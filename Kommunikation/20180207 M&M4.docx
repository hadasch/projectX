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363A" w14:textId="4A2451D2" w:rsidR="00E02889" w:rsidRPr="00E02889" w:rsidRDefault="00E02889" w:rsidP="00E02889">
      <w:pPr>
        <w:rPr>
          <w:b/>
          <w:lang w:val="en-GB"/>
        </w:rPr>
      </w:pPr>
      <w:r w:rsidRPr="00E02889">
        <w:rPr>
          <w:b/>
          <w:lang w:val="en-GB"/>
        </w:rPr>
        <w:t>The BRRI stability trials</w:t>
      </w:r>
    </w:p>
    <w:p w14:paraId="493B08D7" w14:textId="77777777" w:rsidR="00E02889" w:rsidRDefault="00E02889" w:rsidP="00E02889">
      <w:pPr>
        <w:rPr>
          <w:lang w:val="en-GB"/>
        </w:rPr>
      </w:pPr>
    </w:p>
    <w:p w14:paraId="78CEFBAA" w14:textId="77777777" w:rsidR="00E02889" w:rsidRDefault="00E02889" w:rsidP="00E02889">
      <w:pPr>
        <w:rPr>
          <w:lang w:val="en-GB"/>
        </w:rPr>
      </w:pPr>
      <w:r>
        <w:rPr>
          <w:lang w:val="en-GB"/>
        </w:rPr>
        <w:t xml:space="preserve">Bangladesh Rice Research Institute (BRRI) have conducted multi-location rice variety trials since 2001. These trials are called stability trials and comprise a </w:t>
      </w:r>
      <w:proofErr w:type="gramStart"/>
      <w:r>
        <w:rPr>
          <w:lang w:val="en-GB"/>
        </w:rPr>
        <w:t>fairly consistent</w:t>
      </w:r>
      <w:proofErr w:type="gramEnd"/>
      <w:r>
        <w:rPr>
          <w:lang w:val="en-GB"/>
        </w:rPr>
        <w:t xml:space="preserve"> set of varieties over the years (strong carry-over from year to year), with only very few varieties added each year and hardly any variety dropping out. The varieties included in the trials </w:t>
      </w:r>
      <w:proofErr w:type="gramStart"/>
      <w:r>
        <w:rPr>
          <w:lang w:val="en-GB"/>
        </w:rPr>
        <w:t>were developed</w:t>
      </w:r>
      <w:proofErr w:type="gramEnd"/>
      <w:r>
        <w:rPr>
          <w:lang w:val="en-GB"/>
        </w:rPr>
        <w:t xml:space="preserve"> by BRRI and represent the varieties that are grown in </w:t>
      </w:r>
      <w:smartTag w:uri="urn:schemas-microsoft-com:office:smarttags" w:element="country-region">
        <w:smartTag w:uri="urn:schemas-microsoft-com:office:smarttags" w:element="place">
          <w:r>
            <w:rPr>
              <w:lang w:val="en-GB"/>
            </w:rPr>
            <w:t>Bangladesh</w:t>
          </w:r>
        </w:smartTag>
      </w:smartTag>
      <w:r>
        <w:rPr>
          <w:lang w:val="en-GB"/>
        </w:rPr>
        <w:t>. Thus, these trials form an ideal basis for assessing long-term genetic trends / rates of genetic gain in the rice varieties developed by BRRI in their breeding programs.</w:t>
      </w:r>
    </w:p>
    <w:p w14:paraId="3799B314" w14:textId="77777777" w:rsidR="00E02889" w:rsidRDefault="00E02889" w:rsidP="00E02889">
      <w:pPr>
        <w:rPr>
          <w:lang w:val="en-GB"/>
        </w:rPr>
      </w:pPr>
    </w:p>
    <w:p w14:paraId="1E77C5BB" w14:textId="77777777" w:rsidR="00E02889" w:rsidRDefault="00E02889" w:rsidP="00E02889">
      <w:pPr>
        <w:rPr>
          <w:lang w:val="en-GB"/>
        </w:rPr>
      </w:pPr>
      <w:r>
        <w:rPr>
          <w:lang w:val="en-GB"/>
        </w:rPr>
        <w:t xml:space="preserve">There are </w:t>
      </w:r>
      <w:r w:rsidR="00146EFB">
        <w:rPr>
          <w:lang w:val="en-GB"/>
        </w:rPr>
        <w:t xml:space="preserve">two major growing </w:t>
      </w:r>
      <w:r>
        <w:rPr>
          <w:lang w:val="en-GB"/>
        </w:rPr>
        <w:t>seasons with different sets of varieties, that are tested in different trials:</w:t>
      </w:r>
    </w:p>
    <w:p w14:paraId="73E96B00" w14:textId="77777777" w:rsidR="00E02889" w:rsidRDefault="00E02889" w:rsidP="00E02889">
      <w:pPr>
        <w:rPr>
          <w:lang w:val="en-GB"/>
        </w:rPr>
      </w:pPr>
    </w:p>
    <w:p w14:paraId="5CBAD78F" w14:textId="77777777" w:rsidR="00E02889" w:rsidRDefault="00E02889" w:rsidP="00E02889">
      <w:pPr>
        <w:rPr>
          <w:lang w:val="en-GB"/>
        </w:rPr>
      </w:pPr>
      <w:r>
        <w:rPr>
          <w:lang w:val="en-GB"/>
        </w:rPr>
        <w:t xml:space="preserve">(1) </w:t>
      </w:r>
      <w:proofErr w:type="spellStart"/>
      <w:r>
        <w:rPr>
          <w:lang w:val="en-GB"/>
        </w:rPr>
        <w:t>Boro</w:t>
      </w:r>
      <w:proofErr w:type="spellEnd"/>
      <w:r>
        <w:rPr>
          <w:lang w:val="en-GB"/>
        </w:rPr>
        <w:t xml:space="preserve"> rice, grown in the dry season, irrigated</w:t>
      </w:r>
    </w:p>
    <w:p w14:paraId="06EC6CD5" w14:textId="77777777" w:rsidR="00E02889" w:rsidRDefault="00E02889" w:rsidP="00E02889">
      <w:pPr>
        <w:rPr>
          <w:lang w:val="en-GB"/>
        </w:rPr>
      </w:pPr>
      <w:r>
        <w:rPr>
          <w:lang w:val="en-GB"/>
        </w:rPr>
        <w:t xml:space="preserve">(2) </w:t>
      </w:r>
      <w:proofErr w:type="spellStart"/>
      <w:r>
        <w:rPr>
          <w:lang w:val="en-GB"/>
        </w:rPr>
        <w:t>Aman</w:t>
      </w:r>
      <w:proofErr w:type="spellEnd"/>
      <w:r>
        <w:rPr>
          <w:lang w:val="en-GB"/>
        </w:rPr>
        <w:t xml:space="preserve"> rice, grown in the wet season, </w:t>
      </w:r>
      <w:proofErr w:type="spellStart"/>
      <w:r>
        <w:rPr>
          <w:lang w:val="en-GB"/>
        </w:rPr>
        <w:t>rainfed</w:t>
      </w:r>
      <w:proofErr w:type="spellEnd"/>
    </w:p>
    <w:p w14:paraId="3717DFBA" w14:textId="77777777" w:rsidR="00E02889" w:rsidRDefault="00E02889" w:rsidP="00E02889">
      <w:pPr>
        <w:rPr>
          <w:lang w:val="en-GB"/>
        </w:rPr>
      </w:pPr>
    </w:p>
    <w:p w14:paraId="29EEACD3" w14:textId="77777777" w:rsidR="00B7310B" w:rsidRDefault="00DB4CB9" w:rsidP="00604F1F">
      <w:pPr>
        <w:jc w:val="both"/>
        <w:rPr>
          <w:lang w:val="en-GB"/>
        </w:rPr>
      </w:pPr>
      <w:r>
        <w:rPr>
          <w:lang w:val="en-GB"/>
        </w:rPr>
        <w:t>For each season, trials we</w:t>
      </w:r>
      <w:r w:rsidR="00E02889">
        <w:rPr>
          <w:lang w:val="en-GB"/>
        </w:rPr>
        <w:t xml:space="preserve">re conducted at about 10 locations each year. </w:t>
      </w:r>
      <w:r w:rsidR="00604F1F">
        <w:rPr>
          <w:lang w:val="en-GB"/>
        </w:rPr>
        <w:t>Specifically, e</w:t>
      </w:r>
      <w:r w:rsidR="00604F1F" w:rsidRPr="00E02889">
        <w:rPr>
          <w:lang w:val="en-GB"/>
        </w:rPr>
        <w:t xml:space="preserve">xperiments are being conducted in the T. </w:t>
      </w:r>
      <w:proofErr w:type="spellStart"/>
      <w:r w:rsidR="00604F1F" w:rsidRPr="00E02889">
        <w:rPr>
          <w:lang w:val="en-GB"/>
        </w:rPr>
        <w:t>Aman</w:t>
      </w:r>
      <w:proofErr w:type="spellEnd"/>
      <w:r w:rsidR="00604F1F" w:rsidRPr="00E02889">
        <w:rPr>
          <w:lang w:val="en-GB"/>
        </w:rPr>
        <w:t xml:space="preserve"> and </w:t>
      </w:r>
      <w:proofErr w:type="spellStart"/>
      <w:r w:rsidR="00604F1F" w:rsidRPr="00E02889">
        <w:rPr>
          <w:lang w:val="en-GB"/>
        </w:rPr>
        <w:t>Boro</w:t>
      </w:r>
      <w:proofErr w:type="spellEnd"/>
      <w:r w:rsidR="00604F1F" w:rsidRPr="00E02889">
        <w:rPr>
          <w:lang w:val="en-GB"/>
        </w:rPr>
        <w:t xml:space="preserve"> seasons with BRRI released rice varieties</w:t>
      </w:r>
      <w:r>
        <w:rPr>
          <w:lang w:val="en-GB"/>
        </w:rPr>
        <w:t xml:space="preserve"> at the locations listed in Table 1</w:t>
      </w:r>
      <w:r w:rsidR="00604F1F" w:rsidRPr="00E02889">
        <w:rPr>
          <w:lang w:val="en-GB"/>
        </w:rPr>
        <w:t>.</w:t>
      </w:r>
    </w:p>
    <w:p w14:paraId="4468F4B7" w14:textId="77777777" w:rsidR="00B7310B" w:rsidRDefault="00B7310B" w:rsidP="00604F1F">
      <w:pPr>
        <w:jc w:val="both"/>
        <w:rPr>
          <w:lang w:val="en-GB"/>
        </w:rPr>
      </w:pPr>
    </w:p>
    <w:p w14:paraId="0980F710" w14:textId="77777777" w:rsidR="00B7310B" w:rsidRPr="001057F1" w:rsidRDefault="001057F1" w:rsidP="001057F1">
      <w:pPr>
        <w:rPr>
          <w:lang w:val="en-GB"/>
        </w:rPr>
      </w:pPr>
      <w:r w:rsidRPr="001057F1">
        <w:rPr>
          <w:b/>
          <w:lang w:val="en-GB"/>
        </w:rPr>
        <w:t>Table 1</w:t>
      </w:r>
      <w:r w:rsidRPr="001057F1">
        <w:rPr>
          <w:lang w:val="en-GB"/>
        </w:rPr>
        <w:t xml:space="preserve">: </w:t>
      </w:r>
      <w:r w:rsidR="00B7310B" w:rsidRPr="001057F1">
        <w:rPr>
          <w:lang w:val="en-GB"/>
        </w:rPr>
        <w:t>List of trial locations</w:t>
      </w:r>
      <w:r>
        <w:rPr>
          <w:lang w:val="en-GB"/>
        </w:rPr>
        <w:t xml:space="preserve"> in </w:t>
      </w:r>
      <w:proofErr w:type="spellStart"/>
      <w:r>
        <w:rPr>
          <w:lang w:val="en-GB"/>
        </w:rPr>
        <w:t>Boro</w:t>
      </w:r>
      <w:proofErr w:type="spellEnd"/>
      <w:r>
        <w:rPr>
          <w:lang w:val="en-GB"/>
        </w:rPr>
        <w:t xml:space="preserve"> and T. </w:t>
      </w:r>
      <w:proofErr w:type="spellStart"/>
      <w:r>
        <w:rPr>
          <w:lang w:val="en-GB"/>
        </w:rPr>
        <w:t>Aman</w:t>
      </w:r>
      <w:proofErr w:type="spellEnd"/>
      <w:r>
        <w:rPr>
          <w:lang w:val="en-GB"/>
        </w:rPr>
        <w:t xml:space="preserve"> seasons</w:t>
      </w:r>
    </w:p>
    <w:tbl>
      <w:tblPr>
        <w:tblW w:w="0" w:type="auto"/>
        <w:tblInd w:w="126" w:type="dxa"/>
        <w:tblLook w:val="04A0" w:firstRow="1" w:lastRow="0" w:firstColumn="1" w:lastColumn="0" w:noHBand="0" w:noVBand="1"/>
      </w:tblPr>
      <w:tblGrid>
        <w:gridCol w:w="1456"/>
        <w:gridCol w:w="2697"/>
        <w:gridCol w:w="2130"/>
        <w:gridCol w:w="2653"/>
      </w:tblGrid>
      <w:tr w:rsidR="001057F1" w:rsidRPr="00B71768" w14:paraId="670521AC" w14:textId="77777777" w:rsidTr="008A01D0">
        <w:tc>
          <w:tcPr>
            <w:tcW w:w="4212" w:type="dxa"/>
            <w:gridSpan w:val="2"/>
            <w:tcBorders>
              <w:top w:val="single" w:sz="4" w:space="0" w:color="auto"/>
              <w:left w:val="single" w:sz="4" w:space="0" w:color="auto"/>
              <w:right w:val="single" w:sz="4" w:space="0" w:color="auto"/>
            </w:tcBorders>
            <w:shd w:val="clear" w:color="auto" w:fill="auto"/>
          </w:tcPr>
          <w:p w14:paraId="3392C77A" w14:textId="77777777" w:rsidR="001057F1" w:rsidRPr="00B71768" w:rsidRDefault="001057F1" w:rsidP="00B71768">
            <w:pPr>
              <w:jc w:val="center"/>
              <w:rPr>
                <w:lang w:val="en-GB" w:eastAsia="en-US"/>
              </w:rPr>
            </w:pPr>
            <w:proofErr w:type="spellStart"/>
            <w:r w:rsidRPr="00B71768">
              <w:rPr>
                <w:lang w:val="en-GB" w:eastAsia="en-US"/>
              </w:rPr>
              <w:t>Boro</w:t>
            </w:r>
            <w:proofErr w:type="spellEnd"/>
            <w:r w:rsidRPr="00B71768">
              <w:rPr>
                <w:lang w:val="en-GB" w:eastAsia="en-US"/>
              </w:rPr>
              <w:t xml:space="preserve"> </w:t>
            </w:r>
          </w:p>
        </w:tc>
        <w:tc>
          <w:tcPr>
            <w:tcW w:w="4860" w:type="dxa"/>
            <w:gridSpan w:val="2"/>
            <w:tcBorders>
              <w:top w:val="single" w:sz="4" w:space="0" w:color="auto"/>
              <w:left w:val="single" w:sz="4" w:space="0" w:color="auto"/>
              <w:right w:val="single" w:sz="4" w:space="0" w:color="auto"/>
            </w:tcBorders>
            <w:shd w:val="clear" w:color="auto" w:fill="auto"/>
          </w:tcPr>
          <w:p w14:paraId="20FB62AC" w14:textId="77777777" w:rsidR="001057F1" w:rsidRPr="00B71768" w:rsidRDefault="001057F1" w:rsidP="00B71768">
            <w:pPr>
              <w:jc w:val="center"/>
              <w:rPr>
                <w:lang w:val="en-GB" w:eastAsia="en-US"/>
              </w:rPr>
            </w:pPr>
            <w:r w:rsidRPr="00B71768">
              <w:rPr>
                <w:lang w:val="en-GB" w:eastAsia="en-US"/>
              </w:rPr>
              <w:t xml:space="preserve">T. </w:t>
            </w:r>
            <w:proofErr w:type="spellStart"/>
            <w:r w:rsidRPr="00B71768">
              <w:rPr>
                <w:lang w:val="en-GB" w:eastAsia="en-US"/>
              </w:rPr>
              <w:t>Aman</w:t>
            </w:r>
            <w:proofErr w:type="spellEnd"/>
          </w:p>
        </w:tc>
      </w:tr>
      <w:tr w:rsidR="001057F1" w:rsidRPr="00B71768" w14:paraId="4008CB7F" w14:textId="77777777" w:rsidTr="008A01D0">
        <w:tc>
          <w:tcPr>
            <w:tcW w:w="1467" w:type="dxa"/>
            <w:tcBorders>
              <w:left w:val="single" w:sz="4" w:space="0" w:color="auto"/>
              <w:bottom w:val="single" w:sz="4" w:space="0" w:color="auto"/>
            </w:tcBorders>
            <w:shd w:val="clear" w:color="auto" w:fill="auto"/>
          </w:tcPr>
          <w:p w14:paraId="4AE99E5F" w14:textId="77777777" w:rsidR="001057F1" w:rsidRPr="00B71768" w:rsidRDefault="001057F1" w:rsidP="00B71768">
            <w:pPr>
              <w:jc w:val="center"/>
              <w:rPr>
                <w:lang w:val="en-GB" w:eastAsia="en-US"/>
              </w:rPr>
            </w:pPr>
            <w:r w:rsidRPr="00B71768">
              <w:rPr>
                <w:lang w:val="en-GB" w:eastAsia="en-US"/>
              </w:rPr>
              <w:t>Location</w:t>
            </w:r>
          </w:p>
        </w:tc>
        <w:tc>
          <w:tcPr>
            <w:tcW w:w="2745" w:type="dxa"/>
            <w:tcBorders>
              <w:bottom w:val="single" w:sz="4" w:space="0" w:color="auto"/>
              <w:right w:val="single" w:sz="4" w:space="0" w:color="auto"/>
            </w:tcBorders>
            <w:shd w:val="clear" w:color="auto" w:fill="auto"/>
          </w:tcPr>
          <w:p w14:paraId="7F6D8903" w14:textId="77777777" w:rsidR="001057F1" w:rsidRPr="00B71768" w:rsidRDefault="001057F1" w:rsidP="00B71768">
            <w:pPr>
              <w:jc w:val="center"/>
              <w:rPr>
                <w:lang w:val="en-GB" w:eastAsia="en-US"/>
              </w:rPr>
            </w:pPr>
            <w:r w:rsidRPr="00B71768">
              <w:rPr>
                <w:lang w:val="en-GB" w:eastAsia="en-US"/>
              </w:rPr>
              <w:t xml:space="preserve">Stability exp. started from  </w:t>
            </w:r>
          </w:p>
        </w:tc>
        <w:tc>
          <w:tcPr>
            <w:tcW w:w="2160" w:type="dxa"/>
            <w:tcBorders>
              <w:left w:val="single" w:sz="4" w:space="0" w:color="auto"/>
              <w:bottom w:val="single" w:sz="4" w:space="0" w:color="auto"/>
            </w:tcBorders>
            <w:shd w:val="clear" w:color="auto" w:fill="auto"/>
          </w:tcPr>
          <w:p w14:paraId="282E2483" w14:textId="77777777" w:rsidR="001057F1" w:rsidRPr="00B71768" w:rsidRDefault="001057F1" w:rsidP="00B71768">
            <w:pPr>
              <w:jc w:val="center"/>
              <w:rPr>
                <w:lang w:val="en-GB" w:eastAsia="en-US"/>
              </w:rPr>
            </w:pPr>
            <w:r w:rsidRPr="00B71768">
              <w:rPr>
                <w:lang w:val="en-GB" w:eastAsia="en-US"/>
              </w:rPr>
              <w:t>Location</w:t>
            </w:r>
          </w:p>
        </w:tc>
        <w:tc>
          <w:tcPr>
            <w:tcW w:w="2700" w:type="dxa"/>
            <w:tcBorders>
              <w:bottom w:val="single" w:sz="4" w:space="0" w:color="auto"/>
              <w:right w:val="single" w:sz="4" w:space="0" w:color="auto"/>
            </w:tcBorders>
            <w:shd w:val="clear" w:color="auto" w:fill="auto"/>
          </w:tcPr>
          <w:p w14:paraId="0D3B8923" w14:textId="77777777" w:rsidR="001057F1" w:rsidRPr="00B71768" w:rsidRDefault="001057F1" w:rsidP="00B71768">
            <w:pPr>
              <w:jc w:val="center"/>
              <w:rPr>
                <w:lang w:val="en-GB" w:eastAsia="en-US"/>
              </w:rPr>
            </w:pPr>
            <w:r w:rsidRPr="00B71768">
              <w:rPr>
                <w:lang w:val="en-GB" w:eastAsia="en-US"/>
              </w:rPr>
              <w:t>Stability exp. started from</w:t>
            </w:r>
          </w:p>
        </w:tc>
      </w:tr>
      <w:tr w:rsidR="001057F1" w:rsidRPr="00B71768" w14:paraId="24873CE3" w14:textId="77777777" w:rsidTr="008A01D0">
        <w:tc>
          <w:tcPr>
            <w:tcW w:w="1467" w:type="dxa"/>
            <w:tcBorders>
              <w:top w:val="single" w:sz="4" w:space="0" w:color="auto"/>
              <w:left w:val="single" w:sz="4" w:space="0" w:color="auto"/>
            </w:tcBorders>
            <w:shd w:val="clear" w:color="auto" w:fill="auto"/>
          </w:tcPr>
          <w:p w14:paraId="2C73A16D"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45" w:type="dxa"/>
            <w:tcBorders>
              <w:top w:val="single" w:sz="4" w:space="0" w:color="auto"/>
              <w:right w:val="single" w:sz="4" w:space="0" w:color="auto"/>
            </w:tcBorders>
            <w:shd w:val="clear" w:color="auto" w:fill="auto"/>
          </w:tcPr>
          <w:p w14:paraId="6B04A7B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auto"/>
              <w:left w:val="single" w:sz="4" w:space="0" w:color="auto"/>
            </w:tcBorders>
            <w:shd w:val="clear" w:color="auto" w:fill="auto"/>
          </w:tcPr>
          <w:p w14:paraId="2CA2FE82"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00" w:type="dxa"/>
            <w:tcBorders>
              <w:top w:val="single" w:sz="4" w:space="0" w:color="auto"/>
              <w:right w:val="single" w:sz="4" w:space="0" w:color="auto"/>
            </w:tcBorders>
            <w:shd w:val="clear" w:color="auto" w:fill="auto"/>
          </w:tcPr>
          <w:p w14:paraId="040A91C7" w14:textId="77777777" w:rsidR="001057F1" w:rsidRPr="00B71768" w:rsidRDefault="001057F1" w:rsidP="00B71768">
            <w:pPr>
              <w:jc w:val="center"/>
              <w:rPr>
                <w:lang w:val="en-GB" w:eastAsia="en-US"/>
              </w:rPr>
            </w:pPr>
            <w:r w:rsidRPr="00B71768">
              <w:rPr>
                <w:lang w:val="en-GB" w:eastAsia="en-US"/>
              </w:rPr>
              <w:t>2001</w:t>
            </w:r>
          </w:p>
        </w:tc>
      </w:tr>
      <w:tr w:rsidR="001057F1" w:rsidRPr="00B71768" w14:paraId="2CA1E9E8" w14:textId="77777777" w:rsidTr="008A01D0">
        <w:tc>
          <w:tcPr>
            <w:tcW w:w="1467" w:type="dxa"/>
            <w:tcBorders>
              <w:left w:val="single" w:sz="4" w:space="0" w:color="auto"/>
            </w:tcBorders>
            <w:shd w:val="clear" w:color="auto" w:fill="auto"/>
          </w:tcPr>
          <w:p w14:paraId="73378FC7" w14:textId="77777777" w:rsidR="001057F1" w:rsidRPr="00B71768" w:rsidRDefault="001057F1" w:rsidP="00B71768">
            <w:pPr>
              <w:jc w:val="center"/>
              <w:rPr>
                <w:lang w:val="en-GB" w:eastAsia="en-US"/>
              </w:rPr>
            </w:pPr>
            <w:r w:rsidRPr="00B71768">
              <w:rPr>
                <w:lang w:val="en-GB" w:eastAsia="en-US"/>
              </w:rPr>
              <w:t xml:space="preserve">Rangpur </w:t>
            </w:r>
          </w:p>
        </w:tc>
        <w:tc>
          <w:tcPr>
            <w:tcW w:w="2745" w:type="dxa"/>
            <w:tcBorders>
              <w:right w:val="single" w:sz="4" w:space="0" w:color="auto"/>
            </w:tcBorders>
            <w:shd w:val="clear" w:color="auto" w:fill="auto"/>
          </w:tcPr>
          <w:p w14:paraId="3593B1CA"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7E186CD1" w14:textId="77777777" w:rsidR="001057F1" w:rsidRPr="00B71768" w:rsidRDefault="001057F1" w:rsidP="00B71768">
            <w:pPr>
              <w:jc w:val="center"/>
              <w:rPr>
                <w:lang w:val="en-GB" w:eastAsia="en-US"/>
              </w:rPr>
            </w:pPr>
            <w:r w:rsidRPr="00B71768">
              <w:rPr>
                <w:lang w:val="en-GB" w:eastAsia="en-US"/>
              </w:rPr>
              <w:t xml:space="preserve">Rangpur </w:t>
            </w:r>
          </w:p>
        </w:tc>
        <w:tc>
          <w:tcPr>
            <w:tcW w:w="2700" w:type="dxa"/>
            <w:tcBorders>
              <w:right w:val="single" w:sz="4" w:space="0" w:color="auto"/>
            </w:tcBorders>
            <w:shd w:val="clear" w:color="auto" w:fill="auto"/>
          </w:tcPr>
          <w:p w14:paraId="0A13975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2209247" w14:textId="77777777" w:rsidTr="008A01D0">
        <w:tc>
          <w:tcPr>
            <w:tcW w:w="1467" w:type="dxa"/>
            <w:tcBorders>
              <w:left w:val="single" w:sz="4" w:space="0" w:color="auto"/>
            </w:tcBorders>
            <w:shd w:val="clear" w:color="auto" w:fill="auto"/>
          </w:tcPr>
          <w:p w14:paraId="5A972213"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45" w:type="dxa"/>
            <w:tcBorders>
              <w:right w:val="single" w:sz="4" w:space="0" w:color="auto"/>
            </w:tcBorders>
            <w:shd w:val="clear" w:color="auto" w:fill="auto"/>
          </w:tcPr>
          <w:p w14:paraId="730326F7"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5AFAB96E"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00" w:type="dxa"/>
            <w:tcBorders>
              <w:right w:val="single" w:sz="4" w:space="0" w:color="auto"/>
            </w:tcBorders>
            <w:shd w:val="clear" w:color="auto" w:fill="auto"/>
          </w:tcPr>
          <w:p w14:paraId="5FA899C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14C92508" w14:textId="77777777" w:rsidTr="008A01D0">
        <w:tc>
          <w:tcPr>
            <w:tcW w:w="1467" w:type="dxa"/>
            <w:tcBorders>
              <w:left w:val="single" w:sz="4" w:space="0" w:color="auto"/>
            </w:tcBorders>
            <w:shd w:val="clear" w:color="auto" w:fill="auto"/>
          </w:tcPr>
          <w:p w14:paraId="16989AF7" w14:textId="77777777" w:rsidR="001057F1" w:rsidRPr="00B71768" w:rsidRDefault="001057F1" w:rsidP="00B71768">
            <w:pPr>
              <w:jc w:val="center"/>
              <w:rPr>
                <w:lang w:val="en-GB" w:eastAsia="en-US"/>
              </w:rPr>
            </w:pPr>
            <w:proofErr w:type="spellStart"/>
            <w:r w:rsidRPr="00B71768">
              <w:rPr>
                <w:lang w:val="en-GB" w:eastAsia="en-US"/>
              </w:rPr>
              <w:t>Habiganj</w:t>
            </w:r>
            <w:proofErr w:type="spellEnd"/>
            <w:r w:rsidRPr="00B71768">
              <w:rPr>
                <w:lang w:val="en-GB" w:eastAsia="en-US"/>
              </w:rPr>
              <w:t xml:space="preserve"> </w:t>
            </w:r>
          </w:p>
        </w:tc>
        <w:tc>
          <w:tcPr>
            <w:tcW w:w="2745" w:type="dxa"/>
            <w:tcBorders>
              <w:right w:val="single" w:sz="4" w:space="0" w:color="auto"/>
            </w:tcBorders>
            <w:shd w:val="clear" w:color="auto" w:fill="auto"/>
          </w:tcPr>
          <w:p w14:paraId="777DC227"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2E8E5CDD" w14:textId="77777777" w:rsidR="001057F1" w:rsidRPr="00B71768" w:rsidRDefault="001057F1" w:rsidP="00B71768">
            <w:pPr>
              <w:jc w:val="center"/>
              <w:rPr>
                <w:lang w:val="en-GB" w:eastAsia="en-US"/>
              </w:rPr>
            </w:pPr>
            <w:r w:rsidRPr="00B71768">
              <w:rPr>
                <w:lang w:val="en-GB" w:eastAsia="en-US"/>
              </w:rPr>
              <w:t>Barisal</w:t>
            </w:r>
          </w:p>
        </w:tc>
        <w:tc>
          <w:tcPr>
            <w:tcW w:w="2700" w:type="dxa"/>
            <w:tcBorders>
              <w:right w:val="single" w:sz="4" w:space="0" w:color="auto"/>
            </w:tcBorders>
            <w:shd w:val="clear" w:color="auto" w:fill="auto"/>
          </w:tcPr>
          <w:p w14:paraId="268D4628" w14:textId="77777777" w:rsidR="001057F1" w:rsidRPr="00B71768" w:rsidRDefault="001057F1" w:rsidP="00B71768">
            <w:pPr>
              <w:jc w:val="center"/>
              <w:rPr>
                <w:lang w:val="en-GB" w:eastAsia="en-US"/>
              </w:rPr>
            </w:pPr>
            <w:r w:rsidRPr="00B71768">
              <w:rPr>
                <w:lang w:val="en-GB" w:eastAsia="en-US"/>
              </w:rPr>
              <w:t>2001</w:t>
            </w:r>
          </w:p>
        </w:tc>
      </w:tr>
      <w:tr w:rsidR="001057F1" w:rsidRPr="00B71768" w14:paraId="05327176" w14:textId="77777777" w:rsidTr="008A01D0">
        <w:tc>
          <w:tcPr>
            <w:tcW w:w="1467" w:type="dxa"/>
            <w:tcBorders>
              <w:left w:val="single" w:sz="4" w:space="0" w:color="auto"/>
            </w:tcBorders>
            <w:shd w:val="clear" w:color="auto" w:fill="auto"/>
          </w:tcPr>
          <w:p w14:paraId="039E55BD" w14:textId="77777777" w:rsidR="001057F1" w:rsidRPr="00B71768" w:rsidRDefault="001057F1" w:rsidP="00B71768">
            <w:pPr>
              <w:jc w:val="center"/>
              <w:rPr>
                <w:lang w:val="en-GB" w:eastAsia="en-US"/>
              </w:rPr>
            </w:pPr>
            <w:r w:rsidRPr="00B71768">
              <w:rPr>
                <w:lang w:val="en-GB" w:eastAsia="en-US"/>
              </w:rPr>
              <w:t xml:space="preserve">Barisal </w:t>
            </w:r>
          </w:p>
        </w:tc>
        <w:tc>
          <w:tcPr>
            <w:tcW w:w="2745" w:type="dxa"/>
            <w:tcBorders>
              <w:right w:val="single" w:sz="4" w:space="0" w:color="auto"/>
            </w:tcBorders>
            <w:shd w:val="clear" w:color="auto" w:fill="auto"/>
          </w:tcPr>
          <w:p w14:paraId="6C4BDF1E"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35BB693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00" w:type="dxa"/>
            <w:tcBorders>
              <w:right w:val="single" w:sz="4" w:space="0" w:color="auto"/>
            </w:tcBorders>
            <w:shd w:val="clear" w:color="auto" w:fill="auto"/>
          </w:tcPr>
          <w:p w14:paraId="71C09C2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306DFBE" w14:textId="77777777" w:rsidTr="008A01D0">
        <w:tc>
          <w:tcPr>
            <w:tcW w:w="1467" w:type="dxa"/>
            <w:tcBorders>
              <w:left w:val="single" w:sz="4" w:space="0" w:color="auto"/>
            </w:tcBorders>
            <w:shd w:val="clear" w:color="auto" w:fill="auto"/>
          </w:tcPr>
          <w:p w14:paraId="7B377CD4" w14:textId="77777777" w:rsidR="001057F1" w:rsidRPr="00B71768" w:rsidRDefault="001057F1" w:rsidP="00B71768">
            <w:pPr>
              <w:jc w:val="center"/>
              <w:rPr>
                <w:lang w:val="en-GB" w:eastAsia="en-US"/>
              </w:rPr>
            </w:pPr>
            <w:proofErr w:type="spellStart"/>
            <w:r w:rsidRPr="00B71768">
              <w:rPr>
                <w:lang w:val="en-GB" w:eastAsia="en-US"/>
              </w:rPr>
              <w:t>Bhanga</w:t>
            </w:r>
            <w:proofErr w:type="spellEnd"/>
            <w:r w:rsidRPr="00B71768">
              <w:rPr>
                <w:lang w:val="en-GB" w:eastAsia="en-US"/>
              </w:rPr>
              <w:t xml:space="preserve"> </w:t>
            </w:r>
          </w:p>
        </w:tc>
        <w:tc>
          <w:tcPr>
            <w:tcW w:w="2745" w:type="dxa"/>
            <w:tcBorders>
              <w:right w:val="single" w:sz="4" w:space="0" w:color="auto"/>
            </w:tcBorders>
            <w:shd w:val="clear" w:color="auto" w:fill="auto"/>
          </w:tcPr>
          <w:p w14:paraId="1ABCBD5D"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55B96570"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00" w:type="dxa"/>
            <w:tcBorders>
              <w:right w:val="single" w:sz="4" w:space="0" w:color="auto"/>
            </w:tcBorders>
            <w:shd w:val="clear" w:color="auto" w:fill="auto"/>
          </w:tcPr>
          <w:p w14:paraId="44754C8F" w14:textId="77777777" w:rsidR="001057F1" w:rsidRPr="00B71768" w:rsidRDefault="001057F1" w:rsidP="00B71768">
            <w:pPr>
              <w:jc w:val="center"/>
              <w:rPr>
                <w:lang w:val="en-GB" w:eastAsia="en-US"/>
              </w:rPr>
            </w:pPr>
            <w:r w:rsidRPr="00B71768">
              <w:rPr>
                <w:lang w:val="en-GB" w:eastAsia="en-US"/>
              </w:rPr>
              <w:t>2001</w:t>
            </w:r>
          </w:p>
        </w:tc>
      </w:tr>
      <w:tr w:rsidR="001057F1" w:rsidRPr="00B71768" w14:paraId="71BF1210" w14:textId="77777777" w:rsidTr="008A01D0">
        <w:tc>
          <w:tcPr>
            <w:tcW w:w="1467" w:type="dxa"/>
            <w:tcBorders>
              <w:left w:val="single" w:sz="4" w:space="0" w:color="auto"/>
            </w:tcBorders>
            <w:shd w:val="clear" w:color="auto" w:fill="auto"/>
          </w:tcPr>
          <w:p w14:paraId="19C2550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45" w:type="dxa"/>
            <w:tcBorders>
              <w:right w:val="single" w:sz="4" w:space="0" w:color="auto"/>
            </w:tcBorders>
            <w:shd w:val="clear" w:color="auto" w:fill="auto"/>
          </w:tcPr>
          <w:p w14:paraId="4F453261"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2CAA9399"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00" w:type="dxa"/>
            <w:tcBorders>
              <w:right w:val="single" w:sz="4" w:space="0" w:color="auto"/>
            </w:tcBorders>
            <w:shd w:val="clear" w:color="auto" w:fill="auto"/>
          </w:tcPr>
          <w:p w14:paraId="26ED1EB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917008F" w14:textId="77777777" w:rsidTr="008A01D0">
        <w:tc>
          <w:tcPr>
            <w:tcW w:w="1467" w:type="dxa"/>
            <w:tcBorders>
              <w:left w:val="single" w:sz="4" w:space="0" w:color="auto"/>
            </w:tcBorders>
            <w:shd w:val="clear" w:color="auto" w:fill="auto"/>
          </w:tcPr>
          <w:p w14:paraId="4A24DEA2"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45" w:type="dxa"/>
            <w:tcBorders>
              <w:right w:val="single" w:sz="4" w:space="0" w:color="auto"/>
            </w:tcBorders>
            <w:shd w:val="clear" w:color="auto" w:fill="auto"/>
          </w:tcPr>
          <w:p w14:paraId="037DB935" w14:textId="77777777" w:rsidR="001057F1" w:rsidRPr="00B71768" w:rsidRDefault="001057F1" w:rsidP="00B71768">
            <w:pPr>
              <w:jc w:val="center"/>
              <w:rPr>
                <w:lang w:val="en-GB" w:eastAsia="en-US"/>
              </w:rPr>
            </w:pPr>
            <w:r w:rsidRPr="00B71768">
              <w:rPr>
                <w:lang w:val="en-GB" w:eastAsia="en-US"/>
              </w:rPr>
              <w:t>2002-2003</w:t>
            </w:r>
          </w:p>
        </w:tc>
        <w:tc>
          <w:tcPr>
            <w:tcW w:w="2160" w:type="dxa"/>
            <w:tcBorders>
              <w:left w:val="single" w:sz="4" w:space="0" w:color="auto"/>
            </w:tcBorders>
            <w:shd w:val="clear" w:color="auto" w:fill="auto"/>
          </w:tcPr>
          <w:p w14:paraId="0936DD41"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00" w:type="dxa"/>
            <w:tcBorders>
              <w:right w:val="single" w:sz="4" w:space="0" w:color="auto"/>
            </w:tcBorders>
            <w:shd w:val="clear" w:color="auto" w:fill="auto"/>
          </w:tcPr>
          <w:p w14:paraId="18D2C688" w14:textId="77777777" w:rsidR="001057F1" w:rsidRPr="00B71768" w:rsidRDefault="001057F1" w:rsidP="00B71768">
            <w:pPr>
              <w:jc w:val="center"/>
              <w:rPr>
                <w:lang w:val="en-GB" w:eastAsia="en-US"/>
              </w:rPr>
            </w:pPr>
            <w:r w:rsidRPr="00B71768">
              <w:rPr>
                <w:lang w:val="en-GB" w:eastAsia="en-US"/>
              </w:rPr>
              <w:t>2004</w:t>
            </w:r>
          </w:p>
        </w:tc>
      </w:tr>
      <w:tr w:rsidR="001057F1" w:rsidRPr="00B71768" w14:paraId="21017E22" w14:textId="77777777" w:rsidTr="008A01D0">
        <w:tc>
          <w:tcPr>
            <w:tcW w:w="1467" w:type="dxa"/>
            <w:tcBorders>
              <w:left w:val="single" w:sz="4" w:space="0" w:color="auto"/>
            </w:tcBorders>
            <w:shd w:val="clear" w:color="auto" w:fill="auto"/>
          </w:tcPr>
          <w:p w14:paraId="327D4DC9"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45" w:type="dxa"/>
            <w:tcBorders>
              <w:right w:val="single" w:sz="4" w:space="0" w:color="auto"/>
            </w:tcBorders>
            <w:shd w:val="clear" w:color="auto" w:fill="auto"/>
          </w:tcPr>
          <w:p w14:paraId="0C1DD7B6" w14:textId="77777777" w:rsidR="001057F1" w:rsidRPr="00B71768" w:rsidRDefault="001057F1" w:rsidP="00B71768">
            <w:pPr>
              <w:jc w:val="center"/>
              <w:rPr>
                <w:lang w:val="en-GB" w:eastAsia="en-US"/>
              </w:rPr>
            </w:pPr>
            <w:r w:rsidRPr="00B71768">
              <w:rPr>
                <w:lang w:val="en-GB" w:eastAsia="en-US"/>
              </w:rPr>
              <w:t>2004-2005</w:t>
            </w:r>
          </w:p>
        </w:tc>
        <w:tc>
          <w:tcPr>
            <w:tcW w:w="2160" w:type="dxa"/>
            <w:tcBorders>
              <w:left w:val="single" w:sz="4" w:space="0" w:color="auto"/>
            </w:tcBorders>
            <w:shd w:val="clear" w:color="auto" w:fill="auto"/>
          </w:tcPr>
          <w:p w14:paraId="6FE923BA" w14:textId="77777777" w:rsidR="001057F1" w:rsidRPr="00B71768" w:rsidRDefault="001057F1" w:rsidP="00B71768">
            <w:pPr>
              <w:jc w:val="center"/>
              <w:rPr>
                <w:lang w:val="en-GB" w:eastAsia="en-US"/>
              </w:rPr>
            </w:pPr>
          </w:p>
        </w:tc>
        <w:tc>
          <w:tcPr>
            <w:tcW w:w="2700" w:type="dxa"/>
            <w:tcBorders>
              <w:right w:val="single" w:sz="4" w:space="0" w:color="auto"/>
            </w:tcBorders>
            <w:shd w:val="clear" w:color="auto" w:fill="auto"/>
          </w:tcPr>
          <w:p w14:paraId="5E0C82C4" w14:textId="77777777" w:rsidR="001057F1" w:rsidRPr="00B71768" w:rsidRDefault="001057F1" w:rsidP="00B71768">
            <w:pPr>
              <w:jc w:val="center"/>
              <w:rPr>
                <w:lang w:val="en-GB" w:eastAsia="en-US"/>
              </w:rPr>
            </w:pPr>
          </w:p>
        </w:tc>
      </w:tr>
      <w:tr w:rsidR="001057F1" w:rsidRPr="00B71768" w14:paraId="53C83857" w14:textId="77777777" w:rsidTr="008A01D0">
        <w:tc>
          <w:tcPr>
            <w:tcW w:w="1467" w:type="dxa"/>
            <w:tcBorders>
              <w:left w:val="single" w:sz="4" w:space="0" w:color="auto"/>
              <w:bottom w:val="single" w:sz="4" w:space="0" w:color="auto"/>
            </w:tcBorders>
            <w:shd w:val="clear" w:color="auto" w:fill="auto"/>
          </w:tcPr>
          <w:p w14:paraId="5150AB87"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45" w:type="dxa"/>
            <w:tcBorders>
              <w:bottom w:val="single" w:sz="4" w:space="0" w:color="auto"/>
              <w:right w:val="single" w:sz="4" w:space="0" w:color="auto"/>
            </w:tcBorders>
            <w:shd w:val="clear" w:color="auto" w:fill="auto"/>
          </w:tcPr>
          <w:p w14:paraId="1ED13755" w14:textId="77777777" w:rsidR="001057F1" w:rsidRPr="00B71768" w:rsidRDefault="001057F1" w:rsidP="00B71768">
            <w:pPr>
              <w:jc w:val="center"/>
              <w:rPr>
                <w:lang w:val="en-GB" w:eastAsia="en-US"/>
              </w:rPr>
            </w:pPr>
            <w:r w:rsidRPr="00B71768">
              <w:rPr>
                <w:lang w:val="en-GB" w:eastAsia="en-US"/>
              </w:rPr>
              <w:t>2010-2011</w:t>
            </w:r>
          </w:p>
        </w:tc>
        <w:tc>
          <w:tcPr>
            <w:tcW w:w="2160" w:type="dxa"/>
            <w:tcBorders>
              <w:left w:val="single" w:sz="4" w:space="0" w:color="auto"/>
              <w:bottom w:val="single" w:sz="4" w:space="0" w:color="auto"/>
            </w:tcBorders>
            <w:shd w:val="clear" w:color="auto" w:fill="auto"/>
          </w:tcPr>
          <w:p w14:paraId="5B4470D3" w14:textId="77777777" w:rsidR="001057F1" w:rsidRPr="00B71768" w:rsidRDefault="001057F1" w:rsidP="00B71768">
            <w:pPr>
              <w:jc w:val="center"/>
              <w:rPr>
                <w:lang w:val="en-GB" w:eastAsia="en-US"/>
              </w:rPr>
            </w:pPr>
          </w:p>
        </w:tc>
        <w:tc>
          <w:tcPr>
            <w:tcW w:w="2700" w:type="dxa"/>
            <w:tcBorders>
              <w:bottom w:val="single" w:sz="4" w:space="0" w:color="auto"/>
              <w:right w:val="single" w:sz="4" w:space="0" w:color="auto"/>
            </w:tcBorders>
            <w:shd w:val="clear" w:color="auto" w:fill="auto"/>
          </w:tcPr>
          <w:p w14:paraId="6BA92A4A" w14:textId="77777777" w:rsidR="001057F1" w:rsidRPr="00B71768" w:rsidRDefault="001057F1" w:rsidP="00B71768">
            <w:pPr>
              <w:jc w:val="center"/>
              <w:rPr>
                <w:lang w:val="en-GB" w:eastAsia="en-US"/>
              </w:rPr>
            </w:pPr>
          </w:p>
        </w:tc>
      </w:tr>
    </w:tbl>
    <w:p w14:paraId="43264B54" w14:textId="77777777" w:rsidR="00B7310B" w:rsidRDefault="00B7310B" w:rsidP="00B7310B">
      <w:pPr>
        <w:jc w:val="both"/>
        <w:rPr>
          <w:lang w:val="en-GB"/>
        </w:rPr>
      </w:pPr>
    </w:p>
    <w:p w14:paraId="2F24BAAC" w14:textId="77777777" w:rsidR="00604F1F" w:rsidRPr="00E02889" w:rsidRDefault="00604F1F" w:rsidP="00604F1F">
      <w:pPr>
        <w:jc w:val="both"/>
        <w:rPr>
          <w:lang w:val="en-GB"/>
        </w:rPr>
      </w:pPr>
      <w:r>
        <w:rPr>
          <w:lang w:val="en-GB"/>
        </w:rPr>
        <w:t xml:space="preserve">Trial layouts </w:t>
      </w:r>
      <w:r w:rsidR="000A1043">
        <w:rPr>
          <w:lang w:val="en-GB"/>
        </w:rPr>
        <w:t>we</w:t>
      </w:r>
      <w:r>
        <w:rPr>
          <w:lang w:val="en-GB"/>
        </w:rPr>
        <w:t>re randomized complete block designs with three replications</w:t>
      </w:r>
      <w:r w:rsidR="000A1043">
        <w:rPr>
          <w:lang w:val="en-GB"/>
        </w:rPr>
        <w:t xml:space="preserve"> throughout</w:t>
      </w:r>
      <w:r>
        <w:rPr>
          <w:lang w:val="en-GB"/>
        </w:rPr>
        <w:t>. T</w:t>
      </w:r>
      <w:r w:rsidRPr="00E02889">
        <w:rPr>
          <w:lang w:val="en-GB"/>
        </w:rPr>
        <w:t xml:space="preserve">he effective plot size (harvest area) </w:t>
      </w:r>
      <w:r w:rsidR="000A1043">
        <w:rPr>
          <w:lang w:val="en-GB"/>
        </w:rPr>
        <w:t>wa</w:t>
      </w:r>
      <w:r w:rsidRPr="00E02889">
        <w:rPr>
          <w:lang w:val="en-GB"/>
        </w:rPr>
        <w:t>s 5-x-2 m</w:t>
      </w:r>
      <w:r w:rsidRPr="00E02889">
        <w:rPr>
          <w:vertAlign w:val="superscript"/>
          <w:lang w:val="en-GB"/>
        </w:rPr>
        <w:t>2</w:t>
      </w:r>
      <w:r w:rsidR="000A1043">
        <w:rPr>
          <w:lang w:val="en-GB"/>
        </w:rPr>
        <w:t xml:space="preserve">, discarding </w:t>
      </w:r>
      <w:r w:rsidRPr="00E02889">
        <w:rPr>
          <w:lang w:val="en-GB"/>
        </w:rPr>
        <w:t>border</w:t>
      </w:r>
      <w:r w:rsidR="000A1043">
        <w:rPr>
          <w:lang w:val="en-GB"/>
        </w:rPr>
        <w:t xml:space="preserve">s </w:t>
      </w:r>
      <w:r w:rsidR="00143F77">
        <w:rPr>
          <w:lang w:val="en-GB"/>
        </w:rPr>
        <w:t xml:space="preserve">amounting to an area of </w:t>
      </w:r>
      <w:r w:rsidR="000A1043">
        <w:rPr>
          <w:lang w:val="en-GB"/>
        </w:rPr>
        <w:t>about</w:t>
      </w:r>
      <w:r w:rsidR="00C31FA0">
        <w:rPr>
          <w:lang w:val="en-GB"/>
        </w:rPr>
        <w:t xml:space="preserve"> </w:t>
      </w:r>
      <w:r w:rsidR="00C31FA0" w:rsidRPr="00143F77">
        <w:rPr>
          <w:lang w:val="en-GB"/>
        </w:rPr>
        <w:t>2.72 m</w:t>
      </w:r>
      <w:r w:rsidR="00143F77" w:rsidRPr="00143F77">
        <w:rPr>
          <w:vertAlign w:val="superscript"/>
          <w:lang w:val="en-GB"/>
        </w:rPr>
        <w:t>2</w:t>
      </w:r>
      <w:r w:rsidR="00143F77">
        <w:rPr>
          <w:lang w:val="en-GB"/>
        </w:rPr>
        <w:t xml:space="preserve"> per plot</w:t>
      </w:r>
      <w:r w:rsidRPr="00E02889">
        <w:rPr>
          <w:lang w:val="en-GB"/>
        </w:rPr>
        <w:t xml:space="preserve">. Recommended crop management practices </w:t>
      </w:r>
      <w:r w:rsidR="000A1043">
        <w:rPr>
          <w:lang w:val="en-GB"/>
        </w:rPr>
        <w:t>we</w:t>
      </w:r>
      <w:r w:rsidRPr="00E02889">
        <w:rPr>
          <w:lang w:val="en-GB"/>
        </w:rPr>
        <w:t>re followed.</w:t>
      </w:r>
      <w:r>
        <w:rPr>
          <w:lang w:val="en-GB"/>
        </w:rPr>
        <w:t xml:space="preserve"> Yield was assessed in </w:t>
      </w:r>
      <w:r w:rsidR="000A1043">
        <w:rPr>
          <w:lang w:val="en-GB"/>
        </w:rPr>
        <w:t>tons/hectare</w:t>
      </w:r>
      <w:r w:rsidR="00942794">
        <w:rPr>
          <w:lang w:val="en-GB"/>
        </w:rPr>
        <w:t xml:space="preserve"> (t ha</w:t>
      </w:r>
      <w:r w:rsidR="00942794" w:rsidRPr="00942794">
        <w:rPr>
          <w:vertAlign w:val="superscript"/>
          <w:lang w:val="en-GB"/>
        </w:rPr>
        <w:t>-1</w:t>
      </w:r>
      <w:r w:rsidR="00942794">
        <w:rPr>
          <w:lang w:val="en-GB"/>
        </w:rPr>
        <w:t>)</w:t>
      </w:r>
      <w:r w:rsidR="000A1043" w:rsidRPr="000A1043">
        <w:rPr>
          <w:lang w:val="en-GB"/>
        </w:rPr>
        <w:t>.</w:t>
      </w:r>
    </w:p>
    <w:p w14:paraId="2F1A1434" w14:textId="77777777" w:rsidR="00E02889" w:rsidRDefault="00E02889" w:rsidP="00E02889">
      <w:pPr>
        <w:rPr>
          <w:lang w:val="en-GB"/>
        </w:rPr>
      </w:pPr>
    </w:p>
    <w:p w14:paraId="1685DFD1" w14:textId="77777777" w:rsidR="009F4CE8" w:rsidRDefault="00604F1F" w:rsidP="00604F1F">
      <w:pPr>
        <w:rPr>
          <w:color w:val="FF0000"/>
          <w:lang w:val="en-GB"/>
        </w:rPr>
      </w:pPr>
      <w:r w:rsidRPr="00E02889">
        <w:rPr>
          <w:lang w:val="en-GB"/>
        </w:rPr>
        <w:t xml:space="preserve">In </w:t>
      </w:r>
      <w:r w:rsidR="009F4CE8">
        <w:rPr>
          <w:lang w:val="en-GB"/>
        </w:rPr>
        <w:t xml:space="preserve">the </w:t>
      </w:r>
      <w:r w:rsidRPr="00E02889">
        <w:rPr>
          <w:lang w:val="en-GB"/>
        </w:rPr>
        <w:t xml:space="preserve">T. </w:t>
      </w:r>
      <w:proofErr w:type="spellStart"/>
      <w:r w:rsidRPr="00E02889">
        <w:rPr>
          <w:lang w:val="en-GB"/>
        </w:rPr>
        <w:t>Aman</w:t>
      </w:r>
      <w:proofErr w:type="spellEnd"/>
      <w:r w:rsidRPr="00E02889">
        <w:rPr>
          <w:lang w:val="en-GB"/>
        </w:rPr>
        <w:t xml:space="preserve"> season, the number of varieties </w:t>
      </w:r>
      <w:r w:rsidR="009F4CE8">
        <w:rPr>
          <w:lang w:val="en-GB"/>
        </w:rPr>
        <w:t>wa</w:t>
      </w:r>
      <w:r w:rsidRPr="00E02889">
        <w:rPr>
          <w:lang w:val="en-GB"/>
        </w:rPr>
        <w:t xml:space="preserve">s </w:t>
      </w:r>
      <w:r w:rsidR="00942794">
        <w:rPr>
          <w:lang w:val="en-GB"/>
        </w:rPr>
        <w:t>29</w:t>
      </w:r>
      <w:r w:rsidRPr="00E02889">
        <w:rPr>
          <w:lang w:val="en-GB"/>
        </w:rPr>
        <w:t xml:space="preserve"> and </w:t>
      </w:r>
      <w:r w:rsidR="009F4CE8">
        <w:rPr>
          <w:lang w:val="en-GB"/>
        </w:rPr>
        <w:t>3</w:t>
      </w:r>
      <w:r w:rsidR="00942794">
        <w:rPr>
          <w:lang w:val="en-GB"/>
        </w:rPr>
        <w:t>1</w:t>
      </w:r>
      <w:r w:rsidR="009F4CE8">
        <w:rPr>
          <w:lang w:val="en-GB"/>
        </w:rPr>
        <w:t xml:space="preserve"> </w:t>
      </w:r>
      <w:r w:rsidRPr="00E02889">
        <w:rPr>
          <w:lang w:val="en-GB"/>
        </w:rPr>
        <w:t xml:space="preserve">in </w:t>
      </w:r>
      <w:r w:rsidR="009F4CE8">
        <w:rPr>
          <w:lang w:val="en-GB"/>
        </w:rPr>
        <w:t xml:space="preserve">the </w:t>
      </w:r>
      <w:proofErr w:type="spellStart"/>
      <w:r w:rsidRPr="00E02889">
        <w:rPr>
          <w:lang w:val="en-GB"/>
        </w:rPr>
        <w:t>Boro</w:t>
      </w:r>
      <w:proofErr w:type="spellEnd"/>
      <w:r w:rsidRPr="00E02889">
        <w:rPr>
          <w:lang w:val="en-GB"/>
        </w:rPr>
        <w:t xml:space="preserve"> </w:t>
      </w:r>
      <w:r w:rsidR="009F4CE8">
        <w:rPr>
          <w:lang w:val="en-GB"/>
        </w:rPr>
        <w:t>season. As new varieties were added each year and old ones retained, the number of varieties tested increased over years</w:t>
      </w:r>
      <w:r w:rsidRPr="00E02889">
        <w:rPr>
          <w:lang w:val="en-GB"/>
        </w:rPr>
        <w:t xml:space="preserve">. </w:t>
      </w:r>
      <w:r w:rsidR="00E02889">
        <w:rPr>
          <w:lang w:val="en-GB"/>
        </w:rPr>
        <w:t xml:space="preserve">Varieties </w:t>
      </w:r>
      <w:r w:rsidR="009F4CE8">
        <w:rPr>
          <w:lang w:val="en-GB"/>
        </w:rPr>
        <w:t>were</w:t>
      </w:r>
      <w:r w:rsidR="00E02889">
        <w:rPr>
          <w:lang w:val="en-GB"/>
        </w:rPr>
        <w:t xml:space="preserve"> grouped according to </w:t>
      </w:r>
      <w:r w:rsidR="002C34DB">
        <w:rPr>
          <w:lang w:val="en-GB"/>
        </w:rPr>
        <w:t>growth duration</w:t>
      </w:r>
      <w:r w:rsidR="00E02889">
        <w:rPr>
          <w:lang w:val="en-GB"/>
        </w:rPr>
        <w:t xml:space="preserve"> by the rice breeders</w:t>
      </w:r>
      <w:r w:rsidR="00FA52DD">
        <w:rPr>
          <w:lang w:val="en-GB"/>
        </w:rPr>
        <w:t xml:space="preserve"> (Table 2)</w:t>
      </w:r>
      <w:r w:rsidR="00E02889">
        <w:rPr>
          <w:lang w:val="en-GB"/>
        </w:rPr>
        <w:t xml:space="preserve">. </w:t>
      </w:r>
    </w:p>
    <w:p w14:paraId="28E80EFF" w14:textId="77777777" w:rsidR="009F4CE8" w:rsidRDefault="009F4CE8" w:rsidP="00604F1F">
      <w:pPr>
        <w:rPr>
          <w:color w:val="FF0000"/>
          <w:lang w:val="en-GB"/>
        </w:rPr>
      </w:pPr>
    </w:p>
    <w:p w14:paraId="69941DB5" w14:textId="77777777" w:rsidR="00FA52DD" w:rsidRDefault="00FA52DD" w:rsidP="009F4CE8">
      <w:pPr>
        <w:tabs>
          <w:tab w:val="left" w:pos="945"/>
        </w:tabs>
        <w:autoSpaceDE w:val="0"/>
        <w:autoSpaceDN w:val="0"/>
        <w:adjustRightInd w:val="0"/>
        <w:ind w:left="963" w:hanging="963"/>
        <w:rPr>
          <w:b/>
          <w:color w:val="0000FF"/>
          <w:lang w:val="en-GB"/>
        </w:rPr>
      </w:pPr>
    </w:p>
    <w:p w14:paraId="7244971F" w14:textId="77777777" w:rsidR="00FA52DD" w:rsidRDefault="00FA52DD" w:rsidP="009F4CE8">
      <w:pPr>
        <w:tabs>
          <w:tab w:val="left" w:pos="945"/>
        </w:tabs>
        <w:autoSpaceDE w:val="0"/>
        <w:autoSpaceDN w:val="0"/>
        <w:adjustRightInd w:val="0"/>
        <w:ind w:left="963" w:hanging="963"/>
        <w:rPr>
          <w:b/>
          <w:color w:val="0000FF"/>
          <w:lang w:val="en-GB"/>
        </w:rPr>
      </w:pPr>
    </w:p>
    <w:p w14:paraId="4C666F74" w14:textId="77777777" w:rsidR="00FA52DD" w:rsidRDefault="00FA52DD" w:rsidP="009F4CE8">
      <w:pPr>
        <w:tabs>
          <w:tab w:val="left" w:pos="945"/>
        </w:tabs>
        <w:autoSpaceDE w:val="0"/>
        <w:autoSpaceDN w:val="0"/>
        <w:adjustRightInd w:val="0"/>
        <w:ind w:left="963" w:hanging="963"/>
        <w:rPr>
          <w:b/>
          <w:color w:val="0000FF"/>
          <w:lang w:val="en-GB"/>
        </w:rPr>
      </w:pPr>
    </w:p>
    <w:p w14:paraId="10CEA443" w14:textId="77777777" w:rsidR="00FA52DD" w:rsidRDefault="00FA52DD" w:rsidP="009F4CE8">
      <w:pPr>
        <w:tabs>
          <w:tab w:val="left" w:pos="945"/>
        </w:tabs>
        <w:autoSpaceDE w:val="0"/>
        <w:autoSpaceDN w:val="0"/>
        <w:adjustRightInd w:val="0"/>
        <w:ind w:left="963" w:hanging="963"/>
        <w:rPr>
          <w:b/>
          <w:color w:val="0000FF"/>
          <w:lang w:val="en-GB"/>
        </w:rPr>
      </w:pPr>
    </w:p>
    <w:p w14:paraId="62806020" w14:textId="77777777" w:rsidR="00FA52DD" w:rsidRDefault="00FA52DD" w:rsidP="009F4CE8">
      <w:pPr>
        <w:tabs>
          <w:tab w:val="left" w:pos="945"/>
        </w:tabs>
        <w:autoSpaceDE w:val="0"/>
        <w:autoSpaceDN w:val="0"/>
        <w:adjustRightInd w:val="0"/>
        <w:ind w:left="963" w:hanging="963"/>
        <w:rPr>
          <w:b/>
          <w:color w:val="0000FF"/>
          <w:lang w:val="en-GB"/>
        </w:rPr>
      </w:pPr>
    </w:p>
    <w:p w14:paraId="71F497E5" w14:textId="77777777" w:rsidR="00FA52DD" w:rsidRDefault="00FA52DD" w:rsidP="009F4CE8">
      <w:pPr>
        <w:tabs>
          <w:tab w:val="left" w:pos="945"/>
        </w:tabs>
        <w:autoSpaceDE w:val="0"/>
        <w:autoSpaceDN w:val="0"/>
        <w:adjustRightInd w:val="0"/>
        <w:ind w:left="963" w:hanging="963"/>
        <w:rPr>
          <w:b/>
          <w:color w:val="0000FF"/>
          <w:lang w:val="en-GB"/>
        </w:rPr>
      </w:pPr>
    </w:p>
    <w:p w14:paraId="4F741816" w14:textId="77777777" w:rsidR="009F4CE8" w:rsidRPr="00FA52DD" w:rsidRDefault="009F4CE8" w:rsidP="009F4CE8">
      <w:pPr>
        <w:tabs>
          <w:tab w:val="left" w:pos="945"/>
        </w:tabs>
        <w:autoSpaceDE w:val="0"/>
        <w:autoSpaceDN w:val="0"/>
        <w:adjustRightInd w:val="0"/>
        <w:ind w:left="963" w:hanging="963"/>
        <w:rPr>
          <w:lang w:val="en-GB"/>
        </w:rPr>
      </w:pPr>
      <w:r w:rsidRPr="00FA52DD">
        <w:rPr>
          <w:b/>
          <w:lang w:val="en-GB"/>
        </w:rPr>
        <w:lastRenderedPageBreak/>
        <w:t xml:space="preserve">Table 2: </w:t>
      </w:r>
      <w:r w:rsidRPr="00FA52DD">
        <w:rPr>
          <w:lang w:val="en-GB"/>
        </w:rPr>
        <w:t xml:space="preserve">Categories of </w:t>
      </w:r>
      <w:r w:rsidR="00A5015B">
        <w:rPr>
          <w:lang w:val="en-GB"/>
        </w:rPr>
        <w:t xml:space="preserve">31 </w:t>
      </w:r>
      <w:proofErr w:type="spellStart"/>
      <w:r w:rsidR="00A5015B">
        <w:rPr>
          <w:lang w:val="en-GB"/>
        </w:rPr>
        <w:t>B</w:t>
      </w:r>
      <w:r w:rsidRPr="00FA52DD">
        <w:rPr>
          <w:lang w:val="en-GB"/>
        </w:rPr>
        <w:t>oro</w:t>
      </w:r>
      <w:proofErr w:type="spellEnd"/>
      <w:r w:rsidRPr="00FA52DD">
        <w:rPr>
          <w:lang w:val="en-GB"/>
        </w:rPr>
        <w:t xml:space="preserve"> and 29 </w:t>
      </w:r>
      <w:proofErr w:type="spellStart"/>
      <w:r w:rsidR="00A5015B">
        <w:rPr>
          <w:lang w:val="en-GB"/>
        </w:rPr>
        <w:t>A</w:t>
      </w:r>
      <w:r w:rsidRPr="00FA52DD">
        <w:rPr>
          <w:lang w:val="en-GB"/>
        </w:rPr>
        <w:t>man</w:t>
      </w:r>
      <w:proofErr w:type="spellEnd"/>
      <w:r w:rsidRPr="00FA52DD">
        <w:rPr>
          <w:lang w:val="en-GB"/>
        </w:rPr>
        <w:t xml:space="preserve"> rice varieties based on growth duration</w:t>
      </w:r>
    </w:p>
    <w:p w14:paraId="33CCF369" w14:textId="77777777" w:rsidR="009F4CE8" w:rsidRPr="00FA52DD" w:rsidRDefault="009F4CE8" w:rsidP="009F4CE8">
      <w:pPr>
        <w:tabs>
          <w:tab w:val="left" w:pos="873"/>
        </w:tabs>
        <w:autoSpaceDE w:val="0"/>
        <w:autoSpaceDN w:val="0"/>
        <w:adjustRightInd w:val="0"/>
        <w:ind w:left="873" w:hanging="873"/>
        <w:jc w:val="both"/>
        <w:rPr>
          <w:sz w:val="10"/>
          <w:lang w:val="en-GB"/>
        </w:rPr>
      </w:pPr>
    </w:p>
    <w:tbl>
      <w:tblPr>
        <w:tblW w:w="0" w:type="auto"/>
        <w:tblLook w:val="04A0" w:firstRow="1" w:lastRow="0" w:firstColumn="1" w:lastColumn="0" w:noHBand="0" w:noVBand="1"/>
      </w:tblPr>
      <w:tblGrid>
        <w:gridCol w:w="3024"/>
        <w:gridCol w:w="3024"/>
        <w:gridCol w:w="3024"/>
      </w:tblGrid>
      <w:tr w:rsidR="002C34DB" w:rsidRPr="00FA52DD" w14:paraId="6EE53328" w14:textId="77777777" w:rsidTr="008A01D0">
        <w:tc>
          <w:tcPr>
            <w:tcW w:w="3081" w:type="dxa"/>
            <w:vMerge w:val="restart"/>
            <w:tcBorders>
              <w:top w:val="single" w:sz="4" w:space="0" w:color="auto"/>
            </w:tcBorders>
          </w:tcPr>
          <w:p w14:paraId="58A2E0CE" w14:textId="77777777" w:rsidR="002C34DB" w:rsidRPr="00FA52DD" w:rsidRDefault="002C34DB" w:rsidP="002C34DB">
            <w:pPr>
              <w:autoSpaceDE w:val="0"/>
              <w:autoSpaceDN w:val="0"/>
              <w:adjustRightInd w:val="0"/>
              <w:rPr>
                <w:b/>
                <w:lang w:val="en-US" w:eastAsia="en-US"/>
              </w:rPr>
            </w:pPr>
            <w:r w:rsidRPr="00FA52DD">
              <w:rPr>
                <w:b/>
                <w:lang w:val="en-US" w:eastAsia="en-US"/>
              </w:rPr>
              <w:t>Category</w:t>
            </w:r>
          </w:p>
        </w:tc>
        <w:tc>
          <w:tcPr>
            <w:tcW w:w="6162" w:type="dxa"/>
            <w:gridSpan w:val="2"/>
            <w:tcBorders>
              <w:top w:val="single" w:sz="4" w:space="0" w:color="auto"/>
            </w:tcBorders>
          </w:tcPr>
          <w:p w14:paraId="7B971A9F" w14:textId="77777777" w:rsidR="002C34DB" w:rsidRPr="00FA52DD" w:rsidRDefault="002C34DB" w:rsidP="002C34DB">
            <w:pPr>
              <w:autoSpaceDE w:val="0"/>
              <w:autoSpaceDN w:val="0"/>
              <w:adjustRightInd w:val="0"/>
              <w:rPr>
                <w:b/>
                <w:lang w:val="en-US" w:eastAsia="en-US"/>
              </w:rPr>
            </w:pPr>
            <w:r w:rsidRPr="00FA52DD">
              <w:rPr>
                <w:b/>
                <w:lang w:val="en-US" w:eastAsia="en-US"/>
              </w:rPr>
              <w:t>Definition of category</w:t>
            </w:r>
          </w:p>
        </w:tc>
      </w:tr>
      <w:tr w:rsidR="002C34DB" w:rsidRPr="00FA52DD" w14:paraId="399C0EA0" w14:textId="77777777" w:rsidTr="008A01D0">
        <w:tc>
          <w:tcPr>
            <w:tcW w:w="3081" w:type="dxa"/>
            <w:vMerge/>
            <w:tcBorders>
              <w:bottom w:val="single" w:sz="4" w:space="0" w:color="auto"/>
            </w:tcBorders>
          </w:tcPr>
          <w:p w14:paraId="69E866DC" w14:textId="77777777" w:rsidR="002C34DB" w:rsidRPr="00FA52DD" w:rsidRDefault="002C34DB" w:rsidP="002C34DB">
            <w:pPr>
              <w:autoSpaceDE w:val="0"/>
              <w:autoSpaceDN w:val="0"/>
              <w:adjustRightInd w:val="0"/>
              <w:rPr>
                <w:b/>
                <w:lang w:val="en-US" w:eastAsia="en-US"/>
              </w:rPr>
            </w:pPr>
          </w:p>
        </w:tc>
        <w:tc>
          <w:tcPr>
            <w:tcW w:w="3081" w:type="dxa"/>
            <w:tcBorders>
              <w:bottom w:val="single" w:sz="4" w:space="0" w:color="auto"/>
            </w:tcBorders>
          </w:tcPr>
          <w:p w14:paraId="13BF0454" w14:textId="77777777" w:rsidR="002C34DB" w:rsidRPr="00FA52DD" w:rsidRDefault="002C34DB" w:rsidP="002C34DB">
            <w:pPr>
              <w:autoSpaceDE w:val="0"/>
              <w:autoSpaceDN w:val="0"/>
              <w:adjustRightInd w:val="0"/>
              <w:rPr>
                <w:b/>
                <w:lang w:val="en-US" w:eastAsia="en-US"/>
              </w:rPr>
            </w:pPr>
            <w:proofErr w:type="spellStart"/>
            <w:r w:rsidRPr="00FA52DD">
              <w:rPr>
                <w:b/>
                <w:lang w:val="en-US" w:eastAsia="en-US"/>
              </w:rPr>
              <w:t>Boro</w:t>
            </w:r>
            <w:proofErr w:type="spellEnd"/>
          </w:p>
        </w:tc>
        <w:tc>
          <w:tcPr>
            <w:tcW w:w="3081" w:type="dxa"/>
            <w:tcBorders>
              <w:bottom w:val="single" w:sz="4" w:space="0" w:color="auto"/>
            </w:tcBorders>
          </w:tcPr>
          <w:p w14:paraId="2215CE67" w14:textId="77777777" w:rsidR="002C34DB" w:rsidRPr="00FA52DD" w:rsidRDefault="002C34DB" w:rsidP="002C34DB">
            <w:pPr>
              <w:autoSpaceDE w:val="0"/>
              <w:autoSpaceDN w:val="0"/>
              <w:adjustRightInd w:val="0"/>
              <w:rPr>
                <w:b/>
                <w:lang w:val="en-US" w:eastAsia="en-US"/>
              </w:rPr>
            </w:pPr>
            <w:r w:rsidRPr="00FA52DD">
              <w:rPr>
                <w:b/>
                <w:lang w:val="en-US" w:eastAsia="en-US"/>
              </w:rPr>
              <w:t xml:space="preserve">T. </w:t>
            </w:r>
            <w:proofErr w:type="spellStart"/>
            <w:r w:rsidRPr="00FA52DD">
              <w:rPr>
                <w:b/>
                <w:lang w:val="en-US" w:eastAsia="en-US"/>
              </w:rPr>
              <w:t>Aman</w:t>
            </w:r>
            <w:proofErr w:type="spellEnd"/>
          </w:p>
        </w:tc>
      </w:tr>
      <w:tr w:rsidR="009F4CE8" w:rsidRPr="00FA52DD" w14:paraId="73229DA9" w14:textId="77777777" w:rsidTr="008A01D0">
        <w:tc>
          <w:tcPr>
            <w:tcW w:w="3081" w:type="dxa"/>
            <w:tcBorders>
              <w:top w:val="single" w:sz="4" w:space="0" w:color="auto"/>
            </w:tcBorders>
          </w:tcPr>
          <w:p w14:paraId="32E9D55C" w14:textId="77777777" w:rsidR="009F4CE8" w:rsidRPr="00FA52DD" w:rsidRDefault="009F4CE8" w:rsidP="002C34DB">
            <w:pPr>
              <w:autoSpaceDE w:val="0"/>
              <w:autoSpaceDN w:val="0"/>
              <w:adjustRightInd w:val="0"/>
              <w:rPr>
                <w:lang w:val="en-US" w:eastAsia="en-US"/>
              </w:rPr>
            </w:pPr>
            <w:r w:rsidRPr="00FA52DD">
              <w:rPr>
                <w:lang w:val="en-US" w:eastAsia="en-US"/>
              </w:rPr>
              <w:t>Long duration (days)</w:t>
            </w:r>
          </w:p>
        </w:tc>
        <w:tc>
          <w:tcPr>
            <w:tcW w:w="3081" w:type="dxa"/>
            <w:tcBorders>
              <w:top w:val="single" w:sz="4" w:space="0" w:color="auto"/>
            </w:tcBorders>
          </w:tcPr>
          <w:p w14:paraId="4FAAFDF7" w14:textId="77777777" w:rsidR="009F4CE8" w:rsidRPr="00FA52DD" w:rsidRDefault="009F4CE8" w:rsidP="002C34DB">
            <w:pPr>
              <w:autoSpaceDE w:val="0"/>
              <w:autoSpaceDN w:val="0"/>
              <w:adjustRightInd w:val="0"/>
              <w:rPr>
                <w:lang w:val="en-US" w:eastAsia="en-US"/>
              </w:rPr>
            </w:pPr>
            <w:r w:rsidRPr="00FA52DD">
              <w:rPr>
                <w:lang w:val="en-US" w:eastAsia="en-US"/>
              </w:rPr>
              <w:t>More than 150</w:t>
            </w:r>
          </w:p>
        </w:tc>
        <w:tc>
          <w:tcPr>
            <w:tcW w:w="3081" w:type="dxa"/>
            <w:tcBorders>
              <w:top w:val="single" w:sz="4" w:space="0" w:color="auto"/>
            </w:tcBorders>
          </w:tcPr>
          <w:p w14:paraId="6DDDDADF" w14:textId="77777777" w:rsidR="009F4CE8" w:rsidRPr="00FA52DD" w:rsidRDefault="009F4CE8" w:rsidP="002C34DB">
            <w:pPr>
              <w:autoSpaceDE w:val="0"/>
              <w:autoSpaceDN w:val="0"/>
              <w:adjustRightInd w:val="0"/>
              <w:rPr>
                <w:lang w:val="en-US" w:eastAsia="en-US"/>
              </w:rPr>
            </w:pPr>
            <w:r w:rsidRPr="00FA52DD">
              <w:rPr>
                <w:lang w:val="en-US" w:eastAsia="en-US"/>
              </w:rPr>
              <w:t>More than 145</w:t>
            </w:r>
          </w:p>
        </w:tc>
      </w:tr>
      <w:tr w:rsidR="009F4CE8" w:rsidRPr="00FA52DD" w14:paraId="108F8FE9" w14:textId="77777777" w:rsidTr="008A01D0">
        <w:tc>
          <w:tcPr>
            <w:tcW w:w="3081" w:type="dxa"/>
          </w:tcPr>
          <w:p w14:paraId="120757F4" w14:textId="77777777" w:rsidR="009F4CE8" w:rsidRPr="00FA52DD" w:rsidRDefault="009F4CE8" w:rsidP="002C34DB">
            <w:pPr>
              <w:autoSpaceDE w:val="0"/>
              <w:autoSpaceDN w:val="0"/>
              <w:adjustRightInd w:val="0"/>
              <w:rPr>
                <w:lang w:val="en-US" w:eastAsia="en-US"/>
              </w:rPr>
            </w:pPr>
            <w:r w:rsidRPr="00FA52DD">
              <w:rPr>
                <w:lang w:val="en-US" w:eastAsia="en-US"/>
              </w:rPr>
              <w:t>Medium duration (days)</w:t>
            </w:r>
          </w:p>
        </w:tc>
        <w:tc>
          <w:tcPr>
            <w:tcW w:w="3081" w:type="dxa"/>
          </w:tcPr>
          <w:p w14:paraId="3EC5F359"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Pr>
          <w:p w14:paraId="4B1570A7" w14:textId="77777777" w:rsidR="009F4CE8" w:rsidRPr="00FA52DD" w:rsidRDefault="009F4CE8" w:rsidP="002C34DB">
            <w:pPr>
              <w:autoSpaceDE w:val="0"/>
              <w:autoSpaceDN w:val="0"/>
              <w:adjustRightInd w:val="0"/>
              <w:rPr>
                <w:lang w:val="en-US" w:eastAsia="en-US"/>
              </w:rPr>
            </w:pPr>
            <w:r w:rsidRPr="00FA52DD">
              <w:rPr>
                <w:lang w:val="en-US" w:eastAsia="en-US"/>
              </w:rPr>
              <w:t>135 to 145</w:t>
            </w:r>
          </w:p>
        </w:tc>
      </w:tr>
      <w:tr w:rsidR="009F4CE8" w:rsidRPr="00FA52DD" w14:paraId="34E9BBC0" w14:textId="77777777" w:rsidTr="008A01D0">
        <w:tc>
          <w:tcPr>
            <w:tcW w:w="3081" w:type="dxa"/>
          </w:tcPr>
          <w:p w14:paraId="6E909DEE" w14:textId="77777777" w:rsidR="009F4CE8" w:rsidRPr="00FA52DD" w:rsidRDefault="009F4CE8" w:rsidP="002C34DB">
            <w:pPr>
              <w:autoSpaceDE w:val="0"/>
              <w:autoSpaceDN w:val="0"/>
              <w:adjustRightInd w:val="0"/>
              <w:rPr>
                <w:lang w:val="en-US" w:eastAsia="en-US"/>
              </w:rPr>
            </w:pPr>
            <w:r w:rsidRPr="00FA52DD">
              <w:rPr>
                <w:lang w:val="en-US" w:eastAsia="en-US"/>
              </w:rPr>
              <w:t>Short duration (days)</w:t>
            </w:r>
          </w:p>
        </w:tc>
        <w:tc>
          <w:tcPr>
            <w:tcW w:w="3081" w:type="dxa"/>
          </w:tcPr>
          <w:p w14:paraId="3D07ADD2" w14:textId="77777777" w:rsidR="009F4CE8" w:rsidRPr="00FA52DD" w:rsidRDefault="009F4CE8" w:rsidP="002C34DB">
            <w:pPr>
              <w:autoSpaceDE w:val="0"/>
              <w:autoSpaceDN w:val="0"/>
              <w:adjustRightInd w:val="0"/>
              <w:rPr>
                <w:lang w:val="en-US" w:eastAsia="en-US"/>
              </w:rPr>
            </w:pPr>
            <w:r w:rsidRPr="00FA52DD">
              <w:rPr>
                <w:lang w:val="en-US" w:eastAsia="en-US"/>
              </w:rPr>
              <w:t>Less than 150</w:t>
            </w:r>
          </w:p>
        </w:tc>
        <w:tc>
          <w:tcPr>
            <w:tcW w:w="3081" w:type="dxa"/>
          </w:tcPr>
          <w:p w14:paraId="6AA41C97" w14:textId="77777777" w:rsidR="009F4CE8" w:rsidRPr="00FA52DD" w:rsidRDefault="009F4CE8" w:rsidP="002C34DB">
            <w:pPr>
              <w:autoSpaceDE w:val="0"/>
              <w:autoSpaceDN w:val="0"/>
              <w:adjustRightInd w:val="0"/>
              <w:rPr>
                <w:lang w:val="en-US" w:eastAsia="en-US"/>
              </w:rPr>
            </w:pPr>
            <w:r w:rsidRPr="00FA52DD">
              <w:rPr>
                <w:lang w:val="en-US" w:eastAsia="en-US"/>
              </w:rPr>
              <w:t>Less than 125</w:t>
            </w:r>
          </w:p>
        </w:tc>
      </w:tr>
      <w:tr w:rsidR="009F4CE8" w:rsidRPr="00945097" w14:paraId="7AF36AB4" w14:textId="77777777" w:rsidTr="008A01D0">
        <w:tc>
          <w:tcPr>
            <w:tcW w:w="3081" w:type="dxa"/>
          </w:tcPr>
          <w:p w14:paraId="05D48800" w14:textId="77777777" w:rsidR="009F4CE8" w:rsidRPr="00FA52DD" w:rsidRDefault="009F4CE8" w:rsidP="002C34DB">
            <w:pPr>
              <w:autoSpaceDE w:val="0"/>
              <w:autoSpaceDN w:val="0"/>
              <w:adjustRightInd w:val="0"/>
              <w:rPr>
                <w:lang w:val="en-US" w:eastAsia="en-US"/>
              </w:rPr>
            </w:pPr>
            <w:r w:rsidRPr="00FA52DD">
              <w:rPr>
                <w:lang w:val="en-US" w:eastAsia="en-US"/>
              </w:rPr>
              <w:t>Stress condition</w:t>
            </w:r>
          </w:p>
        </w:tc>
        <w:tc>
          <w:tcPr>
            <w:tcW w:w="3081" w:type="dxa"/>
          </w:tcPr>
          <w:p w14:paraId="457213E8"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c>
          <w:tcPr>
            <w:tcW w:w="3081" w:type="dxa"/>
          </w:tcPr>
          <w:p w14:paraId="4472960E"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r>
      <w:tr w:rsidR="009F4CE8" w:rsidRPr="00FA52DD" w14:paraId="07C37174" w14:textId="77777777" w:rsidTr="008A01D0">
        <w:tc>
          <w:tcPr>
            <w:tcW w:w="3081" w:type="dxa"/>
            <w:tcBorders>
              <w:bottom w:val="single" w:sz="4" w:space="0" w:color="auto"/>
            </w:tcBorders>
          </w:tcPr>
          <w:p w14:paraId="67517080" w14:textId="77777777" w:rsidR="009F4CE8" w:rsidRPr="00FA52DD" w:rsidRDefault="009F4CE8" w:rsidP="002C34DB">
            <w:pPr>
              <w:autoSpaceDE w:val="0"/>
              <w:autoSpaceDN w:val="0"/>
              <w:adjustRightInd w:val="0"/>
              <w:rPr>
                <w:lang w:val="en-US" w:eastAsia="en-US"/>
              </w:rPr>
            </w:pPr>
            <w:r w:rsidRPr="00FA52DD">
              <w:rPr>
                <w:lang w:val="en-US" w:eastAsia="en-US"/>
              </w:rPr>
              <w:t>Aromatic</w:t>
            </w:r>
          </w:p>
        </w:tc>
        <w:tc>
          <w:tcPr>
            <w:tcW w:w="3081" w:type="dxa"/>
            <w:tcBorders>
              <w:bottom w:val="single" w:sz="4" w:space="0" w:color="auto"/>
            </w:tcBorders>
          </w:tcPr>
          <w:p w14:paraId="3A55DB1B"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Borders>
              <w:bottom w:val="single" w:sz="4" w:space="0" w:color="auto"/>
            </w:tcBorders>
          </w:tcPr>
          <w:p w14:paraId="0AC37746" w14:textId="77777777" w:rsidR="009F4CE8" w:rsidRPr="00FA52DD" w:rsidRDefault="009F4CE8" w:rsidP="002C34DB">
            <w:pPr>
              <w:autoSpaceDE w:val="0"/>
              <w:autoSpaceDN w:val="0"/>
              <w:adjustRightInd w:val="0"/>
              <w:rPr>
                <w:lang w:val="en-US" w:eastAsia="en-US"/>
              </w:rPr>
            </w:pPr>
            <w:r w:rsidRPr="00FA52DD">
              <w:rPr>
                <w:lang w:val="en-US" w:eastAsia="en-US"/>
              </w:rPr>
              <w:t>Premium quality</w:t>
            </w:r>
          </w:p>
        </w:tc>
      </w:tr>
    </w:tbl>
    <w:p w14:paraId="6FE42B61" w14:textId="77777777" w:rsidR="009F4CE8" w:rsidRPr="00FA52DD" w:rsidRDefault="009F4CE8" w:rsidP="009F4CE8">
      <w:pPr>
        <w:rPr>
          <w:lang w:val="en-GB"/>
        </w:rPr>
      </w:pPr>
      <w:r w:rsidRPr="00FA52DD">
        <w:rPr>
          <w:lang w:val="en-GB"/>
        </w:rPr>
        <w:t>Source: Plant Breeders of BRRI and</w:t>
      </w:r>
      <w:r w:rsidR="00C31FA0">
        <w:rPr>
          <w:lang w:val="en-GB"/>
        </w:rPr>
        <w:t xml:space="preserve"> BRRI (2017)</w:t>
      </w:r>
      <w:r w:rsidR="00C31FA0">
        <w:rPr>
          <w:rStyle w:val="Kommentarzeichen"/>
          <w:lang w:val="en-GB"/>
        </w:rPr>
        <w:t>.</w:t>
      </w:r>
    </w:p>
    <w:p w14:paraId="1F6129F1" w14:textId="77777777" w:rsidR="009F4CE8" w:rsidRDefault="009F4CE8" w:rsidP="00604F1F">
      <w:pPr>
        <w:rPr>
          <w:lang w:val="en-GB"/>
        </w:rPr>
      </w:pPr>
    </w:p>
    <w:p w14:paraId="6D92C635" w14:textId="77777777" w:rsidR="0047121D" w:rsidRDefault="0047121D" w:rsidP="00604F1F">
      <w:pPr>
        <w:rPr>
          <w:lang w:val="en-GB"/>
        </w:rPr>
      </w:pPr>
    </w:p>
    <w:p w14:paraId="32CAE048" w14:textId="77777777" w:rsidR="007D5647" w:rsidRPr="007D5647" w:rsidRDefault="007D5647" w:rsidP="00604F1F">
      <w:pPr>
        <w:rPr>
          <w:b/>
          <w:lang w:val="en-GB"/>
        </w:rPr>
      </w:pPr>
      <w:r w:rsidRPr="007D5647">
        <w:rPr>
          <w:b/>
          <w:lang w:val="en-GB"/>
        </w:rPr>
        <w:t>Analysis</w:t>
      </w:r>
    </w:p>
    <w:p w14:paraId="2C0AFBE8" w14:textId="77777777" w:rsidR="007D5647" w:rsidRDefault="007D5647" w:rsidP="00604F1F">
      <w:pPr>
        <w:rPr>
          <w:lang w:val="en-GB"/>
        </w:rPr>
      </w:pPr>
    </w:p>
    <w:p w14:paraId="3C6EAD47" w14:textId="77777777" w:rsidR="007D5647" w:rsidRDefault="007D5647" w:rsidP="00604F1F">
      <w:pPr>
        <w:rPr>
          <w:lang w:val="en-GB"/>
        </w:rPr>
      </w:pPr>
      <w:r>
        <w:rPr>
          <w:lang w:val="en-GB"/>
        </w:rPr>
        <w:t xml:space="preserve">As there were no missing data and all trials had complete blocks, we computed genotype means per trial as the arithmetic mean across the three replicates and used the inverse of half the variance of a difference as a weight for </w:t>
      </w:r>
      <w:r w:rsidR="009B7792">
        <w:rPr>
          <w:lang w:val="en-GB"/>
        </w:rPr>
        <w:t xml:space="preserve">the second stage of </w:t>
      </w:r>
      <w:r>
        <w:rPr>
          <w:lang w:val="en-GB"/>
        </w:rPr>
        <w:t>two-stage analysis (Möhring and Piepho 2009).</w:t>
      </w:r>
      <w:r w:rsidR="009B7792">
        <w:rPr>
          <w:lang w:val="en-GB"/>
        </w:rPr>
        <w:t xml:space="preserve"> The model fitted in the second stage was</w:t>
      </w:r>
      <w:r w:rsidR="00755CE2">
        <w:rPr>
          <w:lang w:val="en-GB"/>
        </w:rPr>
        <w:t xml:space="preserve"> (Piepho et al. 2014)</w:t>
      </w:r>
    </w:p>
    <w:p w14:paraId="7CFA46E5" w14:textId="77777777" w:rsidR="009B7792" w:rsidRDefault="009B7792" w:rsidP="00604F1F">
      <w:pPr>
        <w:rPr>
          <w:lang w:val="en-GB"/>
        </w:rPr>
      </w:pPr>
    </w:p>
    <w:p w14:paraId="287EB1AF" w14:textId="77777777" w:rsidR="009A3B91" w:rsidRDefault="009A3B91" w:rsidP="009A3B91">
      <w:pPr>
        <w:tabs>
          <w:tab w:val="right" w:pos="9000"/>
        </w:tabs>
        <w:spacing w:line="360" w:lineRule="auto"/>
        <w:rPr>
          <w:lang w:val="en-GB"/>
        </w:rPr>
      </w:pPr>
      <w:r w:rsidRPr="00071CAA">
        <w:rPr>
          <w:position w:val="-14"/>
          <w:lang w:val="en-GB"/>
        </w:rPr>
        <w:object w:dxaOrig="6979" w:dyaOrig="380" w14:anchorId="3DEBA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6pt;height:19.4pt" o:ole="">
            <v:imagedata r:id="rId6" o:title=""/>
          </v:shape>
          <o:OLEObject Type="Embed" ProgID="Equation.3" ShapeID="_x0000_i1025" DrawAspect="Content" ObjectID="_1579675828" r:id="rId7"/>
        </w:object>
      </w:r>
      <w:r>
        <w:rPr>
          <w:lang w:val="en-GB"/>
        </w:rPr>
        <w:t>,</w:t>
      </w:r>
      <w:r>
        <w:rPr>
          <w:lang w:val="en-GB"/>
        </w:rPr>
        <w:tab/>
        <w:t>(1)</w:t>
      </w:r>
    </w:p>
    <w:p w14:paraId="1F734F08" w14:textId="77777777" w:rsidR="007A4DCA" w:rsidRDefault="009A3B91" w:rsidP="009A3B91">
      <w:pPr>
        <w:rPr>
          <w:lang w:val="en-GB"/>
        </w:rPr>
      </w:pPr>
      <w:proofErr w:type="gramStart"/>
      <w:r>
        <w:rPr>
          <w:lang w:val="en-GB"/>
        </w:rPr>
        <w:t xml:space="preserve">where </w:t>
      </w:r>
      <w:proofErr w:type="spellStart"/>
      <w:r w:rsidRPr="00B8773A">
        <w:rPr>
          <w:i/>
          <w:lang w:val="en-GB"/>
        </w:rPr>
        <w:t>y</w:t>
      </w:r>
      <w:r w:rsidRPr="00B8773A">
        <w:rPr>
          <w:i/>
          <w:vertAlign w:val="subscript"/>
          <w:lang w:val="en-GB"/>
        </w:rPr>
        <w:t>ijk</w:t>
      </w:r>
      <w:proofErr w:type="spellEnd"/>
      <w:r>
        <w:rPr>
          <w:lang w:val="en-GB"/>
        </w:rPr>
        <w:t xml:space="preserve"> is the mean yield of the </w:t>
      </w:r>
      <w:proofErr w:type="spellStart"/>
      <w:r w:rsidRPr="00956799">
        <w:rPr>
          <w:i/>
          <w:lang w:val="en-GB"/>
        </w:rPr>
        <w:t>i</w:t>
      </w:r>
      <w:r w:rsidRPr="00956799">
        <w:rPr>
          <w:vertAlign w:val="superscript"/>
          <w:lang w:val="en-GB"/>
        </w:rPr>
        <w:t>th</w:t>
      </w:r>
      <w:proofErr w:type="spellEnd"/>
      <w:r>
        <w:rPr>
          <w:lang w:val="en-GB"/>
        </w:rPr>
        <w:t xml:space="preserve"> genotype in the </w:t>
      </w:r>
      <w:proofErr w:type="spellStart"/>
      <w:r w:rsidRPr="00956799">
        <w:rPr>
          <w:i/>
          <w:lang w:val="en-GB"/>
        </w:rPr>
        <w:t>j</w:t>
      </w:r>
      <w:r w:rsidRPr="00956799">
        <w:rPr>
          <w:vertAlign w:val="superscript"/>
          <w:lang w:val="en-GB"/>
        </w:rPr>
        <w:t>th</w:t>
      </w:r>
      <w:proofErr w:type="spellEnd"/>
      <w:r>
        <w:rPr>
          <w:lang w:val="en-GB"/>
        </w:rPr>
        <w:t xml:space="preserve"> location and </w:t>
      </w:r>
      <w:r w:rsidRPr="00956799">
        <w:rPr>
          <w:i/>
          <w:lang w:val="en-GB"/>
        </w:rPr>
        <w:t>k</w:t>
      </w:r>
      <w:r w:rsidRPr="00956799">
        <w:rPr>
          <w:vertAlign w:val="superscript"/>
          <w:lang w:val="en-GB"/>
        </w:rPr>
        <w:t>th</w:t>
      </w:r>
      <w:r>
        <w:rPr>
          <w:lang w:val="en-GB"/>
        </w:rPr>
        <w:t xml:space="preserve"> year, </w:t>
      </w:r>
      <w:r w:rsidRPr="00956799">
        <w:rPr>
          <w:i/>
          <w:lang w:val="en-GB"/>
        </w:rPr>
        <w:sym w:font="Symbol" w:char="F06D"/>
      </w:r>
      <w:r>
        <w:rPr>
          <w:lang w:val="en-GB"/>
        </w:rPr>
        <w:t xml:space="preserve"> is a </w:t>
      </w:r>
      <w:r w:rsidR="00D302A9">
        <w:rPr>
          <w:lang w:val="en-GB"/>
        </w:rPr>
        <w:t xml:space="preserve">fixed </w:t>
      </w:r>
      <w:r>
        <w:rPr>
          <w:lang w:val="en-GB"/>
        </w:rPr>
        <w:t xml:space="preserve">intercept, </w:t>
      </w:r>
      <w:r w:rsidRPr="009A3B91">
        <w:rPr>
          <w:position w:val="-10"/>
          <w:lang w:val="en-GB"/>
        </w:rPr>
        <w:object w:dxaOrig="240" w:dyaOrig="320" w14:anchorId="1497C62A">
          <v:shape id="_x0000_i1026" type="#_x0000_t75" style="width:11.75pt;height:15.9pt" o:ole="">
            <v:imagedata r:id="rId8" o:title=""/>
          </v:shape>
          <o:OLEObject Type="Embed" ProgID="Equation.3" ShapeID="_x0000_i1026" DrawAspect="Content" ObjectID="_1579675829" r:id="rId9"/>
        </w:object>
      </w:r>
      <w:r>
        <w:rPr>
          <w:lang w:val="en-GB"/>
        </w:rPr>
        <w:t xml:space="preserve"> is the </w:t>
      </w:r>
      <w:r w:rsidR="00D302A9">
        <w:rPr>
          <w:lang w:val="en-GB"/>
        </w:rPr>
        <w:t xml:space="preserve">fixed </w:t>
      </w:r>
      <w:r>
        <w:rPr>
          <w:lang w:val="en-GB"/>
        </w:rPr>
        <w:t xml:space="preserve">slope for genetic trend, </w:t>
      </w:r>
      <w:r w:rsidR="00D302A9" w:rsidRPr="009A3B91">
        <w:rPr>
          <w:position w:val="-12"/>
          <w:lang w:val="en-GB"/>
        </w:rPr>
        <w:object w:dxaOrig="200" w:dyaOrig="360" w14:anchorId="1D99F068">
          <v:shape id="_x0000_i1027" type="#_x0000_t75" style="width:9.7pt;height:18.7pt" o:ole="">
            <v:imagedata r:id="rId10" o:title=""/>
          </v:shape>
          <o:OLEObject Type="Embed" ProgID="Equation.3" ShapeID="_x0000_i1027" DrawAspect="Content" ObjectID="_1579675830" r:id="rId11"/>
        </w:object>
      </w:r>
      <w:r>
        <w:rPr>
          <w:lang w:val="en-GB"/>
        </w:rPr>
        <w:t xml:space="preserve"> is the year of release for the </w:t>
      </w:r>
      <w:proofErr w:type="spellStart"/>
      <w:r w:rsidRPr="009A3B91">
        <w:rPr>
          <w:i/>
          <w:lang w:val="en-GB"/>
        </w:rPr>
        <w:t>i</w:t>
      </w:r>
      <w:r>
        <w:rPr>
          <w:lang w:val="en-GB"/>
        </w:rPr>
        <w:t>-th</w:t>
      </w:r>
      <w:proofErr w:type="spellEnd"/>
      <w:r>
        <w:rPr>
          <w:lang w:val="en-GB"/>
        </w:rPr>
        <w:t xml:space="preserve"> variety, </w:t>
      </w:r>
      <w:r w:rsidR="00D302A9" w:rsidRPr="009A3B91">
        <w:rPr>
          <w:position w:val="-10"/>
          <w:lang w:val="en-GB"/>
        </w:rPr>
        <w:object w:dxaOrig="200" w:dyaOrig="260" w14:anchorId="35A893A2">
          <v:shape id="_x0000_i1028" type="#_x0000_t75" style="width:9.7pt;height:13.15pt" o:ole="">
            <v:imagedata r:id="rId12" o:title=""/>
          </v:shape>
          <o:OLEObject Type="Embed" ProgID="Equation.3" ShapeID="_x0000_i1028" DrawAspect="Content" ObjectID="_1579675831" r:id="rId13"/>
        </w:object>
      </w:r>
      <w:r>
        <w:rPr>
          <w:lang w:val="en-GB"/>
        </w:rPr>
        <w:t xml:space="preserve"> is the </w:t>
      </w:r>
      <w:r w:rsidR="00D302A9">
        <w:rPr>
          <w:lang w:val="en-GB"/>
        </w:rPr>
        <w:t xml:space="preserve">fixed </w:t>
      </w:r>
      <w:r>
        <w:rPr>
          <w:lang w:val="en-GB"/>
        </w:rPr>
        <w:t xml:space="preserve">slope for non-genetic trend, </w:t>
      </w:r>
      <w:r w:rsidR="00D302A9" w:rsidRPr="00BB2B74">
        <w:rPr>
          <w:position w:val="-14"/>
          <w:lang w:val="en-GB"/>
        </w:rPr>
        <w:object w:dxaOrig="220" w:dyaOrig="380" w14:anchorId="1F347D21">
          <v:shape id="_x0000_i1029" type="#_x0000_t75" style="width:11.1pt;height:19.4pt" o:ole="">
            <v:imagedata r:id="rId14" o:title=""/>
          </v:shape>
          <o:OLEObject Type="Embed" ProgID="Equation.3" ShapeID="_x0000_i1029" DrawAspect="Content" ObjectID="_1579675832" r:id="rId15"/>
        </w:object>
      </w:r>
      <w:r w:rsidR="00BB2B74">
        <w:rPr>
          <w:lang w:val="en-GB"/>
        </w:rPr>
        <w:t xml:space="preserve"> is the calendar year, </w:t>
      </w:r>
      <w:proofErr w:type="spellStart"/>
      <w:r w:rsidRPr="00956799">
        <w:rPr>
          <w:i/>
          <w:lang w:val="en-GB"/>
        </w:rPr>
        <w:t>G</w:t>
      </w:r>
      <w:r w:rsidRPr="00956799">
        <w:rPr>
          <w:i/>
          <w:vertAlign w:val="subscript"/>
          <w:lang w:val="en-GB"/>
        </w:rPr>
        <w:t>i</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i</w:t>
      </w:r>
      <w:r w:rsidRPr="00956799">
        <w:rPr>
          <w:vertAlign w:val="superscript"/>
          <w:lang w:val="en-GB"/>
        </w:rPr>
        <w:t>th</w:t>
      </w:r>
      <w:proofErr w:type="spellEnd"/>
      <w:r>
        <w:rPr>
          <w:lang w:val="en-GB"/>
        </w:rPr>
        <w:t xml:space="preserve"> genotype, </w:t>
      </w:r>
      <w:proofErr w:type="spellStart"/>
      <w:r w:rsidRPr="00956799">
        <w:rPr>
          <w:i/>
          <w:lang w:val="en-GB"/>
        </w:rPr>
        <w:t>L</w:t>
      </w:r>
      <w:r w:rsidRPr="00956799">
        <w:rPr>
          <w:i/>
          <w:vertAlign w:val="subscript"/>
          <w:lang w:val="en-GB"/>
        </w:rPr>
        <w:t>j</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j</w:t>
      </w:r>
      <w:r w:rsidRPr="00956799">
        <w:rPr>
          <w:vertAlign w:val="superscript"/>
          <w:lang w:val="en-GB"/>
        </w:rPr>
        <w:t>th</w:t>
      </w:r>
      <w:proofErr w:type="spellEnd"/>
      <w:r>
        <w:rPr>
          <w:lang w:val="en-GB"/>
        </w:rPr>
        <w:t xml:space="preserve"> location, </w:t>
      </w:r>
      <w:proofErr w:type="spellStart"/>
      <w:r w:rsidRPr="00956799">
        <w:rPr>
          <w:i/>
          <w:lang w:val="en-GB"/>
        </w:rPr>
        <w:t>Y</w:t>
      </w:r>
      <w:r w:rsidRPr="00956799">
        <w:rPr>
          <w:i/>
          <w:vertAlign w:val="subscript"/>
          <w:lang w:val="en-GB"/>
        </w:rPr>
        <w:t>k</w:t>
      </w:r>
      <w:proofErr w:type="spellEnd"/>
      <w:r>
        <w:rPr>
          <w:lang w:val="en-GB"/>
        </w:rPr>
        <w:t xml:space="preserve"> is the </w:t>
      </w:r>
      <w:r w:rsidR="00D302A9">
        <w:rPr>
          <w:lang w:val="en-GB"/>
        </w:rPr>
        <w:t xml:space="preserve">random </w:t>
      </w:r>
      <w:r>
        <w:rPr>
          <w:lang w:val="en-GB"/>
        </w:rPr>
        <w:t xml:space="preserve">main effect of the </w:t>
      </w:r>
      <w:r w:rsidRPr="00956799">
        <w:rPr>
          <w:i/>
          <w:lang w:val="en-GB"/>
        </w:rPr>
        <w:t>k</w:t>
      </w:r>
      <w:r w:rsidRPr="00956799">
        <w:rPr>
          <w:vertAlign w:val="superscript"/>
          <w:lang w:val="en-GB"/>
        </w:rPr>
        <w:t>th</w:t>
      </w:r>
      <w:r>
        <w:rPr>
          <w:lang w:val="en-GB"/>
        </w:rPr>
        <w:t xml:space="preserve"> year, (</w:t>
      </w:r>
      <w:r w:rsidRPr="00956799">
        <w:rPr>
          <w:i/>
          <w:lang w:val="en-GB"/>
        </w:rPr>
        <w:t>LY</w:t>
      </w:r>
      <w:r>
        <w:rPr>
          <w:lang w:val="en-GB"/>
        </w:rPr>
        <w:t>)</w:t>
      </w:r>
      <w:proofErr w:type="spellStart"/>
      <w:r w:rsidRPr="00956799">
        <w:rPr>
          <w:i/>
          <w:vertAlign w:val="subscript"/>
          <w:lang w:val="en-GB"/>
        </w:rPr>
        <w:t>jk</w:t>
      </w:r>
      <w:proofErr w:type="spellEnd"/>
      <w:r>
        <w:rPr>
          <w:lang w:val="en-GB"/>
        </w:rPr>
        <w:t xml:space="preserve"> is the </w:t>
      </w:r>
      <w:proofErr w:type="spellStart"/>
      <w:r w:rsidRPr="00956799">
        <w:rPr>
          <w:i/>
          <w:lang w:val="en-GB"/>
        </w:rPr>
        <w:t>jk</w:t>
      </w:r>
      <w:r w:rsidRPr="00956799">
        <w:rPr>
          <w:vertAlign w:val="superscript"/>
          <w:lang w:val="en-GB"/>
        </w:rPr>
        <w:t>th</w:t>
      </w:r>
      <w:proofErr w:type="spellEnd"/>
      <w:r>
        <w:rPr>
          <w:lang w:val="en-GB"/>
        </w:rPr>
        <w:t xml:space="preserve"> </w:t>
      </w:r>
      <w:r w:rsidR="00D302A9">
        <w:rPr>
          <w:lang w:val="en-GB"/>
        </w:rPr>
        <w:t xml:space="preserve">random </w:t>
      </w:r>
      <w:r>
        <w:rPr>
          <w:lang w:val="en-GB"/>
        </w:rPr>
        <w:t xml:space="preserve">location </w:t>
      </w:r>
      <w:r>
        <w:rPr>
          <w:lang w:val="en-GB"/>
        </w:rPr>
        <w:sym w:font="Symbol" w:char="F0B4"/>
      </w:r>
      <w:r>
        <w:rPr>
          <w:lang w:val="en-GB"/>
        </w:rPr>
        <w:t xml:space="preserve"> year interaction effect, (</w:t>
      </w:r>
      <w:r w:rsidRPr="00E101C2">
        <w:rPr>
          <w:i/>
          <w:lang w:val="en-GB"/>
        </w:rPr>
        <w:t>GL</w:t>
      </w:r>
      <w:r>
        <w:rPr>
          <w:lang w:val="en-GB"/>
        </w:rPr>
        <w:t>)</w:t>
      </w:r>
      <w:proofErr w:type="spellStart"/>
      <w:r w:rsidRPr="00E101C2">
        <w:rPr>
          <w:i/>
          <w:vertAlign w:val="subscript"/>
          <w:lang w:val="en-GB"/>
        </w:rPr>
        <w:t>ij</w:t>
      </w:r>
      <w:proofErr w:type="spellEnd"/>
      <w:r>
        <w:rPr>
          <w:lang w:val="en-GB"/>
        </w:rPr>
        <w:t xml:space="preserve"> is the </w:t>
      </w:r>
      <w:proofErr w:type="spellStart"/>
      <w:r w:rsidRPr="00E101C2">
        <w:rPr>
          <w:i/>
          <w:lang w:val="en-GB"/>
        </w:rPr>
        <w:t>ij</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location interaction effect, (</w:t>
      </w:r>
      <w:r w:rsidRPr="00E101C2">
        <w:rPr>
          <w:i/>
          <w:lang w:val="en-GB"/>
        </w:rPr>
        <w:t>GY</w:t>
      </w:r>
      <w:r>
        <w:rPr>
          <w:lang w:val="en-GB"/>
        </w:rPr>
        <w:t>)</w:t>
      </w:r>
      <w:proofErr w:type="spellStart"/>
      <w:r w:rsidRPr="00E101C2">
        <w:rPr>
          <w:i/>
          <w:vertAlign w:val="subscript"/>
          <w:lang w:val="en-GB"/>
        </w:rPr>
        <w:t>ik</w:t>
      </w:r>
      <w:proofErr w:type="spellEnd"/>
      <w:r>
        <w:rPr>
          <w:lang w:val="en-GB"/>
        </w:rPr>
        <w:t xml:space="preserve"> is the </w:t>
      </w:r>
      <w:proofErr w:type="spellStart"/>
      <w:r w:rsidRPr="00E101C2">
        <w:rPr>
          <w:i/>
          <w:lang w:val="en-GB"/>
        </w:rPr>
        <w:t>ik</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year interaction effect, </w:t>
      </w:r>
      <w:r w:rsidRPr="00FA3D34">
        <w:rPr>
          <w:position w:val="-14"/>
          <w:lang w:val="en-GB"/>
        </w:rPr>
        <w:object w:dxaOrig="859" w:dyaOrig="380" w14:anchorId="3BB11535">
          <v:shape id="_x0000_i1030" type="#_x0000_t75" style="width:42.9pt;height:19.4pt" o:ole="">
            <v:imagedata r:id="rId16" o:title=""/>
          </v:shape>
          <o:OLEObject Type="Embed" ProgID="Equation.3" ShapeID="_x0000_i1030" DrawAspect="Content" ObjectID="_1579675833" r:id="rId17"/>
        </w:object>
      </w:r>
      <w:r>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random</w:t>
      </w:r>
      <w:r>
        <w:rPr>
          <w:lang w:val="en-GB"/>
        </w:rPr>
        <w:t xml:space="preserve"> genotype </w:t>
      </w:r>
      <w:r>
        <w:rPr>
          <w:lang w:val="en-GB"/>
        </w:rPr>
        <w:sym w:font="Symbol" w:char="F0B4"/>
      </w:r>
      <w:r>
        <w:rPr>
          <w:lang w:val="en-GB"/>
        </w:rPr>
        <w:t xml:space="preserve"> location </w:t>
      </w:r>
      <w:r>
        <w:rPr>
          <w:lang w:val="en-GB"/>
        </w:rPr>
        <w:sym w:font="Symbol" w:char="F0B4"/>
      </w:r>
      <w:r>
        <w:rPr>
          <w:lang w:val="en-GB"/>
        </w:rPr>
        <w:t xml:space="preserve"> year interaction</w:t>
      </w:r>
      <w:r w:rsidR="00D302A9">
        <w:rPr>
          <w:lang w:val="en-GB"/>
        </w:rPr>
        <w:t xml:space="preserve"> effect</w:t>
      </w:r>
      <w:r>
        <w:rPr>
          <w:lang w:val="en-GB"/>
        </w:rPr>
        <w:t xml:space="preserve"> </w:t>
      </w:r>
      <w:r w:rsidR="00D302A9" w:rsidRPr="00FA3D34">
        <w:rPr>
          <w:position w:val="-14"/>
          <w:lang w:val="en-GB"/>
        </w:rPr>
        <w:object w:dxaOrig="859" w:dyaOrig="380" w14:anchorId="13877144">
          <v:shape id="_x0000_i1031" type="#_x0000_t75" style="width:42.9pt;height:19.4pt" o:ole="">
            <v:imagedata r:id="rId16" o:title=""/>
          </v:shape>
          <o:OLEObject Type="Embed" ProgID="Equation.3" ShapeID="_x0000_i1031" DrawAspect="Content" ObjectID="_1579675834" r:id="rId18"/>
        </w:object>
      </w:r>
      <w:r w:rsidR="00D302A9">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error of a mean</w:t>
      </w:r>
      <w:r w:rsidR="006453E8">
        <w:rPr>
          <w:lang w:val="en-GB"/>
        </w:rPr>
        <w:t xml:space="preserve">, assumed to have variance equal to half the variance of a difference of genotype means in the </w:t>
      </w:r>
      <w:proofErr w:type="spellStart"/>
      <w:r w:rsidR="006453E8" w:rsidRPr="006453E8">
        <w:rPr>
          <w:i/>
          <w:lang w:val="en-GB"/>
        </w:rPr>
        <w:t>jk</w:t>
      </w:r>
      <w:r w:rsidR="006453E8" w:rsidRPr="006453E8">
        <w:rPr>
          <w:vertAlign w:val="superscript"/>
          <w:lang w:val="en-GB"/>
        </w:rPr>
        <w:t>th</w:t>
      </w:r>
      <w:proofErr w:type="spellEnd"/>
      <w:r w:rsidR="006453E8">
        <w:rPr>
          <w:lang w:val="en-GB"/>
        </w:rPr>
        <w:t xml:space="preserve"> trial</w:t>
      </w:r>
      <w:r w:rsidR="00D302A9">
        <w:rPr>
          <w:lang w:val="en-GB"/>
        </w:rPr>
        <w:t>.</w:t>
      </w:r>
      <w:proofErr w:type="gramEnd"/>
      <w:r w:rsidR="007845DA">
        <w:rPr>
          <w:lang w:val="en-GB"/>
        </w:rPr>
        <w:t xml:space="preserve"> </w:t>
      </w:r>
      <w:r w:rsidR="007A4DCA">
        <w:rPr>
          <w:lang w:val="en-GB"/>
        </w:rPr>
        <w:t xml:space="preserve">In order to assess the performance of the varieties in the system, we computed genotype means based on the last four years of data, taking </w:t>
      </w:r>
      <w:proofErr w:type="spellStart"/>
      <w:r w:rsidR="007A4DCA" w:rsidRPr="00956799">
        <w:rPr>
          <w:i/>
          <w:lang w:val="en-GB"/>
        </w:rPr>
        <w:t>G</w:t>
      </w:r>
      <w:r w:rsidR="007A4DCA" w:rsidRPr="00956799">
        <w:rPr>
          <w:i/>
          <w:vertAlign w:val="subscript"/>
          <w:lang w:val="en-GB"/>
        </w:rPr>
        <w:t>i</w:t>
      </w:r>
      <w:proofErr w:type="spellEnd"/>
      <w:r w:rsidR="007A4DCA" w:rsidRPr="007A4DCA">
        <w:rPr>
          <w:lang w:val="en-GB"/>
        </w:rPr>
        <w:t xml:space="preserve"> as fixed and dropping the two trend terms in (1).</w:t>
      </w:r>
    </w:p>
    <w:p w14:paraId="25ABB22F" w14:textId="77777777" w:rsidR="008569F3" w:rsidRDefault="008569F3" w:rsidP="009A3B91">
      <w:pPr>
        <w:rPr>
          <w:lang w:val="en-GB"/>
        </w:rPr>
      </w:pPr>
    </w:p>
    <w:p w14:paraId="4DB26BB8" w14:textId="783A4921" w:rsidR="005D01C5" w:rsidRPr="005D01C5" w:rsidRDefault="005D01C5" w:rsidP="009A3B91">
      <w:pPr>
        <w:rPr>
          <w:ins w:id="0" w:author="pschmidt" w:date="2018-02-06T11:59:00Z"/>
          <w:b/>
          <w:lang w:val="en-GB"/>
        </w:rPr>
      </w:pPr>
      <w:ins w:id="1" w:author="pschmidt" w:date="2018-02-06T12:00:00Z">
        <w:r>
          <w:rPr>
            <w:b/>
            <w:lang w:val="en-GB"/>
          </w:rPr>
          <w:t>FA</w:t>
        </w:r>
      </w:ins>
      <w:ins w:id="2" w:author="pschmidt" w:date="2018-02-06T11:59:00Z">
        <w:r w:rsidRPr="005D01C5">
          <w:rPr>
            <w:b/>
            <w:lang w:val="en-GB"/>
          </w:rPr>
          <w:t xml:space="preserve"> </w:t>
        </w:r>
      </w:ins>
      <w:ins w:id="3" w:author="pschmidt" w:date="2018-02-06T12:06:00Z">
        <w:r w:rsidR="004E0CE0">
          <w:rPr>
            <w:b/>
            <w:lang w:val="en-GB"/>
          </w:rPr>
          <w:t>m</w:t>
        </w:r>
      </w:ins>
      <w:ins w:id="4" w:author="pschmidt" w:date="2018-02-06T11:59:00Z">
        <w:r w:rsidRPr="005D01C5">
          <w:rPr>
            <w:b/>
            <w:lang w:val="en-GB"/>
          </w:rPr>
          <w:t>odel</w:t>
        </w:r>
      </w:ins>
    </w:p>
    <w:p w14:paraId="0FFEAB41" w14:textId="77777777" w:rsidR="005D01C5" w:rsidRDefault="008569F3" w:rsidP="009A3B91">
      <w:pPr>
        <w:rPr>
          <w:ins w:id="5" w:author="pschmidt" w:date="2018-02-06T12:01:00Z"/>
          <w:lang w:val="en-GB"/>
        </w:rPr>
      </w:pPr>
      <w:r>
        <w:rPr>
          <w:lang w:val="en-GB"/>
        </w:rPr>
        <w:t>For stability analysis based on the Finlay-Wilkinson (1963) regression, we use factor-analytic models. Since three-way data is available, in principle, such models could be used for the genotype-location effect, the genotype-year effect and the genotype-location-year effect</w:t>
      </w:r>
      <w:r w:rsidR="002863CB">
        <w:rPr>
          <w:lang w:val="en-GB"/>
        </w:rPr>
        <w:t xml:space="preserve"> (Piepho and van </w:t>
      </w:r>
      <w:proofErr w:type="spellStart"/>
      <w:r w:rsidR="002863CB">
        <w:rPr>
          <w:lang w:val="en-GB"/>
        </w:rPr>
        <w:t>Eeuwijk</w:t>
      </w:r>
      <w:proofErr w:type="spellEnd"/>
      <w:r w:rsidR="002863CB">
        <w:rPr>
          <w:lang w:val="en-GB"/>
        </w:rPr>
        <w:t>, 2002)</w:t>
      </w:r>
      <w:r>
        <w:rPr>
          <w:lang w:val="en-GB"/>
        </w:rPr>
        <w:t xml:space="preserve">. Here, we only consider the three-way effect because this has the largest number of levels. The model replaces the sum </w:t>
      </w:r>
      <w:r w:rsidR="002863CB" w:rsidRPr="00071CAA">
        <w:rPr>
          <w:position w:val="-14"/>
          <w:lang w:val="en-GB"/>
        </w:rPr>
        <w:object w:dxaOrig="1680" w:dyaOrig="380" w14:anchorId="4E10FD77">
          <v:shape id="_x0000_i1032" type="#_x0000_t75" style="width:83.75pt;height:19.4pt" o:ole="">
            <v:imagedata r:id="rId19" o:title=""/>
          </v:shape>
          <o:OLEObject Type="Embed" ProgID="Equation.3" ShapeID="_x0000_i1032" DrawAspect="Content" ObjectID="_1579675835" r:id="rId20"/>
        </w:object>
      </w:r>
      <w:r w:rsidR="003722DD">
        <w:rPr>
          <w:lang w:val="en-GB"/>
        </w:rPr>
        <w:t xml:space="preserve"> with a multiplicative model of the </w:t>
      </w:r>
      <w:proofErr w:type="gramStart"/>
      <w:r w:rsidR="003722DD">
        <w:rPr>
          <w:lang w:val="en-GB"/>
        </w:rPr>
        <w:t>form</w:t>
      </w:r>
      <w:r w:rsidR="00D46D33">
        <w:rPr>
          <w:lang w:val="en-GB"/>
        </w:rPr>
        <w:t xml:space="preserve"> </w:t>
      </w:r>
      <w:proofErr w:type="gramEnd"/>
      <w:r w:rsidR="00E66492" w:rsidRPr="00D46D33">
        <w:rPr>
          <w:position w:val="-14"/>
          <w:lang w:val="en-GB"/>
        </w:rPr>
        <w:object w:dxaOrig="999" w:dyaOrig="380" w14:anchorId="7CD8AE2C">
          <v:shape id="_x0000_i1033" type="#_x0000_t75" style="width:49.85pt;height:19.4pt" o:ole="">
            <v:imagedata r:id="rId21" o:title=""/>
          </v:shape>
          <o:OLEObject Type="Embed" ProgID="Equation.3" ShapeID="_x0000_i1033" DrawAspect="Content" ObjectID="_1579675836" r:id="rId22"/>
        </w:object>
      </w:r>
      <w:ins w:id="6" w:author="pschmidt" w:date="2018-02-06T12:01:00Z">
        <w:r w:rsidR="005D01C5">
          <w:rPr>
            <w:lang w:val="en-GB"/>
          </w:rPr>
          <w:t>:</w:t>
        </w:r>
      </w:ins>
    </w:p>
    <w:p w14:paraId="713E9C5C" w14:textId="77777777" w:rsidR="005D01C5" w:rsidRDefault="005D01C5" w:rsidP="009A3B91">
      <w:pPr>
        <w:rPr>
          <w:ins w:id="7" w:author="pschmidt" w:date="2018-02-06T12:01:00Z"/>
          <w:lang w:val="en-GB"/>
        </w:rPr>
      </w:pPr>
    </w:p>
    <w:p w14:paraId="3F364D0B" w14:textId="168782DE" w:rsidR="005D01C5" w:rsidRDefault="00CD5378" w:rsidP="009A3B91">
      <w:pPr>
        <w:rPr>
          <w:ins w:id="8" w:author="pschmidt" w:date="2018-02-06T12:05:00Z"/>
          <w:lang w:val="en-GB"/>
        </w:rPr>
      </w:pPr>
      <m:oMath>
        <m:sSub>
          <m:sSubPr>
            <m:ctrlPr>
              <w:ins w:id="9" w:author="pschmidt" w:date="2018-02-06T12:02:00Z">
                <w:rPr>
                  <w:rFonts w:ascii="Cambria Math" w:hAnsi="Cambria Math"/>
                  <w:i/>
                  <w:lang w:val="en-GB"/>
                </w:rPr>
              </w:ins>
            </m:ctrlPr>
          </m:sSubPr>
          <m:e>
            <m:r>
              <w:ins w:id="10" w:author="pschmidt" w:date="2018-02-06T12:02:00Z">
                <w:rPr>
                  <w:rFonts w:ascii="Cambria Math" w:hAnsi="Cambria Math"/>
                  <w:lang w:val="en-GB"/>
                </w:rPr>
                <m:t>y</m:t>
              </w:ins>
            </m:r>
          </m:e>
          <m:sub>
            <m:r>
              <w:ins w:id="11" w:author="pschmidt" w:date="2018-02-06T12:02:00Z">
                <w:rPr>
                  <w:rFonts w:ascii="Cambria Math" w:hAnsi="Cambria Math"/>
                  <w:lang w:val="en-GB"/>
                </w:rPr>
                <m:t>ijk</m:t>
              </w:ins>
            </m:r>
          </m:sub>
        </m:sSub>
        <m:r>
          <w:ins w:id="12" w:author="pschmidt" w:date="2018-02-06T12:02:00Z">
            <w:rPr>
              <w:rFonts w:ascii="Cambria Math" w:hAnsi="Cambria Math"/>
              <w:lang w:val="en-GB"/>
            </w:rPr>
            <m:t>=μ+</m:t>
          </w:ins>
        </m:r>
        <m:sSub>
          <m:sSubPr>
            <m:ctrlPr>
              <w:ins w:id="13" w:author="pschmidt" w:date="2018-02-06T12:02:00Z">
                <w:rPr>
                  <w:rFonts w:ascii="Cambria Math" w:hAnsi="Cambria Math"/>
                  <w:i/>
                  <w:lang w:val="en-GB"/>
                </w:rPr>
              </w:ins>
            </m:ctrlPr>
          </m:sSubPr>
          <m:e>
            <m:r>
              <w:ins w:id="14" w:author="pschmidt" w:date="2018-02-06T12:02:00Z">
                <w:rPr>
                  <w:rFonts w:ascii="Cambria Math" w:hAnsi="Cambria Math"/>
                  <w:lang w:val="en-GB"/>
                </w:rPr>
                <m:t>βr</m:t>
              </w:ins>
            </m:r>
          </m:e>
          <m:sub>
            <m:r>
              <w:ins w:id="15" w:author="pschmidt" w:date="2018-02-06T12:02:00Z">
                <w:rPr>
                  <w:rFonts w:ascii="Cambria Math" w:hAnsi="Cambria Math"/>
                  <w:lang w:val="en-GB"/>
                </w:rPr>
                <m:t>i</m:t>
              </w:ins>
            </m:r>
          </m:sub>
        </m:sSub>
        <m:r>
          <w:ins w:id="16" w:author="pschmidt" w:date="2018-02-06T12:02:00Z">
            <w:rPr>
              <w:rFonts w:ascii="Cambria Math" w:hAnsi="Cambria Math"/>
              <w:lang w:val="en-GB"/>
            </w:rPr>
            <m:t>+</m:t>
          </w:ins>
        </m:r>
        <m:sSub>
          <m:sSubPr>
            <m:ctrlPr>
              <w:ins w:id="17" w:author="pschmidt" w:date="2018-02-06T12:02:00Z">
                <w:rPr>
                  <w:rFonts w:ascii="Cambria Math" w:hAnsi="Cambria Math"/>
                  <w:i/>
                  <w:lang w:val="en-GB"/>
                </w:rPr>
              </w:ins>
            </m:ctrlPr>
          </m:sSubPr>
          <m:e>
            <m:r>
              <w:ins w:id="18" w:author="pschmidt" w:date="2018-02-06T12:02:00Z">
                <w:rPr>
                  <w:rFonts w:ascii="Cambria Math" w:hAnsi="Cambria Math"/>
                  <w:lang w:val="en-GB"/>
                </w:rPr>
                <m:t>γt</m:t>
              </w:ins>
            </m:r>
          </m:e>
          <m:sub>
            <m:r>
              <w:ins w:id="19" w:author="pschmidt" w:date="2018-02-06T12:02:00Z">
                <w:rPr>
                  <w:rFonts w:ascii="Cambria Math" w:hAnsi="Cambria Math"/>
                  <w:lang w:val="en-GB"/>
                </w:rPr>
                <m:t>j</m:t>
              </w:ins>
            </m:r>
          </m:sub>
        </m:sSub>
        <m:r>
          <w:ins w:id="20" w:author="pschmidt" w:date="2018-02-06T12:02:00Z">
            <w:rPr>
              <w:rFonts w:ascii="Cambria Math" w:hAnsi="Cambria Math"/>
              <w:lang w:val="en-GB"/>
            </w:rPr>
            <m:t>+</m:t>
          </w:ins>
        </m:r>
        <m:sSub>
          <m:sSubPr>
            <m:ctrlPr>
              <w:ins w:id="21" w:author="pschmidt" w:date="2018-02-06T12:02:00Z">
                <w:rPr>
                  <w:rFonts w:ascii="Cambria Math" w:hAnsi="Cambria Math"/>
                  <w:i/>
                  <w:lang w:val="en-GB"/>
                </w:rPr>
              </w:ins>
            </m:ctrlPr>
          </m:sSubPr>
          <m:e>
            <m:r>
              <w:ins w:id="22" w:author="pschmidt" w:date="2018-02-06T12:02:00Z">
                <w:rPr>
                  <w:rFonts w:ascii="Cambria Math" w:hAnsi="Cambria Math"/>
                  <w:lang w:val="en-GB"/>
                </w:rPr>
                <m:t>G</m:t>
              </w:ins>
            </m:r>
          </m:e>
          <m:sub>
            <m:r>
              <w:ins w:id="23" w:author="pschmidt" w:date="2018-02-06T12:02:00Z">
                <w:rPr>
                  <w:rFonts w:ascii="Cambria Math" w:hAnsi="Cambria Math"/>
                  <w:lang w:val="en-GB"/>
                </w:rPr>
                <m:t>i</m:t>
              </w:ins>
            </m:r>
          </m:sub>
        </m:sSub>
        <m:r>
          <w:ins w:id="24" w:author="pschmidt" w:date="2018-02-06T12:03:00Z">
            <w:rPr>
              <w:rFonts w:ascii="Cambria Math" w:hAnsi="Cambria Math"/>
              <w:lang w:val="en-GB"/>
            </w:rPr>
            <m:t>+</m:t>
          </w:ins>
        </m:r>
        <m:sSub>
          <m:sSubPr>
            <m:ctrlPr>
              <w:ins w:id="25" w:author="pschmidt" w:date="2018-02-06T12:03:00Z">
                <w:rPr>
                  <w:rFonts w:ascii="Cambria Math" w:hAnsi="Cambria Math"/>
                  <w:i/>
                  <w:lang w:val="en-GB"/>
                </w:rPr>
              </w:ins>
            </m:ctrlPr>
          </m:sSubPr>
          <m:e>
            <m:r>
              <w:ins w:id="26" w:author="pschmidt" w:date="2018-02-06T12:03:00Z">
                <w:rPr>
                  <w:rFonts w:ascii="Cambria Math" w:hAnsi="Cambria Math"/>
                  <w:lang w:val="en-GB"/>
                </w:rPr>
                <m:t>L</m:t>
              </w:ins>
            </m:r>
          </m:e>
          <m:sub>
            <m:r>
              <w:ins w:id="27" w:author="pschmidt" w:date="2018-02-06T12:03:00Z">
                <w:rPr>
                  <w:rFonts w:ascii="Cambria Math" w:hAnsi="Cambria Math"/>
                  <w:lang w:val="en-GB"/>
                </w:rPr>
                <m:t>j</m:t>
              </w:ins>
            </m:r>
          </m:sub>
        </m:sSub>
        <m:r>
          <w:ins w:id="28" w:author="pschmidt" w:date="2018-02-06T12:03:00Z">
            <w:rPr>
              <w:rFonts w:ascii="Cambria Math" w:hAnsi="Cambria Math"/>
              <w:lang w:val="en-GB"/>
            </w:rPr>
            <m:t>+</m:t>
          </w:ins>
        </m:r>
        <m:sSub>
          <m:sSubPr>
            <m:ctrlPr>
              <w:ins w:id="29" w:author="pschmidt" w:date="2018-02-06T12:03:00Z">
                <w:rPr>
                  <w:rFonts w:ascii="Cambria Math" w:hAnsi="Cambria Math"/>
                  <w:i/>
                  <w:lang w:val="en-GB"/>
                </w:rPr>
              </w:ins>
            </m:ctrlPr>
          </m:sSubPr>
          <m:e>
            <m:r>
              <w:ins w:id="30" w:author="pschmidt" w:date="2018-02-06T12:03:00Z">
                <w:rPr>
                  <w:rFonts w:ascii="Cambria Math" w:hAnsi="Cambria Math"/>
                  <w:lang w:val="en-GB"/>
                </w:rPr>
                <m:t>Y</m:t>
              </w:ins>
            </m:r>
          </m:e>
          <m:sub>
            <m:r>
              <w:ins w:id="31" w:author="pschmidt" w:date="2018-02-06T12:03:00Z">
                <w:rPr>
                  <w:rFonts w:ascii="Cambria Math" w:hAnsi="Cambria Math"/>
                  <w:lang w:val="en-GB"/>
                </w:rPr>
                <m:t>k</m:t>
              </w:ins>
            </m:r>
          </m:sub>
        </m:sSub>
        <m:r>
          <w:ins w:id="32" w:author="pschmidt" w:date="2018-02-06T12:03:00Z">
            <w:rPr>
              <w:rFonts w:ascii="Cambria Math" w:hAnsi="Cambria Math"/>
              <w:lang w:val="en-GB"/>
            </w:rPr>
            <m:t>+</m:t>
          </w:ins>
        </m:r>
        <m:sSub>
          <m:sSubPr>
            <m:ctrlPr>
              <w:ins w:id="33" w:author="pschmidt" w:date="2018-02-06T12:03:00Z">
                <w:rPr>
                  <w:rFonts w:ascii="Cambria Math" w:hAnsi="Cambria Math"/>
                  <w:i/>
                  <w:lang w:val="en-GB"/>
                </w:rPr>
              </w:ins>
            </m:ctrlPr>
          </m:sSubPr>
          <m:e>
            <m:d>
              <m:dPr>
                <m:ctrlPr>
                  <w:ins w:id="34" w:author="pschmidt" w:date="2018-02-06T12:03:00Z">
                    <w:rPr>
                      <w:rFonts w:ascii="Cambria Math" w:hAnsi="Cambria Math"/>
                      <w:i/>
                      <w:lang w:val="en-GB"/>
                    </w:rPr>
                  </w:ins>
                </m:ctrlPr>
              </m:dPr>
              <m:e>
                <m:r>
                  <w:ins w:id="35" w:author="pschmidt" w:date="2018-02-06T12:03:00Z">
                    <w:rPr>
                      <w:rFonts w:ascii="Cambria Math" w:hAnsi="Cambria Math"/>
                      <w:lang w:val="en-GB"/>
                    </w:rPr>
                    <m:t>GL</m:t>
                  </w:ins>
                </m:r>
              </m:e>
            </m:d>
          </m:e>
          <m:sub>
            <m:r>
              <w:ins w:id="36" w:author="pschmidt" w:date="2018-02-06T12:03:00Z">
                <w:rPr>
                  <w:rFonts w:ascii="Cambria Math" w:hAnsi="Cambria Math"/>
                  <w:lang w:val="en-GB"/>
                </w:rPr>
                <m:t>ij</m:t>
              </w:ins>
            </m:r>
          </m:sub>
        </m:sSub>
        <m:r>
          <w:ins w:id="37" w:author="pschmidt" w:date="2018-02-06T12:03:00Z">
            <w:rPr>
              <w:rFonts w:ascii="Cambria Math" w:hAnsi="Cambria Math"/>
              <w:lang w:val="en-GB"/>
            </w:rPr>
            <m:t>+</m:t>
          </w:ins>
        </m:r>
        <m:sSub>
          <m:sSubPr>
            <m:ctrlPr>
              <w:ins w:id="38" w:author="pschmidt" w:date="2018-02-06T12:03:00Z">
                <w:rPr>
                  <w:rFonts w:ascii="Cambria Math" w:hAnsi="Cambria Math"/>
                  <w:i/>
                  <w:lang w:val="en-GB"/>
                </w:rPr>
              </w:ins>
            </m:ctrlPr>
          </m:sSubPr>
          <m:e>
            <m:d>
              <m:dPr>
                <m:ctrlPr>
                  <w:ins w:id="39" w:author="pschmidt" w:date="2018-02-06T12:03:00Z">
                    <w:rPr>
                      <w:rFonts w:ascii="Cambria Math" w:hAnsi="Cambria Math"/>
                      <w:i/>
                      <w:lang w:val="en-GB"/>
                    </w:rPr>
                  </w:ins>
                </m:ctrlPr>
              </m:dPr>
              <m:e>
                <m:r>
                  <w:ins w:id="40" w:author="pschmidt" w:date="2018-02-06T12:03:00Z">
                    <w:rPr>
                      <w:rFonts w:ascii="Cambria Math" w:hAnsi="Cambria Math"/>
                      <w:lang w:val="en-GB"/>
                    </w:rPr>
                    <m:t>GY</m:t>
                  </w:ins>
                </m:r>
              </m:e>
            </m:d>
          </m:e>
          <m:sub>
            <m:r>
              <w:ins w:id="41" w:author="pschmidt" w:date="2018-02-06T12:03:00Z">
                <w:rPr>
                  <w:rFonts w:ascii="Cambria Math" w:hAnsi="Cambria Math"/>
                  <w:lang w:val="en-GB"/>
                </w:rPr>
                <m:t>ik</m:t>
              </w:ins>
            </m:r>
          </m:sub>
        </m:sSub>
        <m:r>
          <w:ins w:id="42" w:author="pschmidt" w:date="2018-02-06T12:03:00Z">
            <w:rPr>
              <w:rFonts w:ascii="Cambria Math" w:hAnsi="Cambria Math"/>
              <w:lang w:val="en-GB"/>
            </w:rPr>
            <m:t>+</m:t>
          </w:ins>
        </m:r>
        <m:sSub>
          <m:sSubPr>
            <m:ctrlPr>
              <w:ins w:id="43" w:author="pschmidt" w:date="2018-02-06T12:04:00Z">
                <w:rPr>
                  <w:rFonts w:ascii="Cambria Math" w:hAnsi="Cambria Math"/>
                  <w:i/>
                  <w:lang w:val="en-GB"/>
                </w:rPr>
              </w:ins>
            </m:ctrlPr>
          </m:sSubPr>
          <m:e>
            <m:r>
              <w:ins w:id="44" w:author="pschmidt" w:date="2018-02-06T12:04:00Z">
                <w:rPr>
                  <w:rFonts w:ascii="Cambria Math" w:hAnsi="Cambria Math"/>
                  <w:lang w:val="en-GB"/>
                </w:rPr>
                <m:t>λ</m:t>
              </w:ins>
            </m:r>
          </m:e>
          <m:sub>
            <m:r>
              <w:ins w:id="45" w:author="pschmidt" w:date="2018-02-06T12:04:00Z">
                <w:rPr>
                  <w:rFonts w:ascii="Cambria Math" w:hAnsi="Cambria Math"/>
                  <w:lang w:val="en-GB"/>
                </w:rPr>
                <m:t>i</m:t>
              </w:ins>
            </m:r>
          </m:sub>
        </m:sSub>
        <m:sSub>
          <m:sSubPr>
            <m:ctrlPr>
              <w:ins w:id="46" w:author="pschmidt" w:date="2018-02-06T12:04:00Z">
                <w:rPr>
                  <w:rFonts w:ascii="Cambria Math" w:hAnsi="Cambria Math"/>
                  <w:i/>
                  <w:lang w:val="en-GB"/>
                </w:rPr>
              </w:ins>
            </m:ctrlPr>
          </m:sSubPr>
          <m:e>
            <m:r>
              <w:ins w:id="47" w:author="pschmidt" w:date="2018-02-06T12:04:00Z">
                <w:rPr>
                  <w:rFonts w:ascii="Cambria Math" w:hAnsi="Cambria Math"/>
                  <w:lang w:val="en-GB"/>
                </w:rPr>
                <m:t>u</m:t>
              </w:ins>
            </m:r>
          </m:e>
          <m:sub>
            <m:r>
              <w:ins w:id="48" w:author="pschmidt" w:date="2018-02-06T12:04:00Z">
                <w:rPr>
                  <w:rFonts w:ascii="Cambria Math" w:hAnsi="Cambria Math"/>
                  <w:lang w:val="en-GB"/>
                </w:rPr>
                <m:t>jk</m:t>
              </w:ins>
            </m:r>
          </m:sub>
        </m:sSub>
        <m:r>
          <w:ins w:id="49" w:author="pschmidt" w:date="2018-02-06T12:04:00Z">
            <w:rPr>
              <w:rFonts w:ascii="Cambria Math" w:hAnsi="Cambria Math"/>
              <w:lang w:val="en-GB"/>
            </w:rPr>
            <m:t>+</m:t>
          </w:ins>
        </m:r>
        <m:sSub>
          <m:sSubPr>
            <m:ctrlPr>
              <w:ins w:id="50" w:author="pschmidt" w:date="2018-02-06T12:04:00Z">
                <w:rPr>
                  <w:rFonts w:ascii="Cambria Math" w:hAnsi="Cambria Math"/>
                  <w:i/>
                  <w:lang w:val="en-GB"/>
                </w:rPr>
              </w:ins>
            </m:ctrlPr>
          </m:sSubPr>
          <m:e>
            <m:r>
              <w:ins w:id="51" w:author="pschmidt" w:date="2018-02-06T12:04:00Z">
                <w:rPr>
                  <w:rFonts w:ascii="Cambria Math" w:hAnsi="Cambria Math"/>
                  <w:lang w:val="en-GB"/>
                </w:rPr>
                <m:t>v</m:t>
              </w:ins>
            </m:r>
          </m:e>
          <m:sub>
            <m:r>
              <w:ins w:id="52" w:author="pschmidt" w:date="2018-02-06T12:04:00Z">
                <w:rPr>
                  <w:rFonts w:ascii="Cambria Math" w:hAnsi="Cambria Math"/>
                  <w:lang w:val="en-GB"/>
                </w:rPr>
                <m:t>ijk</m:t>
              </w:ins>
            </m:r>
          </m:sub>
        </m:sSub>
        <m:r>
          <w:ins w:id="53" w:author="pschmidt" w:date="2018-02-06T12:04:00Z">
            <w:rPr>
              <w:rFonts w:ascii="Cambria Math" w:hAnsi="Cambria Math"/>
              <w:lang w:val="en-GB"/>
            </w:rPr>
            <m:t>+</m:t>
          </w:ins>
        </m:r>
        <m:sSub>
          <m:sSubPr>
            <m:ctrlPr>
              <w:ins w:id="54" w:author="pschmidt" w:date="2018-02-06T12:04:00Z">
                <w:rPr>
                  <w:rFonts w:ascii="Cambria Math" w:hAnsi="Cambria Math"/>
                  <w:i/>
                  <w:lang w:val="en-GB"/>
                </w:rPr>
              </w:ins>
            </m:ctrlPr>
          </m:sSubPr>
          <m:e>
            <m:r>
              <w:ins w:id="55" w:author="pschmidt" w:date="2018-02-06T12:04:00Z">
                <w:rPr>
                  <w:rFonts w:ascii="Cambria Math" w:hAnsi="Cambria Math"/>
                  <w:lang w:val="en-GB"/>
                </w:rPr>
                <m:t>e</m:t>
              </w:ins>
            </m:r>
          </m:e>
          <m:sub>
            <m:r>
              <w:ins w:id="56" w:author="pschmidt" w:date="2018-02-06T12:04:00Z">
                <w:rPr>
                  <w:rFonts w:ascii="Cambria Math" w:hAnsi="Cambria Math"/>
                  <w:lang w:val="en-GB"/>
                </w:rPr>
                <m:t>ijk</m:t>
              </w:ins>
            </m:r>
          </m:sub>
        </m:sSub>
      </m:oMath>
      <w:r w:rsidR="00D46D33">
        <w:rPr>
          <w:lang w:val="en-GB"/>
        </w:rPr>
        <w:t>,</w:t>
      </w:r>
      <w:ins w:id="57" w:author="pschmidt" w:date="2018-02-06T14:54:00Z">
        <w:r w:rsidR="00156F79" w:rsidRPr="00156F79">
          <w:rPr>
            <w:lang w:val="en-GB"/>
          </w:rPr>
          <w:t xml:space="preserve"> </w:t>
        </w:r>
        <w:r w:rsidR="00156F79">
          <w:rPr>
            <w:lang w:val="en-GB"/>
          </w:rPr>
          <w:tab/>
        </w:r>
        <w:r w:rsidR="00156F79">
          <w:rPr>
            <w:lang w:val="en-GB"/>
          </w:rPr>
          <w:tab/>
          <w:t xml:space="preserve">    (2)</w:t>
        </w:r>
      </w:ins>
    </w:p>
    <w:p w14:paraId="05C53214" w14:textId="77777777" w:rsidR="005D01C5" w:rsidRDefault="005D01C5" w:rsidP="009A3B91">
      <w:pPr>
        <w:rPr>
          <w:ins w:id="58" w:author="pschmidt" w:date="2018-02-06T12:02:00Z"/>
          <w:lang w:val="en-GB"/>
        </w:rPr>
      </w:pPr>
    </w:p>
    <w:p w14:paraId="16377A23" w14:textId="45105020" w:rsidR="004E0CE0" w:rsidRDefault="00D46D33" w:rsidP="009A3B91">
      <w:pPr>
        <w:rPr>
          <w:ins w:id="59" w:author="pschmidt" w:date="2018-02-06T12:05:00Z"/>
          <w:lang w:val="en-GB"/>
        </w:rPr>
      </w:pPr>
      <w:del w:id="60" w:author="pschmidt" w:date="2018-02-06T12:01:00Z">
        <w:r w:rsidDel="005D01C5">
          <w:rPr>
            <w:lang w:val="en-GB"/>
          </w:rPr>
          <w:delText xml:space="preserve"> </w:delText>
        </w:r>
      </w:del>
      <w:r>
        <w:rPr>
          <w:lang w:val="en-GB"/>
        </w:rPr>
        <w:t xml:space="preserve">where </w:t>
      </w:r>
      <w:r w:rsidRPr="00D46D33">
        <w:rPr>
          <w:position w:val="-12"/>
          <w:lang w:val="en-GB"/>
        </w:rPr>
        <w:object w:dxaOrig="240" w:dyaOrig="360" w14:anchorId="1F9EB610">
          <v:shape id="_x0000_i1034" type="#_x0000_t75" style="width:11.75pt;height:18.7pt" o:ole="">
            <v:imagedata r:id="rId23" o:title=""/>
          </v:shape>
          <o:OLEObject Type="Embed" ProgID="Equation.3" ShapeID="_x0000_i1034" DrawAspect="Content" ObjectID="_1579675837" r:id="rId24"/>
        </w:object>
      </w:r>
      <w:r>
        <w:rPr>
          <w:lang w:val="en-GB"/>
        </w:rPr>
        <w:t xml:space="preserve"> is a slope for the </w:t>
      </w:r>
      <w:proofErr w:type="spellStart"/>
      <w:r w:rsidRPr="00D46D33">
        <w:rPr>
          <w:i/>
          <w:lang w:val="en-GB"/>
        </w:rPr>
        <w:t>i</w:t>
      </w:r>
      <w:r>
        <w:rPr>
          <w:lang w:val="en-GB"/>
        </w:rPr>
        <w:t>-th</w:t>
      </w:r>
      <w:proofErr w:type="spellEnd"/>
      <w:r>
        <w:rPr>
          <w:lang w:val="en-GB"/>
        </w:rPr>
        <w:t xml:space="preserve"> genotype, </w:t>
      </w:r>
      <w:r w:rsidRPr="00D46D33">
        <w:rPr>
          <w:position w:val="-14"/>
          <w:lang w:val="en-GB"/>
        </w:rPr>
        <w:object w:dxaOrig="340" w:dyaOrig="380" w14:anchorId="26BB42D4">
          <v:shape id="_x0000_i1035" type="#_x0000_t75" style="width:17.3pt;height:19.4pt" o:ole="">
            <v:imagedata r:id="rId25" o:title=""/>
          </v:shape>
          <o:OLEObject Type="Embed" ProgID="Equation.3" ShapeID="_x0000_i1035" DrawAspect="Content" ObjectID="_1579675838" r:id="rId26"/>
        </w:object>
      </w:r>
      <w:r>
        <w:rPr>
          <w:lang w:val="en-GB"/>
        </w:rPr>
        <w:t xml:space="preserve"> is a random latent score for the </w:t>
      </w:r>
      <w:proofErr w:type="spellStart"/>
      <w:r w:rsidRPr="00D46D33">
        <w:rPr>
          <w:i/>
          <w:lang w:val="en-GB"/>
        </w:rPr>
        <w:t>jk</w:t>
      </w:r>
      <w:r>
        <w:rPr>
          <w:lang w:val="en-GB"/>
        </w:rPr>
        <w:t>-th</w:t>
      </w:r>
      <w:proofErr w:type="spellEnd"/>
      <w:r>
        <w:rPr>
          <w:lang w:val="en-GB"/>
        </w:rPr>
        <w:t xml:space="preserve"> environment (location-year combination)</w:t>
      </w:r>
      <w:ins w:id="61" w:author="pschmidt" w:date="2018-02-07T16:51:00Z">
        <w:r w:rsidR="008A01D0">
          <w:rPr>
            <w:lang w:val="en-GB"/>
          </w:rPr>
          <w:t>,</w:t>
        </w:r>
      </w:ins>
      <w:r w:rsidR="008A01D0">
        <w:rPr>
          <w:lang w:val="en-GB"/>
        </w:rPr>
        <w:t xml:space="preserve"> </w:t>
      </w:r>
      <w:del w:id="62" w:author="pschmidt" w:date="2018-02-07T16:51:00Z">
        <w:r w:rsidDel="008A01D0">
          <w:rPr>
            <w:lang w:val="en-GB"/>
          </w:rPr>
          <w:delText xml:space="preserve">and </w:delText>
        </w:r>
      </w:del>
      <w:r w:rsidR="00E66492" w:rsidRPr="00D46D33">
        <w:rPr>
          <w:position w:val="-14"/>
          <w:lang w:val="en-GB"/>
        </w:rPr>
        <w:object w:dxaOrig="340" w:dyaOrig="380" w14:anchorId="78FF8FA3">
          <v:shape id="_x0000_i1036" type="#_x0000_t75" style="width:17.3pt;height:19.4pt" o:ole="">
            <v:imagedata r:id="rId27" o:title=""/>
          </v:shape>
          <o:OLEObject Type="Embed" ProgID="Equation.3" ShapeID="_x0000_i1036" DrawAspect="Content" ObjectID="_1579675839" r:id="rId28"/>
        </w:object>
      </w:r>
      <w:r>
        <w:rPr>
          <w:lang w:val="en-GB"/>
        </w:rPr>
        <w:t>is a residual three-way effect</w:t>
      </w:r>
      <w:ins w:id="63" w:author="pschmidt" w:date="2018-02-07T16:51:00Z">
        <w:r w:rsidR="008A01D0">
          <w:rPr>
            <w:lang w:val="en-GB"/>
          </w:rPr>
          <w:t xml:space="preserve"> and all other terms are defined as in (1)</w:t>
        </w:r>
      </w:ins>
      <w:r>
        <w:rPr>
          <w:lang w:val="en-GB"/>
        </w:rPr>
        <w:t>.</w:t>
      </w:r>
      <w:r w:rsidR="00FA5610">
        <w:rPr>
          <w:lang w:val="en-GB"/>
        </w:rPr>
        <w:t xml:space="preserve"> The two random effects </w:t>
      </w:r>
      <w:r w:rsidR="00FA5610" w:rsidRPr="00D46D33">
        <w:rPr>
          <w:position w:val="-14"/>
          <w:lang w:val="en-GB"/>
        </w:rPr>
        <w:object w:dxaOrig="340" w:dyaOrig="380" w14:anchorId="7F364B22">
          <v:shape id="_x0000_i1037" type="#_x0000_t75" style="width:17.3pt;height:19.4pt" o:ole="">
            <v:imagedata r:id="rId25" o:title=""/>
          </v:shape>
          <o:OLEObject Type="Embed" ProgID="Equation.3" ShapeID="_x0000_i1037" DrawAspect="Content" ObjectID="_1579675840" r:id="rId29"/>
        </w:object>
      </w:r>
      <w:r w:rsidR="00FA5610">
        <w:rPr>
          <w:lang w:val="en-GB"/>
        </w:rPr>
        <w:t xml:space="preserve">and </w:t>
      </w:r>
      <w:r w:rsidR="00FA5610" w:rsidRPr="00D46D33">
        <w:rPr>
          <w:position w:val="-14"/>
          <w:lang w:val="en-GB"/>
        </w:rPr>
        <w:object w:dxaOrig="340" w:dyaOrig="380" w14:anchorId="60ED5F58">
          <v:shape id="_x0000_i1038" type="#_x0000_t75" style="width:17.3pt;height:19.4pt" o:ole="">
            <v:imagedata r:id="rId30" o:title=""/>
          </v:shape>
          <o:OLEObject Type="Embed" ProgID="Equation.3" ShapeID="_x0000_i1038" DrawAspect="Content" ObjectID="_1579675841" r:id="rId31"/>
        </w:object>
      </w:r>
      <w:r w:rsidR="00FA5610">
        <w:rPr>
          <w:lang w:val="en-GB"/>
        </w:rPr>
        <w:t xml:space="preserve"> are assumed to be </w:t>
      </w:r>
      <w:r w:rsidR="00FA5610">
        <w:rPr>
          <w:lang w:val="en-GB"/>
        </w:rPr>
        <w:lastRenderedPageBreak/>
        <w:t xml:space="preserve">independent with variance 1 </w:t>
      </w:r>
      <w:proofErr w:type="gramStart"/>
      <w:r w:rsidR="00FA5610">
        <w:rPr>
          <w:lang w:val="en-GB"/>
        </w:rPr>
        <w:t xml:space="preserve">and </w:t>
      </w:r>
      <w:proofErr w:type="gramEnd"/>
      <w:r w:rsidR="007A4DCA" w:rsidRPr="00FA5610">
        <w:rPr>
          <w:position w:val="-14"/>
          <w:lang w:val="en-GB"/>
        </w:rPr>
        <w:object w:dxaOrig="440" w:dyaOrig="400" w14:anchorId="0D6FA6E3">
          <v:shape id="_x0000_i1039" type="#_x0000_t75" style="width:22.15pt;height:20.1pt" o:ole="">
            <v:imagedata r:id="rId32" o:title=""/>
          </v:shape>
          <o:OLEObject Type="Embed" ProgID="Equation.3" ShapeID="_x0000_i1039" DrawAspect="Content" ObjectID="_1579675842" r:id="rId33"/>
        </w:object>
      </w:r>
      <w:r w:rsidR="00FA5610">
        <w:rPr>
          <w:lang w:val="en-GB"/>
        </w:rPr>
        <w:t>, respectively.</w:t>
      </w:r>
      <w:r w:rsidR="007845DA">
        <w:rPr>
          <w:lang w:val="en-GB"/>
        </w:rPr>
        <w:t xml:space="preserve"> This model is essentially a mixed model version of Finlay-Wilkinson regression, extended to three-way data (Piepho 1998)</w:t>
      </w:r>
      <w:del w:id="64" w:author="pschmidt" w:date="2018-02-06T12:00:00Z">
        <w:r w:rsidR="00AB2ED0" w:rsidDel="005D01C5">
          <w:rPr>
            <w:lang w:val="en-GB"/>
          </w:rPr>
          <w:delText xml:space="preserve"> </w:delText>
        </w:r>
        <w:r w:rsidR="00AB2ED0" w:rsidRPr="00AB2ED0" w:rsidDel="005D01C5">
          <w:rPr>
            <w:color w:val="FF0000"/>
            <w:lang w:val="en-GB"/>
          </w:rPr>
          <w:delText>(this analysis is still pending</w:delText>
        </w:r>
        <w:r w:rsidR="00AB2ED0" w:rsidDel="005D01C5">
          <w:rPr>
            <w:color w:val="FF0000"/>
            <w:lang w:val="en-GB"/>
          </w:rPr>
          <w:delText>; takes a lot of computing time</w:delText>
        </w:r>
        <w:r w:rsidR="00AB2ED0" w:rsidRPr="00AB2ED0" w:rsidDel="005D01C5">
          <w:rPr>
            <w:color w:val="FF0000"/>
            <w:lang w:val="en-GB"/>
          </w:rPr>
          <w:delText>)</w:delText>
        </w:r>
      </w:del>
      <w:r w:rsidR="007845DA">
        <w:rPr>
          <w:lang w:val="en-GB"/>
        </w:rPr>
        <w:t>.</w:t>
      </w:r>
      <w:r w:rsidR="00AB2ED0">
        <w:rPr>
          <w:lang w:val="en-GB"/>
        </w:rPr>
        <w:t xml:space="preserve"> </w:t>
      </w:r>
    </w:p>
    <w:p w14:paraId="05FAEAED" w14:textId="77777777" w:rsidR="004E0CE0" w:rsidRDefault="004E0CE0" w:rsidP="009A3B91">
      <w:pPr>
        <w:rPr>
          <w:ins w:id="65" w:author="pschmidt" w:date="2018-02-06T12:05:00Z"/>
          <w:lang w:val="en-GB"/>
        </w:rPr>
      </w:pPr>
    </w:p>
    <w:p w14:paraId="06133FB9" w14:textId="4E34BA30" w:rsidR="004E0CE0" w:rsidRPr="004E0CE0" w:rsidRDefault="004E0CE0" w:rsidP="009A3B91">
      <w:pPr>
        <w:rPr>
          <w:ins w:id="66" w:author="pschmidt" w:date="2018-02-06T12:05:00Z"/>
          <w:b/>
          <w:lang w:val="en-GB"/>
        </w:rPr>
      </w:pPr>
      <w:ins w:id="67" w:author="pschmidt" w:date="2018-02-06T12:05:00Z">
        <w:r w:rsidRPr="004E0CE0">
          <w:rPr>
            <w:b/>
            <w:lang w:val="en-GB"/>
          </w:rPr>
          <w:t xml:space="preserve">Shukla’s stability </w:t>
        </w:r>
      </w:ins>
      <w:ins w:id="68" w:author="pschmidt" w:date="2018-02-07T16:52:00Z">
        <w:r w:rsidR="008A01D0">
          <w:rPr>
            <w:b/>
            <w:lang w:val="en-GB"/>
          </w:rPr>
          <w:t>v</w:t>
        </w:r>
      </w:ins>
      <w:ins w:id="69" w:author="pschmidt" w:date="2018-02-06T12:05:00Z">
        <w:r w:rsidRPr="004E0CE0">
          <w:rPr>
            <w:b/>
            <w:lang w:val="en-GB"/>
          </w:rPr>
          <w:t>ariance</w:t>
        </w:r>
      </w:ins>
      <w:ins w:id="70" w:author="pschmidt" w:date="2018-02-07T16:52:00Z">
        <w:r w:rsidR="008A01D0">
          <w:rPr>
            <w:b/>
            <w:lang w:val="en-GB"/>
          </w:rPr>
          <w:t xml:space="preserve"> model</w:t>
        </w:r>
      </w:ins>
    </w:p>
    <w:p w14:paraId="46DF8B77" w14:textId="69553C65" w:rsidR="003722DD" w:rsidRDefault="00AB2ED0" w:rsidP="009A3B91">
      <w:pPr>
        <w:rPr>
          <w:lang w:val="en-GB"/>
        </w:rPr>
      </w:pPr>
      <w:r>
        <w:rPr>
          <w:lang w:val="en-GB"/>
        </w:rPr>
        <w:t xml:space="preserve">If the regression </w:t>
      </w:r>
      <w:r w:rsidR="002C03AC">
        <w:rPr>
          <w:lang w:val="en-GB"/>
        </w:rPr>
        <w:t>t</w:t>
      </w:r>
      <w:r>
        <w:rPr>
          <w:lang w:val="en-GB"/>
        </w:rPr>
        <w:t xml:space="preserve">erm is dropped, we obtain a stability variance (Shukla 1972; Piepho 1994) based on the three-way </w:t>
      </w:r>
      <w:proofErr w:type="gramStart"/>
      <w:r>
        <w:rPr>
          <w:lang w:val="en-GB"/>
        </w:rPr>
        <w:t>interaction</w:t>
      </w:r>
      <w:r w:rsidR="001463C6">
        <w:rPr>
          <w:lang w:val="en-GB"/>
        </w:rPr>
        <w:t xml:space="preserve"> </w:t>
      </w:r>
      <w:proofErr w:type="gramEnd"/>
      <w:r w:rsidRPr="00D46D33">
        <w:rPr>
          <w:position w:val="-14"/>
          <w:lang w:val="en-GB"/>
        </w:rPr>
        <w:object w:dxaOrig="340" w:dyaOrig="380" w14:anchorId="0F6205DE">
          <v:shape id="_x0000_i1040" type="#_x0000_t75" style="width:17.3pt;height:19.4pt" o:ole="">
            <v:imagedata r:id="rId27" o:title=""/>
          </v:shape>
          <o:OLEObject Type="Embed" ProgID="Equation.3" ShapeID="_x0000_i1040" DrawAspect="Content" ObjectID="_1579675843" r:id="rId34"/>
        </w:object>
      </w:r>
      <w:ins w:id="71" w:author="pschmidt" w:date="2018-02-06T12:05:00Z">
        <w:r w:rsidR="004E0CE0">
          <w:rPr>
            <w:lang w:val="en-GB"/>
          </w:rPr>
          <w:t>:</w:t>
        </w:r>
      </w:ins>
      <w:del w:id="72" w:author="pschmidt" w:date="2018-02-06T12:05:00Z">
        <w:r w:rsidDel="004E0CE0">
          <w:rPr>
            <w:lang w:val="en-GB"/>
          </w:rPr>
          <w:delText>.</w:delText>
        </w:r>
        <w:r w:rsidRPr="001463C6" w:rsidDel="004E0CE0">
          <w:rPr>
            <w:color w:val="FF0000"/>
            <w:lang w:val="en-GB"/>
          </w:rPr>
          <w:delText xml:space="preserve"> </w:delText>
        </w:r>
      </w:del>
    </w:p>
    <w:p w14:paraId="08F63EA2" w14:textId="16F2EA59" w:rsidR="007D5647" w:rsidRPr="004E0CE0" w:rsidRDefault="00CD5378" w:rsidP="00604F1F">
      <w:pPr>
        <w:rPr>
          <w:ins w:id="73" w:author="pschmidt" w:date="2018-02-06T12:05:00Z"/>
          <w:lang w:val="en-GB"/>
        </w:rPr>
      </w:pPr>
      <m:oMath>
        <m:sSub>
          <m:sSubPr>
            <m:ctrlPr>
              <w:ins w:id="74" w:author="pschmidt" w:date="2018-02-06T12:05:00Z">
                <w:rPr>
                  <w:rFonts w:ascii="Cambria Math" w:hAnsi="Cambria Math"/>
                  <w:i/>
                  <w:lang w:val="en-GB"/>
                </w:rPr>
              </w:ins>
            </m:ctrlPr>
          </m:sSubPr>
          <m:e>
            <m:r>
              <w:ins w:id="75" w:author="pschmidt" w:date="2018-02-06T12:05:00Z">
                <w:rPr>
                  <w:rFonts w:ascii="Cambria Math" w:hAnsi="Cambria Math"/>
                  <w:lang w:val="en-GB"/>
                </w:rPr>
                <m:t>y</m:t>
              </w:ins>
            </m:r>
          </m:e>
          <m:sub>
            <m:r>
              <w:ins w:id="76" w:author="pschmidt" w:date="2018-02-06T12:05:00Z">
                <w:rPr>
                  <w:rFonts w:ascii="Cambria Math" w:hAnsi="Cambria Math"/>
                  <w:lang w:val="en-GB"/>
                </w:rPr>
                <m:t>ijk</m:t>
              </w:ins>
            </m:r>
          </m:sub>
        </m:sSub>
        <m:r>
          <w:ins w:id="77" w:author="pschmidt" w:date="2018-02-06T12:05:00Z">
            <w:rPr>
              <w:rFonts w:ascii="Cambria Math" w:hAnsi="Cambria Math"/>
              <w:lang w:val="en-GB"/>
            </w:rPr>
            <m:t>=μ+</m:t>
          </w:ins>
        </m:r>
        <m:sSub>
          <m:sSubPr>
            <m:ctrlPr>
              <w:ins w:id="78" w:author="pschmidt" w:date="2018-02-06T12:05:00Z">
                <w:rPr>
                  <w:rFonts w:ascii="Cambria Math" w:hAnsi="Cambria Math"/>
                  <w:i/>
                  <w:lang w:val="en-GB"/>
                </w:rPr>
              </w:ins>
            </m:ctrlPr>
          </m:sSubPr>
          <m:e>
            <m:r>
              <w:ins w:id="79" w:author="pschmidt" w:date="2018-02-06T12:05:00Z">
                <w:rPr>
                  <w:rFonts w:ascii="Cambria Math" w:hAnsi="Cambria Math"/>
                  <w:lang w:val="en-GB"/>
                </w:rPr>
                <m:t>βr</m:t>
              </w:ins>
            </m:r>
          </m:e>
          <m:sub>
            <m:r>
              <w:ins w:id="80" w:author="pschmidt" w:date="2018-02-06T12:05:00Z">
                <w:rPr>
                  <w:rFonts w:ascii="Cambria Math" w:hAnsi="Cambria Math"/>
                  <w:lang w:val="en-GB"/>
                </w:rPr>
                <m:t>i</m:t>
              </w:ins>
            </m:r>
          </m:sub>
        </m:sSub>
        <m:r>
          <w:ins w:id="81" w:author="pschmidt" w:date="2018-02-06T12:05:00Z">
            <w:rPr>
              <w:rFonts w:ascii="Cambria Math" w:hAnsi="Cambria Math"/>
              <w:lang w:val="en-GB"/>
            </w:rPr>
            <m:t>+</m:t>
          </w:ins>
        </m:r>
        <m:sSub>
          <m:sSubPr>
            <m:ctrlPr>
              <w:ins w:id="82" w:author="pschmidt" w:date="2018-02-06T12:05:00Z">
                <w:rPr>
                  <w:rFonts w:ascii="Cambria Math" w:hAnsi="Cambria Math"/>
                  <w:i/>
                  <w:lang w:val="en-GB"/>
                </w:rPr>
              </w:ins>
            </m:ctrlPr>
          </m:sSubPr>
          <m:e>
            <m:r>
              <w:ins w:id="83" w:author="pschmidt" w:date="2018-02-06T12:05:00Z">
                <w:rPr>
                  <w:rFonts w:ascii="Cambria Math" w:hAnsi="Cambria Math"/>
                  <w:lang w:val="en-GB"/>
                </w:rPr>
                <m:t>γt</m:t>
              </w:ins>
            </m:r>
          </m:e>
          <m:sub>
            <m:r>
              <w:ins w:id="84" w:author="pschmidt" w:date="2018-02-06T12:05:00Z">
                <w:rPr>
                  <w:rFonts w:ascii="Cambria Math" w:hAnsi="Cambria Math"/>
                  <w:lang w:val="en-GB"/>
                </w:rPr>
                <m:t>j</m:t>
              </w:ins>
            </m:r>
          </m:sub>
        </m:sSub>
        <m:r>
          <w:ins w:id="85" w:author="pschmidt" w:date="2018-02-06T12:05:00Z">
            <w:rPr>
              <w:rFonts w:ascii="Cambria Math" w:hAnsi="Cambria Math"/>
              <w:lang w:val="en-GB"/>
            </w:rPr>
            <m:t>+</m:t>
          </w:ins>
        </m:r>
        <m:sSub>
          <m:sSubPr>
            <m:ctrlPr>
              <w:ins w:id="86" w:author="pschmidt" w:date="2018-02-06T12:05:00Z">
                <w:rPr>
                  <w:rFonts w:ascii="Cambria Math" w:hAnsi="Cambria Math"/>
                  <w:i/>
                  <w:lang w:val="en-GB"/>
                </w:rPr>
              </w:ins>
            </m:ctrlPr>
          </m:sSubPr>
          <m:e>
            <m:r>
              <w:ins w:id="87" w:author="pschmidt" w:date="2018-02-06T12:05:00Z">
                <w:rPr>
                  <w:rFonts w:ascii="Cambria Math" w:hAnsi="Cambria Math"/>
                  <w:lang w:val="en-GB"/>
                </w:rPr>
                <m:t>G</m:t>
              </w:ins>
            </m:r>
          </m:e>
          <m:sub>
            <m:r>
              <w:ins w:id="88" w:author="pschmidt" w:date="2018-02-06T12:05:00Z">
                <w:rPr>
                  <w:rFonts w:ascii="Cambria Math" w:hAnsi="Cambria Math"/>
                  <w:lang w:val="en-GB"/>
                </w:rPr>
                <m:t>i</m:t>
              </w:ins>
            </m:r>
          </m:sub>
        </m:sSub>
        <m:r>
          <w:ins w:id="89" w:author="pschmidt" w:date="2018-02-06T12:05:00Z">
            <w:rPr>
              <w:rFonts w:ascii="Cambria Math" w:hAnsi="Cambria Math"/>
              <w:lang w:val="en-GB"/>
            </w:rPr>
            <m:t>+</m:t>
          </w:ins>
        </m:r>
        <m:sSub>
          <m:sSubPr>
            <m:ctrlPr>
              <w:ins w:id="90" w:author="pschmidt" w:date="2018-02-06T12:05:00Z">
                <w:rPr>
                  <w:rFonts w:ascii="Cambria Math" w:hAnsi="Cambria Math"/>
                  <w:i/>
                  <w:lang w:val="en-GB"/>
                </w:rPr>
              </w:ins>
            </m:ctrlPr>
          </m:sSubPr>
          <m:e>
            <m:r>
              <w:ins w:id="91" w:author="pschmidt" w:date="2018-02-06T12:05:00Z">
                <w:rPr>
                  <w:rFonts w:ascii="Cambria Math" w:hAnsi="Cambria Math"/>
                  <w:lang w:val="en-GB"/>
                </w:rPr>
                <m:t>L</m:t>
              </w:ins>
            </m:r>
          </m:e>
          <m:sub>
            <m:r>
              <w:ins w:id="92" w:author="pschmidt" w:date="2018-02-06T12:05:00Z">
                <w:rPr>
                  <w:rFonts w:ascii="Cambria Math" w:hAnsi="Cambria Math"/>
                  <w:lang w:val="en-GB"/>
                </w:rPr>
                <m:t>j</m:t>
              </w:ins>
            </m:r>
          </m:sub>
        </m:sSub>
        <m:r>
          <w:ins w:id="93" w:author="pschmidt" w:date="2018-02-06T12:05:00Z">
            <w:rPr>
              <w:rFonts w:ascii="Cambria Math" w:hAnsi="Cambria Math"/>
              <w:lang w:val="en-GB"/>
            </w:rPr>
            <m:t>+</m:t>
          </w:ins>
        </m:r>
        <m:sSub>
          <m:sSubPr>
            <m:ctrlPr>
              <w:ins w:id="94" w:author="pschmidt" w:date="2018-02-06T12:05:00Z">
                <w:rPr>
                  <w:rFonts w:ascii="Cambria Math" w:hAnsi="Cambria Math"/>
                  <w:i/>
                  <w:lang w:val="en-GB"/>
                </w:rPr>
              </w:ins>
            </m:ctrlPr>
          </m:sSubPr>
          <m:e>
            <m:r>
              <w:ins w:id="95" w:author="pschmidt" w:date="2018-02-06T12:05:00Z">
                <w:rPr>
                  <w:rFonts w:ascii="Cambria Math" w:hAnsi="Cambria Math"/>
                  <w:lang w:val="en-GB"/>
                </w:rPr>
                <m:t>Y</m:t>
              </w:ins>
            </m:r>
          </m:e>
          <m:sub>
            <m:r>
              <w:ins w:id="96" w:author="pschmidt" w:date="2018-02-06T12:05:00Z">
                <w:rPr>
                  <w:rFonts w:ascii="Cambria Math" w:hAnsi="Cambria Math"/>
                  <w:lang w:val="en-GB"/>
                </w:rPr>
                <m:t>k</m:t>
              </w:ins>
            </m:r>
          </m:sub>
        </m:sSub>
        <m:r>
          <w:ins w:id="97" w:author="pschmidt" w:date="2018-02-06T12:05:00Z">
            <w:rPr>
              <w:rFonts w:ascii="Cambria Math" w:hAnsi="Cambria Math"/>
              <w:lang w:val="en-GB"/>
            </w:rPr>
            <m:t>+</m:t>
          </w:ins>
        </m:r>
        <m:sSub>
          <m:sSubPr>
            <m:ctrlPr>
              <w:ins w:id="98" w:author="pschmidt" w:date="2018-02-06T12:05:00Z">
                <w:rPr>
                  <w:rFonts w:ascii="Cambria Math" w:hAnsi="Cambria Math"/>
                  <w:i/>
                  <w:lang w:val="en-GB"/>
                </w:rPr>
              </w:ins>
            </m:ctrlPr>
          </m:sSubPr>
          <m:e>
            <m:d>
              <m:dPr>
                <m:ctrlPr>
                  <w:ins w:id="99" w:author="pschmidt" w:date="2018-02-06T12:05:00Z">
                    <w:rPr>
                      <w:rFonts w:ascii="Cambria Math" w:hAnsi="Cambria Math"/>
                      <w:i/>
                      <w:lang w:val="en-GB"/>
                    </w:rPr>
                  </w:ins>
                </m:ctrlPr>
              </m:dPr>
              <m:e>
                <m:r>
                  <w:ins w:id="100" w:author="pschmidt" w:date="2018-02-06T12:05:00Z">
                    <w:rPr>
                      <w:rFonts w:ascii="Cambria Math" w:hAnsi="Cambria Math"/>
                      <w:lang w:val="en-GB"/>
                    </w:rPr>
                    <m:t>GL</m:t>
                  </w:ins>
                </m:r>
              </m:e>
            </m:d>
          </m:e>
          <m:sub>
            <m:r>
              <w:ins w:id="101" w:author="pschmidt" w:date="2018-02-06T12:05:00Z">
                <w:rPr>
                  <w:rFonts w:ascii="Cambria Math" w:hAnsi="Cambria Math"/>
                  <w:lang w:val="en-GB"/>
                </w:rPr>
                <m:t>ij</m:t>
              </w:ins>
            </m:r>
          </m:sub>
        </m:sSub>
        <m:r>
          <w:ins w:id="102" w:author="pschmidt" w:date="2018-02-06T12:05:00Z">
            <w:rPr>
              <w:rFonts w:ascii="Cambria Math" w:hAnsi="Cambria Math"/>
              <w:lang w:val="en-GB"/>
            </w:rPr>
            <m:t>+</m:t>
          </w:ins>
        </m:r>
        <m:sSub>
          <m:sSubPr>
            <m:ctrlPr>
              <w:ins w:id="103" w:author="pschmidt" w:date="2018-02-06T12:05:00Z">
                <w:rPr>
                  <w:rFonts w:ascii="Cambria Math" w:hAnsi="Cambria Math"/>
                  <w:i/>
                  <w:lang w:val="en-GB"/>
                </w:rPr>
              </w:ins>
            </m:ctrlPr>
          </m:sSubPr>
          <m:e>
            <m:d>
              <m:dPr>
                <m:ctrlPr>
                  <w:ins w:id="104" w:author="pschmidt" w:date="2018-02-06T12:05:00Z">
                    <w:rPr>
                      <w:rFonts w:ascii="Cambria Math" w:hAnsi="Cambria Math"/>
                      <w:i/>
                      <w:lang w:val="en-GB"/>
                    </w:rPr>
                  </w:ins>
                </m:ctrlPr>
              </m:dPr>
              <m:e>
                <m:r>
                  <w:ins w:id="105" w:author="pschmidt" w:date="2018-02-06T12:05:00Z">
                    <w:rPr>
                      <w:rFonts w:ascii="Cambria Math" w:hAnsi="Cambria Math"/>
                      <w:lang w:val="en-GB"/>
                    </w:rPr>
                    <m:t>GY</m:t>
                  </w:ins>
                </m:r>
              </m:e>
            </m:d>
          </m:e>
          <m:sub>
            <m:r>
              <w:ins w:id="106" w:author="pschmidt" w:date="2018-02-06T12:05:00Z">
                <w:rPr>
                  <w:rFonts w:ascii="Cambria Math" w:hAnsi="Cambria Math"/>
                  <w:lang w:val="en-GB"/>
                </w:rPr>
                <m:t>ik</m:t>
              </w:ins>
            </m:r>
          </m:sub>
        </m:sSub>
        <m:r>
          <w:ins w:id="107" w:author="pschmidt" w:date="2018-02-06T12:05:00Z">
            <w:rPr>
              <w:rFonts w:ascii="Cambria Math" w:hAnsi="Cambria Math"/>
              <w:lang w:val="en-GB"/>
            </w:rPr>
            <m:t>+</m:t>
          </w:ins>
        </m:r>
        <m:sSub>
          <m:sSubPr>
            <m:ctrlPr>
              <w:ins w:id="108" w:author="pschmidt" w:date="2018-02-06T12:05:00Z">
                <w:rPr>
                  <w:rFonts w:ascii="Cambria Math" w:hAnsi="Cambria Math"/>
                  <w:i/>
                  <w:lang w:val="en-GB"/>
                </w:rPr>
              </w:ins>
            </m:ctrlPr>
          </m:sSubPr>
          <m:e>
            <m:r>
              <w:ins w:id="109" w:author="pschmidt" w:date="2018-02-06T12:05:00Z">
                <w:rPr>
                  <w:rFonts w:ascii="Cambria Math" w:hAnsi="Cambria Math"/>
                  <w:lang w:val="en-GB"/>
                </w:rPr>
                <m:t>v</m:t>
              </w:ins>
            </m:r>
          </m:e>
          <m:sub>
            <m:r>
              <w:ins w:id="110" w:author="pschmidt" w:date="2018-02-06T12:05:00Z">
                <w:rPr>
                  <w:rFonts w:ascii="Cambria Math" w:hAnsi="Cambria Math"/>
                  <w:lang w:val="en-GB"/>
                </w:rPr>
                <m:t>ijk</m:t>
              </w:ins>
            </m:r>
          </m:sub>
        </m:sSub>
        <m:r>
          <w:ins w:id="111" w:author="pschmidt" w:date="2018-02-06T12:05:00Z">
            <w:rPr>
              <w:rFonts w:ascii="Cambria Math" w:hAnsi="Cambria Math"/>
              <w:lang w:val="en-GB"/>
            </w:rPr>
            <m:t>+</m:t>
          </w:ins>
        </m:r>
        <m:sSub>
          <m:sSubPr>
            <m:ctrlPr>
              <w:ins w:id="112" w:author="pschmidt" w:date="2018-02-06T12:05:00Z">
                <w:rPr>
                  <w:rFonts w:ascii="Cambria Math" w:hAnsi="Cambria Math"/>
                  <w:i/>
                  <w:lang w:val="en-GB"/>
                </w:rPr>
              </w:ins>
            </m:ctrlPr>
          </m:sSubPr>
          <m:e>
            <m:r>
              <w:ins w:id="113" w:author="pschmidt" w:date="2018-02-06T12:05:00Z">
                <w:rPr>
                  <w:rFonts w:ascii="Cambria Math" w:hAnsi="Cambria Math"/>
                  <w:lang w:val="en-GB"/>
                </w:rPr>
                <m:t>e</m:t>
              </w:ins>
            </m:r>
          </m:e>
          <m:sub>
            <m:r>
              <w:ins w:id="114" w:author="pschmidt" w:date="2018-02-06T12:05:00Z">
                <w:rPr>
                  <w:rFonts w:ascii="Cambria Math" w:hAnsi="Cambria Math"/>
                  <w:lang w:val="en-GB"/>
                </w:rPr>
                <m:t>ijk</m:t>
              </w:ins>
            </m:r>
          </m:sub>
        </m:sSub>
      </m:oMath>
      <w:ins w:id="115" w:author="pschmidt" w:date="2018-02-06T14:54:00Z">
        <w:r w:rsidR="00156F79">
          <w:rPr>
            <w:lang w:val="en-GB"/>
          </w:rPr>
          <w:t>,                                (3)</w:t>
        </w:r>
      </w:ins>
      <w:ins w:id="116" w:author="pschmidt" w:date="2018-02-07T16:51:00Z">
        <w:r w:rsidR="008A01D0">
          <w:rPr>
            <w:lang w:val="en-GB"/>
          </w:rPr>
          <w:t>,</w:t>
        </w:r>
      </w:ins>
    </w:p>
    <w:p w14:paraId="189F0F90" w14:textId="77777777" w:rsidR="004E0CE0" w:rsidRDefault="004E0CE0" w:rsidP="00604F1F">
      <w:pPr>
        <w:rPr>
          <w:ins w:id="117" w:author="pschmidt" w:date="2018-02-06T14:54:00Z"/>
          <w:lang w:val="en-GB"/>
        </w:rPr>
      </w:pPr>
    </w:p>
    <w:p w14:paraId="06EF39B7" w14:textId="510CB6DD" w:rsidR="00156F79" w:rsidRDefault="008A01D0" w:rsidP="00604F1F">
      <w:pPr>
        <w:rPr>
          <w:ins w:id="118" w:author="pschmidt" w:date="2018-02-06T14:54:00Z"/>
          <w:lang w:val="en-GB"/>
        </w:rPr>
      </w:pPr>
      <w:proofErr w:type="gramStart"/>
      <w:ins w:id="119" w:author="pschmidt" w:date="2018-02-07T16:51:00Z">
        <w:r>
          <w:rPr>
            <w:lang w:val="en-GB"/>
          </w:rPr>
          <w:t>w</w:t>
        </w:r>
      </w:ins>
      <w:ins w:id="120" w:author="pschmidt" w:date="2018-02-06T14:54:00Z">
        <w:r w:rsidR="00156F79">
          <w:rPr>
            <w:lang w:val="en-GB"/>
          </w:rPr>
          <w:t>here</w:t>
        </w:r>
        <w:proofErr w:type="gramEnd"/>
        <w:r w:rsidR="00156F79">
          <w:rPr>
            <w:lang w:val="en-GB"/>
          </w:rPr>
          <w:t xml:space="preserve"> all </w:t>
        </w:r>
      </w:ins>
      <w:ins w:id="121" w:author="pschmidt" w:date="2018-02-07T16:51:00Z">
        <w:r>
          <w:rPr>
            <w:lang w:val="en-GB"/>
          </w:rPr>
          <w:t>terms</w:t>
        </w:r>
      </w:ins>
      <w:ins w:id="122" w:author="pschmidt" w:date="2018-02-06T14:54:00Z">
        <w:r w:rsidR="00156F79">
          <w:rPr>
            <w:lang w:val="en-GB"/>
          </w:rPr>
          <w:t xml:space="preserve"> are defined as in (2).</w:t>
        </w:r>
      </w:ins>
    </w:p>
    <w:p w14:paraId="2285D076" w14:textId="77777777" w:rsidR="00156F79" w:rsidRPr="004E0CE0" w:rsidRDefault="00156F79" w:rsidP="00604F1F">
      <w:pPr>
        <w:rPr>
          <w:lang w:val="en-GB"/>
        </w:rPr>
      </w:pPr>
    </w:p>
    <w:p w14:paraId="4F24978D" w14:textId="77777777" w:rsidR="00FA3754" w:rsidRDefault="00FA3754" w:rsidP="00FA3754">
      <w:pPr>
        <w:rPr>
          <w:ins w:id="123" w:author="pschmidt" w:date="2018-02-07T17:01:00Z"/>
          <w:b/>
          <w:lang w:val="en-GB"/>
        </w:rPr>
      </w:pPr>
      <w:ins w:id="124" w:author="pschmidt" w:date="2018-02-07T17:01:00Z">
        <w:r>
          <w:rPr>
            <w:b/>
            <w:lang w:val="en-GB"/>
          </w:rPr>
          <w:t>Modelling variances over time</w:t>
        </w:r>
      </w:ins>
    </w:p>
    <w:p w14:paraId="49D6D7B6" w14:textId="77777777" w:rsidR="00FA3754" w:rsidRPr="008A01D0" w:rsidRDefault="00FA3754" w:rsidP="00FA3754">
      <w:pPr>
        <w:rPr>
          <w:ins w:id="125" w:author="pschmidt" w:date="2018-02-07T17:01:00Z"/>
          <w:lang w:val="en-GB"/>
        </w:rPr>
      </w:pPr>
      <w:ins w:id="126" w:author="pschmidt" w:date="2018-02-07T17:01:00Z">
        <w:r w:rsidRPr="008A01D0">
          <w:rPr>
            <w:lang w:val="en-GB"/>
          </w:rPr>
          <w:t xml:space="preserve">So </w:t>
        </w:r>
        <w:proofErr w:type="gramStart"/>
        <w:r w:rsidRPr="008A01D0">
          <w:rPr>
            <w:lang w:val="en-GB"/>
          </w:rPr>
          <w:t>far</w:t>
        </w:r>
        <w:proofErr w:type="gramEnd"/>
        <w:r w:rsidRPr="008A01D0">
          <w:rPr>
            <w:lang w:val="en-GB"/>
          </w:rPr>
          <w:t xml:space="preserve"> we always investigated the averages of trends. Yet it may be that the variances change over time. We can include this </w:t>
        </w:r>
        <w:r w:rsidRPr="008A01D0">
          <w:rPr>
            <w:i/>
            <w:lang w:val="en-GB"/>
          </w:rPr>
          <w:t>e.g.</w:t>
        </w:r>
        <w:r w:rsidRPr="008A01D0">
          <w:rPr>
            <w:lang w:val="en-GB"/>
          </w:rPr>
          <w:t xml:space="preserve"> into (1) by defining </w:t>
        </w:r>
      </w:ins>
    </w:p>
    <w:p w14:paraId="521E32A3" w14:textId="77777777" w:rsidR="00FA3754" w:rsidRPr="008A01D0" w:rsidRDefault="00FA3754" w:rsidP="00FA3754">
      <w:pPr>
        <w:rPr>
          <w:ins w:id="127" w:author="pschmidt" w:date="2018-02-07T17:01:00Z"/>
          <w:lang w:val="en-GB"/>
        </w:rPr>
      </w:pPr>
    </w:p>
    <w:p w14:paraId="6B898907" w14:textId="589CD91A" w:rsidR="00FA3754" w:rsidRPr="00FA3754" w:rsidRDefault="00CD5378" w:rsidP="00FA3754">
      <w:pPr>
        <w:rPr>
          <w:ins w:id="128" w:author="pschmidt" w:date="2018-02-07T17:01:00Z"/>
          <w:lang w:val="en-GB"/>
        </w:rPr>
      </w:pPr>
      <m:oMathPara>
        <m:oMathParaPr>
          <m:jc m:val="left"/>
        </m:oMathParaPr>
        <m:oMath>
          <m:sSub>
            <m:sSubPr>
              <m:ctrlPr>
                <w:ins w:id="129" w:author="pschmidt" w:date="2018-02-07T17:01:00Z">
                  <w:rPr>
                    <w:rFonts w:ascii="Cambria Math" w:hAnsi="Cambria Math"/>
                    <w:i/>
                    <w:lang w:val="en-GB"/>
                  </w:rPr>
                </w:ins>
              </m:ctrlPr>
            </m:sSubPr>
            <m:e>
              <m:r>
                <w:ins w:id="130" w:author="pschmidt" w:date="2018-02-07T17:01:00Z">
                  <w:rPr>
                    <w:rFonts w:ascii="Cambria Math" w:hAnsi="Cambria Math"/>
                    <w:lang w:val="en-GB"/>
                  </w:rPr>
                  <m:t>var</m:t>
                </w:ins>
              </m:r>
              <m:d>
                <m:dPr>
                  <m:ctrlPr>
                    <w:ins w:id="131" w:author="pschmidt" w:date="2018-02-07T17:01:00Z">
                      <w:rPr>
                        <w:rFonts w:ascii="Cambria Math" w:hAnsi="Cambria Math"/>
                        <w:i/>
                        <w:lang w:val="en-GB"/>
                      </w:rPr>
                    </w:ins>
                  </m:ctrlPr>
                </m:dPr>
                <m:e>
                  <m:r>
                    <w:ins w:id="132" w:author="pschmidt" w:date="2018-02-07T17:01:00Z">
                      <w:rPr>
                        <w:rFonts w:ascii="Cambria Math" w:hAnsi="Cambria Math"/>
                        <w:lang w:val="en-GB"/>
                      </w:rPr>
                      <m:t>GL</m:t>
                    </w:ins>
                  </m:r>
                </m:e>
              </m:d>
            </m:e>
            <m:sub>
              <m:r>
                <w:ins w:id="133" w:author="pschmidt" w:date="2018-02-07T17:01:00Z">
                  <w:rPr>
                    <w:rFonts w:ascii="Cambria Math" w:hAnsi="Cambria Math"/>
                    <w:lang w:val="en-GB"/>
                  </w:rPr>
                  <m:t>ij</m:t>
                </w:ins>
              </m:r>
            </m:sub>
          </m:sSub>
          <m:r>
            <w:ins w:id="134" w:author="pschmidt" w:date="2018-02-07T17:01:00Z">
              <w:rPr>
                <w:rFonts w:ascii="Cambria Math" w:hAnsi="Cambria Math"/>
                <w:lang w:val="en-GB"/>
              </w:rPr>
              <m:t>=</m:t>
            </w:ins>
          </m:r>
          <m:sSubSup>
            <m:sSubSupPr>
              <m:ctrlPr>
                <w:ins w:id="135" w:author="pschmidt" w:date="2018-02-07T17:01:00Z">
                  <w:rPr>
                    <w:rFonts w:ascii="Cambria Math" w:hAnsi="Cambria Math"/>
                    <w:i/>
                    <w:lang w:val="en-GB"/>
                  </w:rPr>
                </w:ins>
              </m:ctrlPr>
            </m:sSubSupPr>
            <m:e>
              <m:r>
                <w:ins w:id="136" w:author="pschmidt" w:date="2018-02-07T17:01:00Z">
                  <w:rPr>
                    <w:rFonts w:ascii="Cambria Math" w:hAnsi="Cambria Math"/>
                    <w:lang w:val="en-GB"/>
                  </w:rPr>
                  <m:t>σ</m:t>
                </w:ins>
              </m:r>
            </m:e>
            <m:sub>
              <m:r>
                <w:ins w:id="137" w:author="pschmidt" w:date="2018-02-07T17:01:00Z">
                  <w:rPr>
                    <w:rFonts w:ascii="Cambria Math" w:hAnsi="Cambria Math"/>
                    <w:lang w:val="en-GB"/>
                  </w:rPr>
                  <m:t>GL(1)</m:t>
                </w:ins>
              </m:r>
            </m:sub>
            <m:sup>
              <m:r>
                <w:ins w:id="138" w:author="pschmidt" w:date="2018-02-07T17:01:00Z">
                  <w:rPr>
                    <w:rFonts w:ascii="Cambria Math" w:hAnsi="Cambria Math"/>
                    <w:lang w:val="en-GB"/>
                  </w:rPr>
                  <m:t>2</m:t>
                </w:ins>
              </m:r>
            </m:sup>
          </m:sSubSup>
          <m:r>
            <w:ins w:id="139" w:author="pschmidt" w:date="2018-02-07T17:01:00Z">
              <w:rPr>
                <w:rFonts w:ascii="Cambria Math" w:hAnsi="Cambria Math"/>
                <w:lang w:val="en-GB"/>
              </w:rPr>
              <m:t>+</m:t>
            </w:ins>
          </m:r>
          <m:sSub>
            <m:sSubPr>
              <m:ctrlPr>
                <w:ins w:id="140" w:author="pschmidt" w:date="2018-02-07T17:01:00Z">
                  <w:rPr>
                    <w:rFonts w:ascii="Cambria Math" w:hAnsi="Cambria Math"/>
                    <w:i/>
                    <w:lang w:val="en-GB"/>
                  </w:rPr>
                </w:ins>
              </m:ctrlPr>
            </m:sSubPr>
            <m:e>
              <m:r>
                <w:ins w:id="141" w:author="pschmidt" w:date="2018-02-07T17:01:00Z">
                  <w:rPr>
                    <w:rFonts w:ascii="Cambria Math" w:hAnsi="Cambria Math"/>
                    <w:lang w:val="en-GB"/>
                  </w:rPr>
                  <m:t>r</m:t>
                </w:ins>
              </m:r>
            </m:e>
            <m:sub>
              <m:r>
                <w:ins w:id="142" w:author="pschmidt" w:date="2018-02-07T17:01:00Z">
                  <w:rPr>
                    <w:rFonts w:ascii="Cambria Math" w:hAnsi="Cambria Math"/>
                    <w:lang w:val="en-GB"/>
                  </w:rPr>
                  <m:t>i</m:t>
                </w:ins>
              </m:r>
            </m:sub>
          </m:sSub>
          <m:sSubSup>
            <m:sSubSupPr>
              <m:ctrlPr>
                <w:ins w:id="143" w:author="pschmidt" w:date="2018-02-07T17:01:00Z">
                  <w:rPr>
                    <w:rFonts w:ascii="Cambria Math" w:hAnsi="Cambria Math"/>
                    <w:i/>
                    <w:lang w:val="en-GB"/>
                  </w:rPr>
                </w:ins>
              </m:ctrlPr>
            </m:sSubSupPr>
            <m:e>
              <m:r>
                <w:ins w:id="144" w:author="pschmidt" w:date="2018-02-07T17:01:00Z">
                  <w:rPr>
                    <w:rFonts w:ascii="Cambria Math" w:hAnsi="Cambria Math"/>
                    <w:lang w:val="en-GB"/>
                  </w:rPr>
                  <m:t>σ</m:t>
                </w:ins>
              </m:r>
            </m:e>
            <m:sub>
              <m:r>
                <w:ins w:id="145" w:author="pschmidt" w:date="2018-02-07T17:01:00Z">
                  <w:rPr>
                    <w:rFonts w:ascii="Cambria Math" w:hAnsi="Cambria Math"/>
                    <w:lang w:val="en-GB"/>
                  </w:rPr>
                  <m:t>GL(2)</m:t>
                </w:ins>
              </m:r>
            </m:sub>
            <m:sup>
              <m:r>
                <w:ins w:id="146" w:author="pschmidt" w:date="2018-02-07T17:01:00Z">
                  <w:rPr>
                    <w:rFonts w:ascii="Cambria Math" w:hAnsi="Cambria Math"/>
                    <w:lang w:val="en-GB"/>
                  </w:rPr>
                  <m:t>2</m:t>
                </w:ins>
              </m:r>
            </m:sup>
          </m:sSubSup>
        </m:oMath>
      </m:oMathPara>
    </w:p>
    <w:p w14:paraId="165ACE60" w14:textId="7939B4E3" w:rsidR="00FA3754" w:rsidRPr="00FA3754" w:rsidRDefault="00CD5378" w:rsidP="00FA3754">
      <w:pPr>
        <w:rPr>
          <w:ins w:id="147" w:author="pschmidt" w:date="2018-02-07T17:01:00Z"/>
          <w:lang w:val="en-GB"/>
        </w:rPr>
      </w:pPr>
      <m:oMathPara>
        <m:oMathParaPr>
          <m:jc m:val="left"/>
        </m:oMathParaPr>
        <m:oMath>
          <m:sSub>
            <m:sSubPr>
              <m:ctrlPr>
                <w:ins w:id="148" w:author="pschmidt" w:date="2018-02-07T17:01:00Z">
                  <w:rPr>
                    <w:rFonts w:ascii="Cambria Math" w:hAnsi="Cambria Math"/>
                    <w:i/>
                    <w:lang w:val="en-GB"/>
                  </w:rPr>
                </w:ins>
              </m:ctrlPr>
            </m:sSubPr>
            <m:e>
              <m:r>
                <w:ins w:id="149" w:author="pschmidt" w:date="2018-02-07T17:01:00Z">
                  <w:rPr>
                    <w:rFonts w:ascii="Cambria Math" w:hAnsi="Cambria Math"/>
                    <w:lang w:val="en-GB"/>
                  </w:rPr>
                  <m:t>var</m:t>
                </w:ins>
              </m:r>
              <m:d>
                <m:dPr>
                  <m:ctrlPr>
                    <w:ins w:id="150" w:author="pschmidt" w:date="2018-02-07T17:01:00Z">
                      <w:rPr>
                        <w:rFonts w:ascii="Cambria Math" w:hAnsi="Cambria Math"/>
                        <w:i/>
                        <w:lang w:val="en-GB"/>
                      </w:rPr>
                    </w:ins>
                  </m:ctrlPr>
                </m:dPr>
                <m:e>
                  <m:r>
                    <w:ins w:id="151" w:author="pschmidt" w:date="2018-02-07T17:01:00Z">
                      <w:rPr>
                        <w:rFonts w:ascii="Cambria Math" w:hAnsi="Cambria Math"/>
                        <w:lang w:val="en-GB"/>
                      </w:rPr>
                      <m:t>GY</m:t>
                    </w:ins>
                  </m:r>
                </m:e>
              </m:d>
            </m:e>
            <m:sub>
              <m:r>
                <w:ins w:id="152" w:author="pschmidt" w:date="2018-02-07T17:01:00Z">
                  <w:rPr>
                    <w:rFonts w:ascii="Cambria Math" w:hAnsi="Cambria Math"/>
                    <w:lang w:val="en-GB"/>
                  </w:rPr>
                  <m:t>ik</m:t>
                </w:ins>
              </m:r>
            </m:sub>
          </m:sSub>
          <m:r>
            <w:ins w:id="153" w:author="pschmidt" w:date="2018-02-07T17:01:00Z">
              <w:rPr>
                <w:rFonts w:ascii="Cambria Math" w:hAnsi="Cambria Math"/>
                <w:lang w:val="en-GB"/>
              </w:rPr>
              <m:t>=</m:t>
            </w:ins>
          </m:r>
          <m:sSubSup>
            <m:sSubSupPr>
              <m:ctrlPr>
                <w:ins w:id="154" w:author="pschmidt" w:date="2018-02-07T17:01:00Z">
                  <w:rPr>
                    <w:rFonts w:ascii="Cambria Math" w:hAnsi="Cambria Math"/>
                    <w:i/>
                    <w:lang w:val="en-GB"/>
                  </w:rPr>
                </w:ins>
              </m:ctrlPr>
            </m:sSubSupPr>
            <m:e>
              <m:r>
                <w:ins w:id="155" w:author="pschmidt" w:date="2018-02-07T17:01:00Z">
                  <w:rPr>
                    <w:rFonts w:ascii="Cambria Math" w:hAnsi="Cambria Math"/>
                    <w:lang w:val="en-GB"/>
                  </w:rPr>
                  <m:t>σ</m:t>
                </w:ins>
              </m:r>
            </m:e>
            <m:sub>
              <m:r>
                <w:ins w:id="156" w:author="pschmidt" w:date="2018-02-07T17:01:00Z">
                  <w:rPr>
                    <w:rFonts w:ascii="Cambria Math" w:hAnsi="Cambria Math"/>
                    <w:lang w:val="en-GB"/>
                  </w:rPr>
                  <m:t>GY(1)</m:t>
                </w:ins>
              </m:r>
            </m:sub>
            <m:sup>
              <m:r>
                <w:ins w:id="157" w:author="pschmidt" w:date="2018-02-07T17:01:00Z">
                  <w:rPr>
                    <w:rFonts w:ascii="Cambria Math" w:hAnsi="Cambria Math"/>
                    <w:lang w:val="en-GB"/>
                  </w:rPr>
                  <m:t>2</m:t>
                </w:ins>
              </m:r>
            </m:sup>
          </m:sSubSup>
          <m:r>
            <w:ins w:id="158" w:author="pschmidt" w:date="2018-02-07T17:01:00Z">
              <w:rPr>
                <w:rFonts w:ascii="Cambria Math" w:hAnsi="Cambria Math"/>
                <w:lang w:val="en-GB"/>
              </w:rPr>
              <m:t>+</m:t>
            </w:ins>
          </m:r>
          <m:sSub>
            <m:sSubPr>
              <m:ctrlPr>
                <w:ins w:id="159" w:author="pschmidt" w:date="2018-02-07T17:01:00Z">
                  <w:rPr>
                    <w:rFonts w:ascii="Cambria Math" w:hAnsi="Cambria Math"/>
                    <w:i/>
                    <w:lang w:val="en-GB"/>
                  </w:rPr>
                </w:ins>
              </m:ctrlPr>
            </m:sSubPr>
            <m:e>
              <m:r>
                <w:ins w:id="160" w:author="pschmidt" w:date="2018-02-07T17:01:00Z">
                  <w:rPr>
                    <w:rFonts w:ascii="Cambria Math" w:hAnsi="Cambria Math"/>
                    <w:lang w:val="en-GB"/>
                  </w:rPr>
                  <m:t>r</m:t>
                </w:ins>
              </m:r>
            </m:e>
            <m:sub>
              <m:r>
                <w:ins w:id="161" w:author="pschmidt" w:date="2018-02-07T17:01:00Z">
                  <w:rPr>
                    <w:rFonts w:ascii="Cambria Math" w:hAnsi="Cambria Math"/>
                    <w:lang w:val="en-GB"/>
                  </w:rPr>
                  <m:t>i</m:t>
                </w:ins>
              </m:r>
            </m:sub>
          </m:sSub>
          <m:sSubSup>
            <m:sSubSupPr>
              <m:ctrlPr>
                <w:ins w:id="162" w:author="pschmidt" w:date="2018-02-07T17:01:00Z">
                  <w:rPr>
                    <w:rFonts w:ascii="Cambria Math" w:hAnsi="Cambria Math"/>
                    <w:i/>
                    <w:lang w:val="en-GB"/>
                  </w:rPr>
                </w:ins>
              </m:ctrlPr>
            </m:sSubSupPr>
            <m:e>
              <m:r>
                <w:ins w:id="163" w:author="pschmidt" w:date="2018-02-07T17:01:00Z">
                  <w:rPr>
                    <w:rFonts w:ascii="Cambria Math" w:hAnsi="Cambria Math"/>
                    <w:lang w:val="en-GB"/>
                  </w:rPr>
                  <m:t>σ</m:t>
                </w:ins>
              </m:r>
            </m:e>
            <m:sub>
              <m:r>
                <w:ins w:id="164" w:author="pschmidt" w:date="2018-02-07T17:01:00Z">
                  <w:rPr>
                    <w:rFonts w:ascii="Cambria Math" w:hAnsi="Cambria Math"/>
                    <w:lang w:val="en-GB"/>
                  </w:rPr>
                  <m:t>GY(2)</m:t>
                </w:ins>
              </m:r>
            </m:sub>
            <m:sup>
              <m:r>
                <w:ins w:id="165" w:author="pschmidt" w:date="2018-02-07T17:01:00Z">
                  <w:rPr>
                    <w:rFonts w:ascii="Cambria Math" w:hAnsi="Cambria Math"/>
                    <w:lang w:val="en-GB"/>
                  </w:rPr>
                  <m:t>2</m:t>
                </w:ins>
              </m:r>
            </m:sup>
          </m:sSubSup>
          <m:r>
            <w:ins w:id="166" w:author="pschmidt" w:date="2018-02-07T17:01:00Z">
              <w:rPr>
                <w:rFonts w:ascii="Cambria Math" w:hAnsi="Cambria Math"/>
                <w:lang w:val="en-GB"/>
              </w:rPr>
              <m:t>+</m:t>
            </w:ins>
          </m:r>
          <m:sSub>
            <m:sSubPr>
              <m:ctrlPr>
                <w:ins w:id="167" w:author="pschmidt" w:date="2018-02-07T17:01:00Z">
                  <w:rPr>
                    <w:rFonts w:ascii="Cambria Math" w:hAnsi="Cambria Math"/>
                    <w:i/>
                    <w:lang w:val="en-GB"/>
                  </w:rPr>
                </w:ins>
              </m:ctrlPr>
            </m:sSubPr>
            <m:e>
              <m:r>
                <w:ins w:id="168" w:author="pschmidt" w:date="2018-02-07T17:01:00Z">
                  <w:rPr>
                    <w:rFonts w:ascii="Cambria Math" w:hAnsi="Cambria Math"/>
                    <w:lang w:val="en-GB"/>
                  </w:rPr>
                  <m:t>t</m:t>
                </w:ins>
              </m:r>
            </m:e>
            <m:sub>
              <m:r>
                <w:ins w:id="169" w:author="pschmidt" w:date="2018-02-07T17:01:00Z">
                  <w:rPr>
                    <w:rFonts w:ascii="Cambria Math" w:hAnsi="Cambria Math"/>
                    <w:lang w:val="en-GB"/>
                  </w:rPr>
                  <m:t>j</m:t>
                </w:ins>
              </m:r>
            </m:sub>
          </m:sSub>
          <m:sSubSup>
            <m:sSubSupPr>
              <m:ctrlPr>
                <w:ins w:id="170" w:author="pschmidt" w:date="2018-02-07T17:01:00Z">
                  <w:rPr>
                    <w:rFonts w:ascii="Cambria Math" w:hAnsi="Cambria Math"/>
                    <w:i/>
                    <w:lang w:val="en-GB"/>
                  </w:rPr>
                </w:ins>
              </m:ctrlPr>
            </m:sSubSupPr>
            <m:e>
              <m:r>
                <w:ins w:id="171" w:author="pschmidt" w:date="2018-02-07T17:01:00Z">
                  <w:rPr>
                    <w:rFonts w:ascii="Cambria Math" w:hAnsi="Cambria Math"/>
                    <w:lang w:val="en-GB"/>
                  </w:rPr>
                  <m:t>σ</m:t>
                </w:ins>
              </m:r>
            </m:e>
            <m:sub>
              <m:r>
                <w:ins w:id="172" w:author="pschmidt" w:date="2018-02-07T17:01:00Z">
                  <w:rPr>
                    <w:rFonts w:ascii="Cambria Math" w:hAnsi="Cambria Math"/>
                    <w:lang w:val="en-GB"/>
                  </w:rPr>
                  <m:t>GY(3)</m:t>
                </w:ins>
              </m:r>
            </m:sub>
            <m:sup>
              <m:r>
                <w:ins w:id="173" w:author="pschmidt" w:date="2018-02-07T17:01:00Z">
                  <w:rPr>
                    <w:rFonts w:ascii="Cambria Math" w:hAnsi="Cambria Math"/>
                    <w:lang w:val="en-GB"/>
                  </w:rPr>
                  <m:t>2</m:t>
                </w:ins>
              </m:r>
            </m:sup>
          </m:sSubSup>
        </m:oMath>
      </m:oMathPara>
    </w:p>
    <w:p w14:paraId="34AC0407" w14:textId="1AF21B24" w:rsidR="00FA3754" w:rsidRPr="00FA3754" w:rsidRDefault="00CD5378" w:rsidP="00FA3754">
      <w:pPr>
        <w:rPr>
          <w:ins w:id="174" w:author="pschmidt" w:date="2018-02-07T17:01:00Z"/>
          <w:lang w:val="en-GB"/>
        </w:rPr>
      </w:pPr>
      <m:oMathPara>
        <m:oMathParaPr>
          <m:jc m:val="left"/>
        </m:oMathParaPr>
        <m:oMath>
          <m:sSub>
            <m:sSubPr>
              <m:ctrlPr>
                <w:ins w:id="175" w:author="pschmidt" w:date="2018-02-07T17:01:00Z">
                  <w:rPr>
                    <w:rFonts w:ascii="Cambria Math" w:hAnsi="Cambria Math"/>
                    <w:i/>
                    <w:lang w:val="en-GB"/>
                  </w:rPr>
                </w:ins>
              </m:ctrlPr>
            </m:sSubPr>
            <m:e>
              <m:r>
                <w:ins w:id="176" w:author="pschmidt" w:date="2018-02-07T17:01:00Z">
                  <w:rPr>
                    <w:rFonts w:ascii="Cambria Math" w:hAnsi="Cambria Math"/>
                    <w:lang w:val="en-GB"/>
                  </w:rPr>
                  <m:t>var</m:t>
                </w:ins>
              </m:r>
              <m:d>
                <m:dPr>
                  <m:ctrlPr>
                    <w:ins w:id="177" w:author="pschmidt" w:date="2018-02-07T17:01:00Z">
                      <w:rPr>
                        <w:rFonts w:ascii="Cambria Math" w:hAnsi="Cambria Math"/>
                        <w:i/>
                        <w:lang w:val="en-GB"/>
                      </w:rPr>
                    </w:ins>
                  </m:ctrlPr>
                </m:dPr>
                <m:e>
                  <m:r>
                    <w:ins w:id="178" w:author="pschmidt" w:date="2018-02-07T17:01:00Z">
                      <w:rPr>
                        <w:rFonts w:ascii="Cambria Math" w:hAnsi="Cambria Math"/>
                        <w:lang w:val="en-GB"/>
                      </w:rPr>
                      <m:t>GYL</m:t>
                    </w:ins>
                  </m:r>
                </m:e>
              </m:d>
            </m:e>
            <m:sub>
              <m:r>
                <w:ins w:id="179" w:author="pschmidt" w:date="2018-02-07T17:01:00Z">
                  <w:rPr>
                    <w:rFonts w:ascii="Cambria Math" w:hAnsi="Cambria Math"/>
                    <w:lang w:val="en-GB"/>
                  </w:rPr>
                  <m:t>ijk</m:t>
                </w:ins>
              </m:r>
            </m:sub>
          </m:sSub>
          <m:r>
            <w:ins w:id="180" w:author="pschmidt" w:date="2018-02-07T17:01:00Z">
              <w:rPr>
                <w:rFonts w:ascii="Cambria Math" w:hAnsi="Cambria Math"/>
                <w:lang w:val="en-GB"/>
              </w:rPr>
              <m:t>=</m:t>
            </w:ins>
          </m:r>
          <m:sSubSup>
            <m:sSubSupPr>
              <m:ctrlPr>
                <w:ins w:id="181" w:author="pschmidt" w:date="2018-02-07T17:01:00Z">
                  <w:rPr>
                    <w:rFonts w:ascii="Cambria Math" w:hAnsi="Cambria Math"/>
                    <w:i/>
                    <w:lang w:val="en-GB"/>
                  </w:rPr>
                </w:ins>
              </m:ctrlPr>
            </m:sSubSupPr>
            <m:e>
              <m:r>
                <w:ins w:id="182" w:author="pschmidt" w:date="2018-02-07T17:01:00Z">
                  <w:rPr>
                    <w:rFonts w:ascii="Cambria Math" w:hAnsi="Cambria Math"/>
                    <w:lang w:val="en-GB"/>
                  </w:rPr>
                  <m:t>σ</m:t>
                </w:ins>
              </m:r>
            </m:e>
            <m:sub>
              <m:r>
                <w:ins w:id="183" w:author="pschmidt" w:date="2018-02-07T17:01:00Z">
                  <w:rPr>
                    <w:rFonts w:ascii="Cambria Math" w:hAnsi="Cambria Math"/>
                    <w:lang w:val="en-GB"/>
                  </w:rPr>
                  <m:t>GYL(1)</m:t>
                </w:ins>
              </m:r>
            </m:sub>
            <m:sup>
              <m:r>
                <w:ins w:id="184" w:author="pschmidt" w:date="2018-02-07T17:01:00Z">
                  <w:rPr>
                    <w:rFonts w:ascii="Cambria Math" w:hAnsi="Cambria Math"/>
                    <w:lang w:val="en-GB"/>
                  </w:rPr>
                  <m:t>2</m:t>
                </w:ins>
              </m:r>
            </m:sup>
          </m:sSubSup>
          <m:r>
            <w:ins w:id="185" w:author="pschmidt" w:date="2018-02-07T17:01:00Z">
              <w:rPr>
                <w:rFonts w:ascii="Cambria Math" w:hAnsi="Cambria Math"/>
                <w:lang w:val="en-GB"/>
              </w:rPr>
              <m:t>+</m:t>
            </w:ins>
          </m:r>
          <m:sSub>
            <m:sSubPr>
              <m:ctrlPr>
                <w:ins w:id="186" w:author="pschmidt" w:date="2018-02-07T17:01:00Z">
                  <w:rPr>
                    <w:rFonts w:ascii="Cambria Math" w:hAnsi="Cambria Math"/>
                    <w:i/>
                    <w:lang w:val="en-GB"/>
                  </w:rPr>
                </w:ins>
              </m:ctrlPr>
            </m:sSubPr>
            <m:e>
              <m:r>
                <w:ins w:id="187" w:author="pschmidt" w:date="2018-02-07T17:01:00Z">
                  <w:rPr>
                    <w:rFonts w:ascii="Cambria Math" w:hAnsi="Cambria Math"/>
                    <w:lang w:val="en-GB"/>
                  </w:rPr>
                  <m:t>r</m:t>
                </w:ins>
              </m:r>
            </m:e>
            <m:sub>
              <m:r>
                <w:ins w:id="188" w:author="pschmidt" w:date="2018-02-07T17:01:00Z">
                  <w:rPr>
                    <w:rFonts w:ascii="Cambria Math" w:hAnsi="Cambria Math"/>
                    <w:lang w:val="en-GB"/>
                  </w:rPr>
                  <m:t>i</m:t>
                </w:ins>
              </m:r>
            </m:sub>
          </m:sSub>
          <m:sSubSup>
            <m:sSubSupPr>
              <m:ctrlPr>
                <w:ins w:id="189" w:author="pschmidt" w:date="2018-02-07T17:01:00Z">
                  <w:rPr>
                    <w:rFonts w:ascii="Cambria Math" w:hAnsi="Cambria Math"/>
                    <w:i/>
                    <w:lang w:val="en-GB"/>
                  </w:rPr>
                </w:ins>
              </m:ctrlPr>
            </m:sSubSupPr>
            <m:e>
              <m:r>
                <w:ins w:id="190" w:author="pschmidt" w:date="2018-02-07T17:01:00Z">
                  <w:rPr>
                    <w:rFonts w:ascii="Cambria Math" w:hAnsi="Cambria Math"/>
                    <w:lang w:val="en-GB"/>
                  </w:rPr>
                  <m:t>σ</m:t>
                </w:ins>
              </m:r>
            </m:e>
            <m:sub>
              <m:r>
                <w:ins w:id="191" w:author="pschmidt" w:date="2018-02-07T17:01:00Z">
                  <w:rPr>
                    <w:rFonts w:ascii="Cambria Math" w:hAnsi="Cambria Math"/>
                    <w:lang w:val="en-GB"/>
                  </w:rPr>
                  <m:t>GYL(2)</m:t>
                </w:ins>
              </m:r>
            </m:sub>
            <m:sup>
              <m:r>
                <w:ins w:id="192" w:author="pschmidt" w:date="2018-02-07T17:01:00Z">
                  <w:rPr>
                    <w:rFonts w:ascii="Cambria Math" w:hAnsi="Cambria Math"/>
                    <w:lang w:val="en-GB"/>
                  </w:rPr>
                  <m:t>2</m:t>
                </w:ins>
              </m:r>
            </m:sup>
          </m:sSubSup>
          <m:r>
            <w:ins w:id="193" w:author="pschmidt" w:date="2018-02-07T17:01:00Z">
              <w:rPr>
                <w:rFonts w:ascii="Cambria Math" w:hAnsi="Cambria Math"/>
                <w:lang w:val="en-GB"/>
              </w:rPr>
              <m:t>+</m:t>
            </w:ins>
          </m:r>
          <m:sSub>
            <m:sSubPr>
              <m:ctrlPr>
                <w:ins w:id="194" w:author="pschmidt" w:date="2018-02-07T17:01:00Z">
                  <w:rPr>
                    <w:rFonts w:ascii="Cambria Math" w:hAnsi="Cambria Math"/>
                    <w:i/>
                    <w:lang w:val="en-GB"/>
                  </w:rPr>
                </w:ins>
              </m:ctrlPr>
            </m:sSubPr>
            <m:e>
              <m:r>
                <w:ins w:id="195" w:author="pschmidt" w:date="2018-02-07T17:01:00Z">
                  <w:rPr>
                    <w:rFonts w:ascii="Cambria Math" w:hAnsi="Cambria Math"/>
                    <w:lang w:val="en-GB"/>
                  </w:rPr>
                  <m:t>t</m:t>
                </w:ins>
              </m:r>
            </m:e>
            <m:sub>
              <m:r>
                <w:ins w:id="196" w:author="pschmidt" w:date="2018-02-07T17:01:00Z">
                  <w:rPr>
                    <w:rFonts w:ascii="Cambria Math" w:hAnsi="Cambria Math"/>
                    <w:lang w:val="en-GB"/>
                  </w:rPr>
                  <m:t>j</m:t>
                </w:ins>
              </m:r>
            </m:sub>
          </m:sSub>
          <m:sSubSup>
            <m:sSubSupPr>
              <m:ctrlPr>
                <w:ins w:id="197" w:author="pschmidt" w:date="2018-02-07T17:01:00Z">
                  <w:rPr>
                    <w:rFonts w:ascii="Cambria Math" w:hAnsi="Cambria Math"/>
                    <w:i/>
                    <w:lang w:val="en-GB"/>
                  </w:rPr>
                </w:ins>
              </m:ctrlPr>
            </m:sSubSupPr>
            <m:e>
              <m:r>
                <w:ins w:id="198" w:author="pschmidt" w:date="2018-02-07T17:01:00Z">
                  <w:rPr>
                    <w:rFonts w:ascii="Cambria Math" w:hAnsi="Cambria Math"/>
                    <w:lang w:val="en-GB"/>
                  </w:rPr>
                  <m:t>σ</m:t>
                </w:ins>
              </m:r>
            </m:e>
            <m:sub>
              <m:r>
                <w:ins w:id="199" w:author="pschmidt" w:date="2018-02-07T17:01:00Z">
                  <w:rPr>
                    <w:rFonts w:ascii="Cambria Math" w:hAnsi="Cambria Math"/>
                    <w:lang w:val="en-GB"/>
                  </w:rPr>
                  <m:t>GYL(3)</m:t>
                </w:ins>
              </m:r>
            </m:sub>
            <m:sup>
              <m:r>
                <w:ins w:id="200" w:author="pschmidt" w:date="2018-02-07T17:01:00Z">
                  <w:rPr>
                    <w:rFonts w:ascii="Cambria Math" w:hAnsi="Cambria Math"/>
                    <w:lang w:val="en-GB"/>
                  </w:rPr>
                  <m:t>2</m:t>
                </w:ins>
              </m:r>
            </m:sup>
          </m:sSubSup>
        </m:oMath>
      </m:oMathPara>
    </w:p>
    <w:p w14:paraId="39E5CE0E" w14:textId="77777777" w:rsidR="00FA3754" w:rsidRDefault="00FA3754" w:rsidP="008A01D0">
      <w:pPr>
        <w:rPr>
          <w:lang w:val="en-GB"/>
        </w:rPr>
      </w:pPr>
    </w:p>
    <w:p w14:paraId="4374B14B" w14:textId="77777777" w:rsidR="00FA3754" w:rsidRDefault="00FA3754" w:rsidP="008A01D0">
      <w:pPr>
        <w:rPr>
          <w:ins w:id="201" w:author="pschmidt" w:date="2018-02-07T17:05:00Z"/>
          <w:lang w:val="en-GB"/>
        </w:rPr>
      </w:pPr>
      <w:proofErr w:type="gramStart"/>
      <w:ins w:id="202" w:author="pschmidt" w:date="2018-02-07T17:01:00Z">
        <w:r>
          <w:rPr>
            <w:lang w:val="en-GB"/>
          </w:rPr>
          <w:t>where</w:t>
        </w:r>
        <w:proofErr w:type="gramEnd"/>
        <w:r>
          <w:rPr>
            <w:lang w:val="en-GB"/>
          </w:rPr>
          <w:t xml:space="preserve"> </w:t>
        </w:r>
      </w:ins>
      <m:oMath>
        <m:sSub>
          <m:sSubPr>
            <m:ctrlPr>
              <w:ins w:id="203" w:author="pschmidt" w:date="2018-02-07T17:03:00Z">
                <w:rPr>
                  <w:rFonts w:ascii="Cambria Math" w:hAnsi="Cambria Math"/>
                  <w:i/>
                  <w:lang w:val="en-GB"/>
                </w:rPr>
              </w:ins>
            </m:ctrlPr>
          </m:sSubPr>
          <m:e>
            <m:r>
              <w:ins w:id="204" w:author="pschmidt" w:date="2018-02-07T17:03:00Z">
                <w:rPr>
                  <w:rFonts w:ascii="Cambria Math" w:hAnsi="Cambria Math"/>
                  <w:lang w:val="en-GB"/>
                </w:rPr>
                <m:t>r</m:t>
              </w:ins>
            </m:r>
          </m:e>
          <m:sub>
            <m:r>
              <w:ins w:id="205" w:author="pschmidt" w:date="2018-02-07T17:03:00Z">
                <w:rPr>
                  <w:rFonts w:ascii="Cambria Math" w:hAnsi="Cambria Math"/>
                  <w:lang w:val="en-GB"/>
                </w:rPr>
                <m:t>i</m:t>
              </w:ins>
            </m:r>
          </m:sub>
        </m:sSub>
      </m:oMath>
      <w:ins w:id="206" w:author="pschmidt" w:date="2018-02-07T17:03:00Z">
        <w:r>
          <w:rPr>
            <w:lang w:val="en-GB"/>
          </w:rPr>
          <w:t xml:space="preserve"> and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j</m:t>
              </m:r>
            </m:sub>
          </m:sSub>
        </m:oMath>
        <w:r>
          <w:rPr>
            <w:lang w:val="en-GB"/>
          </w:rPr>
          <w:t xml:space="preserve"> </w:t>
        </w:r>
      </w:ins>
      <w:ins w:id="207" w:author="pschmidt" w:date="2018-02-07T17:02:00Z">
        <w:r>
          <w:rPr>
            <w:lang w:val="en-GB"/>
          </w:rPr>
          <w:t xml:space="preserve">are </w:t>
        </w:r>
      </w:ins>
      <w:ins w:id="208" w:author="pschmidt" w:date="2018-02-07T17:04:00Z">
        <w:r>
          <w:rPr>
            <w:lang w:val="en-GB"/>
          </w:rPr>
          <w:t>defined as in (1) so that [</w:t>
        </w:r>
      </w:ins>
      <w:ins w:id="209" w:author="pschmidt" w:date="2018-02-07T17:05:00Z">
        <w:r>
          <w:rPr>
            <w:lang w:val="en-GB"/>
          </w:rPr>
          <w:t>…] regression […].</w:t>
        </w:r>
      </w:ins>
    </w:p>
    <w:p w14:paraId="331ECAD0" w14:textId="4A7C548B" w:rsidR="00FA3754" w:rsidRDefault="00FA3754" w:rsidP="008A01D0">
      <w:pPr>
        <w:rPr>
          <w:ins w:id="210" w:author="pschmidt" w:date="2018-02-07T17:05:00Z"/>
          <w:lang w:val="en-GB"/>
        </w:rPr>
      </w:pPr>
      <w:ins w:id="211" w:author="pschmidt" w:date="2018-02-07T17:06:00Z">
        <w:r>
          <w:rPr>
            <w:lang w:val="en-GB"/>
          </w:rPr>
          <w:t xml:space="preserve">Since </w:t>
        </w:r>
      </w:ins>
      <w:ins w:id="212" w:author="pschmidt" w:date="2018-02-07T17:07:00Z">
        <w:r>
          <w:rPr>
            <w:lang w:val="en-GB"/>
          </w:rPr>
          <w:t>this leads to</w:t>
        </w:r>
      </w:ins>
      <w:ins w:id="213" w:author="pschmidt" w:date="2018-02-07T17:06:00Z">
        <w:r>
          <w:rPr>
            <w:lang w:val="en-GB"/>
          </w:rPr>
          <w:t xml:space="preserve"> a maximum of five possible regression coefficients involved in modelling </w:t>
        </w:r>
      </w:ins>
      <m:oMath>
        <m:sSub>
          <m:sSubPr>
            <m:ctrlPr>
              <w:ins w:id="214" w:author="pschmidt" w:date="2018-02-07T17:07:00Z">
                <w:rPr>
                  <w:rFonts w:ascii="Cambria Math" w:hAnsi="Cambria Math"/>
                  <w:i/>
                  <w:lang w:val="en-GB"/>
                </w:rPr>
              </w:ins>
            </m:ctrlPr>
          </m:sSubPr>
          <m:e>
            <m:r>
              <w:ins w:id="215" w:author="pschmidt" w:date="2018-02-07T17:07:00Z">
                <w:rPr>
                  <w:rFonts w:ascii="Cambria Math" w:hAnsi="Cambria Math"/>
                  <w:lang w:val="en-GB"/>
                </w:rPr>
                <m:t>var</m:t>
              </w:ins>
            </m:r>
            <m:d>
              <m:dPr>
                <m:ctrlPr>
                  <w:ins w:id="216" w:author="pschmidt" w:date="2018-02-07T17:07:00Z">
                    <w:rPr>
                      <w:rFonts w:ascii="Cambria Math" w:hAnsi="Cambria Math"/>
                      <w:i/>
                      <w:lang w:val="en-GB"/>
                    </w:rPr>
                  </w:ins>
                </m:ctrlPr>
              </m:dPr>
              <m:e>
                <m:r>
                  <w:ins w:id="217" w:author="pschmidt" w:date="2018-02-07T17:07:00Z">
                    <w:rPr>
                      <w:rFonts w:ascii="Cambria Math" w:hAnsi="Cambria Math"/>
                      <w:lang w:val="en-GB"/>
                    </w:rPr>
                    <m:t>GL</m:t>
                  </w:ins>
                </m:r>
              </m:e>
            </m:d>
          </m:e>
          <m:sub>
            <m:r>
              <w:ins w:id="218" w:author="pschmidt" w:date="2018-02-07T17:07:00Z">
                <w:rPr>
                  <w:rFonts w:ascii="Cambria Math" w:hAnsi="Cambria Math"/>
                  <w:lang w:val="en-GB"/>
                </w:rPr>
                <m:t>ij</m:t>
              </w:ins>
            </m:r>
          </m:sub>
        </m:sSub>
      </m:oMath>
      <w:ins w:id="219" w:author="pschmidt" w:date="2018-02-07T17:07:00Z">
        <w:r>
          <w:rPr>
            <w:lang w:val="en-GB"/>
          </w:rPr>
          <w:t xml:space="preserve">, </w:t>
        </w:r>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GY</m:t>
                  </m:r>
                </m:e>
              </m:d>
            </m:e>
            <m:sub>
              <m:r>
                <w:rPr>
                  <w:rFonts w:ascii="Cambria Math" w:hAnsi="Cambria Math"/>
                  <w:lang w:val="en-GB"/>
                </w:rPr>
                <m:t>ik</m:t>
              </m:r>
            </m:sub>
          </m:sSub>
        </m:oMath>
        <w:r>
          <w:rPr>
            <w:lang w:val="en-GB"/>
          </w:rPr>
          <w:t xml:space="preserve"> and </w:t>
        </w:r>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GYL</m:t>
                  </m:r>
                </m:e>
              </m:d>
            </m:e>
            <m:sub>
              <m:r>
                <w:rPr>
                  <w:rFonts w:ascii="Cambria Math" w:hAnsi="Cambria Math"/>
                  <w:lang w:val="en-GB"/>
                </w:rPr>
                <m:t>ijk</m:t>
              </m:r>
            </m:sub>
          </m:sSub>
        </m:oMath>
        <w:r>
          <w:rPr>
            <w:lang w:val="en-GB"/>
          </w:rPr>
          <w:t xml:space="preserve"> we fitted</w:t>
        </w:r>
      </w:ins>
      <w:ins w:id="220" w:author="pschmidt" w:date="2018-02-07T17:08:00Z">
        <w:r>
          <w:rPr>
            <w:lang w:val="en-GB"/>
          </w:rPr>
          <w:t xml:space="preserve"> models with</w:t>
        </w:r>
      </w:ins>
      <w:ins w:id="221" w:author="pschmidt" w:date="2018-02-07T17:07:00Z">
        <w:r>
          <w:rPr>
            <w:lang w:val="en-GB"/>
          </w:rPr>
          <w:t xml:space="preserve"> all </w:t>
        </w:r>
      </w:ins>
      <w:ins w:id="222" w:author="pschmidt" w:date="2018-02-07T17:08:00Z">
        <w:r>
          <w:rPr>
            <w:lang w:val="en-GB"/>
          </w:rPr>
          <w:t xml:space="preserve">their </w:t>
        </w:r>
      </w:ins>
      <w:ins w:id="223" w:author="pschmidt" w:date="2018-02-07T17:09:00Z">
        <w:r w:rsidR="001F6EFF">
          <w:rPr>
            <w:lang w:val="en-GB"/>
          </w:rPr>
          <w:t xml:space="preserve">32 </w:t>
        </w:r>
      </w:ins>
      <w:ins w:id="224" w:author="pschmidt" w:date="2018-02-07T17:08:00Z">
        <w:r>
          <w:rPr>
            <w:lang w:val="en-GB"/>
          </w:rPr>
          <w:t>possible combinations</w:t>
        </w:r>
      </w:ins>
      <w:ins w:id="225" w:author="pschmidt" w:date="2018-02-07T17:09:00Z">
        <w:r w:rsidR="001F6EFF">
          <w:rPr>
            <w:lang w:val="en-GB"/>
          </w:rPr>
          <w:t xml:space="preserve"> – ranging from none (</w:t>
        </w:r>
        <w:r w:rsidR="001F6EFF">
          <w:rPr>
            <w:i/>
            <w:lang w:val="en-GB"/>
          </w:rPr>
          <w:t xml:space="preserve">i.e. </w:t>
        </w:r>
        <w:r w:rsidR="001F6EFF">
          <w:rPr>
            <w:lang w:val="en-GB"/>
          </w:rPr>
          <w:t>model (1)) to all five regression coefficients in the model</w:t>
        </w:r>
      </w:ins>
      <w:ins w:id="226" w:author="pschmidt" w:date="2018-02-07T17:08:00Z">
        <w:r>
          <w:rPr>
            <w:lang w:val="en-GB"/>
          </w:rPr>
          <w:t xml:space="preserve">. </w:t>
        </w:r>
      </w:ins>
      <w:ins w:id="227" w:author="pschmidt" w:date="2018-02-07T17:10:00Z">
        <w:r w:rsidR="001F6EFF">
          <w:rPr>
            <w:lang w:val="en-GB"/>
          </w:rPr>
          <w:t>We then selected the best model according to the AIC (</w:t>
        </w:r>
        <w:proofErr w:type="spellStart"/>
        <w:r w:rsidR="001F6EFF">
          <w:rPr>
            <w:lang w:val="en-GB"/>
          </w:rPr>
          <w:t>Akaike</w:t>
        </w:r>
        <w:proofErr w:type="spellEnd"/>
        <w:r w:rsidR="001F6EFF">
          <w:rPr>
            <w:lang w:val="en-GB"/>
          </w:rPr>
          <w:t xml:space="preserve"> Information Criterion).</w:t>
        </w:r>
      </w:ins>
    </w:p>
    <w:p w14:paraId="7806B529" w14:textId="3BEFAEB2" w:rsidR="0011151B" w:rsidRDefault="00FA3754" w:rsidP="00604F1F">
      <w:pPr>
        <w:rPr>
          <w:lang w:val="en-GB"/>
        </w:rPr>
      </w:pPr>
      <w:ins w:id="228" w:author="pschmidt" w:date="2018-02-07T17:02:00Z">
        <w:r>
          <w:rPr>
            <w:lang w:val="en-GB"/>
          </w:rPr>
          <w:t xml:space="preserve"> </w:t>
        </w:r>
      </w:ins>
    </w:p>
    <w:p w14:paraId="280E94AE" w14:textId="77777777" w:rsidR="001F6EFF" w:rsidRDefault="001F6EFF">
      <w:pPr>
        <w:rPr>
          <w:b/>
          <w:lang w:val="en-GB"/>
        </w:rPr>
      </w:pPr>
      <w:r>
        <w:rPr>
          <w:b/>
          <w:lang w:val="en-GB"/>
        </w:rPr>
        <w:br w:type="page"/>
      </w:r>
    </w:p>
    <w:p w14:paraId="0B596CD9" w14:textId="750DA8B8" w:rsidR="004609B7" w:rsidRPr="004609B7" w:rsidRDefault="004609B7" w:rsidP="00604F1F">
      <w:pPr>
        <w:rPr>
          <w:b/>
          <w:lang w:val="en-GB"/>
        </w:rPr>
      </w:pPr>
      <w:r w:rsidRPr="004609B7">
        <w:rPr>
          <w:b/>
          <w:lang w:val="en-GB"/>
        </w:rPr>
        <w:lastRenderedPageBreak/>
        <w:t>Results</w:t>
      </w:r>
    </w:p>
    <w:p w14:paraId="00B16EC4" w14:textId="77777777" w:rsidR="004609B7" w:rsidRDefault="004609B7" w:rsidP="00604F1F">
      <w:pPr>
        <w:rPr>
          <w:lang w:val="en-GB"/>
        </w:rPr>
      </w:pPr>
    </w:p>
    <w:p w14:paraId="31F315F1" w14:textId="0F53D58A" w:rsidR="00E736CF" w:rsidRDefault="00E736CF" w:rsidP="00604F1F">
      <w:pPr>
        <w:rPr>
          <w:lang w:val="en-GB"/>
        </w:rPr>
      </w:pPr>
      <w:commentRangeStart w:id="229"/>
      <w:r w:rsidRPr="00E736CF">
        <w:rPr>
          <w:b/>
          <w:lang w:val="en-GB"/>
        </w:rPr>
        <w:t>Table</w:t>
      </w:r>
      <w:r w:rsidR="00433A03">
        <w:rPr>
          <w:b/>
          <w:lang w:val="en-GB"/>
        </w:rPr>
        <w:t xml:space="preserve"> 3</w:t>
      </w:r>
      <w:r>
        <w:rPr>
          <w:lang w:val="en-GB"/>
        </w:rPr>
        <w:t xml:space="preserve">: </w:t>
      </w:r>
      <w:commentRangeEnd w:id="229"/>
      <w:r w:rsidR="00DA200B">
        <w:rPr>
          <w:rStyle w:val="Kommentarzeichen"/>
        </w:rPr>
        <w:commentReference w:id="229"/>
      </w:r>
      <w:ins w:id="230" w:author="pschmidt" w:date="2018-02-07T17:11:00Z">
        <w:r w:rsidR="001F6EFF" w:rsidRPr="001F6EFF">
          <w:rPr>
            <w:lang w:val="en-US"/>
          </w:rPr>
          <w:t xml:space="preserve">Model (1) </w:t>
        </w:r>
      </w:ins>
      <w:del w:id="231" w:author="pschmidt" w:date="2018-02-07T17:11:00Z">
        <w:r w:rsidDel="001F6EFF">
          <w:rPr>
            <w:lang w:val="en-GB"/>
          </w:rPr>
          <w:delText>E</w:delText>
        </w:r>
      </w:del>
      <w:ins w:id="232" w:author="pschmidt" w:date="2018-02-07T17:11:00Z">
        <w:r w:rsidR="001F6EFF">
          <w:rPr>
            <w:lang w:val="en-GB"/>
          </w:rPr>
          <w:t>e</w:t>
        </w:r>
      </w:ins>
      <w:r>
        <w:rPr>
          <w:lang w:val="en-GB"/>
        </w:rPr>
        <w:t>stimates of fixed effects (t ha</w:t>
      </w:r>
      <w:r w:rsidRPr="00E736CF">
        <w:rPr>
          <w:vertAlign w:val="superscript"/>
          <w:lang w:val="en-GB"/>
        </w:rPr>
        <w:t>-1</w:t>
      </w:r>
      <w:r>
        <w:rPr>
          <w:lang w:val="en-GB"/>
        </w:rPr>
        <w:t>) and variance components (t</w:t>
      </w:r>
      <w:r w:rsidRPr="00E736CF">
        <w:rPr>
          <w:vertAlign w:val="superscript"/>
          <w:lang w:val="en-GB"/>
        </w:rPr>
        <w:t>2</w:t>
      </w:r>
      <w:r>
        <w:rPr>
          <w:lang w:val="en-GB"/>
        </w:rPr>
        <w:t xml:space="preserve"> ha</w:t>
      </w:r>
      <w:r w:rsidRPr="00E736CF">
        <w:rPr>
          <w:vertAlign w:val="superscript"/>
          <w:lang w:val="en-GB"/>
        </w:rPr>
        <w:t>-2</w:t>
      </w:r>
      <w:r>
        <w:rPr>
          <w:lang w:val="en-GB"/>
        </w:rPr>
        <w:t>)</w:t>
      </w:r>
      <w:ins w:id="233" w:author="pschmidt" w:date="2018-02-07T17:10:00Z">
        <w:r w:rsidR="001F6EFF">
          <w:rPr>
            <w:lang w:val="en-GB"/>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1558"/>
        <w:gridCol w:w="1925"/>
        <w:gridCol w:w="1661"/>
        <w:gridCol w:w="1787"/>
      </w:tblGrid>
      <w:tr w:rsidR="00E736CF" w:rsidRPr="00B71768" w14:paraId="7F26179D" w14:textId="77777777" w:rsidTr="00B71768">
        <w:tc>
          <w:tcPr>
            <w:tcW w:w="2184" w:type="dxa"/>
            <w:shd w:val="clear" w:color="auto" w:fill="auto"/>
          </w:tcPr>
          <w:p w14:paraId="559D95FE" w14:textId="77777777" w:rsidR="00E736CF" w:rsidRPr="00B71768" w:rsidRDefault="00E736CF" w:rsidP="000F3610">
            <w:pPr>
              <w:rPr>
                <w:lang w:val="en-GB"/>
              </w:rPr>
            </w:pPr>
            <w:r w:rsidRPr="00B71768">
              <w:rPr>
                <w:lang w:val="en-GB"/>
              </w:rPr>
              <w:t>Parameters</w:t>
            </w:r>
          </w:p>
        </w:tc>
        <w:tc>
          <w:tcPr>
            <w:tcW w:w="1590" w:type="dxa"/>
            <w:shd w:val="clear" w:color="auto" w:fill="auto"/>
          </w:tcPr>
          <w:p w14:paraId="199015A4" w14:textId="77777777" w:rsidR="00E736CF" w:rsidRPr="00B71768" w:rsidRDefault="00E736CF" w:rsidP="000F3610">
            <w:pPr>
              <w:rPr>
                <w:lang w:val="en-GB"/>
              </w:rPr>
            </w:pPr>
            <w:proofErr w:type="spellStart"/>
            <w:r w:rsidRPr="00B71768">
              <w:rPr>
                <w:lang w:val="en-GB"/>
              </w:rPr>
              <w:t>Aman</w:t>
            </w:r>
            <w:proofErr w:type="spellEnd"/>
          </w:p>
        </w:tc>
        <w:tc>
          <w:tcPr>
            <w:tcW w:w="1983" w:type="dxa"/>
            <w:shd w:val="clear" w:color="auto" w:fill="auto"/>
          </w:tcPr>
          <w:p w14:paraId="479B0700" w14:textId="77777777" w:rsidR="00E736CF" w:rsidRPr="00B71768" w:rsidRDefault="00E736CF" w:rsidP="000F3610">
            <w:pPr>
              <w:rPr>
                <w:lang w:val="en-GB"/>
              </w:rPr>
            </w:pPr>
          </w:p>
        </w:tc>
        <w:tc>
          <w:tcPr>
            <w:tcW w:w="1700" w:type="dxa"/>
            <w:shd w:val="clear" w:color="auto" w:fill="auto"/>
          </w:tcPr>
          <w:p w14:paraId="21685D59" w14:textId="77777777" w:rsidR="00E736CF" w:rsidRPr="00B71768" w:rsidRDefault="00E736CF" w:rsidP="000F3610">
            <w:pPr>
              <w:rPr>
                <w:lang w:val="en-GB"/>
              </w:rPr>
            </w:pPr>
            <w:proofErr w:type="spellStart"/>
            <w:r w:rsidRPr="00B71768">
              <w:rPr>
                <w:lang w:val="en-GB"/>
              </w:rPr>
              <w:t>Boro</w:t>
            </w:r>
            <w:proofErr w:type="spellEnd"/>
          </w:p>
        </w:tc>
        <w:tc>
          <w:tcPr>
            <w:tcW w:w="1831" w:type="dxa"/>
            <w:shd w:val="clear" w:color="auto" w:fill="auto"/>
          </w:tcPr>
          <w:p w14:paraId="3BD1EAB6" w14:textId="77777777" w:rsidR="00E736CF" w:rsidRPr="00B71768" w:rsidRDefault="00E736CF" w:rsidP="000F3610">
            <w:pPr>
              <w:rPr>
                <w:lang w:val="en-GB"/>
              </w:rPr>
            </w:pPr>
          </w:p>
        </w:tc>
      </w:tr>
      <w:tr w:rsidR="00E736CF" w:rsidRPr="00945097" w14:paraId="37CD11AF" w14:textId="77777777" w:rsidTr="00B71768">
        <w:tc>
          <w:tcPr>
            <w:tcW w:w="2184" w:type="dxa"/>
            <w:shd w:val="clear" w:color="auto" w:fill="auto"/>
          </w:tcPr>
          <w:p w14:paraId="7364D785" w14:textId="77777777" w:rsidR="00E736CF" w:rsidRPr="00B71768" w:rsidRDefault="00E736CF" w:rsidP="000F3610">
            <w:pPr>
              <w:rPr>
                <w:lang w:val="en-GB"/>
              </w:rPr>
            </w:pPr>
          </w:p>
        </w:tc>
        <w:tc>
          <w:tcPr>
            <w:tcW w:w="1590" w:type="dxa"/>
            <w:shd w:val="clear" w:color="auto" w:fill="auto"/>
          </w:tcPr>
          <w:p w14:paraId="7EAD0252" w14:textId="77777777" w:rsidR="00E736CF" w:rsidRPr="00393829" w:rsidRDefault="00E736CF" w:rsidP="00B71768">
            <w:pPr>
              <w:autoSpaceDE w:val="0"/>
              <w:autoSpaceDN w:val="0"/>
              <w:adjustRightInd w:val="0"/>
            </w:pPr>
            <w:proofErr w:type="spellStart"/>
            <w:r w:rsidRPr="00393829">
              <w:t>Estimate</w:t>
            </w:r>
            <w:proofErr w:type="spellEnd"/>
          </w:p>
        </w:tc>
        <w:tc>
          <w:tcPr>
            <w:tcW w:w="1983" w:type="dxa"/>
            <w:shd w:val="clear" w:color="auto" w:fill="auto"/>
          </w:tcPr>
          <w:p w14:paraId="4E3F117A" w14:textId="77777777" w:rsidR="00393829" w:rsidRPr="00B71768" w:rsidRDefault="00E736CF" w:rsidP="00B71768">
            <w:pPr>
              <w:autoSpaceDE w:val="0"/>
              <w:autoSpaceDN w:val="0"/>
              <w:adjustRightInd w:val="0"/>
              <w:rPr>
                <w:lang w:val="en-GB"/>
              </w:rPr>
            </w:pPr>
            <w:r w:rsidRPr="00B71768">
              <w:rPr>
                <w:lang w:val="en-GB"/>
              </w:rPr>
              <w:t>Standard error</w:t>
            </w:r>
            <w:r w:rsidR="00393829" w:rsidRPr="00B71768">
              <w:rPr>
                <w:lang w:val="en-GB"/>
              </w:rPr>
              <w:t xml:space="preserve"> </w:t>
            </w:r>
          </w:p>
          <w:p w14:paraId="648E61BD" w14:textId="77777777" w:rsidR="00E736CF" w:rsidRPr="00B71768" w:rsidRDefault="00393829" w:rsidP="00B71768">
            <w:pPr>
              <w:autoSpaceDE w:val="0"/>
              <w:autoSpaceDN w:val="0"/>
              <w:adjustRightInd w:val="0"/>
              <w:rPr>
                <w:lang w:val="en-GB"/>
              </w:rPr>
            </w:pPr>
            <w:r w:rsidRPr="00B71768">
              <w:rPr>
                <w:lang w:val="en-GB"/>
              </w:rPr>
              <w:t>(p-value, z-test)</w:t>
            </w:r>
          </w:p>
        </w:tc>
        <w:tc>
          <w:tcPr>
            <w:tcW w:w="1700" w:type="dxa"/>
            <w:shd w:val="clear" w:color="auto" w:fill="auto"/>
          </w:tcPr>
          <w:p w14:paraId="4548897E" w14:textId="77777777" w:rsidR="00E736CF" w:rsidRPr="00B71768" w:rsidRDefault="00E736CF" w:rsidP="000F3610">
            <w:pPr>
              <w:rPr>
                <w:lang w:val="en-GB"/>
              </w:rPr>
            </w:pPr>
            <w:r w:rsidRPr="00B71768">
              <w:rPr>
                <w:lang w:val="en-GB"/>
              </w:rPr>
              <w:t>Estimate</w:t>
            </w:r>
          </w:p>
        </w:tc>
        <w:tc>
          <w:tcPr>
            <w:tcW w:w="1831" w:type="dxa"/>
            <w:shd w:val="clear" w:color="auto" w:fill="auto"/>
          </w:tcPr>
          <w:p w14:paraId="0ACF8DF4" w14:textId="77777777" w:rsidR="00E736CF" w:rsidRPr="00B71768" w:rsidRDefault="00E736CF" w:rsidP="000F3610">
            <w:pPr>
              <w:rPr>
                <w:lang w:val="en-GB"/>
              </w:rPr>
            </w:pPr>
            <w:r w:rsidRPr="00B71768">
              <w:rPr>
                <w:lang w:val="en-GB"/>
              </w:rPr>
              <w:t>Standard error</w:t>
            </w:r>
          </w:p>
          <w:p w14:paraId="578581B0" w14:textId="77777777" w:rsidR="00393829" w:rsidRPr="00B71768" w:rsidRDefault="00393829" w:rsidP="000F3610">
            <w:pPr>
              <w:rPr>
                <w:lang w:val="en-GB"/>
              </w:rPr>
            </w:pPr>
            <w:r w:rsidRPr="00B71768">
              <w:rPr>
                <w:lang w:val="en-GB"/>
              </w:rPr>
              <w:t>(p-value, z-test)</w:t>
            </w:r>
          </w:p>
        </w:tc>
      </w:tr>
      <w:tr w:rsidR="00E736CF" w:rsidRPr="00B71768" w14:paraId="793BE72C" w14:textId="77777777" w:rsidTr="00B71768">
        <w:tc>
          <w:tcPr>
            <w:tcW w:w="2184" w:type="dxa"/>
            <w:shd w:val="clear" w:color="auto" w:fill="auto"/>
          </w:tcPr>
          <w:p w14:paraId="512C2AC2" w14:textId="77777777" w:rsidR="00E736CF" w:rsidRPr="00B71768" w:rsidRDefault="00E736CF" w:rsidP="000F3610">
            <w:pPr>
              <w:rPr>
                <w:lang w:val="en-GB"/>
              </w:rPr>
            </w:pPr>
            <w:r w:rsidRPr="00B71768">
              <w:rPr>
                <w:lang w:val="en-GB"/>
              </w:rPr>
              <w:t>Fixed effects</w:t>
            </w:r>
            <w:r w:rsidR="007A36DC" w:rsidRPr="00B71768">
              <w:rPr>
                <w:lang w:val="en-GB"/>
              </w:rPr>
              <w:t xml:space="preserve"> (t ha</w:t>
            </w:r>
            <w:r w:rsidR="007A36DC" w:rsidRPr="00B71768">
              <w:rPr>
                <w:vertAlign w:val="superscript"/>
                <w:lang w:val="en-GB"/>
              </w:rPr>
              <w:t>-1</w:t>
            </w:r>
            <w:r w:rsidR="007A36DC" w:rsidRPr="00B71768">
              <w:rPr>
                <w:lang w:val="en-GB"/>
              </w:rPr>
              <w:t>)</w:t>
            </w:r>
          </w:p>
        </w:tc>
        <w:tc>
          <w:tcPr>
            <w:tcW w:w="1590" w:type="dxa"/>
            <w:shd w:val="clear" w:color="auto" w:fill="auto"/>
          </w:tcPr>
          <w:p w14:paraId="2671398F" w14:textId="77777777" w:rsidR="00E736CF" w:rsidRPr="00393829" w:rsidRDefault="00E736CF" w:rsidP="00B71768">
            <w:pPr>
              <w:autoSpaceDE w:val="0"/>
              <w:autoSpaceDN w:val="0"/>
              <w:adjustRightInd w:val="0"/>
            </w:pPr>
          </w:p>
        </w:tc>
        <w:tc>
          <w:tcPr>
            <w:tcW w:w="1983" w:type="dxa"/>
            <w:shd w:val="clear" w:color="auto" w:fill="auto"/>
          </w:tcPr>
          <w:p w14:paraId="60B9D7B2" w14:textId="77777777" w:rsidR="00E736CF" w:rsidRPr="00393829" w:rsidRDefault="00E736CF" w:rsidP="00B71768">
            <w:pPr>
              <w:autoSpaceDE w:val="0"/>
              <w:autoSpaceDN w:val="0"/>
              <w:adjustRightInd w:val="0"/>
            </w:pPr>
          </w:p>
        </w:tc>
        <w:tc>
          <w:tcPr>
            <w:tcW w:w="1700" w:type="dxa"/>
            <w:shd w:val="clear" w:color="auto" w:fill="auto"/>
          </w:tcPr>
          <w:p w14:paraId="5494C312" w14:textId="77777777" w:rsidR="00E736CF" w:rsidRPr="00B71768" w:rsidRDefault="00E736CF" w:rsidP="000F3610">
            <w:pPr>
              <w:rPr>
                <w:lang w:val="en-GB"/>
              </w:rPr>
            </w:pPr>
          </w:p>
        </w:tc>
        <w:tc>
          <w:tcPr>
            <w:tcW w:w="1831" w:type="dxa"/>
            <w:shd w:val="clear" w:color="auto" w:fill="auto"/>
          </w:tcPr>
          <w:p w14:paraId="6A0C6998" w14:textId="77777777" w:rsidR="00E736CF" w:rsidRPr="00B71768" w:rsidRDefault="00E736CF" w:rsidP="000F3610">
            <w:pPr>
              <w:rPr>
                <w:lang w:val="en-GB"/>
              </w:rPr>
            </w:pPr>
          </w:p>
        </w:tc>
      </w:tr>
      <w:tr w:rsidR="00AA4352" w:rsidRPr="00B71768" w14:paraId="45869DB9" w14:textId="77777777" w:rsidTr="00B71768">
        <w:tc>
          <w:tcPr>
            <w:tcW w:w="2184" w:type="dxa"/>
            <w:shd w:val="clear" w:color="auto" w:fill="auto"/>
          </w:tcPr>
          <w:p w14:paraId="0A2085F6" w14:textId="77777777" w:rsidR="00AA4352" w:rsidRPr="00B71768" w:rsidRDefault="00AA4352" w:rsidP="00604F1F">
            <w:pPr>
              <w:rPr>
                <w:lang w:val="en-GB"/>
              </w:rPr>
            </w:pPr>
            <w:r w:rsidRPr="00B71768">
              <w:rPr>
                <w:lang w:val="en-GB"/>
              </w:rPr>
              <w:t>Intercept</w:t>
            </w:r>
          </w:p>
        </w:tc>
        <w:tc>
          <w:tcPr>
            <w:tcW w:w="1590" w:type="dxa"/>
            <w:shd w:val="clear" w:color="auto" w:fill="auto"/>
          </w:tcPr>
          <w:p w14:paraId="1CBFF554" w14:textId="77777777" w:rsidR="00AA4352" w:rsidRPr="00AA4352" w:rsidRDefault="00AA4352" w:rsidP="00B71768">
            <w:pPr>
              <w:autoSpaceDE w:val="0"/>
              <w:autoSpaceDN w:val="0"/>
              <w:adjustRightInd w:val="0"/>
            </w:pPr>
            <w:r w:rsidRPr="00AA4352">
              <w:t>-38.0779</w:t>
            </w:r>
          </w:p>
        </w:tc>
        <w:tc>
          <w:tcPr>
            <w:tcW w:w="1983" w:type="dxa"/>
            <w:shd w:val="clear" w:color="auto" w:fill="auto"/>
          </w:tcPr>
          <w:p w14:paraId="0B334B85" w14:textId="77777777" w:rsidR="00AA4352" w:rsidRPr="002168C6" w:rsidRDefault="00AA4352" w:rsidP="00B71768">
            <w:pPr>
              <w:autoSpaceDE w:val="0"/>
              <w:autoSpaceDN w:val="0"/>
              <w:adjustRightInd w:val="0"/>
            </w:pPr>
            <w:r w:rsidRPr="002168C6">
              <w:t xml:space="preserve"> 43.4912</w:t>
            </w:r>
          </w:p>
          <w:p w14:paraId="49E4E30A" w14:textId="77777777" w:rsidR="00AA4352" w:rsidRPr="002168C6" w:rsidRDefault="00AA4352" w:rsidP="00B71768">
            <w:pPr>
              <w:autoSpaceDE w:val="0"/>
              <w:autoSpaceDN w:val="0"/>
              <w:adjustRightInd w:val="0"/>
            </w:pPr>
            <w:r w:rsidRPr="002168C6">
              <w:t>(p = 0.4068)</w:t>
            </w:r>
          </w:p>
        </w:tc>
        <w:tc>
          <w:tcPr>
            <w:tcW w:w="1700" w:type="dxa"/>
            <w:shd w:val="clear" w:color="auto" w:fill="auto"/>
          </w:tcPr>
          <w:p w14:paraId="6CE6D989" w14:textId="77777777" w:rsidR="00AA4352" w:rsidRPr="002168C6" w:rsidRDefault="002168C6" w:rsidP="00B71768">
            <w:pPr>
              <w:autoSpaceDE w:val="0"/>
              <w:autoSpaceDN w:val="0"/>
              <w:adjustRightInd w:val="0"/>
            </w:pPr>
            <w:r w:rsidRPr="002168C6">
              <w:t>-54.8098</w:t>
            </w:r>
          </w:p>
        </w:tc>
        <w:tc>
          <w:tcPr>
            <w:tcW w:w="1831" w:type="dxa"/>
            <w:shd w:val="clear" w:color="auto" w:fill="auto"/>
          </w:tcPr>
          <w:p w14:paraId="6F3453FA" w14:textId="77777777" w:rsidR="00AA4352" w:rsidRPr="002168C6" w:rsidRDefault="00AA4352" w:rsidP="00B71768">
            <w:pPr>
              <w:autoSpaceDE w:val="0"/>
              <w:autoSpaceDN w:val="0"/>
              <w:adjustRightInd w:val="0"/>
            </w:pPr>
            <w:r w:rsidRPr="002168C6">
              <w:t xml:space="preserve"> </w:t>
            </w:r>
            <w:r w:rsidR="002168C6" w:rsidRPr="002168C6">
              <w:t>48.9232</w:t>
            </w:r>
          </w:p>
        </w:tc>
      </w:tr>
      <w:tr w:rsidR="00AA4352" w:rsidRPr="00B71768" w14:paraId="138E9920" w14:textId="77777777" w:rsidTr="00B71768">
        <w:tc>
          <w:tcPr>
            <w:tcW w:w="2184" w:type="dxa"/>
            <w:shd w:val="clear" w:color="auto" w:fill="auto"/>
          </w:tcPr>
          <w:p w14:paraId="585D9E71" w14:textId="77777777" w:rsidR="00AA4352" w:rsidRPr="00B71768" w:rsidRDefault="00AA4352" w:rsidP="00604F1F">
            <w:pPr>
              <w:rPr>
                <w:lang w:val="en-GB"/>
              </w:rPr>
            </w:pPr>
            <w:r w:rsidRPr="00B71768">
              <w:rPr>
                <w:lang w:val="en-GB"/>
              </w:rPr>
              <w:t>Genetic trend</w:t>
            </w:r>
          </w:p>
        </w:tc>
        <w:tc>
          <w:tcPr>
            <w:tcW w:w="1590" w:type="dxa"/>
            <w:shd w:val="clear" w:color="auto" w:fill="auto"/>
          </w:tcPr>
          <w:p w14:paraId="1A9445E5" w14:textId="77777777" w:rsidR="00AA4352" w:rsidRPr="00AA4352" w:rsidRDefault="00AA4352" w:rsidP="00B71768">
            <w:pPr>
              <w:autoSpaceDE w:val="0"/>
              <w:autoSpaceDN w:val="0"/>
              <w:adjustRightInd w:val="0"/>
            </w:pPr>
            <w:r w:rsidRPr="00AA4352">
              <w:t>0.002035</w:t>
            </w:r>
          </w:p>
        </w:tc>
        <w:tc>
          <w:tcPr>
            <w:tcW w:w="1983" w:type="dxa"/>
            <w:shd w:val="clear" w:color="auto" w:fill="auto"/>
          </w:tcPr>
          <w:p w14:paraId="454A2ACC" w14:textId="77777777" w:rsidR="00AA4352" w:rsidRPr="002168C6" w:rsidRDefault="00AA4352" w:rsidP="00B71768">
            <w:pPr>
              <w:autoSpaceDE w:val="0"/>
              <w:autoSpaceDN w:val="0"/>
              <w:adjustRightInd w:val="0"/>
            </w:pPr>
            <w:r w:rsidRPr="002168C6">
              <w:t xml:space="preserve">0.008477 </w:t>
            </w:r>
            <w:r w:rsidRPr="002168C6">
              <w:br/>
              <w:t>(p= 0.8103)</w:t>
            </w:r>
          </w:p>
        </w:tc>
        <w:tc>
          <w:tcPr>
            <w:tcW w:w="1700" w:type="dxa"/>
            <w:shd w:val="clear" w:color="auto" w:fill="auto"/>
          </w:tcPr>
          <w:p w14:paraId="4958AE53" w14:textId="77777777" w:rsidR="00AA4352" w:rsidRPr="002168C6" w:rsidRDefault="00AA4352" w:rsidP="00B71768">
            <w:pPr>
              <w:autoSpaceDE w:val="0"/>
              <w:autoSpaceDN w:val="0"/>
              <w:adjustRightInd w:val="0"/>
            </w:pPr>
            <w:r w:rsidRPr="002168C6">
              <w:t xml:space="preserve"> </w:t>
            </w:r>
            <w:r w:rsidR="002168C6" w:rsidRPr="002168C6">
              <w:t>0.01159</w:t>
            </w:r>
          </w:p>
        </w:tc>
        <w:tc>
          <w:tcPr>
            <w:tcW w:w="1831" w:type="dxa"/>
            <w:shd w:val="clear" w:color="auto" w:fill="auto"/>
          </w:tcPr>
          <w:p w14:paraId="6A24744D" w14:textId="77777777" w:rsidR="00AA4352" w:rsidRPr="002168C6" w:rsidRDefault="002168C6" w:rsidP="00B71768">
            <w:pPr>
              <w:autoSpaceDE w:val="0"/>
              <w:autoSpaceDN w:val="0"/>
              <w:adjustRightInd w:val="0"/>
            </w:pPr>
            <w:r w:rsidRPr="002168C6">
              <w:t xml:space="preserve">0.003392 </w:t>
            </w:r>
            <w:r w:rsidR="00AA4352" w:rsidRPr="002168C6">
              <w:t>(p</w:t>
            </w:r>
            <w:r w:rsidRPr="002168C6">
              <w:t>=</w:t>
            </w:r>
            <w:r w:rsidR="00AA4352" w:rsidRPr="002168C6">
              <w:t>0.00</w:t>
            </w:r>
            <w:r w:rsidRPr="002168C6">
              <w:t>6</w:t>
            </w:r>
            <w:r w:rsidR="00AA4352" w:rsidRPr="002168C6">
              <w:t>)</w:t>
            </w:r>
          </w:p>
        </w:tc>
      </w:tr>
      <w:tr w:rsidR="00AA4352" w:rsidRPr="00B71768" w14:paraId="41E0AF3D" w14:textId="77777777" w:rsidTr="00B71768">
        <w:tc>
          <w:tcPr>
            <w:tcW w:w="2184" w:type="dxa"/>
            <w:shd w:val="clear" w:color="auto" w:fill="auto"/>
          </w:tcPr>
          <w:p w14:paraId="60950A5C" w14:textId="77777777" w:rsidR="00AA4352" w:rsidRPr="00B71768" w:rsidRDefault="00AA4352" w:rsidP="00604F1F">
            <w:pPr>
              <w:rPr>
                <w:lang w:val="en-GB"/>
              </w:rPr>
            </w:pPr>
            <w:r w:rsidRPr="00B71768">
              <w:rPr>
                <w:lang w:val="en-GB"/>
              </w:rPr>
              <w:t>Non-genetic trend</w:t>
            </w:r>
          </w:p>
        </w:tc>
        <w:tc>
          <w:tcPr>
            <w:tcW w:w="1590" w:type="dxa"/>
            <w:shd w:val="clear" w:color="auto" w:fill="auto"/>
          </w:tcPr>
          <w:p w14:paraId="50BB4BEE" w14:textId="77777777" w:rsidR="00AA4352" w:rsidRPr="00AA4352" w:rsidRDefault="00AA4352" w:rsidP="007C70A7">
            <w:r w:rsidRPr="00AA4352">
              <w:t xml:space="preserve"> 0.01890</w:t>
            </w:r>
          </w:p>
        </w:tc>
        <w:tc>
          <w:tcPr>
            <w:tcW w:w="1983" w:type="dxa"/>
            <w:shd w:val="clear" w:color="auto" w:fill="auto"/>
          </w:tcPr>
          <w:p w14:paraId="3C5CC181" w14:textId="77777777" w:rsidR="00AA4352" w:rsidRPr="002168C6" w:rsidRDefault="00AA4352" w:rsidP="000F3610">
            <w:r w:rsidRPr="002168C6">
              <w:t xml:space="preserve">0.02005 </w:t>
            </w:r>
            <w:r w:rsidRPr="002168C6">
              <w:br/>
              <w:t>(p= 0.3458)</w:t>
            </w:r>
          </w:p>
        </w:tc>
        <w:tc>
          <w:tcPr>
            <w:tcW w:w="1700" w:type="dxa"/>
            <w:shd w:val="clear" w:color="auto" w:fill="auto"/>
          </w:tcPr>
          <w:p w14:paraId="4D7835BF" w14:textId="77777777" w:rsidR="00AA4352" w:rsidRPr="002168C6" w:rsidRDefault="00AA4352" w:rsidP="000F3610">
            <w:r w:rsidRPr="002168C6">
              <w:t xml:space="preserve"> </w:t>
            </w:r>
            <w:r w:rsidR="002168C6" w:rsidRPr="002168C6">
              <w:t>0.01853</w:t>
            </w:r>
          </w:p>
        </w:tc>
        <w:tc>
          <w:tcPr>
            <w:tcW w:w="1831" w:type="dxa"/>
            <w:shd w:val="clear" w:color="auto" w:fill="auto"/>
          </w:tcPr>
          <w:p w14:paraId="17B2CFF5" w14:textId="77777777" w:rsidR="00AA4352" w:rsidRPr="002168C6" w:rsidRDefault="00AA4352" w:rsidP="000F3610">
            <w:r w:rsidRPr="002168C6">
              <w:t xml:space="preserve"> </w:t>
            </w:r>
            <w:r w:rsidR="002168C6" w:rsidRPr="002168C6">
              <w:t xml:space="preserve">0.02418 </w:t>
            </w:r>
            <w:r w:rsidR="002168C6" w:rsidRPr="002168C6">
              <w:br/>
            </w:r>
            <w:r w:rsidRPr="002168C6">
              <w:t>(p=</w:t>
            </w:r>
            <w:r w:rsidR="002168C6" w:rsidRPr="002168C6">
              <w:t xml:space="preserve"> 0.4434</w:t>
            </w:r>
            <w:r w:rsidRPr="002168C6">
              <w:t>)</w:t>
            </w:r>
          </w:p>
        </w:tc>
      </w:tr>
      <w:tr w:rsidR="00E736CF" w:rsidRPr="00B71768" w14:paraId="61D33DDD" w14:textId="77777777" w:rsidTr="00B71768">
        <w:tc>
          <w:tcPr>
            <w:tcW w:w="2184" w:type="dxa"/>
            <w:shd w:val="clear" w:color="auto" w:fill="auto"/>
          </w:tcPr>
          <w:p w14:paraId="63AF8AB4" w14:textId="77777777" w:rsidR="00E736CF" w:rsidRPr="00B71768" w:rsidRDefault="00E736CF" w:rsidP="000F3610">
            <w:pPr>
              <w:rPr>
                <w:lang w:val="en-GB"/>
              </w:rPr>
            </w:pPr>
            <w:r w:rsidRPr="00B71768">
              <w:rPr>
                <w:lang w:val="en-GB"/>
              </w:rPr>
              <w:t>Variance components</w:t>
            </w:r>
            <w:r w:rsidR="007A36DC" w:rsidRPr="00B71768">
              <w:rPr>
                <w:lang w:val="en-GB"/>
              </w:rPr>
              <w:t xml:space="preserve"> (t</w:t>
            </w:r>
            <w:r w:rsidR="007A36DC" w:rsidRPr="00B71768">
              <w:rPr>
                <w:vertAlign w:val="superscript"/>
                <w:lang w:val="en-GB"/>
              </w:rPr>
              <w:t>2</w:t>
            </w:r>
            <w:r w:rsidR="007A36DC" w:rsidRPr="00B71768">
              <w:rPr>
                <w:lang w:val="en-GB"/>
              </w:rPr>
              <w:t xml:space="preserve"> ha</w:t>
            </w:r>
            <w:r w:rsidR="007A36DC" w:rsidRPr="00B71768">
              <w:rPr>
                <w:vertAlign w:val="superscript"/>
                <w:lang w:val="en-GB"/>
              </w:rPr>
              <w:t>-2</w:t>
            </w:r>
            <w:r w:rsidR="007A36DC" w:rsidRPr="00B71768">
              <w:rPr>
                <w:lang w:val="en-GB"/>
              </w:rPr>
              <w:t>)</w:t>
            </w:r>
          </w:p>
        </w:tc>
        <w:tc>
          <w:tcPr>
            <w:tcW w:w="1590" w:type="dxa"/>
            <w:shd w:val="clear" w:color="auto" w:fill="auto"/>
          </w:tcPr>
          <w:p w14:paraId="60690989" w14:textId="77777777" w:rsidR="00E736CF" w:rsidRPr="00B71768" w:rsidRDefault="00E736CF" w:rsidP="000F3610">
            <w:pPr>
              <w:rPr>
                <w:lang w:val="en-GB"/>
              </w:rPr>
            </w:pPr>
          </w:p>
        </w:tc>
        <w:tc>
          <w:tcPr>
            <w:tcW w:w="1983" w:type="dxa"/>
            <w:shd w:val="clear" w:color="auto" w:fill="auto"/>
          </w:tcPr>
          <w:p w14:paraId="389FA70F" w14:textId="77777777" w:rsidR="00E736CF" w:rsidRPr="00B71768" w:rsidRDefault="00E736CF" w:rsidP="000F3610">
            <w:pPr>
              <w:rPr>
                <w:lang w:val="en-GB"/>
              </w:rPr>
            </w:pPr>
          </w:p>
        </w:tc>
        <w:tc>
          <w:tcPr>
            <w:tcW w:w="1700" w:type="dxa"/>
            <w:shd w:val="clear" w:color="auto" w:fill="auto"/>
          </w:tcPr>
          <w:p w14:paraId="5FD8BF91" w14:textId="77777777" w:rsidR="00E736CF" w:rsidRPr="00B71768" w:rsidRDefault="00E736CF" w:rsidP="000F3610">
            <w:pPr>
              <w:rPr>
                <w:lang w:val="en-GB"/>
              </w:rPr>
            </w:pPr>
          </w:p>
        </w:tc>
        <w:tc>
          <w:tcPr>
            <w:tcW w:w="1831" w:type="dxa"/>
            <w:shd w:val="clear" w:color="auto" w:fill="auto"/>
          </w:tcPr>
          <w:p w14:paraId="193A04B4" w14:textId="77777777" w:rsidR="00E736CF" w:rsidRPr="00B71768" w:rsidRDefault="00E736CF" w:rsidP="000F3610">
            <w:pPr>
              <w:rPr>
                <w:lang w:val="en-GB"/>
              </w:rPr>
            </w:pPr>
          </w:p>
        </w:tc>
      </w:tr>
      <w:tr w:rsidR="002168C6" w:rsidRPr="00393829" w14:paraId="4FDA19B3" w14:textId="77777777" w:rsidTr="00B71768">
        <w:tc>
          <w:tcPr>
            <w:tcW w:w="2184" w:type="dxa"/>
            <w:shd w:val="clear" w:color="auto" w:fill="auto"/>
          </w:tcPr>
          <w:p w14:paraId="7FF92445" w14:textId="77777777" w:rsidR="002168C6" w:rsidRPr="00B71768" w:rsidRDefault="002168C6" w:rsidP="007C70A7">
            <w:pPr>
              <w:rPr>
                <w:lang w:val="en-GB"/>
              </w:rPr>
            </w:pPr>
            <w:r w:rsidRPr="00B71768">
              <w:rPr>
                <w:lang w:val="en-GB"/>
              </w:rPr>
              <w:t>G</w:t>
            </w:r>
          </w:p>
        </w:tc>
        <w:tc>
          <w:tcPr>
            <w:tcW w:w="1590" w:type="dxa"/>
            <w:shd w:val="clear" w:color="auto" w:fill="auto"/>
          </w:tcPr>
          <w:p w14:paraId="13F154DE" w14:textId="77777777" w:rsidR="002168C6" w:rsidRPr="00BF544A" w:rsidRDefault="002168C6" w:rsidP="00B71768">
            <w:pPr>
              <w:autoSpaceDE w:val="0"/>
              <w:autoSpaceDN w:val="0"/>
              <w:adjustRightInd w:val="0"/>
            </w:pPr>
            <w:r w:rsidRPr="00BF544A">
              <w:t xml:space="preserve"> 0.2854</w:t>
            </w:r>
          </w:p>
        </w:tc>
        <w:tc>
          <w:tcPr>
            <w:tcW w:w="1983" w:type="dxa"/>
            <w:shd w:val="clear" w:color="auto" w:fill="auto"/>
          </w:tcPr>
          <w:p w14:paraId="2C518E69" w14:textId="77777777" w:rsidR="002168C6" w:rsidRPr="00BF544A" w:rsidRDefault="002168C6" w:rsidP="00B71768">
            <w:pPr>
              <w:autoSpaceDE w:val="0"/>
              <w:autoSpaceDN w:val="0"/>
              <w:adjustRightInd w:val="0"/>
            </w:pPr>
            <w:r w:rsidRPr="00BF544A">
              <w:t xml:space="preserve"> 0.08219</w:t>
            </w:r>
          </w:p>
        </w:tc>
        <w:tc>
          <w:tcPr>
            <w:tcW w:w="1700" w:type="dxa"/>
            <w:shd w:val="clear" w:color="auto" w:fill="auto"/>
          </w:tcPr>
          <w:p w14:paraId="4FD109BE" w14:textId="77777777" w:rsidR="002168C6" w:rsidRPr="00BF544A" w:rsidRDefault="002168C6" w:rsidP="00B71768">
            <w:pPr>
              <w:autoSpaceDE w:val="0"/>
              <w:autoSpaceDN w:val="0"/>
              <w:adjustRightInd w:val="0"/>
            </w:pPr>
            <w:r w:rsidRPr="00BF544A">
              <w:t xml:space="preserve">  0.06516</w:t>
            </w:r>
          </w:p>
        </w:tc>
        <w:tc>
          <w:tcPr>
            <w:tcW w:w="1831" w:type="dxa"/>
            <w:shd w:val="clear" w:color="auto" w:fill="auto"/>
          </w:tcPr>
          <w:p w14:paraId="216F8F53" w14:textId="77777777" w:rsidR="002168C6" w:rsidRPr="00BF544A" w:rsidRDefault="002168C6" w:rsidP="00B71768">
            <w:pPr>
              <w:autoSpaceDE w:val="0"/>
              <w:autoSpaceDN w:val="0"/>
              <w:adjustRightInd w:val="0"/>
            </w:pPr>
            <w:r w:rsidRPr="00BF544A">
              <w:t xml:space="preserve">  0.02070</w:t>
            </w:r>
          </w:p>
        </w:tc>
      </w:tr>
      <w:tr w:rsidR="002168C6" w:rsidRPr="00B71768" w14:paraId="7512802B" w14:textId="77777777" w:rsidTr="00B71768">
        <w:tc>
          <w:tcPr>
            <w:tcW w:w="2184" w:type="dxa"/>
            <w:shd w:val="clear" w:color="auto" w:fill="auto"/>
          </w:tcPr>
          <w:p w14:paraId="7D18CADB" w14:textId="77777777" w:rsidR="002168C6" w:rsidRPr="00B71768" w:rsidRDefault="002168C6" w:rsidP="000F3610">
            <w:pPr>
              <w:rPr>
                <w:lang w:val="en-GB"/>
              </w:rPr>
            </w:pPr>
            <w:r w:rsidRPr="00B71768">
              <w:rPr>
                <w:lang w:val="en-GB"/>
              </w:rPr>
              <w:t>L</w:t>
            </w:r>
          </w:p>
        </w:tc>
        <w:tc>
          <w:tcPr>
            <w:tcW w:w="1590" w:type="dxa"/>
            <w:shd w:val="clear" w:color="auto" w:fill="auto"/>
          </w:tcPr>
          <w:p w14:paraId="3B2B23CD" w14:textId="77777777" w:rsidR="002168C6" w:rsidRPr="00BF544A" w:rsidRDefault="002168C6" w:rsidP="00B71768">
            <w:pPr>
              <w:autoSpaceDE w:val="0"/>
              <w:autoSpaceDN w:val="0"/>
              <w:adjustRightInd w:val="0"/>
            </w:pPr>
            <w:r w:rsidRPr="00BF544A">
              <w:t xml:space="preserve"> 0.2143</w:t>
            </w:r>
          </w:p>
        </w:tc>
        <w:tc>
          <w:tcPr>
            <w:tcW w:w="1983" w:type="dxa"/>
            <w:shd w:val="clear" w:color="auto" w:fill="auto"/>
          </w:tcPr>
          <w:p w14:paraId="01094D36" w14:textId="77777777" w:rsidR="002168C6" w:rsidRPr="00BF544A" w:rsidRDefault="002168C6" w:rsidP="00B71768">
            <w:pPr>
              <w:autoSpaceDE w:val="0"/>
              <w:autoSpaceDN w:val="0"/>
              <w:adjustRightInd w:val="0"/>
            </w:pPr>
            <w:r w:rsidRPr="00BF544A">
              <w:t xml:space="preserve">  0.1292</w:t>
            </w:r>
          </w:p>
        </w:tc>
        <w:tc>
          <w:tcPr>
            <w:tcW w:w="1700" w:type="dxa"/>
            <w:shd w:val="clear" w:color="auto" w:fill="auto"/>
          </w:tcPr>
          <w:p w14:paraId="5CE3CD02" w14:textId="77777777" w:rsidR="002168C6" w:rsidRPr="00BF544A" w:rsidRDefault="002168C6" w:rsidP="00B71768">
            <w:pPr>
              <w:autoSpaceDE w:val="0"/>
              <w:autoSpaceDN w:val="0"/>
              <w:adjustRightInd w:val="0"/>
            </w:pPr>
            <w:r w:rsidRPr="00BF544A">
              <w:t xml:space="preserve">   0.4987</w:t>
            </w:r>
          </w:p>
        </w:tc>
        <w:tc>
          <w:tcPr>
            <w:tcW w:w="1831" w:type="dxa"/>
            <w:shd w:val="clear" w:color="auto" w:fill="auto"/>
          </w:tcPr>
          <w:p w14:paraId="2A3CAF01" w14:textId="77777777" w:rsidR="002168C6" w:rsidRPr="00BF544A" w:rsidRDefault="002168C6" w:rsidP="00B71768">
            <w:pPr>
              <w:autoSpaceDE w:val="0"/>
              <w:autoSpaceDN w:val="0"/>
              <w:adjustRightInd w:val="0"/>
            </w:pPr>
            <w:r w:rsidRPr="00BF544A">
              <w:t xml:space="preserve">   0.2573</w:t>
            </w:r>
          </w:p>
        </w:tc>
      </w:tr>
      <w:tr w:rsidR="002168C6" w:rsidRPr="00B71768" w14:paraId="7DAB0117" w14:textId="77777777" w:rsidTr="00B71768">
        <w:tc>
          <w:tcPr>
            <w:tcW w:w="2184" w:type="dxa"/>
            <w:shd w:val="clear" w:color="auto" w:fill="auto"/>
          </w:tcPr>
          <w:p w14:paraId="61CBE469" w14:textId="77777777" w:rsidR="002168C6" w:rsidRPr="00B71768" w:rsidRDefault="002168C6" w:rsidP="00604F1F">
            <w:pPr>
              <w:rPr>
                <w:lang w:val="en-GB"/>
              </w:rPr>
            </w:pPr>
            <w:r w:rsidRPr="00B71768">
              <w:rPr>
                <w:lang w:val="en-GB"/>
              </w:rPr>
              <w:t>Y</w:t>
            </w:r>
          </w:p>
        </w:tc>
        <w:tc>
          <w:tcPr>
            <w:tcW w:w="1590" w:type="dxa"/>
            <w:shd w:val="clear" w:color="auto" w:fill="auto"/>
          </w:tcPr>
          <w:p w14:paraId="66067479" w14:textId="77777777" w:rsidR="002168C6" w:rsidRPr="00BF544A" w:rsidRDefault="002168C6" w:rsidP="00B71768">
            <w:pPr>
              <w:autoSpaceDE w:val="0"/>
              <w:autoSpaceDN w:val="0"/>
              <w:adjustRightInd w:val="0"/>
            </w:pPr>
            <w:r w:rsidRPr="00BF544A">
              <w:t>0.03846</w:t>
            </w:r>
          </w:p>
        </w:tc>
        <w:tc>
          <w:tcPr>
            <w:tcW w:w="1983" w:type="dxa"/>
            <w:shd w:val="clear" w:color="auto" w:fill="auto"/>
          </w:tcPr>
          <w:p w14:paraId="20AF281E" w14:textId="77777777" w:rsidR="002168C6" w:rsidRPr="00BF544A" w:rsidRDefault="002168C6" w:rsidP="00B71768">
            <w:pPr>
              <w:autoSpaceDE w:val="0"/>
              <w:autoSpaceDN w:val="0"/>
              <w:adjustRightInd w:val="0"/>
            </w:pPr>
            <w:r w:rsidRPr="00BF544A">
              <w:t xml:space="preserve"> 0.04364</w:t>
            </w:r>
          </w:p>
        </w:tc>
        <w:tc>
          <w:tcPr>
            <w:tcW w:w="1700" w:type="dxa"/>
            <w:shd w:val="clear" w:color="auto" w:fill="auto"/>
          </w:tcPr>
          <w:p w14:paraId="7AA2B86C" w14:textId="77777777" w:rsidR="002168C6" w:rsidRPr="00BF544A" w:rsidRDefault="002168C6" w:rsidP="00B71768">
            <w:pPr>
              <w:autoSpaceDE w:val="0"/>
              <w:autoSpaceDN w:val="0"/>
              <w:adjustRightInd w:val="0"/>
            </w:pPr>
            <w:r w:rsidRPr="00BF544A">
              <w:t xml:space="preserve">  0.08861</w:t>
            </w:r>
          </w:p>
        </w:tc>
        <w:tc>
          <w:tcPr>
            <w:tcW w:w="1831" w:type="dxa"/>
            <w:shd w:val="clear" w:color="auto" w:fill="auto"/>
          </w:tcPr>
          <w:p w14:paraId="4F8A09E9" w14:textId="77777777" w:rsidR="002168C6" w:rsidRPr="00BF544A" w:rsidRDefault="002168C6" w:rsidP="00B71768">
            <w:pPr>
              <w:autoSpaceDE w:val="0"/>
              <w:autoSpaceDN w:val="0"/>
              <w:adjustRightInd w:val="0"/>
            </w:pPr>
            <w:r w:rsidRPr="00BF544A">
              <w:t xml:space="preserve">  0.06509</w:t>
            </w:r>
          </w:p>
        </w:tc>
      </w:tr>
      <w:tr w:rsidR="002168C6" w:rsidRPr="00B71768" w14:paraId="5AD552CB" w14:textId="77777777" w:rsidTr="00B71768">
        <w:tc>
          <w:tcPr>
            <w:tcW w:w="2184" w:type="dxa"/>
            <w:shd w:val="clear" w:color="auto" w:fill="auto"/>
          </w:tcPr>
          <w:p w14:paraId="2455BA35"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p>
        </w:tc>
        <w:tc>
          <w:tcPr>
            <w:tcW w:w="1590" w:type="dxa"/>
            <w:shd w:val="clear" w:color="auto" w:fill="auto"/>
          </w:tcPr>
          <w:p w14:paraId="07D537A2" w14:textId="77777777" w:rsidR="002168C6" w:rsidRPr="00BF544A" w:rsidRDefault="002168C6" w:rsidP="00B71768">
            <w:pPr>
              <w:autoSpaceDE w:val="0"/>
              <w:autoSpaceDN w:val="0"/>
              <w:adjustRightInd w:val="0"/>
            </w:pPr>
            <w:r w:rsidRPr="00BF544A">
              <w:t xml:space="preserve"> 0.5085</w:t>
            </w:r>
          </w:p>
        </w:tc>
        <w:tc>
          <w:tcPr>
            <w:tcW w:w="1983" w:type="dxa"/>
            <w:shd w:val="clear" w:color="auto" w:fill="auto"/>
          </w:tcPr>
          <w:p w14:paraId="19C3F40E" w14:textId="77777777" w:rsidR="002168C6" w:rsidRPr="00BF544A" w:rsidRDefault="002168C6" w:rsidP="00B71768">
            <w:pPr>
              <w:autoSpaceDE w:val="0"/>
              <w:autoSpaceDN w:val="0"/>
              <w:adjustRightInd w:val="0"/>
            </w:pPr>
            <w:r w:rsidRPr="00BF544A">
              <w:t xml:space="preserve"> 0.07692</w:t>
            </w:r>
          </w:p>
        </w:tc>
        <w:tc>
          <w:tcPr>
            <w:tcW w:w="1700" w:type="dxa"/>
            <w:shd w:val="clear" w:color="auto" w:fill="auto"/>
          </w:tcPr>
          <w:p w14:paraId="0D768B64" w14:textId="77777777" w:rsidR="002168C6" w:rsidRPr="00BF544A" w:rsidRDefault="002168C6" w:rsidP="00B71768">
            <w:pPr>
              <w:autoSpaceDE w:val="0"/>
              <w:autoSpaceDN w:val="0"/>
              <w:adjustRightInd w:val="0"/>
            </w:pPr>
            <w:r w:rsidRPr="00BF544A">
              <w:t xml:space="preserve">   0.6097</w:t>
            </w:r>
          </w:p>
        </w:tc>
        <w:tc>
          <w:tcPr>
            <w:tcW w:w="1831" w:type="dxa"/>
            <w:shd w:val="clear" w:color="auto" w:fill="auto"/>
          </w:tcPr>
          <w:p w14:paraId="17CE27B0" w14:textId="77777777" w:rsidR="002168C6" w:rsidRPr="00BF544A" w:rsidRDefault="002168C6" w:rsidP="00B71768">
            <w:pPr>
              <w:autoSpaceDE w:val="0"/>
              <w:autoSpaceDN w:val="0"/>
              <w:adjustRightInd w:val="0"/>
            </w:pPr>
            <w:r w:rsidRPr="00BF544A">
              <w:t xml:space="preserve">  0.08350</w:t>
            </w:r>
          </w:p>
        </w:tc>
      </w:tr>
      <w:tr w:rsidR="002168C6" w:rsidRPr="00B71768" w14:paraId="787A6A9B" w14:textId="77777777" w:rsidTr="00B71768">
        <w:tc>
          <w:tcPr>
            <w:tcW w:w="2184" w:type="dxa"/>
            <w:shd w:val="clear" w:color="auto" w:fill="auto"/>
          </w:tcPr>
          <w:p w14:paraId="44D61701" w14:textId="77777777" w:rsidR="002168C6" w:rsidRPr="00B71768" w:rsidRDefault="002168C6" w:rsidP="000F3610">
            <w:pPr>
              <w:rPr>
                <w:lang w:val="en-GB"/>
              </w:rPr>
            </w:pPr>
            <w:r w:rsidRPr="00B71768">
              <w:rPr>
                <w:lang w:val="en-GB"/>
              </w:rPr>
              <w:t>L</w:t>
            </w:r>
            <w:r w:rsidRPr="00B71768">
              <w:rPr>
                <w:lang w:val="en-GB"/>
              </w:rPr>
              <w:sym w:font="Symbol" w:char="F0B4"/>
            </w:r>
            <w:r w:rsidRPr="00B71768">
              <w:rPr>
                <w:lang w:val="en-GB"/>
              </w:rPr>
              <w:t>G</w:t>
            </w:r>
          </w:p>
        </w:tc>
        <w:tc>
          <w:tcPr>
            <w:tcW w:w="1590" w:type="dxa"/>
            <w:shd w:val="clear" w:color="auto" w:fill="auto"/>
          </w:tcPr>
          <w:p w14:paraId="643D525C" w14:textId="77777777" w:rsidR="002168C6" w:rsidRPr="00BF544A" w:rsidRDefault="002168C6" w:rsidP="00B71768">
            <w:pPr>
              <w:autoSpaceDE w:val="0"/>
              <w:autoSpaceDN w:val="0"/>
              <w:adjustRightInd w:val="0"/>
            </w:pPr>
            <w:r w:rsidRPr="00BF544A">
              <w:t>0.05174</w:t>
            </w:r>
          </w:p>
        </w:tc>
        <w:tc>
          <w:tcPr>
            <w:tcW w:w="1983" w:type="dxa"/>
            <w:shd w:val="clear" w:color="auto" w:fill="auto"/>
          </w:tcPr>
          <w:p w14:paraId="1F8D7AD3" w14:textId="77777777" w:rsidR="002168C6" w:rsidRPr="00BF544A" w:rsidRDefault="002168C6" w:rsidP="00B71768">
            <w:pPr>
              <w:autoSpaceDE w:val="0"/>
              <w:autoSpaceDN w:val="0"/>
              <w:adjustRightInd w:val="0"/>
            </w:pPr>
            <w:r w:rsidRPr="00BF544A">
              <w:t>0.009452</w:t>
            </w:r>
          </w:p>
        </w:tc>
        <w:tc>
          <w:tcPr>
            <w:tcW w:w="1700" w:type="dxa"/>
            <w:shd w:val="clear" w:color="auto" w:fill="auto"/>
          </w:tcPr>
          <w:p w14:paraId="11ADBD9B" w14:textId="77777777" w:rsidR="002168C6" w:rsidRPr="00BF544A" w:rsidRDefault="002168C6" w:rsidP="00B71768">
            <w:pPr>
              <w:autoSpaceDE w:val="0"/>
              <w:autoSpaceDN w:val="0"/>
              <w:adjustRightInd w:val="0"/>
            </w:pPr>
            <w:r w:rsidRPr="00BF544A">
              <w:t xml:space="preserve">  0.06489</w:t>
            </w:r>
          </w:p>
        </w:tc>
        <w:tc>
          <w:tcPr>
            <w:tcW w:w="1831" w:type="dxa"/>
            <w:shd w:val="clear" w:color="auto" w:fill="auto"/>
          </w:tcPr>
          <w:p w14:paraId="514FABB0" w14:textId="77777777" w:rsidR="002168C6" w:rsidRPr="00BF544A" w:rsidRDefault="002168C6" w:rsidP="00B71768">
            <w:pPr>
              <w:autoSpaceDE w:val="0"/>
              <w:autoSpaceDN w:val="0"/>
              <w:adjustRightInd w:val="0"/>
            </w:pPr>
            <w:r w:rsidRPr="00BF544A">
              <w:t xml:space="preserve"> 0.009552</w:t>
            </w:r>
          </w:p>
        </w:tc>
      </w:tr>
      <w:tr w:rsidR="002168C6" w:rsidRPr="00B71768" w14:paraId="78950870" w14:textId="77777777" w:rsidTr="00B71768">
        <w:tc>
          <w:tcPr>
            <w:tcW w:w="2184" w:type="dxa"/>
            <w:shd w:val="clear" w:color="auto" w:fill="auto"/>
          </w:tcPr>
          <w:p w14:paraId="0B58BD30"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G</w:t>
            </w:r>
          </w:p>
        </w:tc>
        <w:tc>
          <w:tcPr>
            <w:tcW w:w="1590" w:type="dxa"/>
            <w:shd w:val="clear" w:color="auto" w:fill="auto"/>
          </w:tcPr>
          <w:p w14:paraId="665E9E19" w14:textId="77777777" w:rsidR="002168C6" w:rsidRPr="00BF544A" w:rsidRDefault="002168C6" w:rsidP="00B71768">
            <w:pPr>
              <w:autoSpaceDE w:val="0"/>
              <w:autoSpaceDN w:val="0"/>
              <w:adjustRightInd w:val="0"/>
            </w:pPr>
            <w:r w:rsidRPr="00BF544A">
              <w:t>0.02175</w:t>
            </w:r>
          </w:p>
        </w:tc>
        <w:tc>
          <w:tcPr>
            <w:tcW w:w="1983" w:type="dxa"/>
            <w:shd w:val="clear" w:color="auto" w:fill="auto"/>
          </w:tcPr>
          <w:p w14:paraId="56E3FFBF" w14:textId="77777777" w:rsidR="002168C6" w:rsidRPr="00BF544A" w:rsidRDefault="002168C6" w:rsidP="00B71768">
            <w:pPr>
              <w:autoSpaceDE w:val="0"/>
              <w:autoSpaceDN w:val="0"/>
              <w:adjustRightInd w:val="0"/>
            </w:pPr>
            <w:r w:rsidRPr="00BF544A">
              <w:t>0.005724</w:t>
            </w:r>
          </w:p>
        </w:tc>
        <w:tc>
          <w:tcPr>
            <w:tcW w:w="1700" w:type="dxa"/>
            <w:shd w:val="clear" w:color="auto" w:fill="auto"/>
          </w:tcPr>
          <w:p w14:paraId="03D713FD" w14:textId="77777777" w:rsidR="002168C6" w:rsidRPr="00BF544A" w:rsidRDefault="002168C6" w:rsidP="00B71768">
            <w:pPr>
              <w:autoSpaceDE w:val="0"/>
              <w:autoSpaceDN w:val="0"/>
              <w:adjustRightInd w:val="0"/>
            </w:pPr>
            <w:r w:rsidRPr="00BF544A">
              <w:t xml:space="preserve"> 0.006617</w:t>
            </w:r>
          </w:p>
        </w:tc>
        <w:tc>
          <w:tcPr>
            <w:tcW w:w="1831" w:type="dxa"/>
            <w:shd w:val="clear" w:color="auto" w:fill="auto"/>
          </w:tcPr>
          <w:p w14:paraId="6D267CF7" w14:textId="77777777" w:rsidR="002168C6" w:rsidRPr="00BF544A" w:rsidRDefault="002168C6" w:rsidP="00B71768">
            <w:pPr>
              <w:autoSpaceDE w:val="0"/>
              <w:autoSpaceDN w:val="0"/>
              <w:adjustRightInd w:val="0"/>
            </w:pPr>
            <w:r w:rsidRPr="00BF544A">
              <w:t xml:space="preserve"> 0.003874</w:t>
            </w:r>
          </w:p>
        </w:tc>
      </w:tr>
      <w:tr w:rsidR="002168C6" w:rsidRPr="00B71768" w14:paraId="056AD16B" w14:textId="77777777" w:rsidTr="00B71768">
        <w:tc>
          <w:tcPr>
            <w:tcW w:w="2184" w:type="dxa"/>
            <w:shd w:val="clear" w:color="auto" w:fill="auto"/>
          </w:tcPr>
          <w:p w14:paraId="0871A282"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r w:rsidRPr="00B71768">
              <w:rPr>
                <w:lang w:val="en-GB"/>
              </w:rPr>
              <w:sym w:font="Symbol" w:char="F0B4"/>
            </w:r>
            <w:r w:rsidRPr="00B71768">
              <w:rPr>
                <w:lang w:val="en-GB"/>
              </w:rPr>
              <w:t>G</w:t>
            </w:r>
          </w:p>
        </w:tc>
        <w:tc>
          <w:tcPr>
            <w:tcW w:w="1590" w:type="dxa"/>
            <w:shd w:val="clear" w:color="auto" w:fill="auto"/>
          </w:tcPr>
          <w:p w14:paraId="0A740569" w14:textId="77777777" w:rsidR="002168C6" w:rsidRPr="00BF544A" w:rsidRDefault="002168C6" w:rsidP="007C70A7">
            <w:r w:rsidRPr="00BF544A">
              <w:t xml:space="preserve"> 0.2745</w:t>
            </w:r>
          </w:p>
        </w:tc>
        <w:tc>
          <w:tcPr>
            <w:tcW w:w="1983" w:type="dxa"/>
            <w:shd w:val="clear" w:color="auto" w:fill="auto"/>
          </w:tcPr>
          <w:p w14:paraId="200038C1" w14:textId="77777777" w:rsidR="002168C6" w:rsidRPr="00BF544A" w:rsidRDefault="002168C6" w:rsidP="00B71768">
            <w:pPr>
              <w:autoSpaceDE w:val="0"/>
              <w:autoSpaceDN w:val="0"/>
              <w:adjustRightInd w:val="0"/>
            </w:pPr>
            <w:r w:rsidRPr="00BF544A">
              <w:t xml:space="preserve"> 0.01076</w:t>
            </w:r>
          </w:p>
        </w:tc>
        <w:tc>
          <w:tcPr>
            <w:tcW w:w="1700" w:type="dxa"/>
            <w:shd w:val="clear" w:color="auto" w:fill="auto"/>
          </w:tcPr>
          <w:p w14:paraId="438E1303" w14:textId="77777777" w:rsidR="002168C6" w:rsidRPr="00BF544A" w:rsidRDefault="002168C6" w:rsidP="007C70A7">
            <w:r w:rsidRPr="00BF544A">
              <w:t xml:space="preserve">   0.2728</w:t>
            </w:r>
          </w:p>
        </w:tc>
        <w:tc>
          <w:tcPr>
            <w:tcW w:w="1831" w:type="dxa"/>
            <w:shd w:val="clear" w:color="auto" w:fill="auto"/>
          </w:tcPr>
          <w:p w14:paraId="3C7C3E32" w14:textId="77777777" w:rsidR="002168C6" w:rsidRPr="00BF544A" w:rsidRDefault="002168C6" w:rsidP="007C70A7">
            <w:r w:rsidRPr="00BF544A">
              <w:t xml:space="preserve"> 0.009817</w:t>
            </w:r>
          </w:p>
        </w:tc>
      </w:tr>
      <w:tr w:rsidR="001442DE" w:rsidRPr="00B71768" w14:paraId="340E0EED" w14:textId="77777777" w:rsidTr="00B71768">
        <w:tc>
          <w:tcPr>
            <w:tcW w:w="2184" w:type="dxa"/>
            <w:shd w:val="clear" w:color="auto" w:fill="auto"/>
          </w:tcPr>
          <w:p w14:paraId="6DF0B3C2" w14:textId="77777777" w:rsidR="001442DE" w:rsidRPr="00B71768" w:rsidRDefault="001442DE" w:rsidP="00604F1F">
            <w:pPr>
              <w:rPr>
                <w:lang w:val="en-GB"/>
              </w:rPr>
            </w:pPr>
            <w:r w:rsidRPr="00B71768">
              <w:rPr>
                <w:lang w:val="en-GB"/>
              </w:rPr>
              <w:t xml:space="preserve">Error </w:t>
            </w:r>
          </w:p>
          <w:p w14:paraId="462D1B07" w14:textId="77777777" w:rsidR="001442DE" w:rsidRPr="00B71768" w:rsidRDefault="001442DE" w:rsidP="00604F1F">
            <w:pPr>
              <w:rPr>
                <w:lang w:val="en-GB"/>
              </w:rPr>
            </w:pPr>
            <w:r w:rsidRPr="00B71768">
              <w:rPr>
                <w:lang w:val="en-GB"/>
              </w:rPr>
              <w:t>(mean across trials)</w:t>
            </w:r>
          </w:p>
        </w:tc>
        <w:tc>
          <w:tcPr>
            <w:tcW w:w="1590" w:type="dxa"/>
            <w:shd w:val="clear" w:color="auto" w:fill="auto"/>
          </w:tcPr>
          <w:p w14:paraId="4B72B7A1" w14:textId="77777777" w:rsidR="001442DE" w:rsidRPr="00B71768" w:rsidRDefault="001442DE" w:rsidP="00604F1F">
            <w:pPr>
              <w:rPr>
                <w:lang w:val="en-GB"/>
              </w:rPr>
            </w:pPr>
            <w:r w:rsidRPr="00393829">
              <w:t xml:space="preserve"> 0.0625</w:t>
            </w:r>
          </w:p>
        </w:tc>
        <w:tc>
          <w:tcPr>
            <w:tcW w:w="1983" w:type="dxa"/>
            <w:shd w:val="clear" w:color="auto" w:fill="auto"/>
          </w:tcPr>
          <w:p w14:paraId="0AFB7E66" w14:textId="77777777" w:rsidR="001442DE" w:rsidRPr="00B71768" w:rsidRDefault="001442DE" w:rsidP="00B71768">
            <w:pPr>
              <w:autoSpaceDE w:val="0"/>
              <w:autoSpaceDN w:val="0"/>
              <w:adjustRightInd w:val="0"/>
              <w:rPr>
                <w:rFonts w:ascii="SAS Monospace" w:hAnsi="SAS Monospace" w:cs="SAS Monospace"/>
                <w:sz w:val="16"/>
                <w:szCs w:val="16"/>
              </w:rPr>
            </w:pPr>
            <w:r w:rsidRPr="00B71768">
              <w:rPr>
                <w:rFonts w:ascii="SAS Monospace" w:hAnsi="SAS Monospace" w:cs="SAS Monospace"/>
                <w:sz w:val="16"/>
                <w:szCs w:val="16"/>
              </w:rPr>
              <w:t xml:space="preserve">       </w:t>
            </w:r>
          </w:p>
        </w:tc>
        <w:tc>
          <w:tcPr>
            <w:tcW w:w="1700" w:type="dxa"/>
            <w:shd w:val="clear" w:color="auto" w:fill="auto"/>
          </w:tcPr>
          <w:p w14:paraId="6D2CB989" w14:textId="77777777" w:rsidR="001442DE" w:rsidRPr="00B71768" w:rsidRDefault="001442DE" w:rsidP="00604F1F">
            <w:pPr>
              <w:rPr>
                <w:lang w:val="en-GB"/>
              </w:rPr>
            </w:pPr>
            <w:r w:rsidRPr="00393829">
              <w:t xml:space="preserve"> 0.0673</w:t>
            </w:r>
          </w:p>
        </w:tc>
        <w:tc>
          <w:tcPr>
            <w:tcW w:w="1831" w:type="dxa"/>
            <w:shd w:val="clear" w:color="auto" w:fill="auto"/>
          </w:tcPr>
          <w:p w14:paraId="67D6BC98" w14:textId="77777777" w:rsidR="001442DE" w:rsidRPr="00B71768" w:rsidRDefault="001442DE" w:rsidP="00604F1F">
            <w:pPr>
              <w:rPr>
                <w:lang w:val="en-GB"/>
              </w:rPr>
            </w:pPr>
          </w:p>
        </w:tc>
      </w:tr>
    </w:tbl>
    <w:p w14:paraId="1A5F6FAB" w14:textId="77777777" w:rsidR="004609B7" w:rsidRDefault="004609B7" w:rsidP="00604F1F">
      <w:pPr>
        <w:rPr>
          <w:lang w:val="en-GB"/>
        </w:rPr>
      </w:pPr>
    </w:p>
    <w:p w14:paraId="7F7023BA" w14:textId="0573C03F" w:rsidR="007845DA" w:rsidRDefault="007845DA" w:rsidP="00604F1F">
      <w:pPr>
        <w:rPr>
          <w:lang w:val="en-GB"/>
        </w:rPr>
      </w:pPr>
      <w:commentRangeStart w:id="234"/>
      <w:r w:rsidRPr="007845DA">
        <w:rPr>
          <w:b/>
          <w:lang w:val="en-GB"/>
        </w:rPr>
        <w:t>Table 4</w:t>
      </w:r>
      <w:r>
        <w:rPr>
          <w:lang w:val="en-GB"/>
        </w:rPr>
        <w:t xml:space="preserve">: </w:t>
      </w:r>
      <w:commentRangeEnd w:id="234"/>
      <w:r w:rsidR="00DA200B">
        <w:rPr>
          <w:rStyle w:val="Kommentarzeichen"/>
        </w:rPr>
        <w:commentReference w:id="234"/>
      </w:r>
      <w:r w:rsidR="007C3171">
        <w:rPr>
          <w:lang w:val="en-GB"/>
        </w:rPr>
        <w:t>Genotype means based on the las</w:t>
      </w:r>
      <w:r>
        <w:rPr>
          <w:lang w:val="en-GB"/>
        </w:rPr>
        <w:t>t four years (</w:t>
      </w:r>
      <w:r w:rsidR="007C3171">
        <w:rPr>
          <w:lang w:val="en-GB"/>
        </w:rPr>
        <w:t>20</w:t>
      </w:r>
      <w:r w:rsidR="00E37659">
        <w:rPr>
          <w:lang w:val="en-GB"/>
        </w:rPr>
        <w:t>12</w:t>
      </w:r>
      <w:r w:rsidR="007C3171">
        <w:rPr>
          <w:lang w:val="en-GB"/>
        </w:rPr>
        <w:t>-201</w:t>
      </w:r>
      <w:r w:rsidR="00E37659">
        <w:rPr>
          <w:lang w:val="en-GB"/>
        </w:rPr>
        <w:t>5</w:t>
      </w:r>
      <w:r w:rsidR="001F6EFF">
        <w:rPr>
          <w:lang w:val="en-GB"/>
        </w:rPr>
        <w:t>)</w:t>
      </w:r>
      <w:r>
        <w:rPr>
          <w:lang w:val="en-GB"/>
        </w:rPr>
        <w:t>.</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609"/>
        <w:gridCol w:w="1123"/>
        <w:gridCol w:w="1783"/>
        <w:gridCol w:w="1609"/>
        <w:gridCol w:w="1123"/>
        <w:gridCol w:w="1783"/>
      </w:tblGrid>
      <w:tr w:rsidR="0024459E" w:rsidRPr="00B71768" w14:paraId="0C4CFD25" w14:textId="77777777" w:rsidTr="0024459E">
        <w:trPr>
          <w:trHeight w:hRule="exact" w:val="340"/>
        </w:trPr>
        <w:tc>
          <w:tcPr>
            <w:tcW w:w="0" w:type="auto"/>
            <w:gridSpan w:val="3"/>
            <w:tcBorders>
              <w:top w:val="single" w:sz="4" w:space="0" w:color="auto"/>
              <w:bottom w:val="nil"/>
              <w:right w:val="single" w:sz="4" w:space="0" w:color="auto"/>
            </w:tcBorders>
            <w:shd w:val="clear" w:color="auto" w:fill="auto"/>
            <w:vAlign w:val="center"/>
          </w:tcPr>
          <w:p w14:paraId="616F519E" w14:textId="002B5500" w:rsidR="0024459E" w:rsidRPr="0024459E" w:rsidRDefault="0024459E" w:rsidP="0024459E">
            <w:pPr>
              <w:jc w:val="center"/>
              <w:rPr>
                <w:b/>
                <w:lang w:val="en-GB"/>
              </w:rPr>
            </w:pPr>
            <w:proofErr w:type="spellStart"/>
            <w:r w:rsidRPr="0024459E">
              <w:rPr>
                <w:b/>
                <w:lang w:val="en-GB"/>
              </w:rPr>
              <w:t>Aman</w:t>
            </w:r>
            <w:proofErr w:type="spellEnd"/>
          </w:p>
        </w:tc>
        <w:tc>
          <w:tcPr>
            <w:tcW w:w="0" w:type="auto"/>
            <w:gridSpan w:val="3"/>
            <w:tcBorders>
              <w:top w:val="single" w:sz="4" w:space="0" w:color="auto"/>
              <w:left w:val="single" w:sz="4" w:space="0" w:color="auto"/>
              <w:bottom w:val="nil"/>
            </w:tcBorders>
            <w:shd w:val="clear" w:color="auto" w:fill="auto"/>
            <w:vAlign w:val="center"/>
          </w:tcPr>
          <w:p w14:paraId="08BE6C4A" w14:textId="2846152E" w:rsidR="0024459E" w:rsidRPr="0024459E" w:rsidRDefault="0024459E" w:rsidP="0024459E">
            <w:pPr>
              <w:jc w:val="center"/>
              <w:rPr>
                <w:b/>
                <w:lang w:val="en-GB"/>
              </w:rPr>
            </w:pPr>
            <w:proofErr w:type="spellStart"/>
            <w:r w:rsidRPr="0024459E">
              <w:rPr>
                <w:b/>
                <w:lang w:val="en-GB"/>
              </w:rPr>
              <w:t>Boro</w:t>
            </w:r>
            <w:proofErr w:type="spellEnd"/>
          </w:p>
        </w:tc>
      </w:tr>
      <w:tr w:rsidR="007C3171" w:rsidRPr="00B71768" w14:paraId="79E490D6" w14:textId="77777777" w:rsidTr="0024459E">
        <w:trPr>
          <w:trHeight w:hRule="exact" w:val="340"/>
        </w:trPr>
        <w:tc>
          <w:tcPr>
            <w:tcW w:w="0" w:type="auto"/>
            <w:tcBorders>
              <w:top w:val="nil"/>
              <w:bottom w:val="single" w:sz="4" w:space="0" w:color="auto"/>
            </w:tcBorders>
            <w:shd w:val="clear" w:color="auto" w:fill="auto"/>
            <w:vAlign w:val="center"/>
          </w:tcPr>
          <w:p w14:paraId="00983901" w14:textId="77777777" w:rsidR="007C3171" w:rsidRPr="0024459E" w:rsidRDefault="007C3171" w:rsidP="0024459E">
            <w:pPr>
              <w:jc w:val="center"/>
              <w:rPr>
                <w:b/>
                <w:lang w:val="en-GB"/>
              </w:rPr>
            </w:pPr>
            <w:r w:rsidRPr="0024459E">
              <w:rPr>
                <w:b/>
                <w:lang w:val="en-GB"/>
              </w:rPr>
              <w:t>Variety name</w:t>
            </w:r>
          </w:p>
        </w:tc>
        <w:tc>
          <w:tcPr>
            <w:tcW w:w="0" w:type="auto"/>
            <w:tcBorders>
              <w:top w:val="nil"/>
              <w:bottom w:val="single" w:sz="4" w:space="0" w:color="auto"/>
            </w:tcBorders>
            <w:shd w:val="clear" w:color="auto" w:fill="auto"/>
            <w:vAlign w:val="center"/>
          </w:tcPr>
          <w:p w14:paraId="6ACF968E" w14:textId="77777777" w:rsidR="007C3171" w:rsidRPr="0024459E" w:rsidRDefault="007C3171" w:rsidP="0024459E">
            <w:pPr>
              <w:jc w:val="center"/>
              <w:rPr>
                <w:b/>
                <w:lang w:val="en-GB"/>
              </w:rPr>
            </w:pPr>
            <w:r w:rsidRPr="0024459E">
              <w:rPr>
                <w:b/>
                <w:lang w:val="en-GB"/>
              </w:rPr>
              <w:t>Estimate</w:t>
            </w:r>
          </w:p>
        </w:tc>
        <w:tc>
          <w:tcPr>
            <w:tcW w:w="0" w:type="auto"/>
            <w:tcBorders>
              <w:top w:val="nil"/>
              <w:bottom w:val="single" w:sz="4" w:space="0" w:color="auto"/>
              <w:right w:val="single" w:sz="4" w:space="0" w:color="auto"/>
            </w:tcBorders>
            <w:shd w:val="clear" w:color="auto" w:fill="auto"/>
            <w:vAlign w:val="center"/>
          </w:tcPr>
          <w:p w14:paraId="38CFB275" w14:textId="77777777" w:rsidR="007C3171" w:rsidRPr="0024459E" w:rsidRDefault="007C3171" w:rsidP="0024459E">
            <w:pPr>
              <w:jc w:val="center"/>
              <w:rPr>
                <w:b/>
                <w:lang w:val="en-GB"/>
              </w:rPr>
            </w:pPr>
            <w:r w:rsidRPr="0024459E">
              <w:rPr>
                <w:b/>
                <w:lang w:val="en-GB"/>
              </w:rPr>
              <w:t>Standard error</w:t>
            </w:r>
          </w:p>
        </w:tc>
        <w:tc>
          <w:tcPr>
            <w:tcW w:w="0" w:type="auto"/>
            <w:tcBorders>
              <w:top w:val="nil"/>
              <w:left w:val="single" w:sz="4" w:space="0" w:color="auto"/>
              <w:bottom w:val="single" w:sz="4" w:space="0" w:color="auto"/>
            </w:tcBorders>
            <w:shd w:val="clear" w:color="auto" w:fill="auto"/>
            <w:vAlign w:val="center"/>
          </w:tcPr>
          <w:p w14:paraId="12FE150A" w14:textId="77777777" w:rsidR="007C3171" w:rsidRPr="0024459E" w:rsidRDefault="007C3171" w:rsidP="0024459E">
            <w:pPr>
              <w:jc w:val="center"/>
              <w:rPr>
                <w:b/>
                <w:lang w:val="en-GB"/>
              </w:rPr>
            </w:pPr>
            <w:r w:rsidRPr="0024459E">
              <w:rPr>
                <w:b/>
                <w:lang w:val="en-GB"/>
              </w:rPr>
              <w:t>Variety name</w:t>
            </w:r>
          </w:p>
        </w:tc>
        <w:tc>
          <w:tcPr>
            <w:tcW w:w="0" w:type="auto"/>
            <w:tcBorders>
              <w:top w:val="nil"/>
              <w:bottom w:val="single" w:sz="4" w:space="0" w:color="auto"/>
            </w:tcBorders>
            <w:shd w:val="clear" w:color="auto" w:fill="auto"/>
            <w:vAlign w:val="center"/>
          </w:tcPr>
          <w:p w14:paraId="3879CEA4" w14:textId="77777777" w:rsidR="007C3171" w:rsidRPr="0024459E" w:rsidRDefault="007C3171" w:rsidP="0024459E">
            <w:pPr>
              <w:jc w:val="center"/>
              <w:rPr>
                <w:b/>
                <w:lang w:val="en-GB"/>
              </w:rPr>
            </w:pPr>
            <w:r w:rsidRPr="0024459E">
              <w:rPr>
                <w:b/>
                <w:lang w:val="en-GB"/>
              </w:rPr>
              <w:t>Estimate</w:t>
            </w:r>
          </w:p>
        </w:tc>
        <w:tc>
          <w:tcPr>
            <w:tcW w:w="0" w:type="auto"/>
            <w:tcBorders>
              <w:top w:val="nil"/>
              <w:bottom w:val="single" w:sz="4" w:space="0" w:color="auto"/>
            </w:tcBorders>
            <w:shd w:val="clear" w:color="auto" w:fill="auto"/>
            <w:vAlign w:val="center"/>
          </w:tcPr>
          <w:p w14:paraId="33F93149" w14:textId="77777777" w:rsidR="007C3171" w:rsidRPr="0024459E" w:rsidRDefault="007C3171" w:rsidP="0024459E">
            <w:pPr>
              <w:jc w:val="center"/>
              <w:rPr>
                <w:b/>
                <w:lang w:val="en-GB"/>
              </w:rPr>
            </w:pPr>
            <w:r w:rsidRPr="0024459E">
              <w:rPr>
                <w:b/>
                <w:lang w:val="en-GB"/>
              </w:rPr>
              <w:t>Standard error</w:t>
            </w:r>
          </w:p>
        </w:tc>
      </w:tr>
      <w:tr w:rsidR="00DD4BB3" w:rsidRPr="00B71768" w14:paraId="14787A8D" w14:textId="77777777" w:rsidTr="0024459E">
        <w:trPr>
          <w:trHeight w:hRule="exact" w:val="340"/>
        </w:trPr>
        <w:tc>
          <w:tcPr>
            <w:tcW w:w="0" w:type="auto"/>
            <w:tcBorders>
              <w:top w:val="single" w:sz="4" w:space="0" w:color="auto"/>
            </w:tcBorders>
            <w:shd w:val="clear" w:color="auto" w:fill="auto"/>
          </w:tcPr>
          <w:p w14:paraId="50956158" w14:textId="77777777" w:rsidR="00DD4BB3" w:rsidRPr="00A36CCB" w:rsidRDefault="00DD4BB3" w:rsidP="00B71768">
            <w:pPr>
              <w:autoSpaceDE w:val="0"/>
              <w:autoSpaceDN w:val="0"/>
              <w:adjustRightInd w:val="0"/>
            </w:pPr>
            <w:r w:rsidRPr="00A36CCB">
              <w:t xml:space="preserve"> BR10</w:t>
            </w:r>
          </w:p>
        </w:tc>
        <w:tc>
          <w:tcPr>
            <w:tcW w:w="0" w:type="auto"/>
            <w:tcBorders>
              <w:top w:val="single" w:sz="4" w:space="0" w:color="auto"/>
            </w:tcBorders>
            <w:shd w:val="clear" w:color="auto" w:fill="auto"/>
          </w:tcPr>
          <w:p w14:paraId="0DC453B3" w14:textId="77777777" w:rsidR="00DD4BB3" w:rsidRPr="00A36CCB" w:rsidRDefault="00DD4BB3" w:rsidP="0024459E">
            <w:pPr>
              <w:autoSpaceDE w:val="0"/>
              <w:autoSpaceDN w:val="0"/>
              <w:adjustRightInd w:val="0"/>
              <w:jc w:val="right"/>
            </w:pPr>
            <w:r w:rsidRPr="00A36CCB">
              <w:t>4.9029</w:t>
            </w:r>
          </w:p>
        </w:tc>
        <w:tc>
          <w:tcPr>
            <w:tcW w:w="0" w:type="auto"/>
            <w:tcBorders>
              <w:top w:val="single" w:sz="4" w:space="0" w:color="auto"/>
              <w:right w:val="single" w:sz="4" w:space="0" w:color="auto"/>
            </w:tcBorders>
            <w:shd w:val="clear" w:color="auto" w:fill="auto"/>
          </w:tcPr>
          <w:p w14:paraId="3FCBAEA1" w14:textId="77777777" w:rsidR="00DD4BB3" w:rsidRPr="00A36CCB" w:rsidRDefault="00DD4BB3" w:rsidP="0024459E">
            <w:pPr>
              <w:autoSpaceDE w:val="0"/>
              <w:autoSpaceDN w:val="0"/>
              <w:adjustRightInd w:val="0"/>
              <w:jc w:val="right"/>
            </w:pPr>
            <w:r w:rsidRPr="00A36CCB">
              <w:t>0.3225</w:t>
            </w:r>
          </w:p>
        </w:tc>
        <w:tc>
          <w:tcPr>
            <w:tcW w:w="0" w:type="auto"/>
            <w:tcBorders>
              <w:top w:val="single" w:sz="4" w:space="0" w:color="auto"/>
              <w:left w:val="single" w:sz="4" w:space="0" w:color="auto"/>
            </w:tcBorders>
            <w:shd w:val="clear" w:color="auto" w:fill="auto"/>
          </w:tcPr>
          <w:p w14:paraId="03F71D99" w14:textId="77777777" w:rsidR="00DD4BB3" w:rsidRPr="00A36CCB" w:rsidRDefault="00DD4BB3" w:rsidP="00B71768">
            <w:pPr>
              <w:autoSpaceDE w:val="0"/>
              <w:autoSpaceDN w:val="0"/>
              <w:adjustRightInd w:val="0"/>
            </w:pPr>
            <w:r w:rsidRPr="00A36CCB">
              <w:t>BR1</w:t>
            </w:r>
          </w:p>
        </w:tc>
        <w:tc>
          <w:tcPr>
            <w:tcW w:w="0" w:type="auto"/>
            <w:tcBorders>
              <w:top w:val="single" w:sz="4" w:space="0" w:color="auto"/>
            </w:tcBorders>
            <w:shd w:val="clear" w:color="auto" w:fill="auto"/>
          </w:tcPr>
          <w:p w14:paraId="3A373885" w14:textId="77777777" w:rsidR="00DD4BB3" w:rsidRPr="00A36CCB" w:rsidRDefault="00DD4BB3" w:rsidP="0024459E">
            <w:pPr>
              <w:autoSpaceDE w:val="0"/>
              <w:autoSpaceDN w:val="0"/>
              <w:adjustRightInd w:val="0"/>
              <w:jc w:val="right"/>
            </w:pPr>
            <w:r w:rsidRPr="00A36CCB">
              <w:t>5.5362</w:t>
            </w:r>
          </w:p>
        </w:tc>
        <w:tc>
          <w:tcPr>
            <w:tcW w:w="0" w:type="auto"/>
            <w:tcBorders>
              <w:top w:val="single" w:sz="4" w:space="0" w:color="auto"/>
            </w:tcBorders>
            <w:shd w:val="clear" w:color="auto" w:fill="auto"/>
          </w:tcPr>
          <w:p w14:paraId="73801A29" w14:textId="77777777" w:rsidR="00DD4BB3" w:rsidRPr="00A36CCB" w:rsidRDefault="00DD4BB3" w:rsidP="0024459E">
            <w:pPr>
              <w:autoSpaceDE w:val="0"/>
              <w:autoSpaceDN w:val="0"/>
              <w:adjustRightInd w:val="0"/>
              <w:jc w:val="right"/>
            </w:pPr>
            <w:r w:rsidRPr="00A36CCB">
              <w:t>0.2858</w:t>
            </w:r>
          </w:p>
        </w:tc>
      </w:tr>
      <w:tr w:rsidR="00DD4BB3" w:rsidRPr="00907C68" w14:paraId="190C1CCE" w14:textId="77777777" w:rsidTr="0024459E">
        <w:trPr>
          <w:trHeight w:hRule="exact" w:val="340"/>
        </w:trPr>
        <w:tc>
          <w:tcPr>
            <w:tcW w:w="0" w:type="auto"/>
            <w:shd w:val="clear" w:color="auto" w:fill="auto"/>
          </w:tcPr>
          <w:p w14:paraId="6D023D2D" w14:textId="77777777" w:rsidR="00DD4BB3" w:rsidRPr="00A36CCB" w:rsidRDefault="00DD4BB3" w:rsidP="00B71768">
            <w:pPr>
              <w:autoSpaceDE w:val="0"/>
              <w:autoSpaceDN w:val="0"/>
              <w:adjustRightInd w:val="0"/>
            </w:pPr>
            <w:r w:rsidRPr="00A36CCB">
              <w:t xml:space="preserve"> BR11</w:t>
            </w:r>
          </w:p>
        </w:tc>
        <w:tc>
          <w:tcPr>
            <w:tcW w:w="0" w:type="auto"/>
            <w:shd w:val="clear" w:color="auto" w:fill="auto"/>
          </w:tcPr>
          <w:p w14:paraId="09F1CBE8" w14:textId="77777777" w:rsidR="00DD4BB3" w:rsidRPr="00A36CCB" w:rsidRDefault="00DD4BB3" w:rsidP="0024459E">
            <w:pPr>
              <w:autoSpaceDE w:val="0"/>
              <w:autoSpaceDN w:val="0"/>
              <w:adjustRightInd w:val="0"/>
              <w:jc w:val="right"/>
            </w:pPr>
            <w:r w:rsidRPr="00A36CCB">
              <w:t>4.7236</w:t>
            </w:r>
          </w:p>
        </w:tc>
        <w:tc>
          <w:tcPr>
            <w:tcW w:w="0" w:type="auto"/>
            <w:tcBorders>
              <w:right w:val="single" w:sz="4" w:space="0" w:color="auto"/>
            </w:tcBorders>
            <w:shd w:val="clear" w:color="auto" w:fill="auto"/>
          </w:tcPr>
          <w:p w14:paraId="1C282DC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C7091AB" w14:textId="77777777" w:rsidR="00DD4BB3" w:rsidRPr="00A36CCB" w:rsidRDefault="00DD4BB3" w:rsidP="00B71768">
            <w:pPr>
              <w:autoSpaceDE w:val="0"/>
              <w:autoSpaceDN w:val="0"/>
              <w:adjustRightInd w:val="0"/>
            </w:pPr>
            <w:r w:rsidRPr="00A36CCB">
              <w:t>BR12</w:t>
            </w:r>
          </w:p>
        </w:tc>
        <w:tc>
          <w:tcPr>
            <w:tcW w:w="0" w:type="auto"/>
            <w:shd w:val="clear" w:color="auto" w:fill="auto"/>
          </w:tcPr>
          <w:p w14:paraId="15912251" w14:textId="77777777" w:rsidR="00DD4BB3" w:rsidRPr="00A36CCB" w:rsidRDefault="00DD4BB3" w:rsidP="0024459E">
            <w:pPr>
              <w:autoSpaceDE w:val="0"/>
              <w:autoSpaceDN w:val="0"/>
              <w:adjustRightInd w:val="0"/>
              <w:jc w:val="right"/>
            </w:pPr>
            <w:r w:rsidRPr="00A36CCB">
              <w:t>5.0995</w:t>
            </w:r>
          </w:p>
        </w:tc>
        <w:tc>
          <w:tcPr>
            <w:tcW w:w="0" w:type="auto"/>
            <w:shd w:val="clear" w:color="auto" w:fill="auto"/>
          </w:tcPr>
          <w:p w14:paraId="7BDE450E" w14:textId="77777777" w:rsidR="00DD4BB3" w:rsidRPr="00A36CCB" w:rsidRDefault="00DD4BB3" w:rsidP="0024459E">
            <w:pPr>
              <w:autoSpaceDE w:val="0"/>
              <w:autoSpaceDN w:val="0"/>
              <w:adjustRightInd w:val="0"/>
              <w:jc w:val="right"/>
            </w:pPr>
            <w:r w:rsidRPr="00A36CCB">
              <w:t>0.2858</w:t>
            </w:r>
          </w:p>
        </w:tc>
      </w:tr>
      <w:tr w:rsidR="00DD4BB3" w:rsidRPr="00907C68" w14:paraId="5B4034E6" w14:textId="77777777" w:rsidTr="0024459E">
        <w:trPr>
          <w:trHeight w:hRule="exact" w:val="340"/>
        </w:trPr>
        <w:tc>
          <w:tcPr>
            <w:tcW w:w="0" w:type="auto"/>
            <w:shd w:val="clear" w:color="auto" w:fill="auto"/>
          </w:tcPr>
          <w:p w14:paraId="00B9C1EA" w14:textId="77777777" w:rsidR="00DD4BB3" w:rsidRPr="00A36CCB" w:rsidRDefault="00DD4BB3" w:rsidP="00B71768">
            <w:pPr>
              <w:autoSpaceDE w:val="0"/>
              <w:autoSpaceDN w:val="0"/>
              <w:adjustRightInd w:val="0"/>
            </w:pPr>
            <w:r w:rsidRPr="00A36CCB">
              <w:t xml:space="preserve"> BR22</w:t>
            </w:r>
          </w:p>
        </w:tc>
        <w:tc>
          <w:tcPr>
            <w:tcW w:w="0" w:type="auto"/>
            <w:shd w:val="clear" w:color="auto" w:fill="auto"/>
          </w:tcPr>
          <w:p w14:paraId="7150CE86" w14:textId="77777777" w:rsidR="00DD4BB3" w:rsidRPr="00A36CCB" w:rsidRDefault="00DD4BB3" w:rsidP="0024459E">
            <w:pPr>
              <w:autoSpaceDE w:val="0"/>
              <w:autoSpaceDN w:val="0"/>
              <w:adjustRightInd w:val="0"/>
              <w:jc w:val="right"/>
            </w:pPr>
            <w:r w:rsidRPr="00A36CCB">
              <w:t>4.3674</w:t>
            </w:r>
          </w:p>
        </w:tc>
        <w:tc>
          <w:tcPr>
            <w:tcW w:w="0" w:type="auto"/>
            <w:tcBorders>
              <w:right w:val="single" w:sz="4" w:space="0" w:color="auto"/>
            </w:tcBorders>
            <w:shd w:val="clear" w:color="auto" w:fill="auto"/>
          </w:tcPr>
          <w:p w14:paraId="440FE47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0BB8883" w14:textId="77777777" w:rsidR="00DD4BB3" w:rsidRPr="00A36CCB" w:rsidRDefault="00DD4BB3" w:rsidP="00B71768">
            <w:pPr>
              <w:autoSpaceDE w:val="0"/>
              <w:autoSpaceDN w:val="0"/>
              <w:adjustRightInd w:val="0"/>
            </w:pPr>
            <w:r w:rsidRPr="00A36CCB">
              <w:t>BR14</w:t>
            </w:r>
          </w:p>
        </w:tc>
        <w:tc>
          <w:tcPr>
            <w:tcW w:w="0" w:type="auto"/>
            <w:shd w:val="clear" w:color="auto" w:fill="auto"/>
          </w:tcPr>
          <w:p w14:paraId="2570CBAE" w14:textId="77777777" w:rsidR="00DD4BB3" w:rsidRPr="00A36CCB" w:rsidRDefault="00DD4BB3" w:rsidP="0024459E">
            <w:pPr>
              <w:autoSpaceDE w:val="0"/>
              <w:autoSpaceDN w:val="0"/>
              <w:adjustRightInd w:val="0"/>
              <w:jc w:val="right"/>
            </w:pPr>
            <w:r w:rsidRPr="00A36CCB">
              <w:t>5.7745</w:t>
            </w:r>
          </w:p>
        </w:tc>
        <w:tc>
          <w:tcPr>
            <w:tcW w:w="0" w:type="auto"/>
            <w:shd w:val="clear" w:color="auto" w:fill="auto"/>
          </w:tcPr>
          <w:p w14:paraId="73428DA0" w14:textId="77777777" w:rsidR="00DD4BB3" w:rsidRPr="00A36CCB" w:rsidRDefault="00DD4BB3" w:rsidP="0024459E">
            <w:pPr>
              <w:autoSpaceDE w:val="0"/>
              <w:autoSpaceDN w:val="0"/>
              <w:adjustRightInd w:val="0"/>
              <w:jc w:val="right"/>
            </w:pPr>
            <w:r w:rsidRPr="00A36CCB">
              <w:t>0.2858</w:t>
            </w:r>
          </w:p>
        </w:tc>
      </w:tr>
      <w:tr w:rsidR="00DD4BB3" w:rsidRPr="00907C68" w14:paraId="6C575E8D" w14:textId="77777777" w:rsidTr="0024459E">
        <w:trPr>
          <w:trHeight w:hRule="exact" w:val="340"/>
        </w:trPr>
        <w:tc>
          <w:tcPr>
            <w:tcW w:w="0" w:type="auto"/>
            <w:shd w:val="clear" w:color="auto" w:fill="auto"/>
          </w:tcPr>
          <w:p w14:paraId="493A4C79" w14:textId="77777777" w:rsidR="00DD4BB3" w:rsidRPr="00A36CCB" w:rsidRDefault="00DD4BB3" w:rsidP="00B71768">
            <w:pPr>
              <w:autoSpaceDE w:val="0"/>
              <w:autoSpaceDN w:val="0"/>
              <w:adjustRightInd w:val="0"/>
            </w:pPr>
            <w:r w:rsidRPr="00A36CCB">
              <w:t xml:space="preserve"> BR23</w:t>
            </w:r>
          </w:p>
        </w:tc>
        <w:tc>
          <w:tcPr>
            <w:tcW w:w="0" w:type="auto"/>
            <w:shd w:val="clear" w:color="auto" w:fill="auto"/>
          </w:tcPr>
          <w:p w14:paraId="5C948D88" w14:textId="77777777" w:rsidR="00DD4BB3" w:rsidRPr="00A36CCB" w:rsidRDefault="00DD4BB3" w:rsidP="0024459E">
            <w:pPr>
              <w:autoSpaceDE w:val="0"/>
              <w:autoSpaceDN w:val="0"/>
              <w:adjustRightInd w:val="0"/>
              <w:jc w:val="right"/>
            </w:pPr>
            <w:r w:rsidRPr="00A36CCB">
              <w:t>4.2809</w:t>
            </w:r>
          </w:p>
        </w:tc>
        <w:tc>
          <w:tcPr>
            <w:tcW w:w="0" w:type="auto"/>
            <w:tcBorders>
              <w:right w:val="single" w:sz="4" w:space="0" w:color="auto"/>
            </w:tcBorders>
            <w:shd w:val="clear" w:color="auto" w:fill="auto"/>
          </w:tcPr>
          <w:p w14:paraId="4A06708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416AD06" w14:textId="77777777" w:rsidR="00DD4BB3" w:rsidRPr="00A36CCB" w:rsidRDefault="00DD4BB3" w:rsidP="00B71768">
            <w:pPr>
              <w:autoSpaceDE w:val="0"/>
              <w:autoSpaceDN w:val="0"/>
              <w:adjustRightInd w:val="0"/>
            </w:pPr>
            <w:r w:rsidRPr="00A36CCB">
              <w:t>BR15</w:t>
            </w:r>
          </w:p>
        </w:tc>
        <w:tc>
          <w:tcPr>
            <w:tcW w:w="0" w:type="auto"/>
            <w:shd w:val="clear" w:color="auto" w:fill="auto"/>
          </w:tcPr>
          <w:p w14:paraId="24F8A6CF" w14:textId="77777777" w:rsidR="00DD4BB3" w:rsidRPr="00A36CCB" w:rsidRDefault="00DD4BB3" w:rsidP="0024459E">
            <w:pPr>
              <w:autoSpaceDE w:val="0"/>
              <w:autoSpaceDN w:val="0"/>
              <w:adjustRightInd w:val="0"/>
              <w:jc w:val="right"/>
            </w:pPr>
            <w:r w:rsidRPr="00A36CCB">
              <w:t>5.7379</w:t>
            </w:r>
          </w:p>
        </w:tc>
        <w:tc>
          <w:tcPr>
            <w:tcW w:w="0" w:type="auto"/>
            <w:shd w:val="clear" w:color="auto" w:fill="auto"/>
          </w:tcPr>
          <w:p w14:paraId="72240EC4" w14:textId="77777777" w:rsidR="00DD4BB3" w:rsidRPr="00A36CCB" w:rsidRDefault="00DD4BB3" w:rsidP="0024459E">
            <w:pPr>
              <w:autoSpaceDE w:val="0"/>
              <w:autoSpaceDN w:val="0"/>
              <w:adjustRightInd w:val="0"/>
              <w:jc w:val="right"/>
            </w:pPr>
            <w:r w:rsidRPr="00A36CCB">
              <w:t>0.2858</w:t>
            </w:r>
          </w:p>
        </w:tc>
      </w:tr>
      <w:tr w:rsidR="00DD4BB3" w:rsidRPr="00B71768" w14:paraId="6DDE5BD8" w14:textId="77777777" w:rsidTr="0024459E">
        <w:trPr>
          <w:trHeight w:hRule="exact" w:val="340"/>
        </w:trPr>
        <w:tc>
          <w:tcPr>
            <w:tcW w:w="0" w:type="auto"/>
            <w:shd w:val="clear" w:color="auto" w:fill="auto"/>
          </w:tcPr>
          <w:p w14:paraId="6ED3300B" w14:textId="77777777" w:rsidR="00DD4BB3" w:rsidRPr="00A36CCB" w:rsidRDefault="00DD4BB3" w:rsidP="00B71768">
            <w:pPr>
              <w:autoSpaceDE w:val="0"/>
              <w:autoSpaceDN w:val="0"/>
              <w:adjustRightInd w:val="0"/>
            </w:pPr>
            <w:r w:rsidRPr="00A36CCB">
              <w:t xml:space="preserve"> BR25</w:t>
            </w:r>
          </w:p>
        </w:tc>
        <w:tc>
          <w:tcPr>
            <w:tcW w:w="0" w:type="auto"/>
            <w:shd w:val="clear" w:color="auto" w:fill="auto"/>
          </w:tcPr>
          <w:p w14:paraId="36E71AB2" w14:textId="77777777" w:rsidR="00DD4BB3" w:rsidRPr="00A36CCB" w:rsidRDefault="00DD4BB3" w:rsidP="0024459E">
            <w:pPr>
              <w:autoSpaceDE w:val="0"/>
              <w:autoSpaceDN w:val="0"/>
              <w:adjustRightInd w:val="0"/>
              <w:jc w:val="right"/>
            </w:pPr>
            <w:r w:rsidRPr="00A36CCB">
              <w:t>4.0976</w:t>
            </w:r>
          </w:p>
        </w:tc>
        <w:tc>
          <w:tcPr>
            <w:tcW w:w="0" w:type="auto"/>
            <w:tcBorders>
              <w:right w:val="single" w:sz="4" w:space="0" w:color="auto"/>
            </w:tcBorders>
            <w:shd w:val="clear" w:color="auto" w:fill="auto"/>
          </w:tcPr>
          <w:p w14:paraId="5AF7EC83"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4395339" w14:textId="77777777" w:rsidR="00DD4BB3" w:rsidRPr="00A36CCB" w:rsidRDefault="00DD4BB3" w:rsidP="00B71768">
            <w:pPr>
              <w:autoSpaceDE w:val="0"/>
              <w:autoSpaceDN w:val="0"/>
              <w:adjustRightInd w:val="0"/>
            </w:pPr>
            <w:r w:rsidRPr="00A36CCB">
              <w:t>BR16</w:t>
            </w:r>
          </w:p>
        </w:tc>
        <w:tc>
          <w:tcPr>
            <w:tcW w:w="0" w:type="auto"/>
            <w:shd w:val="clear" w:color="auto" w:fill="auto"/>
          </w:tcPr>
          <w:p w14:paraId="563AB8A7" w14:textId="77777777" w:rsidR="00DD4BB3" w:rsidRPr="00A36CCB" w:rsidRDefault="00DD4BB3" w:rsidP="0024459E">
            <w:pPr>
              <w:autoSpaceDE w:val="0"/>
              <w:autoSpaceDN w:val="0"/>
              <w:adjustRightInd w:val="0"/>
              <w:jc w:val="right"/>
            </w:pPr>
            <w:r w:rsidRPr="00A36CCB">
              <w:t>5.7559</w:t>
            </w:r>
          </w:p>
        </w:tc>
        <w:tc>
          <w:tcPr>
            <w:tcW w:w="0" w:type="auto"/>
            <w:shd w:val="clear" w:color="auto" w:fill="auto"/>
          </w:tcPr>
          <w:p w14:paraId="25CABDC1" w14:textId="77777777" w:rsidR="00DD4BB3" w:rsidRPr="00A36CCB" w:rsidRDefault="00DD4BB3" w:rsidP="0024459E">
            <w:pPr>
              <w:autoSpaceDE w:val="0"/>
              <w:autoSpaceDN w:val="0"/>
              <w:adjustRightInd w:val="0"/>
              <w:jc w:val="right"/>
            </w:pPr>
            <w:r w:rsidRPr="00A36CCB">
              <w:t>0.2858</w:t>
            </w:r>
          </w:p>
        </w:tc>
      </w:tr>
      <w:tr w:rsidR="00DD4BB3" w:rsidRPr="00907C68" w14:paraId="133596F1" w14:textId="77777777" w:rsidTr="0024459E">
        <w:trPr>
          <w:trHeight w:hRule="exact" w:val="340"/>
        </w:trPr>
        <w:tc>
          <w:tcPr>
            <w:tcW w:w="0" w:type="auto"/>
            <w:shd w:val="clear" w:color="auto" w:fill="auto"/>
          </w:tcPr>
          <w:p w14:paraId="0676594B" w14:textId="77777777" w:rsidR="00DD4BB3" w:rsidRPr="00A36CCB" w:rsidRDefault="00DD4BB3" w:rsidP="00B71768">
            <w:pPr>
              <w:autoSpaceDE w:val="0"/>
              <w:autoSpaceDN w:val="0"/>
              <w:adjustRightInd w:val="0"/>
            </w:pPr>
            <w:r w:rsidRPr="00A36CCB">
              <w:t xml:space="preserve"> BR3</w:t>
            </w:r>
          </w:p>
        </w:tc>
        <w:tc>
          <w:tcPr>
            <w:tcW w:w="0" w:type="auto"/>
            <w:shd w:val="clear" w:color="auto" w:fill="auto"/>
          </w:tcPr>
          <w:p w14:paraId="054C5469" w14:textId="77777777" w:rsidR="00DD4BB3" w:rsidRPr="00A36CCB" w:rsidRDefault="00DD4BB3" w:rsidP="0024459E">
            <w:pPr>
              <w:autoSpaceDE w:val="0"/>
              <w:autoSpaceDN w:val="0"/>
              <w:adjustRightInd w:val="0"/>
              <w:jc w:val="right"/>
            </w:pPr>
            <w:r w:rsidRPr="00A36CCB">
              <w:t>4.0388</w:t>
            </w:r>
          </w:p>
        </w:tc>
        <w:tc>
          <w:tcPr>
            <w:tcW w:w="0" w:type="auto"/>
            <w:tcBorders>
              <w:right w:val="single" w:sz="4" w:space="0" w:color="auto"/>
            </w:tcBorders>
            <w:shd w:val="clear" w:color="auto" w:fill="auto"/>
          </w:tcPr>
          <w:p w14:paraId="5C4F0288"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5E20F2B2" w14:textId="77777777" w:rsidR="00DD4BB3" w:rsidRPr="00A36CCB" w:rsidRDefault="00DD4BB3" w:rsidP="00B71768">
            <w:pPr>
              <w:autoSpaceDE w:val="0"/>
              <w:autoSpaceDN w:val="0"/>
              <w:adjustRightInd w:val="0"/>
            </w:pPr>
            <w:r w:rsidRPr="00A36CCB">
              <w:t>BR17</w:t>
            </w:r>
          </w:p>
        </w:tc>
        <w:tc>
          <w:tcPr>
            <w:tcW w:w="0" w:type="auto"/>
            <w:shd w:val="clear" w:color="auto" w:fill="auto"/>
          </w:tcPr>
          <w:p w14:paraId="310B87F5" w14:textId="77777777" w:rsidR="00DD4BB3" w:rsidRPr="00A36CCB" w:rsidRDefault="00DD4BB3" w:rsidP="0024459E">
            <w:pPr>
              <w:autoSpaceDE w:val="0"/>
              <w:autoSpaceDN w:val="0"/>
              <w:adjustRightInd w:val="0"/>
              <w:jc w:val="right"/>
            </w:pPr>
            <w:r w:rsidRPr="00A36CCB">
              <w:t>5.0492</w:t>
            </w:r>
          </w:p>
        </w:tc>
        <w:tc>
          <w:tcPr>
            <w:tcW w:w="0" w:type="auto"/>
            <w:shd w:val="clear" w:color="auto" w:fill="auto"/>
          </w:tcPr>
          <w:p w14:paraId="226B8E0F" w14:textId="77777777" w:rsidR="00DD4BB3" w:rsidRPr="00A36CCB" w:rsidRDefault="00DD4BB3" w:rsidP="0024459E">
            <w:pPr>
              <w:autoSpaceDE w:val="0"/>
              <w:autoSpaceDN w:val="0"/>
              <w:adjustRightInd w:val="0"/>
              <w:jc w:val="right"/>
            </w:pPr>
            <w:r w:rsidRPr="00A36CCB">
              <w:t>0.2858</w:t>
            </w:r>
          </w:p>
        </w:tc>
      </w:tr>
      <w:tr w:rsidR="00DD4BB3" w:rsidRPr="00907C68" w14:paraId="328BBC57" w14:textId="77777777" w:rsidTr="0024459E">
        <w:trPr>
          <w:trHeight w:hRule="exact" w:val="340"/>
        </w:trPr>
        <w:tc>
          <w:tcPr>
            <w:tcW w:w="0" w:type="auto"/>
            <w:shd w:val="clear" w:color="auto" w:fill="auto"/>
          </w:tcPr>
          <w:p w14:paraId="09EC4597" w14:textId="77777777" w:rsidR="00DD4BB3" w:rsidRPr="00A36CCB" w:rsidRDefault="00DD4BB3" w:rsidP="00B71768">
            <w:pPr>
              <w:autoSpaceDE w:val="0"/>
              <w:autoSpaceDN w:val="0"/>
              <w:adjustRightInd w:val="0"/>
            </w:pPr>
            <w:r w:rsidRPr="00A36CCB">
              <w:t xml:space="preserve"> BR4</w:t>
            </w:r>
          </w:p>
        </w:tc>
        <w:tc>
          <w:tcPr>
            <w:tcW w:w="0" w:type="auto"/>
            <w:shd w:val="clear" w:color="auto" w:fill="auto"/>
          </w:tcPr>
          <w:p w14:paraId="48366182" w14:textId="77777777" w:rsidR="00DD4BB3" w:rsidRPr="00A36CCB" w:rsidRDefault="00DD4BB3" w:rsidP="0024459E">
            <w:pPr>
              <w:autoSpaceDE w:val="0"/>
              <w:autoSpaceDN w:val="0"/>
              <w:adjustRightInd w:val="0"/>
              <w:jc w:val="right"/>
            </w:pPr>
            <w:r w:rsidRPr="00A36CCB">
              <w:t>4.3565</w:t>
            </w:r>
          </w:p>
        </w:tc>
        <w:tc>
          <w:tcPr>
            <w:tcW w:w="0" w:type="auto"/>
            <w:tcBorders>
              <w:right w:val="single" w:sz="4" w:space="0" w:color="auto"/>
            </w:tcBorders>
            <w:shd w:val="clear" w:color="auto" w:fill="auto"/>
          </w:tcPr>
          <w:p w14:paraId="6947A62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CBDC52F" w14:textId="77777777" w:rsidR="00DD4BB3" w:rsidRPr="00A36CCB" w:rsidRDefault="00DD4BB3" w:rsidP="00B71768">
            <w:pPr>
              <w:autoSpaceDE w:val="0"/>
              <w:autoSpaceDN w:val="0"/>
              <w:adjustRightInd w:val="0"/>
            </w:pPr>
            <w:r w:rsidRPr="00A36CCB">
              <w:t>BR18</w:t>
            </w:r>
          </w:p>
        </w:tc>
        <w:tc>
          <w:tcPr>
            <w:tcW w:w="0" w:type="auto"/>
            <w:shd w:val="clear" w:color="auto" w:fill="auto"/>
          </w:tcPr>
          <w:p w14:paraId="1742A3EC" w14:textId="77777777" w:rsidR="00DD4BB3" w:rsidRPr="00A36CCB" w:rsidRDefault="00DD4BB3" w:rsidP="0024459E">
            <w:pPr>
              <w:autoSpaceDE w:val="0"/>
              <w:autoSpaceDN w:val="0"/>
              <w:adjustRightInd w:val="0"/>
              <w:jc w:val="right"/>
            </w:pPr>
            <w:r w:rsidRPr="00A36CCB">
              <w:t>5.2571</w:t>
            </w:r>
          </w:p>
        </w:tc>
        <w:tc>
          <w:tcPr>
            <w:tcW w:w="0" w:type="auto"/>
            <w:shd w:val="clear" w:color="auto" w:fill="auto"/>
          </w:tcPr>
          <w:p w14:paraId="72975459" w14:textId="77777777" w:rsidR="00DD4BB3" w:rsidRPr="00A36CCB" w:rsidRDefault="00DD4BB3" w:rsidP="0024459E">
            <w:pPr>
              <w:autoSpaceDE w:val="0"/>
              <w:autoSpaceDN w:val="0"/>
              <w:adjustRightInd w:val="0"/>
              <w:jc w:val="right"/>
            </w:pPr>
            <w:r w:rsidRPr="00A36CCB">
              <w:t>0.2858</w:t>
            </w:r>
          </w:p>
        </w:tc>
      </w:tr>
      <w:tr w:rsidR="00DD4BB3" w:rsidRPr="00907C68" w14:paraId="33AC29A2" w14:textId="77777777" w:rsidTr="0024459E">
        <w:trPr>
          <w:trHeight w:hRule="exact" w:val="340"/>
        </w:trPr>
        <w:tc>
          <w:tcPr>
            <w:tcW w:w="0" w:type="auto"/>
            <w:shd w:val="clear" w:color="auto" w:fill="auto"/>
          </w:tcPr>
          <w:p w14:paraId="35C51F90" w14:textId="77777777" w:rsidR="00DD4BB3" w:rsidRPr="00A36CCB" w:rsidRDefault="00DD4BB3" w:rsidP="00B71768">
            <w:pPr>
              <w:autoSpaceDE w:val="0"/>
              <w:autoSpaceDN w:val="0"/>
              <w:adjustRightInd w:val="0"/>
            </w:pPr>
            <w:r w:rsidRPr="00A36CCB">
              <w:t xml:space="preserve"> BR5</w:t>
            </w:r>
          </w:p>
        </w:tc>
        <w:tc>
          <w:tcPr>
            <w:tcW w:w="0" w:type="auto"/>
            <w:shd w:val="clear" w:color="auto" w:fill="auto"/>
          </w:tcPr>
          <w:p w14:paraId="66589580" w14:textId="77777777" w:rsidR="00DD4BB3" w:rsidRPr="00A36CCB" w:rsidRDefault="00DD4BB3" w:rsidP="0024459E">
            <w:pPr>
              <w:autoSpaceDE w:val="0"/>
              <w:autoSpaceDN w:val="0"/>
              <w:adjustRightInd w:val="0"/>
              <w:jc w:val="right"/>
            </w:pPr>
            <w:r w:rsidRPr="00A36CCB">
              <w:t>3.0579</w:t>
            </w:r>
          </w:p>
        </w:tc>
        <w:tc>
          <w:tcPr>
            <w:tcW w:w="0" w:type="auto"/>
            <w:tcBorders>
              <w:right w:val="single" w:sz="4" w:space="0" w:color="auto"/>
            </w:tcBorders>
            <w:shd w:val="clear" w:color="auto" w:fill="auto"/>
          </w:tcPr>
          <w:p w14:paraId="6F6C468F"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7DBCDD8" w14:textId="77777777" w:rsidR="00DD4BB3" w:rsidRPr="00A36CCB" w:rsidRDefault="00DD4BB3" w:rsidP="00B71768">
            <w:pPr>
              <w:autoSpaceDE w:val="0"/>
              <w:autoSpaceDN w:val="0"/>
              <w:adjustRightInd w:val="0"/>
            </w:pPr>
            <w:r w:rsidRPr="00A36CCB">
              <w:t>BR19</w:t>
            </w:r>
          </w:p>
        </w:tc>
        <w:tc>
          <w:tcPr>
            <w:tcW w:w="0" w:type="auto"/>
            <w:shd w:val="clear" w:color="auto" w:fill="auto"/>
          </w:tcPr>
          <w:p w14:paraId="36748E8B" w14:textId="77777777" w:rsidR="00DD4BB3" w:rsidRPr="00A36CCB" w:rsidRDefault="00DD4BB3" w:rsidP="0024459E">
            <w:pPr>
              <w:autoSpaceDE w:val="0"/>
              <w:autoSpaceDN w:val="0"/>
              <w:adjustRightInd w:val="0"/>
              <w:jc w:val="right"/>
            </w:pPr>
            <w:r w:rsidRPr="00A36CCB">
              <w:t>5.2568</w:t>
            </w:r>
          </w:p>
        </w:tc>
        <w:tc>
          <w:tcPr>
            <w:tcW w:w="0" w:type="auto"/>
            <w:shd w:val="clear" w:color="auto" w:fill="auto"/>
          </w:tcPr>
          <w:p w14:paraId="308D3161" w14:textId="77777777" w:rsidR="00DD4BB3" w:rsidRPr="00A36CCB" w:rsidRDefault="00DD4BB3" w:rsidP="0024459E">
            <w:pPr>
              <w:autoSpaceDE w:val="0"/>
              <w:autoSpaceDN w:val="0"/>
              <w:adjustRightInd w:val="0"/>
              <w:jc w:val="right"/>
            </w:pPr>
            <w:r w:rsidRPr="00A36CCB">
              <w:t>0.2858</w:t>
            </w:r>
          </w:p>
        </w:tc>
      </w:tr>
      <w:tr w:rsidR="00DD4BB3" w:rsidRPr="00B71768" w14:paraId="47430B07" w14:textId="77777777" w:rsidTr="0024459E">
        <w:trPr>
          <w:trHeight w:hRule="exact" w:val="340"/>
        </w:trPr>
        <w:tc>
          <w:tcPr>
            <w:tcW w:w="0" w:type="auto"/>
            <w:shd w:val="clear" w:color="auto" w:fill="auto"/>
          </w:tcPr>
          <w:p w14:paraId="6EC60C0F" w14:textId="77777777" w:rsidR="00DD4BB3" w:rsidRPr="00A36CCB" w:rsidRDefault="00DD4BB3" w:rsidP="00B71768">
            <w:pPr>
              <w:autoSpaceDE w:val="0"/>
              <w:autoSpaceDN w:val="0"/>
              <w:adjustRightInd w:val="0"/>
            </w:pPr>
            <w:r w:rsidRPr="00A36CCB">
              <w:t xml:space="preserve"> BRRI dhan30</w:t>
            </w:r>
          </w:p>
        </w:tc>
        <w:tc>
          <w:tcPr>
            <w:tcW w:w="0" w:type="auto"/>
            <w:shd w:val="clear" w:color="auto" w:fill="auto"/>
          </w:tcPr>
          <w:p w14:paraId="3EC97DFB" w14:textId="77777777" w:rsidR="00DD4BB3" w:rsidRPr="00A36CCB" w:rsidRDefault="00DD4BB3" w:rsidP="0024459E">
            <w:pPr>
              <w:autoSpaceDE w:val="0"/>
              <w:autoSpaceDN w:val="0"/>
              <w:adjustRightInd w:val="0"/>
              <w:jc w:val="right"/>
            </w:pPr>
            <w:r w:rsidRPr="00A36CCB">
              <w:t>4.4158</w:t>
            </w:r>
          </w:p>
        </w:tc>
        <w:tc>
          <w:tcPr>
            <w:tcW w:w="0" w:type="auto"/>
            <w:tcBorders>
              <w:right w:val="single" w:sz="4" w:space="0" w:color="auto"/>
            </w:tcBorders>
            <w:shd w:val="clear" w:color="auto" w:fill="auto"/>
          </w:tcPr>
          <w:p w14:paraId="52F2DAA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9BA212A" w14:textId="77777777" w:rsidR="00DD4BB3" w:rsidRPr="00A36CCB" w:rsidRDefault="00DD4BB3" w:rsidP="00B71768">
            <w:pPr>
              <w:autoSpaceDE w:val="0"/>
              <w:autoSpaceDN w:val="0"/>
              <w:adjustRightInd w:val="0"/>
            </w:pPr>
            <w:r w:rsidRPr="00A36CCB">
              <w:t>BR2</w:t>
            </w:r>
          </w:p>
        </w:tc>
        <w:tc>
          <w:tcPr>
            <w:tcW w:w="0" w:type="auto"/>
            <w:shd w:val="clear" w:color="auto" w:fill="auto"/>
          </w:tcPr>
          <w:p w14:paraId="04971776" w14:textId="77777777" w:rsidR="00DD4BB3" w:rsidRPr="00A36CCB" w:rsidRDefault="00DD4BB3" w:rsidP="0024459E">
            <w:pPr>
              <w:autoSpaceDE w:val="0"/>
              <w:autoSpaceDN w:val="0"/>
              <w:adjustRightInd w:val="0"/>
              <w:jc w:val="right"/>
            </w:pPr>
            <w:r w:rsidRPr="00A36CCB">
              <w:t>5.3294</w:t>
            </w:r>
          </w:p>
        </w:tc>
        <w:tc>
          <w:tcPr>
            <w:tcW w:w="0" w:type="auto"/>
            <w:shd w:val="clear" w:color="auto" w:fill="auto"/>
          </w:tcPr>
          <w:p w14:paraId="336BBD1F" w14:textId="77777777" w:rsidR="00DD4BB3" w:rsidRPr="00A36CCB" w:rsidRDefault="00DD4BB3" w:rsidP="0024459E">
            <w:pPr>
              <w:autoSpaceDE w:val="0"/>
              <w:autoSpaceDN w:val="0"/>
              <w:adjustRightInd w:val="0"/>
              <w:jc w:val="right"/>
            </w:pPr>
            <w:r w:rsidRPr="00A36CCB">
              <w:t>0.2858</w:t>
            </w:r>
          </w:p>
        </w:tc>
      </w:tr>
      <w:tr w:rsidR="00DD4BB3" w:rsidRPr="00907C68" w14:paraId="65B13EBE" w14:textId="77777777" w:rsidTr="0024459E">
        <w:trPr>
          <w:trHeight w:hRule="exact" w:val="340"/>
        </w:trPr>
        <w:tc>
          <w:tcPr>
            <w:tcW w:w="0" w:type="auto"/>
            <w:shd w:val="clear" w:color="auto" w:fill="auto"/>
          </w:tcPr>
          <w:p w14:paraId="720AF14B" w14:textId="77777777" w:rsidR="00DD4BB3" w:rsidRPr="00A36CCB" w:rsidRDefault="00DD4BB3" w:rsidP="00B71768">
            <w:pPr>
              <w:autoSpaceDE w:val="0"/>
              <w:autoSpaceDN w:val="0"/>
              <w:adjustRightInd w:val="0"/>
            </w:pPr>
            <w:r w:rsidRPr="00A36CCB">
              <w:t xml:space="preserve"> BRRI dhan31</w:t>
            </w:r>
          </w:p>
        </w:tc>
        <w:tc>
          <w:tcPr>
            <w:tcW w:w="0" w:type="auto"/>
            <w:shd w:val="clear" w:color="auto" w:fill="auto"/>
          </w:tcPr>
          <w:p w14:paraId="28D7BDB6" w14:textId="77777777" w:rsidR="00DD4BB3" w:rsidRPr="00A36CCB" w:rsidRDefault="00DD4BB3" w:rsidP="0024459E">
            <w:pPr>
              <w:autoSpaceDE w:val="0"/>
              <w:autoSpaceDN w:val="0"/>
              <w:adjustRightInd w:val="0"/>
              <w:jc w:val="right"/>
            </w:pPr>
            <w:r w:rsidRPr="00A36CCB">
              <w:t>4.3897</w:t>
            </w:r>
          </w:p>
        </w:tc>
        <w:tc>
          <w:tcPr>
            <w:tcW w:w="0" w:type="auto"/>
            <w:tcBorders>
              <w:right w:val="single" w:sz="4" w:space="0" w:color="auto"/>
            </w:tcBorders>
            <w:shd w:val="clear" w:color="auto" w:fill="auto"/>
          </w:tcPr>
          <w:p w14:paraId="7795C582"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7C6F6A0" w14:textId="77777777" w:rsidR="00DD4BB3" w:rsidRPr="00A36CCB" w:rsidRDefault="00DD4BB3" w:rsidP="00B71768">
            <w:pPr>
              <w:autoSpaceDE w:val="0"/>
              <w:autoSpaceDN w:val="0"/>
              <w:adjustRightInd w:val="0"/>
            </w:pPr>
            <w:r w:rsidRPr="00A36CCB">
              <w:t>BR3</w:t>
            </w:r>
          </w:p>
        </w:tc>
        <w:tc>
          <w:tcPr>
            <w:tcW w:w="0" w:type="auto"/>
            <w:shd w:val="clear" w:color="auto" w:fill="auto"/>
          </w:tcPr>
          <w:p w14:paraId="36F02F44" w14:textId="77777777" w:rsidR="00DD4BB3" w:rsidRPr="00A36CCB" w:rsidRDefault="00DD4BB3" w:rsidP="0024459E">
            <w:pPr>
              <w:autoSpaceDE w:val="0"/>
              <w:autoSpaceDN w:val="0"/>
              <w:adjustRightInd w:val="0"/>
              <w:jc w:val="right"/>
            </w:pPr>
            <w:r w:rsidRPr="00A36CCB">
              <w:t>5.6219</w:t>
            </w:r>
          </w:p>
        </w:tc>
        <w:tc>
          <w:tcPr>
            <w:tcW w:w="0" w:type="auto"/>
            <w:shd w:val="clear" w:color="auto" w:fill="auto"/>
          </w:tcPr>
          <w:p w14:paraId="3752270F" w14:textId="77777777" w:rsidR="00DD4BB3" w:rsidRPr="00A36CCB" w:rsidRDefault="00DD4BB3" w:rsidP="0024459E">
            <w:pPr>
              <w:autoSpaceDE w:val="0"/>
              <w:autoSpaceDN w:val="0"/>
              <w:adjustRightInd w:val="0"/>
              <w:jc w:val="right"/>
            </w:pPr>
            <w:r w:rsidRPr="00A36CCB">
              <w:t>0.2858</w:t>
            </w:r>
          </w:p>
        </w:tc>
      </w:tr>
      <w:tr w:rsidR="00DD4BB3" w:rsidRPr="00907C68" w14:paraId="3205A13E" w14:textId="77777777" w:rsidTr="0024459E">
        <w:trPr>
          <w:trHeight w:hRule="exact" w:val="340"/>
        </w:trPr>
        <w:tc>
          <w:tcPr>
            <w:tcW w:w="0" w:type="auto"/>
            <w:shd w:val="clear" w:color="auto" w:fill="auto"/>
          </w:tcPr>
          <w:p w14:paraId="5BC0E620" w14:textId="77777777" w:rsidR="00DD4BB3" w:rsidRPr="00A36CCB" w:rsidRDefault="00DD4BB3" w:rsidP="00B71768">
            <w:pPr>
              <w:autoSpaceDE w:val="0"/>
              <w:autoSpaceDN w:val="0"/>
              <w:adjustRightInd w:val="0"/>
            </w:pPr>
            <w:r w:rsidRPr="00A36CCB">
              <w:t xml:space="preserve"> BRRI dhan32</w:t>
            </w:r>
          </w:p>
        </w:tc>
        <w:tc>
          <w:tcPr>
            <w:tcW w:w="0" w:type="auto"/>
            <w:shd w:val="clear" w:color="auto" w:fill="auto"/>
          </w:tcPr>
          <w:p w14:paraId="12493112" w14:textId="77777777" w:rsidR="00DD4BB3" w:rsidRPr="00A36CCB" w:rsidRDefault="00DD4BB3" w:rsidP="0024459E">
            <w:pPr>
              <w:autoSpaceDE w:val="0"/>
              <w:autoSpaceDN w:val="0"/>
              <w:adjustRightInd w:val="0"/>
              <w:jc w:val="right"/>
            </w:pPr>
            <w:r w:rsidRPr="00A36CCB">
              <w:t>4.4203</w:t>
            </w:r>
          </w:p>
        </w:tc>
        <w:tc>
          <w:tcPr>
            <w:tcW w:w="0" w:type="auto"/>
            <w:tcBorders>
              <w:right w:val="single" w:sz="4" w:space="0" w:color="auto"/>
            </w:tcBorders>
            <w:shd w:val="clear" w:color="auto" w:fill="auto"/>
          </w:tcPr>
          <w:p w14:paraId="1CEC320B"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C4893CF" w14:textId="77777777" w:rsidR="00DD4BB3" w:rsidRPr="00A36CCB" w:rsidRDefault="00DD4BB3" w:rsidP="00B71768">
            <w:pPr>
              <w:autoSpaceDE w:val="0"/>
              <w:autoSpaceDN w:val="0"/>
              <w:adjustRightInd w:val="0"/>
            </w:pPr>
            <w:r w:rsidRPr="00A36CCB">
              <w:t>BR6</w:t>
            </w:r>
          </w:p>
        </w:tc>
        <w:tc>
          <w:tcPr>
            <w:tcW w:w="0" w:type="auto"/>
            <w:shd w:val="clear" w:color="auto" w:fill="auto"/>
          </w:tcPr>
          <w:p w14:paraId="775B2E6F" w14:textId="77777777" w:rsidR="00DD4BB3" w:rsidRPr="00A36CCB" w:rsidRDefault="00DD4BB3" w:rsidP="0024459E">
            <w:pPr>
              <w:autoSpaceDE w:val="0"/>
              <w:autoSpaceDN w:val="0"/>
              <w:adjustRightInd w:val="0"/>
              <w:jc w:val="right"/>
            </w:pPr>
            <w:r w:rsidRPr="00A36CCB">
              <w:t>5.4676</w:t>
            </w:r>
          </w:p>
        </w:tc>
        <w:tc>
          <w:tcPr>
            <w:tcW w:w="0" w:type="auto"/>
            <w:shd w:val="clear" w:color="auto" w:fill="auto"/>
          </w:tcPr>
          <w:p w14:paraId="0011480C" w14:textId="77777777" w:rsidR="00DD4BB3" w:rsidRPr="00A36CCB" w:rsidRDefault="00DD4BB3" w:rsidP="0024459E">
            <w:pPr>
              <w:autoSpaceDE w:val="0"/>
              <w:autoSpaceDN w:val="0"/>
              <w:adjustRightInd w:val="0"/>
              <w:jc w:val="right"/>
            </w:pPr>
            <w:r w:rsidRPr="00A36CCB">
              <w:t>0.2858</w:t>
            </w:r>
          </w:p>
        </w:tc>
      </w:tr>
      <w:tr w:rsidR="00DD4BB3" w:rsidRPr="00907C68" w14:paraId="7DC88596" w14:textId="77777777" w:rsidTr="0024459E">
        <w:trPr>
          <w:trHeight w:hRule="exact" w:val="340"/>
        </w:trPr>
        <w:tc>
          <w:tcPr>
            <w:tcW w:w="0" w:type="auto"/>
            <w:shd w:val="clear" w:color="auto" w:fill="auto"/>
          </w:tcPr>
          <w:p w14:paraId="1D0799CC" w14:textId="77777777" w:rsidR="00DD4BB3" w:rsidRPr="00A36CCB" w:rsidRDefault="00DD4BB3" w:rsidP="00B71768">
            <w:pPr>
              <w:autoSpaceDE w:val="0"/>
              <w:autoSpaceDN w:val="0"/>
              <w:adjustRightInd w:val="0"/>
            </w:pPr>
            <w:r w:rsidRPr="00A36CCB">
              <w:t xml:space="preserve"> BRRI dhan33</w:t>
            </w:r>
          </w:p>
        </w:tc>
        <w:tc>
          <w:tcPr>
            <w:tcW w:w="0" w:type="auto"/>
            <w:shd w:val="clear" w:color="auto" w:fill="auto"/>
          </w:tcPr>
          <w:p w14:paraId="47A3F928" w14:textId="77777777" w:rsidR="00DD4BB3" w:rsidRPr="00A36CCB" w:rsidRDefault="00DD4BB3" w:rsidP="0024459E">
            <w:pPr>
              <w:autoSpaceDE w:val="0"/>
              <w:autoSpaceDN w:val="0"/>
              <w:adjustRightInd w:val="0"/>
              <w:jc w:val="right"/>
            </w:pPr>
            <w:r w:rsidRPr="00A36CCB">
              <w:t>3.7573</w:t>
            </w:r>
          </w:p>
        </w:tc>
        <w:tc>
          <w:tcPr>
            <w:tcW w:w="0" w:type="auto"/>
            <w:tcBorders>
              <w:right w:val="single" w:sz="4" w:space="0" w:color="auto"/>
            </w:tcBorders>
            <w:shd w:val="clear" w:color="auto" w:fill="auto"/>
          </w:tcPr>
          <w:p w14:paraId="789A496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51FEAE09" w14:textId="77777777" w:rsidR="00DD4BB3" w:rsidRPr="00A36CCB" w:rsidRDefault="00DD4BB3" w:rsidP="00B71768">
            <w:pPr>
              <w:autoSpaceDE w:val="0"/>
              <w:autoSpaceDN w:val="0"/>
              <w:adjustRightInd w:val="0"/>
            </w:pPr>
            <w:r w:rsidRPr="00A36CCB">
              <w:t>BR7</w:t>
            </w:r>
          </w:p>
        </w:tc>
        <w:tc>
          <w:tcPr>
            <w:tcW w:w="0" w:type="auto"/>
            <w:shd w:val="clear" w:color="auto" w:fill="auto"/>
          </w:tcPr>
          <w:p w14:paraId="32678356" w14:textId="77777777" w:rsidR="00DD4BB3" w:rsidRPr="00A36CCB" w:rsidRDefault="00DD4BB3" w:rsidP="0024459E">
            <w:pPr>
              <w:autoSpaceDE w:val="0"/>
              <w:autoSpaceDN w:val="0"/>
              <w:adjustRightInd w:val="0"/>
              <w:jc w:val="right"/>
            </w:pPr>
            <w:r w:rsidRPr="00A36CCB">
              <w:t>5.3543</w:t>
            </w:r>
          </w:p>
        </w:tc>
        <w:tc>
          <w:tcPr>
            <w:tcW w:w="0" w:type="auto"/>
            <w:shd w:val="clear" w:color="auto" w:fill="auto"/>
          </w:tcPr>
          <w:p w14:paraId="48263B94" w14:textId="77777777" w:rsidR="00DD4BB3" w:rsidRPr="00A36CCB" w:rsidRDefault="00DD4BB3" w:rsidP="0024459E">
            <w:pPr>
              <w:autoSpaceDE w:val="0"/>
              <w:autoSpaceDN w:val="0"/>
              <w:adjustRightInd w:val="0"/>
              <w:jc w:val="right"/>
            </w:pPr>
            <w:r w:rsidRPr="00A36CCB">
              <w:t>0.2858</w:t>
            </w:r>
          </w:p>
        </w:tc>
      </w:tr>
      <w:tr w:rsidR="00DD4BB3" w:rsidRPr="00B71768" w14:paraId="5F4097B3" w14:textId="77777777" w:rsidTr="0024459E">
        <w:trPr>
          <w:trHeight w:hRule="exact" w:val="340"/>
        </w:trPr>
        <w:tc>
          <w:tcPr>
            <w:tcW w:w="0" w:type="auto"/>
            <w:shd w:val="clear" w:color="auto" w:fill="auto"/>
          </w:tcPr>
          <w:p w14:paraId="10B9D01E" w14:textId="77777777" w:rsidR="00DD4BB3" w:rsidRPr="00A36CCB" w:rsidRDefault="00DD4BB3" w:rsidP="00B71768">
            <w:pPr>
              <w:autoSpaceDE w:val="0"/>
              <w:autoSpaceDN w:val="0"/>
              <w:adjustRightInd w:val="0"/>
            </w:pPr>
            <w:r w:rsidRPr="00A36CCB">
              <w:t xml:space="preserve"> BRRI dhan34</w:t>
            </w:r>
          </w:p>
        </w:tc>
        <w:tc>
          <w:tcPr>
            <w:tcW w:w="0" w:type="auto"/>
            <w:shd w:val="clear" w:color="auto" w:fill="auto"/>
          </w:tcPr>
          <w:p w14:paraId="4371D5DB" w14:textId="77777777" w:rsidR="00DD4BB3" w:rsidRPr="00A36CCB" w:rsidRDefault="00DD4BB3" w:rsidP="0024459E">
            <w:pPr>
              <w:autoSpaceDE w:val="0"/>
              <w:autoSpaceDN w:val="0"/>
              <w:adjustRightInd w:val="0"/>
              <w:jc w:val="right"/>
            </w:pPr>
            <w:r w:rsidRPr="00A36CCB">
              <w:t>2.9757</w:t>
            </w:r>
          </w:p>
        </w:tc>
        <w:tc>
          <w:tcPr>
            <w:tcW w:w="0" w:type="auto"/>
            <w:tcBorders>
              <w:right w:val="single" w:sz="4" w:space="0" w:color="auto"/>
            </w:tcBorders>
            <w:shd w:val="clear" w:color="auto" w:fill="auto"/>
          </w:tcPr>
          <w:p w14:paraId="01260CED"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BCA95D3" w14:textId="77777777" w:rsidR="00DD4BB3" w:rsidRPr="00A36CCB" w:rsidRDefault="00DD4BB3" w:rsidP="00B71768">
            <w:pPr>
              <w:autoSpaceDE w:val="0"/>
              <w:autoSpaceDN w:val="0"/>
              <w:adjustRightInd w:val="0"/>
            </w:pPr>
            <w:r w:rsidRPr="00A36CCB">
              <w:t>BR8</w:t>
            </w:r>
          </w:p>
        </w:tc>
        <w:tc>
          <w:tcPr>
            <w:tcW w:w="0" w:type="auto"/>
            <w:shd w:val="clear" w:color="auto" w:fill="auto"/>
          </w:tcPr>
          <w:p w14:paraId="15E27C33" w14:textId="77777777" w:rsidR="00DD4BB3" w:rsidRPr="00A36CCB" w:rsidRDefault="00DD4BB3" w:rsidP="0024459E">
            <w:pPr>
              <w:autoSpaceDE w:val="0"/>
              <w:autoSpaceDN w:val="0"/>
              <w:adjustRightInd w:val="0"/>
              <w:jc w:val="right"/>
            </w:pPr>
            <w:r w:rsidRPr="00A36CCB">
              <w:t>5.5970</w:t>
            </w:r>
          </w:p>
        </w:tc>
        <w:tc>
          <w:tcPr>
            <w:tcW w:w="0" w:type="auto"/>
            <w:shd w:val="clear" w:color="auto" w:fill="auto"/>
          </w:tcPr>
          <w:p w14:paraId="2CC36684" w14:textId="77777777" w:rsidR="00DD4BB3" w:rsidRPr="00A36CCB" w:rsidRDefault="00DD4BB3" w:rsidP="0024459E">
            <w:pPr>
              <w:autoSpaceDE w:val="0"/>
              <w:autoSpaceDN w:val="0"/>
              <w:adjustRightInd w:val="0"/>
              <w:jc w:val="right"/>
            </w:pPr>
            <w:r w:rsidRPr="00A36CCB">
              <w:t>0.2858</w:t>
            </w:r>
          </w:p>
        </w:tc>
      </w:tr>
      <w:tr w:rsidR="00DD4BB3" w:rsidRPr="00907C68" w14:paraId="2901B4BC" w14:textId="77777777" w:rsidTr="0024459E">
        <w:trPr>
          <w:trHeight w:hRule="exact" w:val="340"/>
        </w:trPr>
        <w:tc>
          <w:tcPr>
            <w:tcW w:w="0" w:type="auto"/>
            <w:shd w:val="clear" w:color="auto" w:fill="auto"/>
          </w:tcPr>
          <w:p w14:paraId="4C08A9FF" w14:textId="77777777" w:rsidR="00DD4BB3" w:rsidRPr="00A36CCB" w:rsidRDefault="00DD4BB3" w:rsidP="00B71768">
            <w:pPr>
              <w:autoSpaceDE w:val="0"/>
              <w:autoSpaceDN w:val="0"/>
              <w:adjustRightInd w:val="0"/>
            </w:pPr>
            <w:r w:rsidRPr="00A36CCB">
              <w:t xml:space="preserve"> BRRI dhan37</w:t>
            </w:r>
          </w:p>
        </w:tc>
        <w:tc>
          <w:tcPr>
            <w:tcW w:w="0" w:type="auto"/>
            <w:shd w:val="clear" w:color="auto" w:fill="auto"/>
          </w:tcPr>
          <w:p w14:paraId="036E7674" w14:textId="77777777" w:rsidR="00DD4BB3" w:rsidRPr="00A36CCB" w:rsidRDefault="00DD4BB3" w:rsidP="0024459E">
            <w:pPr>
              <w:autoSpaceDE w:val="0"/>
              <w:autoSpaceDN w:val="0"/>
              <w:adjustRightInd w:val="0"/>
              <w:jc w:val="right"/>
            </w:pPr>
            <w:r w:rsidRPr="00A36CCB">
              <w:t>3.0357</w:t>
            </w:r>
          </w:p>
        </w:tc>
        <w:tc>
          <w:tcPr>
            <w:tcW w:w="0" w:type="auto"/>
            <w:tcBorders>
              <w:right w:val="single" w:sz="4" w:space="0" w:color="auto"/>
            </w:tcBorders>
            <w:shd w:val="clear" w:color="auto" w:fill="auto"/>
          </w:tcPr>
          <w:p w14:paraId="3FC2F95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5E33C3E" w14:textId="77777777" w:rsidR="00DD4BB3" w:rsidRPr="00A36CCB" w:rsidRDefault="00DD4BB3" w:rsidP="00B71768">
            <w:pPr>
              <w:autoSpaceDE w:val="0"/>
              <w:autoSpaceDN w:val="0"/>
              <w:adjustRightInd w:val="0"/>
            </w:pPr>
            <w:r w:rsidRPr="00A36CCB">
              <w:t>BR9</w:t>
            </w:r>
          </w:p>
        </w:tc>
        <w:tc>
          <w:tcPr>
            <w:tcW w:w="0" w:type="auto"/>
            <w:shd w:val="clear" w:color="auto" w:fill="auto"/>
          </w:tcPr>
          <w:p w14:paraId="698AE99E" w14:textId="77777777" w:rsidR="00DD4BB3" w:rsidRPr="00A36CCB" w:rsidRDefault="00DD4BB3" w:rsidP="0024459E">
            <w:pPr>
              <w:autoSpaceDE w:val="0"/>
              <w:autoSpaceDN w:val="0"/>
              <w:adjustRightInd w:val="0"/>
              <w:jc w:val="right"/>
            </w:pPr>
            <w:r w:rsidRPr="00A36CCB">
              <w:t>5.8665</w:t>
            </w:r>
          </w:p>
        </w:tc>
        <w:tc>
          <w:tcPr>
            <w:tcW w:w="0" w:type="auto"/>
            <w:shd w:val="clear" w:color="auto" w:fill="auto"/>
          </w:tcPr>
          <w:p w14:paraId="11313D19" w14:textId="77777777" w:rsidR="00DD4BB3" w:rsidRPr="00A36CCB" w:rsidRDefault="00DD4BB3" w:rsidP="0024459E">
            <w:pPr>
              <w:autoSpaceDE w:val="0"/>
              <w:autoSpaceDN w:val="0"/>
              <w:adjustRightInd w:val="0"/>
              <w:jc w:val="right"/>
            </w:pPr>
            <w:r w:rsidRPr="00A36CCB">
              <w:t>0.2858</w:t>
            </w:r>
          </w:p>
        </w:tc>
      </w:tr>
      <w:tr w:rsidR="00DD4BB3" w:rsidRPr="00907C68" w14:paraId="6926074C" w14:textId="77777777" w:rsidTr="0024459E">
        <w:trPr>
          <w:trHeight w:hRule="exact" w:val="340"/>
        </w:trPr>
        <w:tc>
          <w:tcPr>
            <w:tcW w:w="0" w:type="auto"/>
            <w:shd w:val="clear" w:color="auto" w:fill="auto"/>
          </w:tcPr>
          <w:p w14:paraId="417F632B" w14:textId="77777777" w:rsidR="00DD4BB3" w:rsidRPr="00A36CCB" w:rsidRDefault="00DD4BB3" w:rsidP="00B71768">
            <w:pPr>
              <w:autoSpaceDE w:val="0"/>
              <w:autoSpaceDN w:val="0"/>
              <w:adjustRightInd w:val="0"/>
            </w:pPr>
            <w:r w:rsidRPr="00A36CCB">
              <w:t xml:space="preserve"> BRRI dhan38</w:t>
            </w:r>
          </w:p>
        </w:tc>
        <w:tc>
          <w:tcPr>
            <w:tcW w:w="0" w:type="auto"/>
            <w:shd w:val="clear" w:color="auto" w:fill="auto"/>
          </w:tcPr>
          <w:p w14:paraId="4F0C3E6A" w14:textId="77777777" w:rsidR="00DD4BB3" w:rsidRPr="00A36CCB" w:rsidRDefault="00DD4BB3" w:rsidP="0024459E">
            <w:pPr>
              <w:autoSpaceDE w:val="0"/>
              <w:autoSpaceDN w:val="0"/>
              <w:adjustRightInd w:val="0"/>
              <w:jc w:val="right"/>
            </w:pPr>
            <w:r w:rsidRPr="00A36CCB">
              <w:t>3.1848</w:t>
            </w:r>
          </w:p>
        </w:tc>
        <w:tc>
          <w:tcPr>
            <w:tcW w:w="0" w:type="auto"/>
            <w:tcBorders>
              <w:right w:val="single" w:sz="4" w:space="0" w:color="auto"/>
            </w:tcBorders>
            <w:shd w:val="clear" w:color="auto" w:fill="auto"/>
          </w:tcPr>
          <w:p w14:paraId="23C34186"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14B5836E" w14:textId="77777777" w:rsidR="00DD4BB3" w:rsidRPr="00A36CCB" w:rsidRDefault="00DD4BB3" w:rsidP="00B71768">
            <w:pPr>
              <w:autoSpaceDE w:val="0"/>
              <w:autoSpaceDN w:val="0"/>
              <w:adjustRightInd w:val="0"/>
            </w:pPr>
            <w:r w:rsidRPr="00A36CCB">
              <w:t>BRRI dhan28</w:t>
            </w:r>
          </w:p>
        </w:tc>
        <w:tc>
          <w:tcPr>
            <w:tcW w:w="0" w:type="auto"/>
            <w:shd w:val="clear" w:color="auto" w:fill="auto"/>
          </w:tcPr>
          <w:p w14:paraId="127FCCF5" w14:textId="77777777" w:rsidR="00DD4BB3" w:rsidRPr="00A36CCB" w:rsidRDefault="00DD4BB3" w:rsidP="0024459E">
            <w:pPr>
              <w:autoSpaceDE w:val="0"/>
              <w:autoSpaceDN w:val="0"/>
              <w:adjustRightInd w:val="0"/>
              <w:jc w:val="right"/>
            </w:pPr>
            <w:r w:rsidRPr="00A36CCB">
              <w:t>5.7149</w:t>
            </w:r>
          </w:p>
        </w:tc>
        <w:tc>
          <w:tcPr>
            <w:tcW w:w="0" w:type="auto"/>
            <w:shd w:val="clear" w:color="auto" w:fill="auto"/>
          </w:tcPr>
          <w:p w14:paraId="4BE69D1C" w14:textId="77777777" w:rsidR="00DD4BB3" w:rsidRPr="00A36CCB" w:rsidRDefault="00DD4BB3" w:rsidP="0024459E">
            <w:pPr>
              <w:autoSpaceDE w:val="0"/>
              <w:autoSpaceDN w:val="0"/>
              <w:adjustRightInd w:val="0"/>
              <w:jc w:val="right"/>
            </w:pPr>
            <w:r w:rsidRPr="00A36CCB">
              <w:t>0.2859</w:t>
            </w:r>
          </w:p>
        </w:tc>
      </w:tr>
      <w:tr w:rsidR="00DD4BB3" w:rsidRPr="00907C68" w14:paraId="1C1BC556" w14:textId="77777777" w:rsidTr="0024459E">
        <w:trPr>
          <w:trHeight w:hRule="exact" w:val="340"/>
        </w:trPr>
        <w:tc>
          <w:tcPr>
            <w:tcW w:w="0" w:type="auto"/>
            <w:shd w:val="clear" w:color="auto" w:fill="auto"/>
          </w:tcPr>
          <w:p w14:paraId="72F2DD6D" w14:textId="77777777" w:rsidR="00DD4BB3" w:rsidRPr="00A36CCB" w:rsidRDefault="00DD4BB3" w:rsidP="00B71768">
            <w:pPr>
              <w:autoSpaceDE w:val="0"/>
              <w:autoSpaceDN w:val="0"/>
              <w:adjustRightInd w:val="0"/>
            </w:pPr>
            <w:r w:rsidRPr="00A36CCB">
              <w:t xml:space="preserve"> BRRI dhan39</w:t>
            </w:r>
          </w:p>
        </w:tc>
        <w:tc>
          <w:tcPr>
            <w:tcW w:w="0" w:type="auto"/>
            <w:shd w:val="clear" w:color="auto" w:fill="auto"/>
          </w:tcPr>
          <w:p w14:paraId="6A25913C" w14:textId="77777777" w:rsidR="00DD4BB3" w:rsidRPr="00A36CCB" w:rsidRDefault="00DD4BB3" w:rsidP="0024459E">
            <w:pPr>
              <w:autoSpaceDE w:val="0"/>
              <w:autoSpaceDN w:val="0"/>
              <w:adjustRightInd w:val="0"/>
              <w:jc w:val="right"/>
            </w:pPr>
            <w:r w:rsidRPr="00A36CCB">
              <w:t>4.2642</w:t>
            </w:r>
          </w:p>
        </w:tc>
        <w:tc>
          <w:tcPr>
            <w:tcW w:w="0" w:type="auto"/>
            <w:tcBorders>
              <w:right w:val="single" w:sz="4" w:space="0" w:color="auto"/>
            </w:tcBorders>
            <w:shd w:val="clear" w:color="auto" w:fill="auto"/>
          </w:tcPr>
          <w:p w14:paraId="3E41A7B4"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7CB765C" w14:textId="77777777" w:rsidR="00DD4BB3" w:rsidRPr="00A36CCB" w:rsidRDefault="00DD4BB3" w:rsidP="00B71768">
            <w:pPr>
              <w:autoSpaceDE w:val="0"/>
              <w:autoSpaceDN w:val="0"/>
              <w:adjustRightInd w:val="0"/>
            </w:pPr>
            <w:r w:rsidRPr="00A36CCB">
              <w:t>BRRI dhan29</w:t>
            </w:r>
          </w:p>
        </w:tc>
        <w:tc>
          <w:tcPr>
            <w:tcW w:w="0" w:type="auto"/>
            <w:shd w:val="clear" w:color="auto" w:fill="auto"/>
          </w:tcPr>
          <w:p w14:paraId="53889CAF" w14:textId="77777777" w:rsidR="00DD4BB3" w:rsidRPr="00A36CCB" w:rsidRDefault="00DD4BB3" w:rsidP="0024459E">
            <w:pPr>
              <w:autoSpaceDE w:val="0"/>
              <w:autoSpaceDN w:val="0"/>
              <w:adjustRightInd w:val="0"/>
              <w:jc w:val="right"/>
            </w:pPr>
            <w:r w:rsidRPr="00A36CCB">
              <w:t>6.2862</w:t>
            </w:r>
          </w:p>
        </w:tc>
        <w:tc>
          <w:tcPr>
            <w:tcW w:w="0" w:type="auto"/>
            <w:shd w:val="clear" w:color="auto" w:fill="auto"/>
          </w:tcPr>
          <w:p w14:paraId="3AEFC9C1" w14:textId="77777777" w:rsidR="00DD4BB3" w:rsidRPr="00A36CCB" w:rsidRDefault="00DD4BB3" w:rsidP="0024459E">
            <w:pPr>
              <w:autoSpaceDE w:val="0"/>
              <w:autoSpaceDN w:val="0"/>
              <w:adjustRightInd w:val="0"/>
              <w:jc w:val="right"/>
            </w:pPr>
            <w:r w:rsidRPr="00A36CCB">
              <w:t>0.2858</w:t>
            </w:r>
          </w:p>
        </w:tc>
      </w:tr>
      <w:tr w:rsidR="00DD4BB3" w:rsidRPr="00B71768" w14:paraId="598324ED" w14:textId="77777777" w:rsidTr="0024459E">
        <w:trPr>
          <w:trHeight w:hRule="exact" w:val="340"/>
        </w:trPr>
        <w:tc>
          <w:tcPr>
            <w:tcW w:w="0" w:type="auto"/>
            <w:shd w:val="clear" w:color="auto" w:fill="auto"/>
          </w:tcPr>
          <w:p w14:paraId="706E2E02" w14:textId="77777777" w:rsidR="00DD4BB3" w:rsidRPr="00A36CCB" w:rsidRDefault="00DD4BB3" w:rsidP="00B71768">
            <w:pPr>
              <w:autoSpaceDE w:val="0"/>
              <w:autoSpaceDN w:val="0"/>
              <w:adjustRightInd w:val="0"/>
            </w:pPr>
            <w:r w:rsidRPr="00A36CCB">
              <w:lastRenderedPageBreak/>
              <w:t xml:space="preserve"> BRRI dhan40</w:t>
            </w:r>
          </w:p>
        </w:tc>
        <w:tc>
          <w:tcPr>
            <w:tcW w:w="0" w:type="auto"/>
            <w:shd w:val="clear" w:color="auto" w:fill="auto"/>
          </w:tcPr>
          <w:p w14:paraId="4DE804A7" w14:textId="77777777" w:rsidR="00DD4BB3" w:rsidRPr="00A36CCB" w:rsidRDefault="00DD4BB3" w:rsidP="0024459E">
            <w:pPr>
              <w:autoSpaceDE w:val="0"/>
              <w:autoSpaceDN w:val="0"/>
              <w:adjustRightInd w:val="0"/>
              <w:jc w:val="right"/>
            </w:pPr>
            <w:r w:rsidRPr="00A36CCB">
              <w:t>4.5123</w:t>
            </w:r>
          </w:p>
        </w:tc>
        <w:tc>
          <w:tcPr>
            <w:tcW w:w="0" w:type="auto"/>
            <w:tcBorders>
              <w:right w:val="single" w:sz="4" w:space="0" w:color="auto"/>
            </w:tcBorders>
            <w:shd w:val="clear" w:color="auto" w:fill="auto"/>
          </w:tcPr>
          <w:p w14:paraId="5907534F"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0913D2F9" w14:textId="77777777" w:rsidR="00DD4BB3" w:rsidRPr="00A36CCB" w:rsidRDefault="00DD4BB3" w:rsidP="00B71768">
            <w:pPr>
              <w:autoSpaceDE w:val="0"/>
              <w:autoSpaceDN w:val="0"/>
              <w:adjustRightInd w:val="0"/>
            </w:pPr>
            <w:r w:rsidRPr="00A36CCB">
              <w:t>BRRI dhan35</w:t>
            </w:r>
          </w:p>
        </w:tc>
        <w:tc>
          <w:tcPr>
            <w:tcW w:w="0" w:type="auto"/>
            <w:shd w:val="clear" w:color="auto" w:fill="auto"/>
          </w:tcPr>
          <w:p w14:paraId="589142B1" w14:textId="77777777" w:rsidR="00DD4BB3" w:rsidRPr="00A36CCB" w:rsidRDefault="00DD4BB3" w:rsidP="0024459E">
            <w:pPr>
              <w:autoSpaceDE w:val="0"/>
              <w:autoSpaceDN w:val="0"/>
              <w:adjustRightInd w:val="0"/>
              <w:jc w:val="right"/>
            </w:pPr>
            <w:r w:rsidRPr="00A36CCB">
              <w:t>5.5064</w:t>
            </w:r>
          </w:p>
        </w:tc>
        <w:tc>
          <w:tcPr>
            <w:tcW w:w="0" w:type="auto"/>
            <w:shd w:val="clear" w:color="auto" w:fill="auto"/>
          </w:tcPr>
          <w:p w14:paraId="57B86EE5" w14:textId="77777777" w:rsidR="00DD4BB3" w:rsidRPr="00A36CCB" w:rsidRDefault="00DD4BB3" w:rsidP="0024459E">
            <w:pPr>
              <w:autoSpaceDE w:val="0"/>
              <w:autoSpaceDN w:val="0"/>
              <w:adjustRightInd w:val="0"/>
              <w:jc w:val="right"/>
            </w:pPr>
            <w:r w:rsidRPr="00A36CCB">
              <w:t>0.2858</w:t>
            </w:r>
          </w:p>
        </w:tc>
      </w:tr>
      <w:tr w:rsidR="00DD4BB3" w:rsidRPr="00907C68" w14:paraId="34127B11" w14:textId="77777777" w:rsidTr="0024459E">
        <w:trPr>
          <w:trHeight w:hRule="exact" w:val="340"/>
        </w:trPr>
        <w:tc>
          <w:tcPr>
            <w:tcW w:w="0" w:type="auto"/>
            <w:shd w:val="clear" w:color="auto" w:fill="auto"/>
          </w:tcPr>
          <w:p w14:paraId="172C7ADB" w14:textId="77777777" w:rsidR="00DD4BB3" w:rsidRPr="00A36CCB" w:rsidRDefault="00DD4BB3" w:rsidP="00B71768">
            <w:pPr>
              <w:autoSpaceDE w:val="0"/>
              <w:autoSpaceDN w:val="0"/>
              <w:adjustRightInd w:val="0"/>
            </w:pPr>
            <w:r w:rsidRPr="00A36CCB">
              <w:t xml:space="preserve"> BRRI dhan41</w:t>
            </w:r>
          </w:p>
        </w:tc>
        <w:tc>
          <w:tcPr>
            <w:tcW w:w="0" w:type="auto"/>
            <w:shd w:val="clear" w:color="auto" w:fill="auto"/>
          </w:tcPr>
          <w:p w14:paraId="2071E679" w14:textId="77777777" w:rsidR="00DD4BB3" w:rsidRPr="00A36CCB" w:rsidRDefault="00DD4BB3" w:rsidP="0024459E">
            <w:pPr>
              <w:autoSpaceDE w:val="0"/>
              <w:autoSpaceDN w:val="0"/>
              <w:adjustRightInd w:val="0"/>
              <w:jc w:val="right"/>
            </w:pPr>
            <w:r w:rsidRPr="00A36CCB">
              <w:t>4.2366</w:t>
            </w:r>
          </w:p>
        </w:tc>
        <w:tc>
          <w:tcPr>
            <w:tcW w:w="0" w:type="auto"/>
            <w:tcBorders>
              <w:right w:val="single" w:sz="4" w:space="0" w:color="auto"/>
            </w:tcBorders>
            <w:shd w:val="clear" w:color="auto" w:fill="auto"/>
          </w:tcPr>
          <w:p w14:paraId="4CA36B4D"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4583D6B" w14:textId="77777777" w:rsidR="00DD4BB3" w:rsidRPr="00A36CCB" w:rsidRDefault="00DD4BB3" w:rsidP="00B71768">
            <w:pPr>
              <w:autoSpaceDE w:val="0"/>
              <w:autoSpaceDN w:val="0"/>
              <w:adjustRightInd w:val="0"/>
            </w:pPr>
            <w:r w:rsidRPr="00A36CCB">
              <w:t>BRRI dhan36</w:t>
            </w:r>
          </w:p>
        </w:tc>
        <w:tc>
          <w:tcPr>
            <w:tcW w:w="0" w:type="auto"/>
            <w:shd w:val="clear" w:color="auto" w:fill="auto"/>
          </w:tcPr>
          <w:p w14:paraId="3839008C" w14:textId="77777777" w:rsidR="00DD4BB3" w:rsidRPr="00A36CCB" w:rsidRDefault="00DD4BB3" w:rsidP="0024459E">
            <w:pPr>
              <w:autoSpaceDE w:val="0"/>
              <w:autoSpaceDN w:val="0"/>
              <w:adjustRightInd w:val="0"/>
              <w:jc w:val="right"/>
            </w:pPr>
            <w:r w:rsidRPr="00A36CCB">
              <w:t>5.4291</w:t>
            </w:r>
          </w:p>
        </w:tc>
        <w:tc>
          <w:tcPr>
            <w:tcW w:w="0" w:type="auto"/>
            <w:shd w:val="clear" w:color="auto" w:fill="auto"/>
          </w:tcPr>
          <w:p w14:paraId="7DD6CA0E" w14:textId="77777777" w:rsidR="00DD4BB3" w:rsidRPr="00A36CCB" w:rsidRDefault="00DD4BB3" w:rsidP="0024459E">
            <w:pPr>
              <w:autoSpaceDE w:val="0"/>
              <w:autoSpaceDN w:val="0"/>
              <w:adjustRightInd w:val="0"/>
              <w:jc w:val="right"/>
            </w:pPr>
            <w:r w:rsidRPr="00A36CCB">
              <w:t>0.2858</w:t>
            </w:r>
          </w:p>
        </w:tc>
      </w:tr>
      <w:tr w:rsidR="00DD4BB3" w:rsidRPr="00907C68" w14:paraId="596662FA" w14:textId="77777777" w:rsidTr="0024459E">
        <w:trPr>
          <w:trHeight w:hRule="exact" w:val="340"/>
        </w:trPr>
        <w:tc>
          <w:tcPr>
            <w:tcW w:w="0" w:type="auto"/>
            <w:shd w:val="clear" w:color="auto" w:fill="auto"/>
          </w:tcPr>
          <w:p w14:paraId="4407F7F1" w14:textId="77777777" w:rsidR="00DD4BB3" w:rsidRPr="00A36CCB" w:rsidRDefault="00DD4BB3" w:rsidP="00B71768">
            <w:pPr>
              <w:autoSpaceDE w:val="0"/>
              <w:autoSpaceDN w:val="0"/>
              <w:adjustRightInd w:val="0"/>
            </w:pPr>
            <w:r w:rsidRPr="00A36CCB">
              <w:t xml:space="preserve"> BRRI dhan44</w:t>
            </w:r>
          </w:p>
        </w:tc>
        <w:tc>
          <w:tcPr>
            <w:tcW w:w="0" w:type="auto"/>
            <w:shd w:val="clear" w:color="auto" w:fill="auto"/>
          </w:tcPr>
          <w:p w14:paraId="00BFBE4F" w14:textId="77777777" w:rsidR="00DD4BB3" w:rsidRPr="00A36CCB" w:rsidRDefault="00DD4BB3" w:rsidP="0024459E">
            <w:pPr>
              <w:autoSpaceDE w:val="0"/>
              <w:autoSpaceDN w:val="0"/>
              <w:adjustRightInd w:val="0"/>
              <w:jc w:val="right"/>
            </w:pPr>
            <w:r w:rsidRPr="00A36CCB">
              <w:t>4.6852</w:t>
            </w:r>
          </w:p>
        </w:tc>
        <w:tc>
          <w:tcPr>
            <w:tcW w:w="0" w:type="auto"/>
            <w:tcBorders>
              <w:right w:val="single" w:sz="4" w:space="0" w:color="auto"/>
            </w:tcBorders>
            <w:shd w:val="clear" w:color="auto" w:fill="auto"/>
          </w:tcPr>
          <w:p w14:paraId="56F48370" w14:textId="77777777" w:rsidR="00DD4BB3" w:rsidRPr="00A36CCB" w:rsidRDefault="00DD4BB3" w:rsidP="0024459E">
            <w:pPr>
              <w:autoSpaceDE w:val="0"/>
              <w:autoSpaceDN w:val="0"/>
              <w:adjustRightInd w:val="0"/>
              <w:jc w:val="right"/>
            </w:pPr>
            <w:r w:rsidRPr="00A36CCB">
              <w:t>0.3226</w:t>
            </w:r>
          </w:p>
        </w:tc>
        <w:tc>
          <w:tcPr>
            <w:tcW w:w="0" w:type="auto"/>
            <w:tcBorders>
              <w:left w:val="single" w:sz="4" w:space="0" w:color="auto"/>
            </w:tcBorders>
            <w:shd w:val="clear" w:color="auto" w:fill="auto"/>
          </w:tcPr>
          <w:p w14:paraId="7D633601" w14:textId="77777777" w:rsidR="00DD4BB3" w:rsidRPr="00A36CCB" w:rsidRDefault="00DD4BB3" w:rsidP="00B71768">
            <w:pPr>
              <w:autoSpaceDE w:val="0"/>
              <w:autoSpaceDN w:val="0"/>
              <w:adjustRightInd w:val="0"/>
            </w:pPr>
            <w:r w:rsidRPr="00A36CCB">
              <w:t>BRRI dhan45</w:t>
            </w:r>
          </w:p>
        </w:tc>
        <w:tc>
          <w:tcPr>
            <w:tcW w:w="0" w:type="auto"/>
            <w:shd w:val="clear" w:color="auto" w:fill="auto"/>
          </w:tcPr>
          <w:p w14:paraId="621BB341" w14:textId="77777777" w:rsidR="00DD4BB3" w:rsidRPr="00A36CCB" w:rsidRDefault="00DD4BB3" w:rsidP="0024459E">
            <w:pPr>
              <w:autoSpaceDE w:val="0"/>
              <w:autoSpaceDN w:val="0"/>
              <w:adjustRightInd w:val="0"/>
              <w:jc w:val="right"/>
            </w:pPr>
            <w:r w:rsidRPr="00A36CCB">
              <w:t>5.4718</w:t>
            </w:r>
          </w:p>
        </w:tc>
        <w:tc>
          <w:tcPr>
            <w:tcW w:w="0" w:type="auto"/>
            <w:shd w:val="clear" w:color="auto" w:fill="auto"/>
          </w:tcPr>
          <w:p w14:paraId="5BB8BE38" w14:textId="77777777" w:rsidR="00DD4BB3" w:rsidRPr="00A36CCB" w:rsidRDefault="00DD4BB3" w:rsidP="0024459E">
            <w:pPr>
              <w:autoSpaceDE w:val="0"/>
              <w:autoSpaceDN w:val="0"/>
              <w:adjustRightInd w:val="0"/>
              <w:jc w:val="right"/>
            </w:pPr>
            <w:r w:rsidRPr="00A36CCB">
              <w:t>0.2858</w:t>
            </w:r>
          </w:p>
        </w:tc>
      </w:tr>
      <w:tr w:rsidR="00DD4BB3" w:rsidRPr="00907C68" w14:paraId="5F0BC587" w14:textId="77777777" w:rsidTr="0024459E">
        <w:trPr>
          <w:trHeight w:hRule="exact" w:val="340"/>
        </w:trPr>
        <w:tc>
          <w:tcPr>
            <w:tcW w:w="0" w:type="auto"/>
            <w:shd w:val="clear" w:color="auto" w:fill="auto"/>
          </w:tcPr>
          <w:p w14:paraId="47EFFB98" w14:textId="77777777" w:rsidR="00DD4BB3" w:rsidRPr="00A36CCB" w:rsidRDefault="00DD4BB3" w:rsidP="00B71768">
            <w:pPr>
              <w:autoSpaceDE w:val="0"/>
              <w:autoSpaceDN w:val="0"/>
              <w:adjustRightInd w:val="0"/>
            </w:pPr>
            <w:r w:rsidRPr="00A36CCB">
              <w:t xml:space="preserve"> BRRI dhan46</w:t>
            </w:r>
          </w:p>
        </w:tc>
        <w:tc>
          <w:tcPr>
            <w:tcW w:w="0" w:type="auto"/>
            <w:shd w:val="clear" w:color="auto" w:fill="auto"/>
          </w:tcPr>
          <w:p w14:paraId="5C93C9D6" w14:textId="77777777" w:rsidR="00DD4BB3" w:rsidRPr="00A36CCB" w:rsidRDefault="00DD4BB3" w:rsidP="0024459E">
            <w:pPr>
              <w:autoSpaceDE w:val="0"/>
              <w:autoSpaceDN w:val="0"/>
              <w:adjustRightInd w:val="0"/>
              <w:jc w:val="right"/>
            </w:pPr>
            <w:r w:rsidRPr="00A36CCB">
              <w:t>4.4196</w:t>
            </w:r>
          </w:p>
        </w:tc>
        <w:tc>
          <w:tcPr>
            <w:tcW w:w="0" w:type="auto"/>
            <w:tcBorders>
              <w:right w:val="single" w:sz="4" w:space="0" w:color="auto"/>
            </w:tcBorders>
            <w:shd w:val="clear" w:color="auto" w:fill="auto"/>
          </w:tcPr>
          <w:p w14:paraId="2CB30BDB"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6BDAA6B9" w14:textId="77777777" w:rsidR="00DD4BB3" w:rsidRPr="00A36CCB" w:rsidRDefault="00DD4BB3" w:rsidP="00B71768">
            <w:pPr>
              <w:autoSpaceDE w:val="0"/>
              <w:autoSpaceDN w:val="0"/>
              <w:adjustRightInd w:val="0"/>
            </w:pPr>
            <w:r w:rsidRPr="00A36CCB">
              <w:t>BRRI dhan47</w:t>
            </w:r>
          </w:p>
        </w:tc>
        <w:tc>
          <w:tcPr>
            <w:tcW w:w="0" w:type="auto"/>
            <w:shd w:val="clear" w:color="auto" w:fill="auto"/>
          </w:tcPr>
          <w:p w14:paraId="3E3B0310" w14:textId="77777777" w:rsidR="00DD4BB3" w:rsidRPr="00A36CCB" w:rsidRDefault="00DD4BB3" w:rsidP="0024459E">
            <w:pPr>
              <w:autoSpaceDE w:val="0"/>
              <w:autoSpaceDN w:val="0"/>
              <w:adjustRightInd w:val="0"/>
              <w:jc w:val="right"/>
            </w:pPr>
            <w:r w:rsidRPr="00A36CCB">
              <w:t>5.7425</w:t>
            </w:r>
          </w:p>
        </w:tc>
        <w:tc>
          <w:tcPr>
            <w:tcW w:w="0" w:type="auto"/>
            <w:shd w:val="clear" w:color="auto" w:fill="auto"/>
          </w:tcPr>
          <w:p w14:paraId="78F16064" w14:textId="77777777" w:rsidR="00DD4BB3" w:rsidRPr="00A36CCB" w:rsidRDefault="00DD4BB3" w:rsidP="0024459E">
            <w:pPr>
              <w:autoSpaceDE w:val="0"/>
              <w:autoSpaceDN w:val="0"/>
              <w:adjustRightInd w:val="0"/>
              <w:jc w:val="right"/>
            </w:pPr>
            <w:r w:rsidRPr="00A36CCB">
              <w:t>0.2858</w:t>
            </w:r>
          </w:p>
        </w:tc>
      </w:tr>
      <w:tr w:rsidR="00DD4BB3" w:rsidRPr="00B71768" w14:paraId="572ADD2B" w14:textId="77777777" w:rsidTr="0024459E">
        <w:trPr>
          <w:trHeight w:hRule="exact" w:val="340"/>
        </w:trPr>
        <w:tc>
          <w:tcPr>
            <w:tcW w:w="0" w:type="auto"/>
            <w:shd w:val="clear" w:color="auto" w:fill="auto"/>
          </w:tcPr>
          <w:p w14:paraId="61A5A6C8" w14:textId="77777777" w:rsidR="00DD4BB3" w:rsidRPr="00A36CCB" w:rsidRDefault="00DD4BB3" w:rsidP="00B71768">
            <w:pPr>
              <w:autoSpaceDE w:val="0"/>
              <w:autoSpaceDN w:val="0"/>
              <w:adjustRightInd w:val="0"/>
            </w:pPr>
            <w:r w:rsidRPr="00A36CCB">
              <w:t xml:space="preserve"> BRRI dhan49</w:t>
            </w:r>
          </w:p>
        </w:tc>
        <w:tc>
          <w:tcPr>
            <w:tcW w:w="0" w:type="auto"/>
            <w:shd w:val="clear" w:color="auto" w:fill="auto"/>
          </w:tcPr>
          <w:p w14:paraId="2AFC1F39" w14:textId="77777777" w:rsidR="00DD4BB3" w:rsidRPr="00A36CCB" w:rsidRDefault="00DD4BB3" w:rsidP="0024459E">
            <w:pPr>
              <w:autoSpaceDE w:val="0"/>
              <w:autoSpaceDN w:val="0"/>
              <w:adjustRightInd w:val="0"/>
              <w:jc w:val="right"/>
            </w:pPr>
            <w:r w:rsidRPr="00A36CCB">
              <w:t>4.7048</w:t>
            </w:r>
          </w:p>
        </w:tc>
        <w:tc>
          <w:tcPr>
            <w:tcW w:w="0" w:type="auto"/>
            <w:tcBorders>
              <w:right w:val="single" w:sz="4" w:space="0" w:color="auto"/>
            </w:tcBorders>
            <w:shd w:val="clear" w:color="auto" w:fill="auto"/>
          </w:tcPr>
          <w:p w14:paraId="25469C02"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0DBCB73" w14:textId="77777777" w:rsidR="00DD4BB3" w:rsidRPr="00A36CCB" w:rsidRDefault="00DD4BB3" w:rsidP="00B71768">
            <w:pPr>
              <w:autoSpaceDE w:val="0"/>
              <w:autoSpaceDN w:val="0"/>
              <w:adjustRightInd w:val="0"/>
            </w:pPr>
            <w:r w:rsidRPr="00A36CCB">
              <w:t>BRRI dhan50</w:t>
            </w:r>
          </w:p>
        </w:tc>
        <w:tc>
          <w:tcPr>
            <w:tcW w:w="0" w:type="auto"/>
            <w:shd w:val="clear" w:color="auto" w:fill="auto"/>
          </w:tcPr>
          <w:p w14:paraId="2B18C2A3" w14:textId="77777777" w:rsidR="00DD4BB3" w:rsidRPr="00A36CCB" w:rsidRDefault="00DD4BB3" w:rsidP="0024459E">
            <w:pPr>
              <w:autoSpaceDE w:val="0"/>
              <w:autoSpaceDN w:val="0"/>
              <w:adjustRightInd w:val="0"/>
              <w:jc w:val="right"/>
            </w:pPr>
            <w:r w:rsidRPr="00A36CCB">
              <w:t>5.4017</w:t>
            </w:r>
          </w:p>
        </w:tc>
        <w:tc>
          <w:tcPr>
            <w:tcW w:w="0" w:type="auto"/>
            <w:shd w:val="clear" w:color="auto" w:fill="auto"/>
          </w:tcPr>
          <w:p w14:paraId="6FEFA21B" w14:textId="77777777" w:rsidR="00DD4BB3" w:rsidRPr="00A36CCB" w:rsidRDefault="00DD4BB3" w:rsidP="0024459E">
            <w:pPr>
              <w:autoSpaceDE w:val="0"/>
              <w:autoSpaceDN w:val="0"/>
              <w:adjustRightInd w:val="0"/>
              <w:jc w:val="right"/>
            </w:pPr>
            <w:r w:rsidRPr="00A36CCB">
              <w:t>0.2858</w:t>
            </w:r>
          </w:p>
        </w:tc>
      </w:tr>
      <w:tr w:rsidR="00DD4BB3" w:rsidRPr="00907C68" w14:paraId="1BCB03E2" w14:textId="77777777" w:rsidTr="0024459E">
        <w:trPr>
          <w:trHeight w:hRule="exact" w:val="340"/>
        </w:trPr>
        <w:tc>
          <w:tcPr>
            <w:tcW w:w="0" w:type="auto"/>
            <w:shd w:val="clear" w:color="auto" w:fill="auto"/>
          </w:tcPr>
          <w:p w14:paraId="2273A219" w14:textId="77777777" w:rsidR="00DD4BB3" w:rsidRPr="00A36CCB" w:rsidRDefault="00DD4BB3" w:rsidP="00B71768">
            <w:pPr>
              <w:autoSpaceDE w:val="0"/>
              <w:autoSpaceDN w:val="0"/>
              <w:adjustRightInd w:val="0"/>
            </w:pPr>
            <w:r w:rsidRPr="00A36CCB">
              <w:t xml:space="preserve"> BRRI dhan51</w:t>
            </w:r>
          </w:p>
        </w:tc>
        <w:tc>
          <w:tcPr>
            <w:tcW w:w="0" w:type="auto"/>
            <w:shd w:val="clear" w:color="auto" w:fill="auto"/>
          </w:tcPr>
          <w:p w14:paraId="491E6D00" w14:textId="77777777" w:rsidR="00DD4BB3" w:rsidRPr="00A36CCB" w:rsidRDefault="00DD4BB3" w:rsidP="0024459E">
            <w:pPr>
              <w:autoSpaceDE w:val="0"/>
              <w:autoSpaceDN w:val="0"/>
              <w:adjustRightInd w:val="0"/>
              <w:jc w:val="right"/>
            </w:pPr>
            <w:r w:rsidRPr="00A36CCB">
              <w:t>4.5731</w:t>
            </w:r>
          </w:p>
        </w:tc>
        <w:tc>
          <w:tcPr>
            <w:tcW w:w="0" w:type="auto"/>
            <w:tcBorders>
              <w:right w:val="single" w:sz="4" w:space="0" w:color="auto"/>
            </w:tcBorders>
            <w:shd w:val="clear" w:color="auto" w:fill="auto"/>
          </w:tcPr>
          <w:p w14:paraId="2F4883A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0BEE56D0" w14:textId="77777777" w:rsidR="00DD4BB3" w:rsidRPr="00A36CCB" w:rsidRDefault="00DD4BB3" w:rsidP="00B71768">
            <w:pPr>
              <w:autoSpaceDE w:val="0"/>
              <w:autoSpaceDN w:val="0"/>
              <w:adjustRightInd w:val="0"/>
            </w:pPr>
            <w:r w:rsidRPr="00A36CCB">
              <w:t>BRRI dhan55</w:t>
            </w:r>
          </w:p>
        </w:tc>
        <w:tc>
          <w:tcPr>
            <w:tcW w:w="0" w:type="auto"/>
            <w:shd w:val="clear" w:color="auto" w:fill="auto"/>
          </w:tcPr>
          <w:p w14:paraId="51851A31" w14:textId="77777777" w:rsidR="00DD4BB3" w:rsidRPr="00A36CCB" w:rsidRDefault="00DD4BB3" w:rsidP="0024459E">
            <w:pPr>
              <w:autoSpaceDE w:val="0"/>
              <w:autoSpaceDN w:val="0"/>
              <w:adjustRightInd w:val="0"/>
              <w:jc w:val="right"/>
            </w:pPr>
            <w:r w:rsidRPr="00A36CCB">
              <w:t>5.8846</w:t>
            </w:r>
          </w:p>
        </w:tc>
        <w:tc>
          <w:tcPr>
            <w:tcW w:w="0" w:type="auto"/>
            <w:shd w:val="clear" w:color="auto" w:fill="auto"/>
          </w:tcPr>
          <w:p w14:paraId="7A4A9F37" w14:textId="77777777" w:rsidR="00DD4BB3" w:rsidRPr="00A36CCB" w:rsidRDefault="00DD4BB3" w:rsidP="0024459E">
            <w:pPr>
              <w:autoSpaceDE w:val="0"/>
              <w:autoSpaceDN w:val="0"/>
              <w:adjustRightInd w:val="0"/>
              <w:jc w:val="right"/>
            </w:pPr>
            <w:r w:rsidRPr="00A36CCB">
              <w:t>0.2927</w:t>
            </w:r>
          </w:p>
        </w:tc>
      </w:tr>
      <w:tr w:rsidR="00DD4BB3" w:rsidRPr="00907C68" w14:paraId="6EBDD8A5" w14:textId="77777777" w:rsidTr="0024459E">
        <w:trPr>
          <w:trHeight w:hRule="exact" w:val="340"/>
        </w:trPr>
        <w:tc>
          <w:tcPr>
            <w:tcW w:w="0" w:type="auto"/>
            <w:shd w:val="clear" w:color="auto" w:fill="auto"/>
          </w:tcPr>
          <w:p w14:paraId="5660B52A" w14:textId="77777777" w:rsidR="00DD4BB3" w:rsidRPr="00A36CCB" w:rsidRDefault="00DD4BB3" w:rsidP="00B71768">
            <w:pPr>
              <w:autoSpaceDE w:val="0"/>
              <w:autoSpaceDN w:val="0"/>
              <w:adjustRightInd w:val="0"/>
            </w:pPr>
            <w:r w:rsidRPr="00A36CCB">
              <w:t xml:space="preserve"> BRRI dhan52</w:t>
            </w:r>
          </w:p>
        </w:tc>
        <w:tc>
          <w:tcPr>
            <w:tcW w:w="0" w:type="auto"/>
            <w:shd w:val="clear" w:color="auto" w:fill="auto"/>
          </w:tcPr>
          <w:p w14:paraId="5712F1B6" w14:textId="77777777" w:rsidR="00DD4BB3" w:rsidRPr="00A36CCB" w:rsidRDefault="00DD4BB3" w:rsidP="0024459E">
            <w:pPr>
              <w:autoSpaceDE w:val="0"/>
              <w:autoSpaceDN w:val="0"/>
              <w:adjustRightInd w:val="0"/>
              <w:jc w:val="right"/>
            </w:pPr>
            <w:r w:rsidRPr="00A36CCB">
              <w:t>4.7214</w:t>
            </w:r>
          </w:p>
        </w:tc>
        <w:tc>
          <w:tcPr>
            <w:tcW w:w="0" w:type="auto"/>
            <w:tcBorders>
              <w:right w:val="single" w:sz="4" w:space="0" w:color="auto"/>
            </w:tcBorders>
            <w:shd w:val="clear" w:color="auto" w:fill="auto"/>
          </w:tcPr>
          <w:p w14:paraId="0CCFAAB6"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15D4C88F" w14:textId="77777777" w:rsidR="00DD4BB3" w:rsidRPr="00A36CCB" w:rsidRDefault="00DD4BB3" w:rsidP="00B71768">
            <w:pPr>
              <w:autoSpaceDE w:val="0"/>
              <w:autoSpaceDN w:val="0"/>
              <w:adjustRightInd w:val="0"/>
            </w:pPr>
            <w:r w:rsidRPr="00A36CCB">
              <w:t>BRRI dhan58</w:t>
            </w:r>
          </w:p>
        </w:tc>
        <w:tc>
          <w:tcPr>
            <w:tcW w:w="0" w:type="auto"/>
            <w:shd w:val="clear" w:color="auto" w:fill="auto"/>
          </w:tcPr>
          <w:p w14:paraId="1F1ED185" w14:textId="77777777" w:rsidR="00DD4BB3" w:rsidRPr="00A36CCB" w:rsidRDefault="00DD4BB3" w:rsidP="0024459E">
            <w:pPr>
              <w:autoSpaceDE w:val="0"/>
              <w:autoSpaceDN w:val="0"/>
              <w:adjustRightInd w:val="0"/>
              <w:jc w:val="right"/>
            </w:pPr>
            <w:r w:rsidRPr="00A36CCB">
              <w:t>6.1745</w:t>
            </w:r>
          </w:p>
        </w:tc>
        <w:tc>
          <w:tcPr>
            <w:tcW w:w="0" w:type="auto"/>
            <w:shd w:val="clear" w:color="auto" w:fill="auto"/>
          </w:tcPr>
          <w:p w14:paraId="7C589E4D" w14:textId="77777777" w:rsidR="00DD4BB3" w:rsidRPr="00A36CCB" w:rsidRDefault="00DD4BB3" w:rsidP="0024459E">
            <w:pPr>
              <w:autoSpaceDE w:val="0"/>
              <w:autoSpaceDN w:val="0"/>
              <w:adjustRightInd w:val="0"/>
              <w:jc w:val="right"/>
            </w:pPr>
            <w:r w:rsidRPr="00A36CCB">
              <w:t>0.2927</w:t>
            </w:r>
          </w:p>
        </w:tc>
      </w:tr>
      <w:tr w:rsidR="00DD4BB3" w:rsidRPr="00907C68" w14:paraId="0A63AD4F" w14:textId="77777777" w:rsidTr="0024459E">
        <w:trPr>
          <w:trHeight w:hRule="exact" w:val="340"/>
        </w:trPr>
        <w:tc>
          <w:tcPr>
            <w:tcW w:w="0" w:type="auto"/>
            <w:shd w:val="clear" w:color="auto" w:fill="auto"/>
          </w:tcPr>
          <w:p w14:paraId="042D28B5" w14:textId="77777777" w:rsidR="00DD4BB3" w:rsidRPr="00A36CCB" w:rsidRDefault="00DD4BB3" w:rsidP="00B71768">
            <w:pPr>
              <w:autoSpaceDE w:val="0"/>
              <w:autoSpaceDN w:val="0"/>
              <w:adjustRightInd w:val="0"/>
            </w:pPr>
            <w:r w:rsidRPr="00A36CCB">
              <w:t xml:space="preserve"> BRRI dhan53</w:t>
            </w:r>
          </w:p>
        </w:tc>
        <w:tc>
          <w:tcPr>
            <w:tcW w:w="0" w:type="auto"/>
            <w:shd w:val="clear" w:color="auto" w:fill="auto"/>
          </w:tcPr>
          <w:p w14:paraId="537F577B" w14:textId="77777777" w:rsidR="00DD4BB3" w:rsidRPr="00A36CCB" w:rsidRDefault="00DD4BB3" w:rsidP="0024459E">
            <w:pPr>
              <w:autoSpaceDE w:val="0"/>
              <w:autoSpaceDN w:val="0"/>
              <w:adjustRightInd w:val="0"/>
              <w:jc w:val="right"/>
            </w:pPr>
            <w:r w:rsidRPr="00A36CCB">
              <w:t>4.3120</w:t>
            </w:r>
          </w:p>
        </w:tc>
        <w:tc>
          <w:tcPr>
            <w:tcW w:w="0" w:type="auto"/>
            <w:tcBorders>
              <w:right w:val="single" w:sz="4" w:space="0" w:color="auto"/>
            </w:tcBorders>
            <w:shd w:val="clear" w:color="auto" w:fill="auto"/>
          </w:tcPr>
          <w:p w14:paraId="574BFE92" w14:textId="77777777" w:rsidR="00DD4BB3" w:rsidRPr="00A36CCB" w:rsidRDefault="00DD4BB3" w:rsidP="0024459E">
            <w:pPr>
              <w:autoSpaceDE w:val="0"/>
              <w:autoSpaceDN w:val="0"/>
              <w:adjustRightInd w:val="0"/>
              <w:jc w:val="right"/>
            </w:pPr>
            <w:r w:rsidRPr="00A36CCB">
              <w:t>0.3218</w:t>
            </w:r>
          </w:p>
        </w:tc>
        <w:tc>
          <w:tcPr>
            <w:tcW w:w="0" w:type="auto"/>
            <w:tcBorders>
              <w:left w:val="single" w:sz="4" w:space="0" w:color="auto"/>
            </w:tcBorders>
            <w:shd w:val="clear" w:color="auto" w:fill="auto"/>
          </w:tcPr>
          <w:p w14:paraId="19720EAB" w14:textId="77777777" w:rsidR="00DD4BB3" w:rsidRPr="00A36CCB" w:rsidRDefault="00DD4BB3" w:rsidP="00B71768">
            <w:pPr>
              <w:autoSpaceDE w:val="0"/>
              <w:autoSpaceDN w:val="0"/>
              <w:adjustRightInd w:val="0"/>
            </w:pPr>
            <w:r w:rsidRPr="00A36CCB">
              <w:t>BRRI dhan59</w:t>
            </w:r>
          </w:p>
        </w:tc>
        <w:tc>
          <w:tcPr>
            <w:tcW w:w="0" w:type="auto"/>
            <w:shd w:val="clear" w:color="auto" w:fill="auto"/>
          </w:tcPr>
          <w:p w14:paraId="47A9719D" w14:textId="77777777" w:rsidR="00DD4BB3" w:rsidRPr="00A36CCB" w:rsidRDefault="00DD4BB3" w:rsidP="0024459E">
            <w:pPr>
              <w:autoSpaceDE w:val="0"/>
              <w:autoSpaceDN w:val="0"/>
              <w:adjustRightInd w:val="0"/>
              <w:jc w:val="right"/>
            </w:pPr>
            <w:r w:rsidRPr="00A36CCB">
              <w:t>5.7501</w:t>
            </w:r>
          </w:p>
        </w:tc>
        <w:tc>
          <w:tcPr>
            <w:tcW w:w="0" w:type="auto"/>
            <w:shd w:val="clear" w:color="auto" w:fill="auto"/>
          </w:tcPr>
          <w:p w14:paraId="4A78766A" w14:textId="77777777" w:rsidR="00DD4BB3" w:rsidRPr="00A36CCB" w:rsidRDefault="00DD4BB3" w:rsidP="0024459E">
            <w:pPr>
              <w:autoSpaceDE w:val="0"/>
              <w:autoSpaceDN w:val="0"/>
              <w:adjustRightInd w:val="0"/>
              <w:jc w:val="right"/>
            </w:pPr>
            <w:r w:rsidRPr="00A36CCB">
              <w:t>0.3004</w:t>
            </w:r>
          </w:p>
        </w:tc>
      </w:tr>
      <w:tr w:rsidR="00DD4BB3" w:rsidRPr="00B71768" w14:paraId="0E746F67" w14:textId="77777777" w:rsidTr="0024459E">
        <w:trPr>
          <w:trHeight w:hRule="exact" w:val="340"/>
        </w:trPr>
        <w:tc>
          <w:tcPr>
            <w:tcW w:w="0" w:type="auto"/>
            <w:shd w:val="clear" w:color="auto" w:fill="auto"/>
          </w:tcPr>
          <w:p w14:paraId="2CFC5949" w14:textId="77777777" w:rsidR="00DD4BB3" w:rsidRPr="00A36CCB" w:rsidRDefault="00DD4BB3" w:rsidP="00B71768">
            <w:pPr>
              <w:autoSpaceDE w:val="0"/>
              <w:autoSpaceDN w:val="0"/>
              <w:adjustRightInd w:val="0"/>
            </w:pPr>
            <w:r w:rsidRPr="00A36CCB">
              <w:t xml:space="preserve"> BRRI dhan54</w:t>
            </w:r>
          </w:p>
        </w:tc>
        <w:tc>
          <w:tcPr>
            <w:tcW w:w="0" w:type="auto"/>
            <w:shd w:val="clear" w:color="auto" w:fill="auto"/>
          </w:tcPr>
          <w:p w14:paraId="67FA1817" w14:textId="77777777" w:rsidR="00DD4BB3" w:rsidRPr="00A36CCB" w:rsidRDefault="00DD4BB3" w:rsidP="0024459E">
            <w:pPr>
              <w:autoSpaceDE w:val="0"/>
              <w:autoSpaceDN w:val="0"/>
              <w:adjustRightInd w:val="0"/>
              <w:jc w:val="right"/>
            </w:pPr>
            <w:r w:rsidRPr="00A36CCB">
              <w:t>4.5857</w:t>
            </w:r>
          </w:p>
        </w:tc>
        <w:tc>
          <w:tcPr>
            <w:tcW w:w="0" w:type="auto"/>
            <w:tcBorders>
              <w:right w:val="single" w:sz="4" w:space="0" w:color="auto"/>
            </w:tcBorders>
            <w:shd w:val="clear" w:color="auto" w:fill="auto"/>
          </w:tcPr>
          <w:p w14:paraId="007B0AA4" w14:textId="77777777" w:rsidR="00DD4BB3" w:rsidRPr="00A36CCB" w:rsidRDefault="00DD4BB3" w:rsidP="0024459E">
            <w:pPr>
              <w:autoSpaceDE w:val="0"/>
              <w:autoSpaceDN w:val="0"/>
              <w:adjustRightInd w:val="0"/>
              <w:jc w:val="right"/>
            </w:pPr>
            <w:r w:rsidRPr="00A36CCB">
              <w:t>0.3232</w:t>
            </w:r>
          </w:p>
        </w:tc>
        <w:tc>
          <w:tcPr>
            <w:tcW w:w="0" w:type="auto"/>
            <w:tcBorders>
              <w:left w:val="single" w:sz="4" w:space="0" w:color="auto"/>
            </w:tcBorders>
            <w:shd w:val="clear" w:color="auto" w:fill="auto"/>
          </w:tcPr>
          <w:p w14:paraId="0B53F8B8" w14:textId="77777777" w:rsidR="00DD4BB3" w:rsidRPr="00A36CCB" w:rsidRDefault="00DD4BB3" w:rsidP="00B71768">
            <w:pPr>
              <w:autoSpaceDE w:val="0"/>
              <w:autoSpaceDN w:val="0"/>
              <w:adjustRightInd w:val="0"/>
            </w:pPr>
            <w:r w:rsidRPr="00A36CCB">
              <w:t>BRRI dhan60</w:t>
            </w:r>
          </w:p>
        </w:tc>
        <w:tc>
          <w:tcPr>
            <w:tcW w:w="0" w:type="auto"/>
            <w:shd w:val="clear" w:color="auto" w:fill="auto"/>
          </w:tcPr>
          <w:p w14:paraId="2F7954BB" w14:textId="77777777" w:rsidR="00DD4BB3" w:rsidRPr="00A36CCB" w:rsidRDefault="00DD4BB3" w:rsidP="0024459E">
            <w:pPr>
              <w:autoSpaceDE w:val="0"/>
              <w:autoSpaceDN w:val="0"/>
              <w:adjustRightInd w:val="0"/>
              <w:jc w:val="right"/>
            </w:pPr>
            <w:r w:rsidRPr="00A36CCB">
              <w:t>6.0674</w:t>
            </w:r>
          </w:p>
        </w:tc>
        <w:tc>
          <w:tcPr>
            <w:tcW w:w="0" w:type="auto"/>
            <w:shd w:val="clear" w:color="auto" w:fill="auto"/>
          </w:tcPr>
          <w:p w14:paraId="5CB45D84" w14:textId="77777777" w:rsidR="00DD4BB3" w:rsidRPr="00A36CCB" w:rsidRDefault="00DD4BB3" w:rsidP="0024459E">
            <w:pPr>
              <w:autoSpaceDE w:val="0"/>
              <w:autoSpaceDN w:val="0"/>
              <w:adjustRightInd w:val="0"/>
              <w:jc w:val="right"/>
            </w:pPr>
            <w:r w:rsidRPr="00A36CCB">
              <w:t>0.3019</w:t>
            </w:r>
          </w:p>
        </w:tc>
      </w:tr>
      <w:tr w:rsidR="00DD4BB3" w:rsidRPr="00B71768" w14:paraId="64BFFFE8" w14:textId="77777777" w:rsidTr="0024459E">
        <w:trPr>
          <w:trHeight w:hRule="exact" w:val="340"/>
        </w:trPr>
        <w:tc>
          <w:tcPr>
            <w:tcW w:w="0" w:type="auto"/>
            <w:shd w:val="clear" w:color="auto" w:fill="auto"/>
          </w:tcPr>
          <w:p w14:paraId="23E28781" w14:textId="77777777" w:rsidR="00DD4BB3" w:rsidRPr="00A36CCB" w:rsidRDefault="00DD4BB3" w:rsidP="00B71768">
            <w:pPr>
              <w:autoSpaceDE w:val="0"/>
              <w:autoSpaceDN w:val="0"/>
              <w:adjustRightInd w:val="0"/>
            </w:pPr>
            <w:r w:rsidRPr="00A36CCB">
              <w:t xml:space="preserve"> BRRI dhan56</w:t>
            </w:r>
          </w:p>
        </w:tc>
        <w:tc>
          <w:tcPr>
            <w:tcW w:w="0" w:type="auto"/>
            <w:shd w:val="clear" w:color="auto" w:fill="auto"/>
          </w:tcPr>
          <w:p w14:paraId="44752579" w14:textId="77777777" w:rsidR="00DD4BB3" w:rsidRPr="00A36CCB" w:rsidRDefault="00DD4BB3" w:rsidP="0024459E">
            <w:pPr>
              <w:autoSpaceDE w:val="0"/>
              <w:autoSpaceDN w:val="0"/>
              <w:adjustRightInd w:val="0"/>
              <w:jc w:val="right"/>
            </w:pPr>
            <w:r w:rsidRPr="00A36CCB">
              <w:t>3.8118</w:t>
            </w:r>
          </w:p>
        </w:tc>
        <w:tc>
          <w:tcPr>
            <w:tcW w:w="0" w:type="auto"/>
            <w:tcBorders>
              <w:right w:val="single" w:sz="4" w:space="0" w:color="auto"/>
            </w:tcBorders>
            <w:shd w:val="clear" w:color="auto" w:fill="auto"/>
          </w:tcPr>
          <w:p w14:paraId="5D2B62FB" w14:textId="77777777" w:rsidR="00DD4BB3" w:rsidRPr="00A36CCB" w:rsidRDefault="00DD4BB3" w:rsidP="0024459E">
            <w:pPr>
              <w:autoSpaceDE w:val="0"/>
              <w:autoSpaceDN w:val="0"/>
              <w:adjustRightInd w:val="0"/>
              <w:jc w:val="right"/>
            </w:pPr>
            <w:r w:rsidRPr="00A36CCB">
              <w:t>0.3232</w:t>
            </w:r>
          </w:p>
        </w:tc>
        <w:tc>
          <w:tcPr>
            <w:tcW w:w="0" w:type="auto"/>
            <w:tcBorders>
              <w:left w:val="single" w:sz="4" w:space="0" w:color="auto"/>
            </w:tcBorders>
            <w:shd w:val="clear" w:color="auto" w:fill="auto"/>
          </w:tcPr>
          <w:p w14:paraId="648110B9" w14:textId="77777777" w:rsidR="00DD4BB3" w:rsidRPr="00A36CCB" w:rsidRDefault="00DD4BB3" w:rsidP="00B71768">
            <w:pPr>
              <w:autoSpaceDE w:val="0"/>
              <w:autoSpaceDN w:val="0"/>
              <w:adjustRightInd w:val="0"/>
            </w:pPr>
            <w:r w:rsidRPr="00A36CCB">
              <w:t>BRRI dhan61</w:t>
            </w:r>
          </w:p>
        </w:tc>
        <w:tc>
          <w:tcPr>
            <w:tcW w:w="0" w:type="auto"/>
            <w:shd w:val="clear" w:color="auto" w:fill="auto"/>
          </w:tcPr>
          <w:p w14:paraId="466B655E" w14:textId="77777777" w:rsidR="00DD4BB3" w:rsidRPr="00A36CCB" w:rsidRDefault="00DD4BB3" w:rsidP="0024459E">
            <w:pPr>
              <w:autoSpaceDE w:val="0"/>
              <w:autoSpaceDN w:val="0"/>
              <w:adjustRightInd w:val="0"/>
              <w:jc w:val="right"/>
            </w:pPr>
            <w:r w:rsidRPr="00A36CCB">
              <w:t>5.9237</w:t>
            </w:r>
          </w:p>
        </w:tc>
        <w:tc>
          <w:tcPr>
            <w:tcW w:w="0" w:type="auto"/>
            <w:shd w:val="clear" w:color="auto" w:fill="auto"/>
          </w:tcPr>
          <w:p w14:paraId="211CB106" w14:textId="77777777" w:rsidR="00DD4BB3" w:rsidRPr="00A36CCB" w:rsidRDefault="00DD4BB3" w:rsidP="0024459E">
            <w:pPr>
              <w:autoSpaceDE w:val="0"/>
              <w:autoSpaceDN w:val="0"/>
              <w:adjustRightInd w:val="0"/>
              <w:jc w:val="right"/>
            </w:pPr>
            <w:r w:rsidRPr="00A36CCB">
              <w:t>0.3019</w:t>
            </w:r>
          </w:p>
        </w:tc>
      </w:tr>
      <w:tr w:rsidR="00DD4BB3" w:rsidRPr="00B71768" w14:paraId="617E9445" w14:textId="77777777" w:rsidTr="0024459E">
        <w:trPr>
          <w:trHeight w:hRule="exact" w:val="340"/>
        </w:trPr>
        <w:tc>
          <w:tcPr>
            <w:tcW w:w="0" w:type="auto"/>
            <w:shd w:val="clear" w:color="auto" w:fill="auto"/>
          </w:tcPr>
          <w:p w14:paraId="34C9411F" w14:textId="77777777" w:rsidR="00DD4BB3" w:rsidRPr="00A36CCB" w:rsidRDefault="00DD4BB3" w:rsidP="00B71768">
            <w:pPr>
              <w:autoSpaceDE w:val="0"/>
              <w:autoSpaceDN w:val="0"/>
              <w:adjustRightInd w:val="0"/>
            </w:pPr>
            <w:r w:rsidRPr="00A36CCB">
              <w:t xml:space="preserve"> BRRI dhan57</w:t>
            </w:r>
          </w:p>
        </w:tc>
        <w:tc>
          <w:tcPr>
            <w:tcW w:w="0" w:type="auto"/>
            <w:shd w:val="clear" w:color="auto" w:fill="auto"/>
          </w:tcPr>
          <w:p w14:paraId="27D413EF" w14:textId="77777777" w:rsidR="00DD4BB3" w:rsidRPr="00A36CCB" w:rsidRDefault="00DD4BB3" w:rsidP="0024459E">
            <w:pPr>
              <w:autoSpaceDE w:val="0"/>
              <w:autoSpaceDN w:val="0"/>
              <w:adjustRightInd w:val="0"/>
              <w:jc w:val="right"/>
            </w:pPr>
            <w:r w:rsidRPr="00A36CCB">
              <w:t>3.1446</w:t>
            </w:r>
          </w:p>
        </w:tc>
        <w:tc>
          <w:tcPr>
            <w:tcW w:w="0" w:type="auto"/>
            <w:tcBorders>
              <w:right w:val="single" w:sz="4" w:space="0" w:color="auto"/>
            </w:tcBorders>
            <w:shd w:val="clear" w:color="auto" w:fill="auto"/>
          </w:tcPr>
          <w:p w14:paraId="0E0D9138" w14:textId="77777777" w:rsidR="00DD4BB3" w:rsidRPr="00A36CCB" w:rsidRDefault="00DD4BB3" w:rsidP="0024459E">
            <w:pPr>
              <w:autoSpaceDE w:val="0"/>
              <w:autoSpaceDN w:val="0"/>
              <w:adjustRightInd w:val="0"/>
              <w:jc w:val="right"/>
            </w:pPr>
            <w:r w:rsidRPr="00A36CCB">
              <w:t>0.3218</w:t>
            </w:r>
          </w:p>
        </w:tc>
        <w:tc>
          <w:tcPr>
            <w:tcW w:w="0" w:type="auto"/>
            <w:tcBorders>
              <w:left w:val="single" w:sz="4" w:space="0" w:color="auto"/>
            </w:tcBorders>
            <w:shd w:val="clear" w:color="auto" w:fill="auto"/>
          </w:tcPr>
          <w:p w14:paraId="3988B935" w14:textId="77777777" w:rsidR="00DD4BB3" w:rsidRPr="00A36CCB" w:rsidRDefault="00DD4BB3" w:rsidP="00B71768">
            <w:pPr>
              <w:autoSpaceDE w:val="0"/>
              <w:autoSpaceDN w:val="0"/>
              <w:adjustRightInd w:val="0"/>
            </w:pPr>
            <w:r w:rsidRPr="00A36CCB">
              <w:t>BRRI dhan63</w:t>
            </w:r>
          </w:p>
        </w:tc>
        <w:tc>
          <w:tcPr>
            <w:tcW w:w="0" w:type="auto"/>
            <w:shd w:val="clear" w:color="auto" w:fill="auto"/>
          </w:tcPr>
          <w:p w14:paraId="4D35F202" w14:textId="77777777" w:rsidR="00DD4BB3" w:rsidRPr="00A36CCB" w:rsidRDefault="00DD4BB3" w:rsidP="0024459E">
            <w:pPr>
              <w:autoSpaceDE w:val="0"/>
              <w:autoSpaceDN w:val="0"/>
              <w:adjustRightInd w:val="0"/>
              <w:jc w:val="right"/>
            </w:pPr>
            <w:r w:rsidRPr="00A36CCB">
              <w:t>5.6487</w:t>
            </w:r>
          </w:p>
        </w:tc>
        <w:tc>
          <w:tcPr>
            <w:tcW w:w="0" w:type="auto"/>
            <w:shd w:val="clear" w:color="auto" w:fill="auto"/>
          </w:tcPr>
          <w:p w14:paraId="299202B5" w14:textId="77777777" w:rsidR="00DD4BB3" w:rsidRPr="00A36CCB" w:rsidRDefault="00DD4BB3" w:rsidP="0024459E">
            <w:pPr>
              <w:autoSpaceDE w:val="0"/>
              <w:autoSpaceDN w:val="0"/>
              <w:adjustRightInd w:val="0"/>
              <w:jc w:val="right"/>
            </w:pPr>
            <w:r w:rsidRPr="00A36CCB">
              <w:t>0.3295</w:t>
            </w:r>
          </w:p>
        </w:tc>
      </w:tr>
      <w:tr w:rsidR="00DD4BB3" w:rsidRPr="00B71768" w14:paraId="756EE0E8" w14:textId="77777777" w:rsidTr="0024459E">
        <w:trPr>
          <w:trHeight w:hRule="exact" w:val="340"/>
        </w:trPr>
        <w:tc>
          <w:tcPr>
            <w:tcW w:w="0" w:type="auto"/>
            <w:shd w:val="clear" w:color="auto" w:fill="auto"/>
          </w:tcPr>
          <w:p w14:paraId="500B15F3" w14:textId="77777777" w:rsidR="00DD4BB3" w:rsidRPr="00A36CCB" w:rsidRDefault="00DD4BB3" w:rsidP="00B71768">
            <w:pPr>
              <w:autoSpaceDE w:val="0"/>
              <w:autoSpaceDN w:val="0"/>
              <w:adjustRightInd w:val="0"/>
            </w:pPr>
            <w:r w:rsidRPr="00A36CCB">
              <w:t xml:space="preserve"> BRRI dhan62</w:t>
            </w:r>
          </w:p>
        </w:tc>
        <w:tc>
          <w:tcPr>
            <w:tcW w:w="0" w:type="auto"/>
            <w:shd w:val="clear" w:color="auto" w:fill="auto"/>
          </w:tcPr>
          <w:p w14:paraId="5455E0EB" w14:textId="77777777" w:rsidR="00DD4BB3" w:rsidRPr="00A36CCB" w:rsidRDefault="00DD4BB3" w:rsidP="0024459E">
            <w:pPr>
              <w:autoSpaceDE w:val="0"/>
              <w:autoSpaceDN w:val="0"/>
              <w:adjustRightInd w:val="0"/>
              <w:jc w:val="right"/>
            </w:pPr>
            <w:r w:rsidRPr="00A36CCB">
              <w:t>3.1236</w:t>
            </w:r>
          </w:p>
        </w:tc>
        <w:tc>
          <w:tcPr>
            <w:tcW w:w="0" w:type="auto"/>
            <w:tcBorders>
              <w:right w:val="single" w:sz="4" w:space="0" w:color="auto"/>
            </w:tcBorders>
            <w:shd w:val="clear" w:color="auto" w:fill="auto"/>
          </w:tcPr>
          <w:p w14:paraId="7DA288CF" w14:textId="77777777" w:rsidR="00DD4BB3" w:rsidRPr="00A36CCB" w:rsidRDefault="00DD4BB3" w:rsidP="0024459E">
            <w:pPr>
              <w:autoSpaceDE w:val="0"/>
              <w:autoSpaceDN w:val="0"/>
              <w:adjustRightInd w:val="0"/>
              <w:jc w:val="right"/>
            </w:pPr>
            <w:r w:rsidRPr="00A36CCB">
              <w:t>0.3479</w:t>
            </w:r>
          </w:p>
        </w:tc>
        <w:tc>
          <w:tcPr>
            <w:tcW w:w="0" w:type="auto"/>
            <w:tcBorders>
              <w:left w:val="single" w:sz="4" w:space="0" w:color="auto"/>
            </w:tcBorders>
            <w:shd w:val="clear" w:color="auto" w:fill="auto"/>
          </w:tcPr>
          <w:p w14:paraId="5F676D8D" w14:textId="77777777" w:rsidR="00DD4BB3" w:rsidRPr="00A36CCB" w:rsidRDefault="00DD4BB3" w:rsidP="00B71768">
            <w:pPr>
              <w:autoSpaceDE w:val="0"/>
              <w:autoSpaceDN w:val="0"/>
              <w:adjustRightInd w:val="0"/>
            </w:pPr>
            <w:r w:rsidRPr="00A36CCB">
              <w:t>BRRI dhan64</w:t>
            </w:r>
          </w:p>
        </w:tc>
        <w:tc>
          <w:tcPr>
            <w:tcW w:w="0" w:type="auto"/>
            <w:shd w:val="clear" w:color="auto" w:fill="auto"/>
          </w:tcPr>
          <w:p w14:paraId="1DE299E9" w14:textId="77777777" w:rsidR="00DD4BB3" w:rsidRPr="00A36CCB" w:rsidRDefault="00DD4BB3" w:rsidP="0024459E">
            <w:pPr>
              <w:autoSpaceDE w:val="0"/>
              <w:autoSpaceDN w:val="0"/>
              <w:adjustRightInd w:val="0"/>
              <w:jc w:val="right"/>
            </w:pPr>
            <w:r w:rsidRPr="00A36CCB">
              <w:t>5.4665</w:t>
            </w:r>
          </w:p>
        </w:tc>
        <w:tc>
          <w:tcPr>
            <w:tcW w:w="0" w:type="auto"/>
            <w:shd w:val="clear" w:color="auto" w:fill="auto"/>
          </w:tcPr>
          <w:p w14:paraId="19373166" w14:textId="77777777" w:rsidR="00DD4BB3" w:rsidRPr="00A36CCB" w:rsidRDefault="00DD4BB3" w:rsidP="0024459E">
            <w:pPr>
              <w:autoSpaceDE w:val="0"/>
              <w:autoSpaceDN w:val="0"/>
              <w:adjustRightInd w:val="0"/>
              <w:jc w:val="right"/>
            </w:pPr>
            <w:r w:rsidRPr="00A36CCB">
              <w:t>0.3004</w:t>
            </w:r>
          </w:p>
        </w:tc>
      </w:tr>
      <w:tr w:rsidR="00DD4BB3" w:rsidRPr="00B71768" w14:paraId="441EF362" w14:textId="77777777" w:rsidTr="0024459E">
        <w:trPr>
          <w:trHeight w:hRule="exact" w:val="340"/>
        </w:trPr>
        <w:tc>
          <w:tcPr>
            <w:tcW w:w="0" w:type="auto"/>
            <w:shd w:val="clear" w:color="auto" w:fill="auto"/>
          </w:tcPr>
          <w:p w14:paraId="39B70FBB" w14:textId="77777777" w:rsidR="00DD4BB3" w:rsidRPr="00A36CCB" w:rsidRDefault="00DD4BB3" w:rsidP="00A36CCB">
            <w:r w:rsidRPr="00A36CCB">
              <w:t xml:space="preserve"> BRRI dhan66</w:t>
            </w:r>
          </w:p>
        </w:tc>
        <w:tc>
          <w:tcPr>
            <w:tcW w:w="0" w:type="auto"/>
            <w:shd w:val="clear" w:color="auto" w:fill="auto"/>
          </w:tcPr>
          <w:p w14:paraId="3EE33EB1" w14:textId="77777777" w:rsidR="00DD4BB3" w:rsidRPr="00A36CCB" w:rsidRDefault="00DD4BB3" w:rsidP="0024459E">
            <w:pPr>
              <w:jc w:val="right"/>
            </w:pPr>
            <w:r w:rsidRPr="00A36CCB">
              <w:t>4.1362</w:t>
            </w:r>
          </w:p>
        </w:tc>
        <w:tc>
          <w:tcPr>
            <w:tcW w:w="0" w:type="auto"/>
            <w:tcBorders>
              <w:right w:val="single" w:sz="4" w:space="0" w:color="auto"/>
            </w:tcBorders>
            <w:shd w:val="clear" w:color="auto" w:fill="auto"/>
          </w:tcPr>
          <w:p w14:paraId="2EE8EA43" w14:textId="77777777" w:rsidR="00DD4BB3" w:rsidRPr="00A36CCB" w:rsidRDefault="00DD4BB3" w:rsidP="0024459E">
            <w:pPr>
              <w:jc w:val="right"/>
            </w:pPr>
            <w:r w:rsidRPr="00A36CCB">
              <w:t>0.3895</w:t>
            </w:r>
          </w:p>
        </w:tc>
        <w:tc>
          <w:tcPr>
            <w:tcW w:w="0" w:type="auto"/>
            <w:tcBorders>
              <w:left w:val="single" w:sz="4" w:space="0" w:color="auto"/>
            </w:tcBorders>
            <w:shd w:val="clear" w:color="auto" w:fill="auto"/>
          </w:tcPr>
          <w:p w14:paraId="386FDDA3" w14:textId="77777777" w:rsidR="00DD4BB3" w:rsidRPr="00A36CCB" w:rsidRDefault="00DD4BB3" w:rsidP="00B71768">
            <w:pPr>
              <w:autoSpaceDE w:val="0"/>
              <w:autoSpaceDN w:val="0"/>
              <w:adjustRightInd w:val="0"/>
            </w:pPr>
            <w:r w:rsidRPr="00A36CCB">
              <w:t>BRRI dhan67</w:t>
            </w:r>
          </w:p>
        </w:tc>
        <w:tc>
          <w:tcPr>
            <w:tcW w:w="0" w:type="auto"/>
            <w:shd w:val="clear" w:color="auto" w:fill="auto"/>
          </w:tcPr>
          <w:p w14:paraId="36969320" w14:textId="77777777" w:rsidR="00DD4BB3" w:rsidRPr="00A36CCB" w:rsidRDefault="00DD4BB3" w:rsidP="0024459E">
            <w:pPr>
              <w:autoSpaceDE w:val="0"/>
              <w:autoSpaceDN w:val="0"/>
              <w:adjustRightInd w:val="0"/>
              <w:jc w:val="right"/>
            </w:pPr>
            <w:r w:rsidRPr="00A36CCB">
              <w:t>5.5807</w:t>
            </w:r>
          </w:p>
        </w:tc>
        <w:tc>
          <w:tcPr>
            <w:tcW w:w="0" w:type="auto"/>
            <w:shd w:val="clear" w:color="auto" w:fill="auto"/>
          </w:tcPr>
          <w:p w14:paraId="49971575" w14:textId="77777777" w:rsidR="00DD4BB3" w:rsidRPr="00A36CCB" w:rsidRDefault="00DD4BB3" w:rsidP="0024459E">
            <w:pPr>
              <w:autoSpaceDE w:val="0"/>
              <w:autoSpaceDN w:val="0"/>
              <w:adjustRightInd w:val="0"/>
              <w:jc w:val="right"/>
            </w:pPr>
            <w:r w:rsidRPr="00A36CCB">
              <w:t>0.3351</w:t>
            </w:r>
          </w:p>
        </w:tc>
      </w:tr>
      <w:tr w:rsidR="00DD4BB3" w:rsidRPr="00907C68" w14:paraId="5278BB01" w14:textId="77777777" w:rsidTr="0024459E">
        <w:trPr>
          <w:trHeight w:hRule="exact" w:val="340"/>
        </w:trPr>
        <w:tc>
          <w:tcPr>
            <w:tcW w:w="0" w:type="auto"/>
            <w:tcBorders>
              <w:bottom w:val="nil"/>
            </w:tcBorders>
            <w:shd w:val="clear" w:color="auto" w:fill="auto"/>
          </w:tcPr>
          <w:p w14:paraId="726BD42F" w14:textId="77777777" w:rsidR="00DD4BB3" w:rsidRPr="00B71768" w:rsidRDefault="00DD4BB3" w:rsidP="00A36CCB">
            <w:pPr>
              <w:rPr>
                <w:lang w:val="en-GB"/>
              </w:rPr>
            </w:pPr>
          </w:p>
        </w:tc>
        <w:tc>
          <w:tcPr>
            <w:tcW w:w="0" w:type="auto"/>
            <w:tcBorders>
              <w:bottom w:val="nil"/>
            </w:tcBorders>
            <w:shd w:val="clear" w:color="auto" w:fill="auto"/>
          </w:tcPr>
          <w:p w14:paraId="2DB80A42" w14:textId="77777777" w:rsidR="00DD4BB3" w:rsidRPr="00A36CCB" w:rsidRDefault="00DD4BB3" w:rsidP="0024459E">
            <w:pPr>
              <w:autoSpaceDE w:val="0"/>
              <w:autoSpaceDN w:val="0"/>
              <w:adjustRightInd w:val="0"/>
              <w:jc w:val="right"/>
            </w:pPr>
          </w:p>
        </w:tc>
        <w:tc>
          <w:tcPr>
            <w:tcW w:w="0" w:type="auto"/>
            <w:tcBorders>
              <w:bottom w:val="nil"/>
              <w:right w:val="single" w:sz="4" w:space="0" w:color="auto"/>
            </w:tcBorders>
            <w:shd w:val="clear" w:color="auto" w:fill="auto"/>
          </w:tcPr>
          <w:p w14:paraId="086E5122" w14:textId="77777777" w:rsidR="00DD4BB3" w:rsidRPr="00A36CCB" w:rsidRDefault="00DD4BB3" w:rsidP="0024459E">
            <w:pPr>
              <w:autoSpaceDE w:val="0"/>
              <w:autoSpaceDN w:val="0"/>
              <w:adjustRightInd w:val="0"/>
              <w:jc w:val="right"/>
            </w:pPr>
          </w:p>
        </w:tc>
        <w:tc>
          <w:tcPr>
            <w:tcW w:w="0" w:type="auto"/>
            <w:tcBorders>
              <w:left w:val="single" w:sz="4" w:space="0" w:color="auto"/>
              <w:bottom w:val="nil"/>
            </w:tcBorders>
            <w:shd w:val="clear" w:color="auto" w:fill="auto"/>
          </w:tcPr>
          <w:p w14:paraId="0B2B3FF3" w14:textId="77777777" w:rsidR="00DD4BB3" w:rsidRPr="00A36CCB" w:rsidRDefault="00DD4BB3" w:rsidP="00B71768">
            <w:pPr>
              <w:autoSpaceDE w:val="0"/>
              <w:autoSpaceDN w:val="0"/>
              <w:adjustRightInd w:val="0"/>
            </w:pPr>
            <w:r w:rsidRPr="00A36CCB">
              <w:t>BRRI dhan68</w:t>
            </w:r>
          </w:p>
        </w:tc>
        <w:tc>
          <w:tcPr>
            <w:tcW w:w="0" w:type="auto"/>
            <w:tcBorders>
              <w:bottom w:val="nil"/>
            </w:tcBorders>
            <w:shd w:val="clear" w:color="auto" w:fill="auto"/>
          </w:tcPr>
          <w:p w14:paraId="15410268" w14:textId="77777777" w:rsidR="00DD4BB3" w:rsidRPr="00A36CCB" w:rsidRDefault="00DD4BB3" w:rsidP="0024459E">
            <w:pPr>
              <w:autoSpaceDE w:val="0"/>
              <w:autoSpaceDN w:val="0"/>
              <w:adjustRightInd w:val="0"/>
              <w:jc w:val="right"/>
            </w:pPr>
            <w:r w:rsidRPr="00A36CCB">
              <w:t>5.8949</w:t>
            </w:r>
          </w:p>
        </w:tc>
        <w:tc>
          <w:tcPr>
            <w:tcW w:w="0" w:type="auto"/>
            <w:tcBorders>
              <w:bottom w:val="nil"/>
            </w:tcBorders>
            <w:shd w:val="clear" w:color="auto" w:fill="auto"/>
          </w:tcPr>
          <w:p w14:paraId="7A05FAF0" w14:textId="77777777" w:rsidR="00DD4BB3" w:rsidRPr="00A36CCB" w:rsidRDefault="00DD4BB3" w:rsidP="0024459E">
            <w:pPr>
              <w:autoSpaceDE w:val="0"/>
              <w:autoSpaceDN w:val="0"/>
              <w:adjustRightInd w:val="0"/>
              <w:jc w:val="right"/>
            </w:pPr>
            <w:r w:rsidRPr="00A36CCB">
              <w:t>0.3351</w:t>
            </w:r>
          </w:p>
        </w:tc>
      </w:tr>
      <w:tr w:rsidR="00DD4BB3" w:rsidRPr="00907C68" w14:paraId="3320200C" w14:textId="77777777" w:rsidTr="0024459E">
        <w:trPr>
          <w:trHeight w:hRule="exact" w:val="340"/>
        </w:trPr>
        <w:tc>
          <w:tcPr>
            <w:tcW w:w="0" w:type="auto"/>
            <w:tcBorders>
              <w:top w:val="nil"/>
              <w:bottom w:val="single" w:sz="4" w:space="0" w:color="auto"/>
            </w:tcBorders>
            <w:shd w:val="clear" w:color="auto" w:fill="auto"/>
          </w:tcPr>
          <w:p w14:paraId="7CAAEBE7" w14:textId="77777777" w:rsidR="00DD4BB3" w:rsidRPr="00B71768" w:rsidRDefault="00DD4BB3" w:rsidP="00A36CCB">
            <w:pPr>
              <w:rPr>
                <w:lang w:val="en-GB"/>
              </w:rPr>
            </w:pPr>
          </w:p>
        </w:tc>
        <w:tc>
          <w:tcPr>
            <w:tcW w:w="0" w:type="auto"/>
            <w:tcBorders>
              <w:top w:val="nil"/>
              <w:bottom w:val="single" w:sz="4" w:space="0" w:color="auto"/>
            </w:tcBorders>
            <w:shd w:val="clear" w:color="auto" w:fill="auto"/>
          </w:tcPr>
          <w:p w14:paraId="4428F541" w14:textId="77777777" w:rsidR="00DD4BB3" w:rsidRPr="00A36CCB" w:rsidRDefault="00DD4BB3" w:rsidP="0024459E">
            <w:pPr>
              <w:autoSpaceDE w:val="0"/>
              <w:autoSpaceDN w:val="0"/>
              <w:adjustRightInd w:val="0"/>
              <w:jc w:val="right"/>
            </w:pPr>
          </w:p>
        </w:tc>
        <w:tc>
          <w:tcPr>
            <w:tcW w:w="0" w:type="auto"/>
            <w:tcBorders>
              <w:top w:val="nil"/>
              <w:bottom w:val="single" w:sz="4" w:space="0" w:color="auto"/>
              <w:right w:val="single" w:sz="4" w:space="0" w:color="auto"/>
            </w:tcBorders>
            <w:shd w:val="clear" w:color="auto" w:fill="auto"/>
          </w:tcPr>
          <w:p w14:paraId="72558DA9" w14:textId="77777777" w:rsidR="00DD4BB3" w:rsidRPr="00A36CCB" w:rsidRDefault="00DD4BB3" w:rsidP="0024459E">
            <w:pPr>
              <w:autoSpaceDE w:val="0"/>
              <w:autoSpaceDN w:val="0"/>
              <w:adjustRightInd w:val="0"/>
              <w:jc w:val="right"/>
            </w:pPr>
          </w:p>
        </w:tc>
        <w:tc>
          <w:tcPr>
            <w:tcW w:w="0" w:type="auto"/>
            <w:tcBorders>
              <w:top w:val="nil"/>
              <w:left w:val="single" w:sz="4" w:space="0" w:color="auto"/>
              <w:bottom w:val="single" w:sz="4" w:space="0" w:color="auto"/>
            </w:tcBorders>
            <w:shd w:val="clear" w:color="auto" w:fill="auto"/>
          </w:tcPr>
          <w:p w14:paraId="57287E6F" w14:textId="77777777" w:rsidR="00DD4BB3" w:rsidRPr="00A36CCB" w:rsidRDefault="00DD4BB3" w:rsidP="00A36CCB">
            <w:r w:rsidRPr="00A36CCB">
              <w:t>BRRI dhan69</w:t>
            </w:r>
          </w:p>
        </w:tc>
        <w:tc>
          <w:tcPr>
            <w:tcW w:w="0" w:type="auto"/>
            <w:tcBorders>
              <w:top w:val="nil"/>
              <w:bottom w:val="single" w:sz="4" w:space="0" w:color="auto"/>
            </w:tcBorders>
            <w:shd w:val="clear" w:color="auto" w:fill="auto"/>
          </w:tcPr>
          <w:p w14:paraId="478753D9" w14:textId="77777777" w:rsidR="00DD4BB3" w:rsidRPr="00A36CCB" w:rsidRDefault="00DD4BB3" w:rsidP="0024459E">
            <w:pPr>
              <w:jc w:val="right"/>
            </w:pPr>
            <w:r w:rsidRPr="00A36CCB">
              <w:t>6.2633</w:t>
            </w:r>
          </w:p>
        </w:tc>
        <w:tc>
          <w:tcPr>
            <w:tcW w:w="0" w:type="auto"/>
            <w:tcBorders>
              <w:top w:val="nil"/>
              <w:bottom w:val="single" w:sz="4" w:space="0" w:color="auto"/>
            </w:tcBorders>
            <w:shd w:val="clear" w:color="auto" w:fill="auto"/>
          </w:tcPr>
          <w:p w14:paraId="2DA87869" w14:textId="77777777" w:rsidR="00DD4BB3" w:rsidRPr="00A36CCB" w:rsidRDefault="00DD4BB3" w:rsidP="0024459E">
            <w:pPr>
              <w:jc w:val="right"/>
            </w:pPr>
            <w:r w:rsidRPr="00A36CCB">
              <w:t>0.3351</w:t>
            </w:r>
          </w:p>
        </w:tc>
      </w:tr>
      <w:tr w:rsidR="00DD4BB3" w:rsidRPr="00907C68" w14:paraId="71C7B555" w14:textId="77777777" w:rsidTr="0024459E">
        <w:trPr>
          <w:trHeight w:hRule="exact" w:val="340"/>
        </w:trPr>
        <w:tc>
          <w:tcPr>
            <w:tcW w:w="0" w:type="auto"/>
            <w:tcBorders>
              <w:top w:val="single" w:sz="4" w:space="0" w:color="auto"/>
            </w:tcBorders>
            <w:shd w:val="clear" w:color="auto" w:fill="auto"/>
          </w:tcPr>
          <w:p w14:paraId="51979C6B" w14:textId="77777777" w:rsidR="00DD4BB3" w:rsidRPr="0024459E" w:rsidRDefault="00DD4BB3" w:rsidP="00A36CCB">
            <w:pPr>
              <w:rPr>
                <w:b/>
                <w:lang w:val="en-GB"/>
              </w:rPr>
            </w:pPr>
            <w:r w:rsidRPr="0024459E">
              <w:rPr>
                <w:b/>
                <w:lang w:val="en-GB"/>
              </w:rPr>
              <w:t>Mean SED</w:t>
            </w:r>
          </w:p>
        </w:tc>
        <w:tc>
          <w:tcPr>
            <w:tcW w:w="0" w:type="auto"/>
            <w:tcBorders>
              <w:top w:val="single" w:sz="4" w:space="0" w:color="auto"/>
            </w:tcBorders>
            <w:shd w:val="clear" w:color="auto" w:fill="auto"/>
          </w:tcPr>
          <w:p w14:paraId="40589873" w14:textId="77777777" w:rsidR="00DD4BB3" w:rsidRPr="0024459E" w:rsidRDefault="00DD4BB3" w:rsidP="0024459E">
            <w:pPr>
              <w:autoSpaceDE w:val="0"/>
              <w:autoSpaceDN w:val="0"/>
              <w:adjustRightInd w:val="0"/>
              <w:jc w:val="right"/>
              <w:rPr>
                <w:b/>
              </w:rPr>
            </w:pPr>
            <w:r w:rsidRPr="0024459E">
              <w:rPr>
                <w:b/>
              </w:rPr>
              <w:t>0.2147</w:t>
            </w:r>
          </w:p>
        </w:tc>
        <w:tc>
          <w:tcPr>
            <w:tcW w:w="0" w:type="auto"/>
            <w:tcBorders>
              <w:top w:val="single" w:sz="4" w:space="0" w:color="auto"/>
              <w:right w:val="single" w:sz="4" w:space="0" w:color="auto"/>
            </w:tcBorders>
            <w:shd w:val="clear" w:color="auto" w:fill="auto"/>
          </w:tcPr>
          <w:p w14:paraId="21DD5CFB" w14:textId="77777777" w:rsidR="00DD4BB3" w:rsidRPr="0024459E" w:rsidRDefault="00DD4BB3" w:rsidP="0024459E">
            <w:pPr>
              <w:autoSpaceDE w:val="0"/>
              <w:autoSpaceDN w:val="0"/>
              <w:adjustRightInd w:val="0"/>
              <w:jc w:val="right"/>
              <w:rPr>
                <w:b/>
              </w:rPr>
            </w:pPr>
          </w:p>
        </w:tc>
        <w:tc>
          <w:tcPr>
            <w:tcW w:w="0" w:type="auto"/>
            <w:tcBorders>
              <w:top w:val="single" w:sz="4" w:space="0" w:color="auto"/>
              <w:left w:val="single" w:sz="4" w:space="0" w:color="auto"/>
              <w:bottom w:val="single" w:sz="4" w:space="0" w:color="auto"/>
            </w:tcBorders>
            <w:shd w:val="clear" w:color="auto" w:fill="auto"/>
          </w:tcPr>
          <w:p w14:paraId="4444BD8F" w14:textId="77777777" w:rsidR="00DD4BB3" w:rsidRPr="0024459E" w:rsidRDefault="00DD4BB3" w:rsidP="0024459E">
            <w:pPr>
              <w:autoSpaceDE w:val="0"/>
              <w:autoSpaceDN w:val="0"/>
              <w:adjustRightInd w:val="0"/>
              <w:jc w:val="right"/>
              <w:rPr>
                <w:b/>
              </w:rPr>
            </w:pPr>
          </w:p>
        </w:tc>
        <w:tc>
          <w:tcPr>
            <w:tcW w:w="0" w:type="auto"/>
            <w:tcBorders>
              <w:top w:val="single" w:sz="4" w:space="0" w:color="auto"/>
            </w:tcBorders>
            <w:shd w:val="clear" w:color="auto" w:fill="auto"/>
          </w:tcPr>
          <w:p w14:paraId="1C28EF84" w14:textId="77777777" w:rsidR="00DD4BB3" w:rsidRPr="0024459E" w:rsidRDefault="00DD4BB3" w:rsidP="0024459E">
            <w:pPr>
              <w:autoSpaceDE w:val="0"/>
              <w:autoSpaceDN w:val="0"/>
              <w:adjustRightInd w:val="0"/>
              <w:jc w:val="right"/>
              <w:rPr>
                <w:b/>
              </w:rPr>
            </w:pPr>
            <w:r w:rsidRPr="0024459E">
              <w:rPr>
                <w:b/>
              </w:rPr>
              <w:t>0.1904</w:t>
            </w:r>
          </w:p>
        </w:tc>
        <w:tc>
          <w:tcPr>
            <w:tcW w:w="0" w:type="auto"/>
            <w:tcBorders>
              <w:top w:val="single" w:sz="4" w:space="0" w:color="auto"/>
            </w:tcBorders>
            <w:shd w:val="clear" w:color="auto" w:fill="auto"/>
          </w:tcPr>
          <w:p w14:paraId="69796940" w14:textId="77777777" w:rsidR="00DD4BB3" w:rsidRPr="0024459E" w:rsidRDefault="00DD4BB3" w:rsidP="0024459E">
            <w:pPr>
              <w:autoSpaceDE w:val="0"/>
              <w:autoSpaceDN w:val="0"/>
              <w:adjustRightInd w:val="0"/>
              <w:jc w:val="right"/>
              <w:rPr>
                <w:b/>
              </w:rPr>
            </w:pPr>
          </w:p>
        </w:tc>
      </w:tr>
    </w:tbl>
    <w:p w14:paraId="249BA67A" w14:textId="6EC506D3" w:rsidR="00A57FD4" w:rsidDel="001F6EFF" w:rsidRDefault="00A57FD4">
      <w:pPr>
        <w:rPr>
          <w:del w:id="235" w:author="pschmidt" w:date="2018-02-07T17:11:00Z"/>
          <w:lang w:val="en-GB"/>
        </w:rPr>
      </w:pPr>
    </w:p>
    <w:p w14:paraId="6739A231" w14:textId="004CD3FF" w:rsidR="00757EFF" w:rsidRDefault="00CD5378">
      <w:pPr>
        <w:rPr>
          <w:b/>
          <w:lang w:val="en-GB"/>
        </w:rPr>
      </w:pPr>
      <w:r>
        <w:rPr>
          <w:b/>
          <w:noProof/>
          <w:lang w:val="en-US" w:eastAsia="en-US"/>
        </w:rPr>
        <w:pict w14:anchorId="1D8E618D">
          <v:shape id="_x0000_i1041" type="#_x0000_t75" style="width:408.45pt;height:255.45pt">
            <v:imagedata r:id="rId37" o:title="aman_g_tj"/>
          </v:shape>
        </w:pict>
      </w:r>
    </w:p>
    <w:p w14:paraId="04192AC9" w14:textId="77777777" w:rsidR="00A959CB" w:rsidRPr="00757EFF" w:rsidRDefault="00A959CB" w:rsidP="00A959CB">
      <w:pPr>
        <w:rPr>
          <w:ins w:id="236" w:author="pschmidt" w:date="2018-02-07T17:20:00Z"/>
          <w:lang w:val="en-GB"/>
        </w:rPr>
      </w:pPr>
      <w:ins w:id="237" w:author="pschmidt" w:date="2018-02-07T17:20:00Z">
        <w:r w:rsidRPr="00A57FD4">
          <w:rPr>
            <w:b/>
            <w:lang w:val="en-GB"/>
          </w:rPr>
          <w:t>Fig</w:t>
        </w:r>
        <w:r>
          <w:rPr>
            <w:b/>
            <w:lang w:val="en-GB"/>
          </w:rPr>
          <w:t>ure</w:t>
        </w:r>
        <w:r w:rsidRPr="00A57FD4">
          <w:rPr>
            <w:b/>
            <w:lang w:val="en-GB"/>
          </w:rPr>
          <w:t xml:space="preserve"> 1.</w:t>
        </w:r>
        <w:r>
          <w:rPr>
            <w:lang w:val="en-GB"/>
          </w:rPr>
          <w:t xml:space="preserve"> Genotype means per environment of T. </w:t>
        </w:r>
        <w:proofErr w:type="spellStart"/>
        <w:r>
          <w:rPr>
            <w:lang w:val="en-GB"/>
          </w:rPr>
          <w:t>Aman</w:t>
        </w:r>
        <w:proofErr w:type="spellEnd"/>
        <w:r>
          <w:rPr>
            <w:lang w:val="en-GB"/>
          </w:rPr>
          <w:t xml:space="preserve"> seasons plotted against calendar year of the respective trial. Colours indicate the year of release for the respective genotype.</w:t>
        </w:r>
      </w:ins>
    </w:p>
    <w:p w14:paraId="2195F9BE" w14:textId="77777777" w:rsidR="00757EFF" w:rsidRDefault="00757EFF">
      <w:pPr>
        <w:rPr>
          <w:b/>
          <w:lang w:val="en-GB"/>
        </w:rPr>
      </w:pPr>
    </w:p>
    <w:p w14:paraId="119AAE17" w14:textId="77777777" w:rsidR="00757EFF" w:rsidRDefault="00757EFF">
      <w:pPr>
        <w:rPr>
          <w:b/>
          <w:lang w:val="en-GB"/>
        </w:rPr>
      </w:pPr>
    </w:p>
    <w:p w14:paraId="169010BC" w14:textId="3E2DE7FE" w:rsidR="00A57FD4" w:rsidRDefault="00A57FD4">
      <w:pPr>
        <w:rPr>
          <w:b/>
          <w:lang w:val="en-GB"/>
        </w:rPr>
      </w:pPr>
    </w:p>
    <w:p w14:paraId="1A3DE422" w14:textId="32822A86" w:rsidR="00A57FD4" w:rsidRDefault="00CD5378">
      <w:pPr>
        <w:rPr>
          <w:b/>
          <w:lang w:val="en-GB"/>
        </w:rPr>
      </w:pPr>
      <w:r>
        <w:rPr>
          <w:b/>
          <w:noProof/>
          <w:lang w:val="en-US" w:eastAsia="en-US"/>
        </w:rPr>
        <w:lastRenderedPageBreak/>
        <w:pict w14:anchorId="6DDAA9C4">
          <v:shape id="_x0000_i1042" type="#_x0000_t75" style="width:408.45pt;height:255.45pt">
            <v:imagedata r:id="rId38" o:title="aman_g_xj"/>
          </v:shape>
        </w:pict>
      </w:r>
    </w:p>
    <w:p w14:paraId="7716D860" w14:textId="77777777" w:rsidR="00A959CB" w:rsidRDefault="00A959CB" w:rsidP="00A959CB">
      <w:pPr>
        <w:rPr>
          <w:ins w:id="238" w:author="pschmidt" w:date="2018-02-07T17:20:00Z"/>
          <w:b/>
          <w:lang w:val="en-GB"/>
        </w:rPr>
      </w:pPr>
      <w:ins w:id="239" w:author="pschmidt" w:date="2018-02-07T17:20:00Z">
        <w:r>
          <w:rPr>
            <w:b/>
            <w:lang w:val="en-GB"/>
          </w:rPr>
          <w:t xml:space="preserve">Figure 2. </w:t>
        </w:r>
        <w:r>
          <w:rPr>
            <w:lang w:val="en-GB"/>
          </w:rPr>
          <w:t xml:space="preserve">Genotype means per environment of T. </w:t>
        </w:r>
        <w:proofErr w:type="spellStart"/>
        <w:r>
          <w:rPr>
            <w:lang w:val="en-GB"/>
          </w:rPr>
          <w:t>Aman</w:t>
        </w:r>
        <w:proofErr w:type="spellEnd"/>
        <w:r>
          <w:rPr>
            <w:lang w:val="en-GB"/>
          </w:rPr>
          <w:t xml:space="preserve"> seasons plotted against year of release for the respective genotype. Colours indicate the calendar year of the respective trial.</w:t>
        </w:r>
      </w:ins>
    </w:p>
    <w:p w14:paraId="33FB1023" w14:textId="66FAF026" w:rsidR="00A57FD4" w:rsidRDefault="00A57FD4">
      <w:pPr>
        <w:rPr>
          <w:b/>
          <w:lang w:val="en-GB"/>
        </w:rPr>
      </w:pPr>
    </w:p>
    <w:p w14:paraId="5BE26D64" w14:textId="6C7AF864" w:rsidR="00757EFF" w:rsidRDefault="00CD5378">
      <w:pPr>
        <w:rPr>
          <w:b/>
          <w:lang w:val="en-GB"/>
        </w:rPr>
      </w:pPr>
      <w:r>
        <w:rPr>
          <w:b/>
          <w:noProof/>
          <w:lang w:val="en-US" w:eastAsia="en-US"/>
        </w:rPr>
        <w:pict w14:anchorId="5D8C2AA7">
          <v:shape id="_x0000_i1043" type="#_x0000_t75" style="width:408.45pt;height:255.45pt">
            <v:imagedata r:id="rId39" o:title="boro_g_tj"/>
          </v:shape>
        </w:pict>
      </w:r>
    </w:p>
    <w:p w14:paraId="7CBE0F56" w14:textId="4A52B274" w:rsidR="00A959CB" w:rsidRPr="00757EFF" w:rsidRDefault="00A959CB" w:rsidP="00A959CB">
      <w:pPr>
        <w:rPr>
          <w:ins w:id="240" w:author="pschmidt" w:date="2018-02-07T17:20:00Z"/>
          <w:lang w:val="en-GB"/>
        </w:rPr>
      </w:pPr>
      <w:ins w:id="241" w:author="pschmidt" w:date="2018-02-07T17:20:00Z">
        <w:r w:rsidRPr="00A57FD4">
          <w:rPr>
            <w:b/>
            <w:lang w:val="en-GB"/>
          </w:rPr>
          <w:t>Fig</w:t>
        </w:r>
        <w:r>
          <w:rPr>
            <w:b/>
            <w:lang w:val="en-GB"/>
          </w:rPr>
          <w:t>ure</w:t>
        </w:r>
        <w:r w:rsidRPr="00A57FD4">
          <w:rPr>
            <w:b/>
            <w:lang w:val="en-GB"/>
          </w:rPr>
          <w:t xml:space="preserve"> </w:t>
        </w:r>
        <w:r>
          <w:rPr>
            <w:b/>
            <w:lang w:val="en-GB"/>
          </w:rPr>
          <w:t>3</w:t>
        </w:r>
        <w:r w:rsidRPr="00A57FD4">
          <w:rPr>
            <w:b/>
            <w:lang w:val="en-GB"/>
          </w:rPr>
          <w:t>.</w:t>
        </w:r>
        <w:r>
          <w:rPr>
            <w:lang w:val="en-GB"/>
          </w:rPr>
          <w:t xml:space="preserve"> Genotype means per environment of </w:t>
        </w:r>
        <w:proofErr w:type="spellStart"/>
        <w:r>
          <w:rPr>
            <w:lang w:val="en-GB"/>
          </w:rPr>
          <w:t>Boro</w:t>
        </w:r>
        <w:proofErr w:type="spellEnd"/>
        <w:r>
          <w:rPr>
            <w:lang w:val="en-GB"/>
          </w:rPr>
          <w:t xml:space="preserve"> seasons plotted against calendar year of the respective trial. Colours indicate the year of release for the respective genotype.</w:t>
        </w:r>
      </w:ins>
    </w:p>
    <w:p w14:paraId="37BEF3C4" w14:textId="2524FCB6" w:rsidR="00A57FD4" w:rsidRDefault="00A57FD4">
      <w:pPr>
        <w:rPr>
          <w:b/>
          <w:lang w:val="en-GB"/>
        </w:rPr>
      </w:pPr>
    </w:p>
    <w:p w14:paraId="2E8FB5C3" w14:textId="05589CD7" w:rsidR="00A57FD4" w:rsidRDefault="00CD5378">
      <w:pPr>
        <w:rPr>
          <w:b/>
          <w:lang w:val="en-GB"/>
        </w:rPr>
      </w:pPr>
      <w:r>
        <w:rPr>
          <w:b/>
          <w:noProof/>
          <w:lang w:val="en-US" w:eastAsia="en-US"/>
        </w:rPr>
        <w:lastRenderedPageBreak/>
        <w:pict w14:anchorId="3D250ADA">
          <v:shape id="_x0000_i1044" type="#_x0000_t75" style="width:408.45pt;height:255.45pt">
            <v:imagedata r:id="rId40" o:title="boro_g_xj"/>
          </v:shape>
        </w:pict>
      </w:r>
    </w:p>
    <w:p w14:paraId="67E58CA2" w14:textId="3920D8A5" w:rsidR="00A959CB" w:rsidRDefault="00A959CB" w:rsidP="00A959CB">
      <w:pPr>
        <w:rPr>
          <w:ins w:id="242" w:author="pschmidt" w:date="2018-02-07T17:20:00Z"/>
          <w:b/>
          <w:lang w:val="en-GB"/>
        </w:rPr>
      </w:pPr>
      <w:ins w:id="243" w:author="pschmidt" w:date="2018-02-07T17:20:00Z">
        <w:r>
          <w:rPr>
            <w:b/>
            <w:lang w:val="en-GB"/>
          </w:rPr>
          <w:t xml:space="preserve">Figure 4. </w:t>
        </w:r>
        <w:r>
          <w:rPr>
            <w:lang w:val="en-GB"/>
          </w:rPr>
          <w:t xml:space="preserve">Genotype means per environment of </w:t>
        </w:r>
        <w:proofErr w:type="spellStart"/>
        <w:r>
          <w:rPr>
            <w:lang w:val="en-GB"/>
          </w:rPr>
          <w:t>Boro</w:t>
        </w:r>
        <w:proofErr w:type="spellEnd"/>
        <w:r>
          <w:rPr>
            <w:lang w:val="en-GB"/>
          </w:rPr>
          <w:t xml:space="preserve"> seasons plotted against year of release for the respective genotype. Colours indicate the calendar year of the respective trial.</w:t>
        </w:r>
      </w:ins>
    </w:p>
    <w:p w14:paraId="68F39E81" w14:textId="11D2F9BB" w:rsidR="00A57FD4" w:rsidRDefault="00A57FD4">
      <w:pPr>
        <w:rPr>
          <w:b/>
          <w:lang w:val="en-GB"/>
        </w:rPr>
      </w:pPr>
    </w:p>
    <w:p w14:paraId="00223451" w14:textId="77777777" w:rsidR="00432721" w:rsidRDefault="00432721" w:rsidP="00432721">
      <w:pPr>
        <w:rPr>
          <w:lang w:val="en-GB"/>
        </w:rPr>
      </w:pPr>
      <w:r w:rsidRPr="006226D1">
        <w:rPr>
          <w:lang w:val="en-GB"/>
        </w:rPr>
        <w:t>We also compared the genetic trends for the five groups of varieties (Table 2)</w:t>
      </w:r>
      <w:r>
        <w:rPr>
          <w:lang w:val="en-GB"/>
        </w:rPr>
        <w:t>, adding group-</w:t>
      </w:r>
      <w:r w:rsidRPr="00775D39">
        <w:rPr>
          <w:lang w:val="en-GB"/>
        </w:rPr>
        <w:t xml:space="preserve">specific intercepts and slopes, and found non-significant differences in genetic trend for </w:t>
      </w:r>
      <w:proofErr w:type="spellStart"/>
      <w:r w:rsidRPr="00775D39">
        <w:rPr>
          <w:lang w:val="en-GB"/>
        </w:rPr>
        <w:t>Aman</w:t>
      </w:r>
      <w:proofErr w:type="spellEnd"/>
      <w:r w:rsidRPr="00775D39">
        <w:rPr>
          <w:lang w:val="en-GB"/>
        </w:rPr>
        <w:t xml:space="preserve"> (F= 1.06, p = 0.3743) or </w:t>
      </w:r>
      <w:proofErr w:type="spellStart"/>
      <w:r w:rsidRPr="00775D39">
        <w:rPr>
          <w:lang w:val="en-GB"/>
        </w:rPr>
        <w:t>Boro</w:t>
      </w:r>
      <w:proofErr w:type="spellEnd"/>
      <w:r w:rsidRPr="00775D39">
        <w:rPr>
          <w:lang w:val="en-GB"/>
        </w:rPr>
        <w:t xml:space="preserve"> (F= 0.17, p= 0.8454). The corresponding trend estimates </w:t>
      </w:r>
      <w:proofErr w:type="gramStart"/>
      <w:r w:rsidRPr="00775D39">
        <w:rPr>
          <w:lang w:val="en-GB"/>
        </w:rPr>
        <w:t>are shown</w:t>
      </w:r>
      <w:proofErr w:type="gramEnd"/>
      <w:r w:rsidRPr="00775D39">
        <w:rPr>
          <w:lang w:val="en-GB"/>
        </w:rPr>
        <w:t xml:space="preserve"> in Table </w:t>
      </w:r>
      <w:r>
        <w:rPr>
          <w:lang w:val="en-GB"/>
        </w:rPr>
        <w:t>5</w:t>
      </w:r>
      <w:r w:rsidRPr="00775D39">
        <w:rPr>
          <w:lang w:val="en-GB"/>
        </w:rPr>
        <w:t>.</w:t>
      </w:r>
    </w:p>
    <w:p w14:paraId="475542D4" w14:textId="77777777" w:rsidR="00432721" w:rsidRPr="00775D39" w:rsidRDefault="00432721" w:rsidP="00432721">
      <w:pPr>
        <w:rPr>
          <w:lang w:val="en-GB"/>
        </w:rPr>
      </w:pPr>
    </w:p>
    <w:p w14:paraId="024E533E" w14:textId="77777777" w:rsidR="00307ECB" w:rsidRDefault="00307ECB" w:rsidP="00307ECB">
      <w:pPr>
        <w:rPr>
          <w:lang w:val="en-GB"/>
        </w:rPr>
      </w:pPr>
      <w:commentRangeStart w:id="244"/>
      <w:r w:rsidRPr="00E736CF">
        <w:rPr>
          <w:b/>
          <w:lang w:val="en-GB"/>
        </w:rPr>
        <w:t>Table</w:t>
      </w:r>
      <w:r>
        <w:rPr>
          <w:b/>
          <w:lang w:val="en-GB"/>
        </w:rPr>
        <w:t xml:space="preserve"> </w:t>
      </w:r>
      <w:r w:rsidR="007845DA">
        <w:rPr>
          <w:b/>
          <w:lang w:val="en-GB"/>
        </w:rPr>
        <w:t>5</w:t>
      </w:r>
      <w:r>
        <w:rPr>
          <w:lang w:val="en-GB"/>
        </w:rPr>
        <w:t xml:space="preserve">: </w:t>
      </w:r>
      <w:commentRangeEnd w:id="244"/>
      <w:r w:rsidR="00DA200B">
        <w:rPr>
          <w:rStyle w:val="Kommentarzeichen"/>
        </w:rPr>
        <w:commentReference w:id="244"/>
      </w:r>
      <w:r>
        <w:rPr>
          <w:lang w:val="en-GB"/>
        </w:rPr>
        <w:t>Estimates of fixed effects (t ha</w:t>
      </w:r>
      <w:r w:rsidRPr="00E736CF">
        <w:rPr>
          <w:vertAlign w:val="superscript"/>
          <w:lang w:val="en-GB"/>
        </w:rPr>
        <w:t>-1</w:t>
      </w:r>
      <w:r>
        <w:rPr>
          <w:lang w:val="en-GB"/>
        </w:rPr>
        <w:t>) in model with group-specific trends</w:t>
      </w:r>
    </w:p>
    <w:tbl>
      <w:tblPr>
        <w:tblW w:w="9460" w:type="dxa"/>
        <w:tblLook w:val="01E0" w:firstRow="1" w:lastRow="1" w:firstColumn="1" w:lastColumn="1" w:noHBand="0" w:noVBand="0"/>
      </w:tblPr>
      <w:tblGrid>
        <w:gridCol w:w="2289"/>
        <w:gridCol w:w="1555"/>
        <w:gridCol w:w="1932"/>
        <w:gridCol w:w="1657"/>
        <w:gridCol w:w="2027"/>
      </w:tblGrid>
      <w:tr w:rsidR="0024459E" w:rsidRPr="00B71768" w14:paraId="7124BEE0" w14:textId="77777777" w:rsidTr="0024459E">
        <w:tc>
          <w:tcPr>
            <w:tcW w:w="2289" w:type="dxa"/>
            <w:tcBorders>
              <w:top w:val="single" w:sz="4" w:space="0" w:color="auto"/>
              <w:left w:val="single" w:sz="4" w:space="0" w:color="auto"/>
              <w:right w:val="single" w:sz="4" w:space="0" w:color="auto"/>
            </w:tcBorders>
            <w:shd w:val="clear" w:color="auto" w:fill="auto"/>
            <w:vAlign w:val="bottom"/>
          </w:tcPr>
          <w:p w14:paraId="11DC187D" w14:textId="77777777" w:rsidR="0024459E" w:rsidRPr="0024459E" w:rsidRDefault="0024459E" w:rsidP="0024459E">
            <w:pPr>
              <w:jc w:val="center"/>
              <w:rPr>
                <w:b/>
                <w:lang w:val="en-GB"/>
              </w:rPr>
            </w:pPr>
            <w:r w:rsidRPr="0024459E">
              <w:rPr>
                <w:b/>
                <w:lang w:val="en-GB"/>
              </w:rPr>
              <w:t>Parameters</w:t>
            </w:r>
          </w:p>
        </w:tc>
        <w:tc>
          <w:tcPr>
            <w:tcW w:w="3487" w:type="dxa"/>
            <w:gridSpan w:val="2"/>
            <w:tcBorders>
              <w:top w:val="single" w:sz="4" w:space="0" w:color="auto"/>
              <w:left w:val="single" w:sz="4" w:space="0" w:color="auto"/>
              <w:right w:val="single" w:sz="4" w:space="0" w:color="auto"/>
            </w:tcBorders>
            <w:shd w:val="clear" w:color="auto" w:fill="auto"/>
            <w:vAlign w:val="bottom"/>
          </w:tcPr>
          <w:p w14:paraId="0E0F9D24" w14:textId="2786F39A" w:rsidR="0024459E" w:rsidRPr="0024459E" w:rsidRDefault="0024459E" w:rsidP="0024459E">
            <w:pPr>
              <w:jc w:val="center"/>
              <w:rPr>
                <w:b/>
                <w:lang w:val="en-GB"/>
              </w:rPr>
            </w:pPr>
            <w:proofErr w:type="spellStart"/>
            <w:r w:rsidRPr="0024459E">
              <w:rPr>
                <w:b/>
                <w:lang w:val="en-GB"/>
              </w:rPr>
              <w:t>Aman</w:t>
            </w:r>
            <w:proofErr w:type="spellEnd"/>
          </w:p>
        </w:tc>
        <w:tc>
          <w:tcPr>
            <w:tcW w:w="3684" w:type="dxa"/>
            <w:gridSpan w:val="2"/>
            <w:tcBorders>
              <w:top w:val="single" w:sz="4" w:space="0" w:color="auto"/>
              <w:left w:val="single" w:sz="4" w:space="0" w:color="auto"/>
              <w:right w:val="single" w:sz="4" w:space="0" w:color="auto"/>
            </w:tcBorders>
            <w:shd w:val="clear" w:color="auto" w:fill="auto"/>
            <w:vAlign w:val="bottom"/>
          </w:tcPr>
          <w:p w14:paraId="53760182" w14:textId="10C76004" w:rsidR="0024459E" w:rsidRPr="0024459E" w:rsidRDefault="0024459E" w:rsidP="0024459E">
            <w:pPr>
              <w:jc w:val="center"/>
              <w:rPr>
                <w:b/>
                <w:lang w:val="en-GB"/>
              </w:rPr>
            </w:pPr>
            <w:proofErr w:type="spellStart"/>
            <w:r w:rsidRPr="0024459E">
              <w:rPr>
                <w:b/>
                <w:lang w:val="en-GB"/>
              </w:rPr>
              <w:t>Boro</w:t>
            </w:r>
            <w:proofErr w:type="spellEnd"/>
          </w:p>
        </w:tc>
      </w:tr>
      <w:tr w:rsidR="00307ECB" w:rsidRPr="00945097" w14:paraId="496C751D" w14:textId="77777777" w:rsidTr="0024459E">
        <w:tc>
          <w:tcPr>
            <w:tcW w:w="2289" w:type="dxa"/>
            <w:tcBorders>
              <w:left w:val="single" w:sz="4" w:space="0" w:color="auto"/>
              <w:bottom w:val="single" w:sz="4" w:space="0" w:color="auto"/>
              <w:right w:val="single" w:sz="4" w:space="0" w:color="auto"/>
            </w:tcBorders>
            <w:shd w:val="clear" w:color="auto" w:fill="auto"/>
            <w:vAlign w:val="bottom"/>
          </w:tcPr>
          <w:p w14:paraId="29BB91BC" w14:textId="77777777" w:rsidR="00307ECB" w:rsidRPr="0024459E" w:rsidRDefault="00307ECB" w:rsidP="0024459E">
            <w:pPr>
              <w:jc w:val="center"/>
              <w:rPr>
                <w:b/>
                <w:lang w:val="en-GB"/>
              </w:rPr>
            </w:pPr>
          </w:p>
        </w:tc>
        <w:tc>
          <w:tcPr>
            <w:tcW w:w="1555" w:type="dxa"/>
            <w:tcBorders>
              <w:left w:val="single" w:sz="4" w:space="0" w:color="auto"/>
              <w:bottom w:val="single" w:sz="4" w:space="0" w:color="auto"/>
            </w:tcBorders>
            <w:shd w:val="clear" w:color="auto" w:fill="auto"/>
            <w:vAlign w:val="bottom"/>
          </w:tcPr>
          <w:p w14:paraId="1BD2A49A" w14:textId="77777777" w:rsidR="00307ECB" w:rsidRPr="0024459E" w:rsidRDefault="00307ECB" w:rsidP="0024459E">
            <w:pPr>
              <w:autoSpaceDE w:val="0"/>
              <w:autoSpaceDN w:val="0"/>
              <w:adjustRightInd w:val="0"/>
              <w:jc w:val="center"/>
              <w:rPr>
                <w:b/>
                <w:lang w:val="en-GB"/>
              </w:rPr>
            </w:pPr>
            <w:r w:rsidRPr="0024459E">
              <w:rPr>
                <w:b/>
                <w:lang w:val="en-GB"/>
              </w:rPr>
              <w:t>Estimate</w:t>
            </w:r>
          </w:p>
        </w:tc>
        <w:tc>
          <w:tcPr>
            <w:tcW w:w="1932" w:type="dxa"/>
            <w:tcBorders>
              <w:bottom w:val="single" w:sz="4" w:space="0" w:color="auto"/>
              <w:right w:val="single" w:sz="4" w:space="0" w:color="auto"/>
            </w:tcBorders>
            <w:shd w:val="clear" w:color="auto" w:fill="auto"/>
            <w:vAlign w:val="bottom"/>
          </w:tcPr>
          <w:p w14:paraId="7B017079" w14:textId="7F3C2CD7" w:rsidR="00307ECB" w:rsidRPr="0024459E" w:rsidRDefault="00307ECB" w:rsidP="0024459E">
            <w:pPr>
              <w:autoSpaceDE w:val="0"/>
              <w:autoSpaceDN w:val="0"/>
              <w:adjustRightInd w:val="0"/>
              <w:jc w:val="center"/>
              <w:rPr>
                <w:b/>
                <w:lang w:val="en-GB"/>
              </w:rPr>
            </w:pPr>
            <w:r w:rsidRPr="0024459E">
              <w:rPr>
                <w:b/>
                <w:lang w:val="en-GB"/>
              </w:rPr>
              <w:t>Standard error</w:t>
            </w:r>
          </w:p>
          <w:p w14:paraId="0144CB92" w14:textId="77777777" w:rsidR="00307ECB" w:rsidRPr="0024459E" w:rsidRDefault="00307ECB" w:rsidP="0024459E">
            <w:pPr>
              <w:autoSpaceDE w:val="0"/>
              <w:autoSpaceDN w:val="0"/>
              <w:adjustRightInd w:val="0"/>
              <w:jc w:val="center"/>
              <w:rPr>
                <w:b/>
                <w:lang w:val="en-GB"/>
              </w:rPr>
            </w:pPr>
            <w:r w:rsidRPr="0024459E">
              <w:rPr>
                <w:b/>
                <w:lang w:val="en-GB"/>
              </w:rPr>
              <w:t>(p-value, z-test)</w:t>
            </w:r>
          </w:p>
        </w:tc>
        <w:tc>
          <w:tcPr>
            <w:tcW w:w="1657" w:type="dxa"/>
            <w:tcBorders>
              <w:left w:val="single" w:sz="4" w:space="0" w:color="auto"/>
              <w:bottom w:val="single" w:sz="4" w:space="0" w:color="auto"/>
            </w:tcBorders>
            <w:shd w:val="clear" w:color="auto" w:fill="auto"/>
            <w:vAlign w:val="bottom"/>
          </w:tcPr>
          <w:p w14:paraId="47424C06" w14:textId="77777777" w:rsidR="00307ECB" w:rsidRPr="0024459E" w:rsidRDefault="00307ECB" w:rsidP="0024459E">
            <w:pPr>
              <w:jc w:val="center"/>
              <w:rPr>
                <w:b/>
                <w:lang w:val="en-GB"/>
              </w:rPr>
            </w:pPr>
            <w:r w:rsidRPr="0024459E">
              <w:rPr>
                <w:b/>
                <w:lang w:val="en-GB"/>
              </w:rPr>
              <w:t>Estimate</w:t>
            </w:r>
          </w:p>
        </w:tc>
        <w:tc>
          <w:tcPr>
            <w:tcW w:w="2027" w:type="dxa"/>
            <w:tcBorders>
              <w:bottom w:val="single" w:sz="4" w:space="0" w:color="auto"/>
              <w:right w:val="single" w:sz="4" w:space="0" w:color="auto"/>
            </w:tcBorders>
            <w:shd w:val="clear" w:color="auto" w:fill="auto"/>
            <w:vAlign w:val="bottom"/>
          </w:tcPr>
          <w:p w14:paraId="556B4D8F" w14:textId="77777777" w:rsidR="00307ECB" w:rsidRPr="0024459E" w:rsidRDefault="00307ECB" w:rsidP="0024459E">
            <w:pPr>
              <w:jc w:val="center"/>
              <w:rPr>
                <w:b/>
                <w:lang w:val="en-GB"/>
              </w:rPr>
            </w:pPr>
            <w:r w:rsidRPr="0024459E">
              <w:rPr>
                <w:b/>
                <w:lang w:val="en-GB"/>
              </w:rPr>
              <w:t>Standard error</w:t>
            </w:r>
          </w:p>
          <w:p w14:paraId="108B41EA" w14:textId="77777777" w:rsidR="00307ECB" w:rsidRPr="0024459E" w:rsidRDefault="00307ECB" w:rsidP="0024459E">
            <w:pPr>
              <w:jc w:val="center"/>
              <w:rPr>
                <w:b/>
                <w:lang w:val="en-GB"/>
              </w:rPr>
            </w:pPr>
            <w:r w:rsidRPr="0024459E">
              <w:rPr>
                <w:b/>
                <w:lang w:val="en-GB"/>
              </w:rPr>
              <w:t>(p-value, z-test)</w:t>
            </w:r>
          </w:p>
        </w:tc>
      </w:tr>
      <w:tr w:rsidR="00307ECB" w:rsidRPr="00B71768" w14:paraId="5348D5B2" w14:textId="77777777" w:rsidTr="0024459E">
        <w:tc>
          <w:tcPr>
            <w:tcW w:w="2289" w:type="dxa"/>
            <w:tcBorders>
              <w:top w:val="single" w:sz="4" w:space="0" w:color="auto"/>
              <w:left w:val="single" w:sz="4" w:space="0" w:color="auto"/>
              <w:right w:val="single" w:sz="4" w:space="0" w:color="auto"/>
            </w:tcBorders>
            <w:shd w:val="clear" w:color="auto" w:fill="auto"/>
          </w:tcPr>
          <w:p w14:paraId="60D5C1D5" w14:textId="77777777" w:rsidR="00307ECB" w:rsidRPr="00B71768" w:rsidRDefault="00307ECB" w:rsidP="00FC696E">
            <w:pPr>
              <w:rPr>
                <w:lang w:val="en-GB"/>
              </w:rPr>
            </w:pPr>
            <w:r w:rsidRPr="00B71768">
              <w:rPr>
                <w:lang w:val="en-GB"/>
              </w:rPr>
              <w:t>Fixed effects (t ha</w:t>
            </w:r>
            <w:r w:rsidRPr="00B71768">
              <w:rPr>
                <w:vertAlign w:val="superscript"/>
                <w:lang w:val="en-GB"/>
              </w:rPr>
              <w:t>-1</w:t>
            </w:r>
            <w:r w:rsidRPr="00B71768">
              <w:rPr>
                <w:lang w:val="en-GB"/>
              </w:rPr>
              <w:t>)</w:t>
            </w:r>
          </w:p>
        </w:tc>
        <w:tc>
          <w:tcPr>
            <w:tcW w:w="1555" w:type="dxa"/>
            <w:tcBorders>
              <w:top w:val="single" w:sz="4" w:space="0" w:color="auto"/>
              <w:left w:val="single" w:sz="4" w:space="0" w:color="auto"/>
            </w:tcBorders>
            <w:shd w:val="clear" w:color="auto" w:fill="auto"/>
          </w:tcPr>
          <w:p w14:paraId="037A0297" w14:textId="77777777" w:rsidR="00307ECB" w:rsidRPr="00E66492" w:rsidRDefault="00307ECB" w:rsidP="0024459E">
            <w:pPr>
              <w:autoSpaceDE w:val="0"/>
              <w:autoSpaceDN w:val="0"/>
              <w:adjustRightInd w:val="0"/>
              <w:jc w:val="right"/>
            </w:pPr>
          </w:p>
        </w:tc>
        <w:tc>
          <w:tcPr>
            <w:tcW w:w="1932" w:type="dxa"/>
            <w:tcBorders>
              <w:top w:val="single" w:sz="4" w:space="0" w:color="auto"/>
              <w:right w:val="single" w:sz="4" w:space="0" w:color="auto"/>
            </w:tcBorders>
            <w:shd w:val="clear" w:color="auto" w:fill="auto"/>
          </w:tcPr>
          <w:p w14:paraId="7AC21825" w14:textId="77777777" w:rsidR="00307ECB" w:rsidRPr="00E66492" w:rsidRDefault="00307ECB" w:rsidP="0024459E">
            <w:pPr>
              <w:autoSpaceDE w:val="0"/>
              <w:autoSpaceDN w:val="0"/>
              <w:adjustRightInd w:val="0"/>
              <w:jc w:val="right"/>
            </w:pPr>
          </w:p>
        </w:tc>
        <w:tc>
          <w:tcPr>
            <w:tcW w:w="1657" w:type="dxa"/>
            <w:tcBorders>
              <w:top w:val="single" w:sz="4" w:space="0" w:color="auto"/>
              <w:left w:val="single" w:sz="4" w:space="0" w:color="auto"/>
            </w:tcBorders>
            <w:shd w:val="clear" w:color="auto" w:fill="auto"/>
          </w:tcPr>
          <w:p w14:paraId="0325339D" w14:textId="77777777" w:rsidR="00307ECB" w:rsidRPr="00B71768" w:rsidRDefault="00307ECB" w:rsidP="0024459E">
            <w:pPr>
              <w:jc w:val="right"/>
              <w:rPr>
                <w:lang w:val="en-GB"/>
              </w:rPr>
            </w:pPr>
          </w:p>
        </w:tc>
        <w:tc>
          <w:tcPr>
            <w:tcW w:w="2027" w:type="dxa"/>
            <w:tcBorders>
              <w:top w:val="single" w:sz="4" w:space="0" w:color="auto"/>
              <w:right w:val="single" w:sz="4" w:space="0" w:color="auto"/>
            </w:tcBorders>
            <w:shd w:val="clear" w:color="auto" w:fill="auto"/>
          </w:tcPr>
          <w:p w14:paraId="4539BE5D" w14:textId="77777777" w:rsidR="00307ECB" w:rsidRPr="00B71768" w:rsidRDefault="00307ECB" w:rsidP="0024459E">
            <w:pPr>
              <w:jc w:val="right"/>
              <w:rPr>
                <w:lang w:val="en-GB"/>
              </w:rPr>
            </w:pPr>
          </w:p>
        </w:tc>
      </w:tr>
      <w:tr w:rsidR="00916335" w:rsidRPr="00393829" w14:paraId="18F457A9" w14:textId="77777777" w:rsidTr="0024459E">
        <w:tc>
          <w:tcPr>
            <w:tcW w:w="2289" w:type="dxa"/>
            <w:tcBorders>
              <w:left w:val="single" w:sz="4" w:space="0" w:color="auto"/>
              <w:right w:val="single" w:sz="4" w:space="0" w:color="auto"/>
            </w:tcBorders>
            <w:shd w:val="clear" w:color="auto" w:fill="auto"/>
          </w:tcPr>
          <w:p w14:paraId="2C3AEB53" w14:textId="77777777" w:rsidR="00916335" w:rsidRPr="00B71768" w:rsidRDefault="00916335" w:rsidP="00FC696E">
            <w:pPr>
              <w:rPr>
                <w:lang w:val="en-GB"/>
              </w:rPr>
            </w:pPr>
            <w:r w:rsidRPr="00B71768">
              <w:rPr>
                <w:lang w:val="en-GB"/>
              </w:rPr>
              <w:t>Intercept</w:t>
            </w:r>
          </w:p>
        </w:tc>
        <w:tc>
          <w:tcPr>
            <w:tcW w:w="1555" w:type="dxa"/>
            <w:tcBorders>
              <w:left w:val="single" w:sz="4" w:space="0" w:color="auto"/>
            </w:tcBorders>
            <w:shd w:val="clear" w:color="auto" w:fill="auto"/>
          </w:tcPr>
          <w:p w14:paraId="6B62AAF0" w14:textId="77777777" w:rsidR="00916335" w:rsidRPr="00E66492" w:rsidRDefault="00916335" w:rsidP="0024459E">
            <w:pPr>
              <w:autoSpaceDE w:val="0"/>
              <w:autoSpaceDN w:val="0"/>
              <w:adjustRightInd w:val="0"/>
              <w:jc w:val="right"/>
            </w:pPr>
          </w:p>
        </w:tc>
        <w:tc>
          <w:tcPr>
            <w:tcW w:w="1932" w:type="dxa"/>
            <w:tcBorders>
              <w:right w:val="single" w:sz="4" w:space="0" w:color="auto"/>
            </w:tcBorders>
            <w:shd w:val="clear" w:color="auto" w:fill="auto"/>
          </w:tcPr>
          <w:p w14:paraId="4344A695" w14:textId="77777777" w:rsidR="00916335" w:rsidRPr="00E66492" w:rsidRDefault="00916335" w:rsidP="0024459E">
            <w:pPr>
              <w:autoSpaceDE w:val="0"/>
              <w:autoSpaceDN w:val="0"/>
              <w:adjustRightInd w:val="0"/>
              <w:jc w:val="right"/>
            </w:pPr>
          </w:p>
        </w:tc>
        <w:tc>
          <w:tcPr>
            <w:tcW w:w="1657" w:type="dxa"/>
            <w:tcBorders>
              <w:left w:val="single" w:sz="4" w:space="0" w:color="auto"/>
            </w:tcBorders>
            <w:shd w:val="clear" w:color="auto" w:fill="auto"/>
          </w:tcPr>
          <w:p w14:paraId="3BB78376" w14:textId="77777777" w:rsidR="00916335" w:rsidRPr="00E66492" w:rsidRDefault="00916335" w:rsidP="0024459E">
            <w:pPr>
              <w:autoSpaceDE w:val="0"/>
              <w:autoSpaceDN w:val="0"/>
              <w:adjustRightInd w:val="0"/>
              <w:jc w:val="right"/>
            </w:pPr>
          </w:p>
        </w:tc>
        <w:tc>
          <w:tcPr>
            <w:tcW w:w="2027" w:type="dxa"/>
            <w:tcBorders>
              <w:right w:val="single" w:sz="4" w:space="0" w:color="auto"/>
            </w:tcBorders>
            <w:shd w:val="clear" w:color="auto" w:fill="auto"/>
          </w:tcPr>
          <w:p w14:paraId="0A3B1DD6" w14:textId="77777777" w:rsidR="00916335" w:rsidRPr="00E66492" w:rsidRDefault="00916335" w:rsidP="0024459E">
            <w:pPr>
              <w:autoSpaceDE w:val="0"/>
              <w:autoSpaceDN w:val="0"/>
              <w:adjustRightInd w:val="0"/>
              <w:jc w:val="right"/>
            </w:pPr>
          </w:p>
        </w:tc>
      </w:tr>
      <w:tr w:rsidR="00F65F0B" w:rsidRPr="00393829" w14:paraId="75D70F60" w14:textId="77777777" w:rsidTr="0024459E">
        <w:tc>
          <w:tcPr>
            <w:tcW w:w="2289" w:type="dxa"/>
            <w:tcBorders>
              <w:left w:val="single" w:sz="4" w:space="0" w:color="auto"/>
              <w:right w:val="single" w:sz="4" w:space="0" w:color="auto"/>
            </w:tcBorders>
            <w:shd w:val="clear" w:color="auto" w:fill="auto"/>
          </w:tcPr>
          <w:p w14:paraId="70D3BBB8"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55" w:type="dxa"/>
            <w:tcBorders>
              <w:left w:val="single" w:sz="4" w:space="0" w:color="auto"/>
            </w:tcBorders>
            <w:shd w:val="clear" w:color="auto" w:fill="auto"/>
          </w:tcPr>
          <w:p w14:paraId="05D56D12" w14:textId="77777777" w:rsidR="00F65F0B" w:rsidRPr="00E66492" w:rsidRDefault="00A471BB" w:rsidP="0024459E">
            <w:pPr>
              <w:autoSpaceDE w:val="0"/>
              <w:autoSpaceDN w:val="0"/>
              <w:adjustRightInd w:val="0"/>
              <w:jc w:val="right"/>
            </w:pPr>
            <w:r w:rsidRPr="00E66492">
              <w:t>-45.1082</w:t>
            </w:r>
          </w:p>
        </w:tc>
        <w:tc>
          <w:tcPr>
            <w:tcW w:w="1932" w:type="dxa"/>
            <w:tcBorders>
              <w:right w:val="single" w:sz="4" w:space="0" w:color="auto"/>
            </w:tcBorders>
            <w:shd w:val="clear" w:color="auto" w:fill="auto"/>
          </w:tcPr>
          <w:p w14:paraId="67C5FC51" w14:textId="77777777" w:rsidR="00F65F0B" w:rsidRPr="00E66492" w:rsidRDefault="00A471BB" w:rsidP="0024459E">
            <w:pPr>
              <w:autoSpaceDE w:val="0"/>
              <w:autoSpaceDN w:val="0"/>
              <w:adjustRightInd w:val="0"/>
              <w:jc w:val="right"/>
            </w:pPr>
            <w:r w:rsidRPr="00E66492">
              <w:t>57.2609</w:t>
            </w:r>
          </w:p>
        </w:tc>
        <w:tc>
          <w:tcPr>
            <w:tcW w:w="1657" w:type="dxa"/>
            <w:tcBorders>
              <w:left w:val="single" w:sz="4" w:space="0" w:color="auto"/>
            </w:tcBorders>
            <w:shd w:val="clear" w:color="auto" w:fill="auto"/>
          </w:tcPr>
          <w:p w14:paraId="316D92C8"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53A4D6F3" w14:textId="77777777" w:rsidR="00F65F0B" w:rsidRPr="00E66492" w:rsidRDefault="00A82742" w:rsidP="0024459E">
            <w:pPr>
              <w:autoSpaceDE w:val="0"/>
              <w:autoSpaceDN w:val="0"/>
              <w:adjustRightInd w:val="0"/>
              <w:jc w:val="right"/>
            </w:pPr>
            <w:r w:rsidRPr="00E66492">
              <w:t>-</w:t>
            </w:r>
          </w:p>
        </w:tc>
      </w:tr>
      <w:tr w:rsidR="00F65F0B" w:rsidRPr="00393829" w14:paraId="02D38C13" w14:textId="77777777" w:rsidTr="0024459E">
        <w:tc>
          <w:tcPr>
            <w:tcW w:w="2289" w:type="dxa"/>
            <w:tcBorders>
              <w:left w:val="single" w:sz="4" w:space="0" w:color="auto"/>
              <w:right w:val="single" w:sz="4" w:space="0" w:color="auto"/>
            </w:tcBorders>
            <w:shd w:val="clear" w:color="auto" w:fill="auto"/>
          </w:tcPr>
          <w:p w14:paraId="5675D3AE" w14:textId="77777777" w:rsidR="00F65F0B" w:rsidRPr="00E66492" w:rsidRDefault="00F65F0B" w:rsidP="00B71768">
            <w:pPr>
              <w:autoSpaceDE w:val="0"/>
              <w:autoSpaceDN w:val="0"/>
              <w:adjustRightInd w:val="0"/>
            </w:pPr>
            <w:r w:rsidRPr="00E66492">
              <w:t xml:space="preserve">  Long</w:t>
            </w:r>
          </w:p>
        </w:tc>
        <w:tc>
          <w:tcPr>
            <w:tcW w:w="1555" w:type="dxa"/>
            <w:tcBorders>
              <w:left w:val="single" w:sz="4" w:space="0" w:color="auto"/>
            </w:tcBorders>
            <w:shd w:val="clear" w:color="auto" w:fill="auto"/>
          </w:tcPr>
          <w:p w14:paraId="01469328" w14:textId="77777777" w:rsidR="00F65F0B" w:rsidRPr="00E66492" w:rsidRDefault="00A471BB" w:rsidP="0024459E">
            <w:pPr>
              <w:autoSpaceDE w:val="0"/>
              <w:autoSpaceDN w:val="0"/>
              <w:adjustRightInd w:val="0"/>
              <w:jc w:val="right"/>
            </w:pPr>
            <w:r w:rsidRPr="00E66492">
              <w:t>-15.2264</w:t>
            </w:r>
          </w:p>
        </w:tc>
        <w:tc>
          <w:tcPr>
            <w:tcW w:w="1932" w:type="dxa"/>
            <w:tcBorders>
              <w:right w:val="single" w:sz="4" w:space="0" w:color="auto"/>
            </w:tcBorders>
            <w:shd w:val="clear" w:color="auto" w:fill="auto"/>
          </w:tcPr>
          <w:p w14:paraId="0B8809F3" w14:textId="77777777" w:rsidR="00F65F0B" w:rsidRPr="00E66492" w:rsidRDefault="00A471BB" w:rsidP="0024459E">
            <w:pPr>
              <w:autoSpaceDE w:val="0"/>
              <w:autoSpaceDN w:val="0"/>
              <w:adjustRightInd w:val="0"/>
              <w:jc w:val="right"/>
            </w:pPr>
            <w:r w:rsidRPr="00E66492">
              <w:t>55.7423</w:t>
            </w:r>
          </w:p>
        </w:tc>
        <w:tc>
          <w:tcPr>
            <w:tcW w:w="1657" w:type="dxa"/>
            <w:tcBorders>
              <w:left w:val="single" w:sz="4" w:space="0" w:color="auto"/>
            </w:tcBorders>
            <w:shd w:val="clear" w:color="auto" w:fill="auto"/>
          </w:tcPr>
          <w:p w14:paraId="7CF26D64" w14:textId="77777777" w:rsidR="00F65F0B" w:rsidRPr="00E66492" w:rsidRDefault="004602F6" w:rsidP="0024459E">
            <w:pPr>
              <w:autoSpaceDE w:val="0"/>
              <w:autoSpaceDN w:val="0"/>
              <w:adjustRightInd w:val="0"/>
              <w:jc w:val="right"/>
            </w:pPr>
            <w:r w:rsidRPr="00E66492">
              <w:t>-55.9052</w:t>
            </w:r>
          </w:p>
        </w:tc>
        <w:tc>
          <w:tcPr>
            <w:tcW w:w="2027" w:type="dxa"/>
            <w:tcBorders>
              <w:right w:val="single" w:sz="4" w:space="0" w:color="auto"/>
            </w:tcBorders>
            <w:shd w:val="clear" w:color="auto" w:fill="auto"/>
          </w:tcPr>
          <w:p w14:paraId="7B5B90EB" w14:textId="77777777" w:rsidR="00F65F0B" w:rsidRPr="00E66492" w:rsidRDefault="004602F6" w:rsidP="0024459E">
            <w:pPr>
              <w:autoSpaceDE w:val="0"/>
              <w:autoSpaceDN w:val="0"/>
              <w:adjustRightInd w:val="0"/>
              <w:jc w:val="right"/>
            </w:pPr>
            <w:r w:rsidRPr="00E66492">
              <w:t>49.2750</w:t>
            </w:r>
          </w:p>
        </w:tc>
      </w:tr>
      <w:tr w:rsidR="00F65F0B" w:rsidRPr="00393829" w14:paraId="3729E32C" w14:textId="77777777" w:rsidTr="0024459E">
        <w:tc>
          <w:tcPr>
            <w:tcW w:w="2289" w:type="dxa"/>
            <w:tcBorders>
              <w:left w:val="single" w:sz="4" w:space="0" w:color="auto"/>
              <w:right w:val="single" w:sz="4" w:space="0" w:color="auto"/>
            </w:tcBorders>
            <w:shd w:val="clear" w:color="auto" w:fill="auto"/>
          </w:tcPr>
          <w:p w14:paraId="08B15C65" w14:textId="77777777" w:rsidR="00F65F0B" w:rsidRPr="00E66492" w:rsidRDefault="00F65F0B" w:rsidP="00B71768">
            <w:pPr>
              <w:autoSpaceDE w:val="0"/>
              <w:autoSpaceDN w:val="0"/>
              <w:adjustRightInd w:val="0"/>
            </w:pPr>
            <w:r w:rsidRPr="00E66492">
              <w:t xml:space="preserve">  Medium</w:t>
            </w:r>
          </w:p>
        </w:tc>
        <w:tc>
          <w:tcPr>
            <w:tcW w:w="1555" w:type="dxa"/>
            <w:tcBorders>
              <w:left w:val="single" w:sz="4" w:space="0" w:color="auto"/>
            </w:tcBorders>
            <w:shd w:val="clear" w:color="auto" w:fill="auto"/>
          </w:tcPr>
          <w:p w14:paraId="1732379B" w14:textId="77777777" w:rsidR="00F65F0B" w:rsidRPr="00E66492" w:rsidRDefault="00F65F0B" w:rsidP="0024459E">
            <w:pPr>
              <w:autoSpaceDE w:val="0"/>
              <w:autoSpaceDN w:val="0"/>
              <w:adjustRightInd w:val="0"/>
              <w:jc w:val="right"/>
            </w:pPr>
            <w:r w:rsidRPr="00E66492">
              <w:t xml:space="preserve"> </w:t>
            </w:r>
            <w:r w:rsidR="00A471BB" w:rsidRPr="00E66492">
              <w:t>-70.8412</w:t>
            </w:r>
          </w:p>
        </w:tc>
        <w:tc>
          <w:tcPr>
            <w:tcW w:w="1932" w:type="dxa"/>
            <w:tcBorders>
              <w:right w:val="single" w:sz="4" w:space="0" w:color="auto"/>
            </w:tcBorders>
            <w:shd w:val="clear" w:color="auto" w:fill="auto"/>
          </w:tcPr>
          <w:p w14:paraId="7C8C0685" w14:textId="77777777" w:rsidR="00F65F0B" w:rsidRPr="00E66492" w:rsidRDefault="00A471BB" w:rsidP="0024459E">
            <w:pPr>
              <w:autoSpaceDE w:val="0"/>
              <w:autoSpaceDN w:val="0"/>
              <w:adjustRightInd w:val="0"/>
              <w:jc w:val="right"/>
            </w:pPr>
            <w:r w:rsidRPr="00E66492">
              <w:t>47.0906</w:t>
            </w:r>
          </w:p>
        </w:tc>
        <w:tc>
          <w:tcPr>
            <w:tcW w:w="1657" w:type="dxa"/>
            <w:tcBorders>
              <w:left w:val="single" w:sz="4" w:space="0" w:color="auto"/>
            </w:tcBorders>
            <w:shd w:val="clear" w:color="auto" w:fill="auto"/>
          </w:tcPr>
          <w:p w14:paraId="22E30960"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7AEB7D11" w14:textId="77777777" w:rsidR="00F65F0B" w:rsidRPr="00E66492" w:rsidRDefault="00A82742" w:rsidP="0024459E">
            <w:pPr>
              <w:autoSpaceDE w:val="0"/>
              <w:autoSpaceDN w:val="0"/>
              <w:adjustRightInd w:val="0"/>
              <w:jc w:val="right"/>
            </w:pPr>
            <w:r w:rsidRPr="00E66492">
              <w:t>-</w:t>
            </w:r>
          </w:p>
        </w:tc>
      </w:tr>
      <w:tr w:rsidR="00F65F0B" w:rsidRPr="00393829" w14:paraId="0743D314" w14:textId="77777777" w:rsidTr="0024459E">
        <w:tc>
          <w:tcPr>
            <w:tcW w:w="2289" w:type="dxa"/>
            <w:tcBorders>
              <w:left w:val="single" w:sz="4" w:space="0" w:color="auto"/>
              <w:right w:val="single" w:sz="4" w:space="0" w:color="auto"/>
            </w:tcBorders>
            <w:shd w:val="clear" w:color="auto" w:fill="auto"/>
          </w:tcPr>
          <w:p w14:paraId="5CFCDB56" w14:textId="77777777" w:rsidR="00F65F0B" w:rsidRPr="00E66492" w:rsidRDefault="00F65F0B" w:rsidP="00B71768">
            <w:pPr>
              <w:autoSpaceDE w:val="0"/>
              <w:autoSpaceDN w:val="0"/>
              <w:adjustRightInd w:val="0"/>
            </w:pPr>
            <w:r w:rsidRPr="00E66492">
              <w:t xml:space="preserve">  Short</w:t>
            </w:r>
          </w:p>
        </w:tc>
        <w:tc>
          <w:tcPr>
            <w:tcW w:w="1555" w:type="dxa"/>
            <w:tcBorders>
              <w:left w:val="single" w:sz="4" w:space="0" w:color="auto"/>
            </w:tcBorders>
            <w:shd w:val="clear" w:color="auto" w:fill="auto"/>
          </w:tcPr>
          <w:p w14:paraId="6B774F9A" w14:textId="77777777" w:rsidR="00F65F0B" w:rsidRPr="00E66492" w:rsidRDefault="00F65F0B" w:rsidP="0024459E">
            <w:pPr>
              <w:autoSpaceDE w:val="0"/>
              <w:autoSpaceDN w:val="0"/>
              <w:adjustRightInd w:val="0"/>
              <w:jc w:val="right"/>
            </w:pPr>
            <w:r w:rsidRPr="00E66492">
              <w:t xml:space="preserve"> </w:t>
            </w:r>
            <w:r w:rsidR="00A471BB" w:rsidRPr="00E66492">
              <w:t>-35.6331</w:t>
            </w:r>
          </w:p>
        </w:tc>
        <w:tc>
          <w:tcPr>
            <w:tcW w:w="1932" w:type="dxa"/>
            <w:tcBorders>
              <w:right w:val="single" w:sz="4" w:space="0" w:color="auto"/>
            </w:tcBorders>
            <w:shd w:val="clear" w:color="auto" w:fill="auto"/>
          </w:tcPr>
          <w:p w14:paraId="5B35AD39" w14:textId="77777777" w:rsidR="00F65F0B" w:rsidRPr="00E66492" w:rsidRDefault="00A471BB" w:rsidP="0024459E">
            <w:pPr>
              <w:autoSpaceDE w:val="0"/>
              <w:autoSpaceDN w:val="0"/>
              <w:adjustRightInd w:val="0"/>
              <w:jc w:val="right"/>
            </w:pPr>
            <w:r w:rsidRPr="00E66492">
              <w:t>59.6999</w:t>
            </w:r>
          </w:p>
        </w:tc>
        <w:tc>
          <w:tcPr>
            <w:tcW w:w="1657" w:type="dxa"/>
            <w:tcBorders>
              <w:left w:val="single" w:sz="4" w:space="0" w:color="auto"/>
            </w:tcBorders>
            <w:shd w:val="clear" w:color="auto" w:fill="auto"/>
          </w:tcPr>
          <w:p w14:paraId="35433B4D" w14:textId="77777777" w:rsidR="00F65F0B" w:rsidRPr="00E66492" w:rsidRDefault="004602F6" w:rsidP="0024459E">
            <w:pPr>
              <w:autoSpaceDE w:val="0"/>
              <w:autoSpaceDN w:val="0"/>
              <w:adjustRightInd w:val="0"/>
              <w:jc w:val="right"/>
            </w:pPr>
            <w:r w:rsidRPr="00E66492">
              <w:t>-52.9244</w:t>
            </w:r>
          </w:p>
        </w:tc>
        <w:tc>
          <w:tcPr>
            <w:tcW w:w="2027" w:type="dxa"/>
            <w:tcBorders>
              <w:right w:val="single" w:sz="4" w:space="0" w:color="auto"/>
            </w:tcBorders>
            <w:shd w:val="clear" w:color="auto" w:fill="auto"/>
          </w:tcPr>
          <w:p w14:paraId="6F46B969" w14:textId="77777777" w:rsidR="00F65F0B" w:rsidRPr="00E66492" w:rsidRDefault="004602F6" w:rsidP="0024459E">
            <w:pPr>
              <w:autoSpaceDE w:val="0"/>
              <w:autoSpaceDN w:val="0"/>
              <w:adjustRightInd w:val="0"/>
              <w:jc w:val="right"/>
            </w:pPr>
            <w:r w:rsidRPr="00E66492">
              <w:t>50.5350</w:t>
            </w:r>
          </w:p>
        </w:tc>
      </w:tr>
      <w:tr w:rsidR="00F65F0B" w:rsidRPr="00393829" w14:paraId="5EB85855" w14:textId="77777777" w:rsidTr="0024459E">
        <w:tc>
          <w:tcPr>
            <w:tcW w:w="2289" w:type="dxa"/>
            <w:tcBorders>
              <w:left w:val="single" w:sz="4" w:space="0" w:color="auto"/>
              <w:right w:val="single" w:sz="4" w:space="0" w:color="auto"/>
            </w:tcBorders>
            <w:shd w:val="clear" w:color="auto" w:fill="auto"/>
          </w:tcPr>
          <w:p w14:paraId="50056953" w14:textId="77777777" w:rsidR="00F65F0B" w:rsidRPr="00E66492" w:rsidRDefault="00F65F0B" w:rsidP="00FC696E">
            <w:r w:rsidRPr="00E66492">
              <w:t xml:space="preserve">  Stress</w:t>
            </w:r>
          </w:p>
        </w:tc>
        <w:tc>
          <w:tcPr>
            <w:tcW w:w="1555" w:type="dxa"/>
            <w:tcBorders>
              <w:left w:val="single" w:sz="4" w:space="0" w:color="auto"/>
            </w:tcBorders>
            <w:shd w:val="clear" w:color="auto" w:fill="auto"/>
          </w:tcPr>
          <w:p w14:paraId="7AA684CB" w14:textId="77777777" w:rsidR="00F65F0B" w:rsidRPr="00E66492" w:rsidRDefault="00F65F0B" w:rsidP="0024459E">
            <w:pPr>
              <w:jc w:val="right"/>
            </w:pPr>
            <w:r w:rsidRPr="00E66492">
              <w:t xml:space="preserve">  </w:t>
            </w:r>
            <w:r w:rsidR="00A471BB" w:rsidRPr="00E66492">
              <w:t>40.8033</w:t>
            </w:r>
          </w:p>
        </w:tc>
        <w:tc>
          <w:tcPr>
            <w:tcW w:w="1932" w:type="dxa"/>
            <w:tcBorders>
              <w:right w:val="single" w:sz="4" w:space="0" w:color="auto"/>
            </w:tcBorders>
            <w:shd w:val="clear" w:color="auto" w:fill="auto"/>
          </w:tcPr>
          <w:p w14:paraId="6141524F" w14:textId="77777777" w:rsidR="00F65F0B" w:rsidRPr="00E66492" w:rsidRDefault="00A471BB" w:rsidP="0024459E">
            <w:pPr>
              <w:jc w:val="right"/>
            </w:pPr>
            <w:r w:rsidRPr="00E66492">
              <w:t>70.7175</w:t>
            </w:r>
          </w:p>
        </w:tc>
        <w:tc>
          <w:tcPr>
            <w:tcW w:w="1657" w:type="dxa"/>
            <w:tcBorders>
              <w:left w:val="single" w:sz="4" w:space="0" w:color="auto"/>
            </w:tcBorders>
            <w:shd w:val="clear" w:color="auto" w:fill="auto"/>
          </w:tcPr>
          <w:p w14:paraId="21FF9690" w14:textId="77777777" w:rsidR="00F65F0B" w:rsidRPr="00E66492" w:rsidRDefault="004602F6" w:rsidP="0024459E">
            <w:pPr>
              <w:autoSpaceDE w:val="0"/>
              <w:autoSpaceDN w:val="0"/>
              <w:adjustRightInd w:val="0"/>
              <w:jc w:val="right"/>
            </w:pPr>
            <w:r w:rsidRPr="00E66492">
              <w:t>-65.3275</w:t>
            </w:r>
          </w:p>
        </w:tc>
        <w:tc>
          <w:tcPr>
            <w:tcW w:w="2027" w:type="dxa"/>
            <w:tcBorders>
              <w:right w:val="single" w:sz="4" w:space="0" w:color="auto"/>
            </w:tcBorders>
            <w:shd w:val="clear" w:color="auto" w:fill="auto"/>
          </w:tcPr>
          <w:p w14:paraId="653FE16F" w14:textId="77777777" w:rsidR="00F65F0B" w:rsidRPr="00E66492" w:rsidRDefault="004602F6" w:rsidP="0024459E">
            <w:pPr>
              <w:autoSpaceDE w:val="0"/>
              <w:autoSpaceDN w:val="0"/>
              <w:adjustRightInd w:val="0"/>
              <w:jc w:val="right"/>
            </w:pPr>
            <w:r w:rsidRPr="00E66492">
              <w:t>51.2546</w:t>
            </w:r>
          </w:p>
        </w:tc>
      </w:tr>
      <w:tr w:rsidR="00916335" w:rsidRPr="00393829" w14:paraId="46CCFD9A" w14:textId="77777777" w:rsidTr="0024459E">
        <w:tc>
          <w:tcPr>
            <w:tcW w:w="2289" w:type="dxa"/>
            <w:tcBorders>
              <w:left w:val="single" w:sz="4" w:space="0" w:color="auto"/>
              <w:right w:val="single" w:sz="4" w:space="0" w:color="auto"/>
            </w:tcBorders>
            <w:shd w:val="clear" w:color="auto" w:fill="auto"/>
          </w:tcPr>
          <w:p w14:paraId="61219C21" w14:textId="77777777" w:rsidR="00916335" w:rsidRPr="00B71768" w:rsidRDefault="00916335" w:rsidP="00FC696E">
            <w:pPr>
              <w:rPr>
                <w:lang w:val="en-GB"/>
              </w:rPr>
            </w:pPr>
            <w:r w:rsidRPr="00B71768">
              <w:rPr>
                <w:lang w:val="en-GB"/>
              </w:rPr>
              <w:t>Genetic trend</w:t>
            </w:r>
          </w:p>
        </w:tc>
        <w:tc>
          <w:tcPr>
            <w:tcW w:w="1555" w:type="dxa"/>
            <w:tcBorders>
              <w:left w:val="single" w:sz="4" w:space="0" w:color="auto"/>
            </w:tcBorders>
            <w:shd w:val="clear" w:color="auto" w:fill="auto"/>
          </w:tcPr>
          <w:p w14:paraId="616F835D" w14:textId="77777777" w:rsidR="00916335" w:rsidRPr="00E66492" w:rsidRDefault="00916335" w:rsidP="0024459E">
            <w:pPr>
              <w:autoSpaceDE w:val="0"/>
              <w:autoSpaceDN w:val="0"/>
              <w:adjustRightInd w:val="0"/>
              <w:jc w:val="right"/>
            </w:pPr>
          </w:p>
        </w:tc>
        <w:tc>
          <w:tcPr>
            <w:tcW w:w="1932" w:type="dxa"/>
            <w:tcBorders>
              <w:right w:val="single" w:sz="4" w:space="0" w:color="auto"/>
            </w:tcBorders>
            <w:shd w:val="clear" w:color="auto" w:fill="auto"/>
          </w:tcPr>
          <w:p w14:paraId="0E0F7DC6" w14:textId="77777777" w:rsidR="00916335" w:rsidRPr="00E66492" w:rsidRDefault="00916335" w:rsidP="0024459E">
            <w:pPr>
              <w:autoSpaceDE w:val="0"/>
              <w:autoSpaceDN w:val="0"/>
              <w:adjustRightInd w:val="0"/>
              <w:jc w:val="right"/>
            </w:pPr>
          </w:p>
        </w:tc>
        <w:tc>
          <w:tcPr>
            <w:tcW w:w="1657" w:type="dxa"/>
            <w:tcBorders>
              <w:left w:val="single" w:sz="4" w:space="0" w:color="auto"/>
            </w:tcBorders>
            <w:shd w:val="clear" w:color="auto" w:fill="auto"/>
          </w:tcPr>
          <w:p w14:paraId="0358D97E" w14:textId="77777777" w:rsidR="00916335" w:rsidRPr="00E66492" w:rsidRDefault="00916335" w:rsidP="0024459E">
            <w:pPr>
              <w:autoSpaceDE w:val="0"/>
              <w:autoSpaceDN w:val="0"/>
              <w:adjustRightInd w:val="0"/>
              <w:jc w:val="right"/>
            </w:pPr>
          </w:p>
        </w:tc>
        <w:tc>
          <w:tcPr>
            <w:tcW w:w="2027" w:type="dxa"/>
            <w:tcBorders>
              <w:right w:val="single" w:sz="4" w:space="0" w:color="auto"/>
            </w:tcBorders>
            <w:shd w:val="clear" w:color="auto" w:fill="auto"/>
          </w:tcPr>
          <w:p w14:paraId="029C71F9" w14:textId="77777777" w:rsidR="00916335" w:rsidRPr="00E66492" w:rsidRDefault="00916335" w:rsidP="0024459E">
            <w:pPr>
              <w:autoSpaceDE w:val="0"/>
              <w:autoSpaceDN w:val="0"/>
              <w:adjustRightInd w:val="0"/>
              <w:jc w:val="right"/>
            </w:pPr>
          </w:p>
        </w:tc>
      </w:tr>
      <w:tr w:rsidR="00F65F0B" w:rsidRPr="00393829" w14:paraId="6246C1AE" w14:textId="77777777" w:rsidTr="0024459E">
        <w:tc>
          <w:tcPr>
            <w:tcW w:w="2289" w:type="dxa"/>
            <w:tcBorders>
              <w:left w:val="single" w:sz="4" w:space="0" w:color="auto"/>
              <w:right w:val="single" w:sz="4" w:space="0" w:color="auto"/>
            </w:tcBorders>
            <w:shd w:val="clear" w:color="auto" w:fill="auto"/>
          </w:tcPr>
          <w:p w14:paraId="4129D3DD"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55" w:type="dxa"/>
            <w:tcBorders>
              <w:left w:val="single" w:sz="4" w:space="0" w:color="auto"/>
            </w:tcBorders>
            <w:shd w:val="clear" w:color="auto" w:fill="auto"/>
          </w:tcPr>
          <w:p w14:paraId="7CB1AABC" w14:textId="77777777" w:rsidR="00A471BB" w:rsidRPr="00E66492" w:rsidRDefault="00A471BB" w:rsidP="0024459E">
            <w:pPr>
              <w:autoSpaceDE w:val="0"/>
              <w:autoSpaceDN w:val="0"/>
              <w:adjustRightInd w:val="0"/>
              <w:jc w:val="right"/>
            </w:pPr>
            <w:r w:rsidRPr="00E66492">
              <w:t xml:space="preserve">0.005165 </w:t>
            </w:r>
          </w:p>
          <w:p w14:paraId="46EFEC40" w14:textId="77777777" w:rsidR="00F65F0B" w:rsidRPr="00E66492" w:rsidRDefault="00F65F0B" w:rsidP="0024459E">
            <w:pPr>
              <w:autoSpaceDE w:val="0"/>
              <w:autoSpaceDN w:val="0"/>
              <w:adjustRightInd w:val="0"/>
              <w:jc w:val="right"/>
            </w:pPr>
            <w:r w:rsidRPr="00E66492">
              <w:t>(n=</w:t>
            </w:r>
            <w:r w:rsidR="008E499C" w:rsidRPr="00E66492">
              <w:t>4</w:t>
            </w:r>
            <w:r w:rsidRPr="00E66492">
              <w:t>)</w:t>
            </w:r>
          </w:p>
        </w:tc>
        <w:tc>
          <w:tcPr>
            <w:tcW w:w="1932" w:type="dxa"/>
            <w:tcBorders>
              <w:right w:val="single" w:sz="4" w:space="0" w:color="auto"/>
            </w:tcBorders>
            <w:shd w:val="clear" w:color="auto" w:fill="auto"/>
          </w:tcPr>
          <w:p w14:paraId="7D473A20" w14:textId="77777777" w:rsidR="00F65F0B" w:rsidRPr="00E66492" w:rsidRDefault="00A471BB" w:rsidP="0024459E">
            <w:pPr>
              <w:autoSpaceDE w:val="0"/>
              <w:autoSpaceDN w:val="0"/>
              <w:adjustRightInd w:val="0"/>
              <w:jc w:val="right"/>
            </w:pPr>
            <w:r w:rsidRPr="00E66492">
              <w:t>0.02044</w:t>
            </w:r>
          </w:p>
          <w:p w14:paraId="308DC687" w14:textId="77777777" w:rsidR="00F65F0B" w:rsidRPr="00E66492" w:rsidRDefault="00F65F0B" w:rsidP="0024459E">
            <w:pPr>
              <w:autoSpaceDE w:val="0"/>
              <w:autoSpaceDN w:val="0"/>
              <w:adjustRightInd w:val="0"/>
              <w:jc w:val="right"/>
            </w:pPr>
            <w:r w:rsidRPr="00E66492">
              <w:t>(p=</w:t>
            </w:r>
            <w:r w:rsidR="00A471BB" w:rsidRPr="00E66492">
              <w:t>0.8005</w:t>
            </w:r>
            <w:r w:rsidRPr="00E66492">
              <w:t>)</w:t>
            </w:r>
          </w:p>
        </w:tc>
        <w:tc>
          <w:tcPr>
            <w:tcW w:w="1657" w:type="dxa"/>
            <w:tcBorders>
              <w:left w:val="single" w:sz="4" w:space="0" w:color="auto"/>
            </w:tcBorders>
            <w:shd w:val="clear" w:color="auto" w:fill="auto"/>
          </w:tcPr>
          <w:p w14:paraId="4A05E7E8"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5F9E9854" w14:textId="77777777" w:rsidR="00F65F0B" w:rsidRPr="00E66492" w:rsidRDefault="00A82742" w:rsidP="0024459E">
            <w:pPr>
              <w:autoSpaceDE w:val="0"/>
              <w:autoSpaceDN w:val="0"/>
              <w:adjustRightInd w:val="0"/>
              <w:jc w:val="right"/>
            </w:pPr>
            <w:r w:rsidRPr="00E66492">
              <w:t>-</w:t>
            </w:r>
          </w:p>
        </w:tc>
      </w:tr>
      <w:tr w:rsidR="00F65F0B" w:rsidRPr="00393829" w14:paraId="39F189CD" w14:textId="77777777" w:rsidTr="0024459E">
        <w:tc>
          <w:tcPr>
            <w:tcW w:w="2289" w:type="dxa"/>
            <w:tcBorders>
              <w:left w:val="single" w:sz="4" w:space="0" w:color="auto"/>
              <w:right w:val="single" w:sz="4" w:space="0" w:color="auto"/>
            </w:tcBorders>
            <w:shd w:val="clear" w:color="auto" w:fill="auto"/>
          </w:tcPr>
          <w:p w14:paraId="4F811105" w14:textId="77777777" w:rsidR="00F65F0B" w:rsidRPr="00E66492" w:rsidRDefault="00F65F0B" w:rsidP="00B71768">
            <w:pPr>
              <w:autoSpaceDE w:val="0"/>
              <w:autoSpaceDN w:val="0"/>
              <w:adjustRightInd w:val="0"/>
            </w:pPr>
            <w:r w:rsidRPr="00E66492">
              <w:t xml:space="preserve">  Long</w:t>
            </w:r>
          </w:p>
        </w:tc>
        <w:tc>
          <w:tcPr>
            <w:tcW w:w="1555" w:type="dxa"/>
            <w:tcBorders>
              <w:left w:val="single" w:sz="4" w:space="0" w:color="auto"/>
            </w:tcBorders>
            <w:shd w:val="clear" w:color="auto" w:fill="auto"/>
          </w:tcPr>
          <w:p w14:paraId="2576BA5E" w14:textId="77777777" w:rsidR="00A471BB" w:rsidRPr="00E66492" w:rsidRDefault="00A471BB" w:rsidP="0024459E">
            <w:pPr>
              <w:autoSpaceDE w:val="0"/>
              <w:autoSpaceDN w:val="0"/>
              <w:adjustRightInd w:val="0"/>
              <w:jc w:val="right"/>
            </w:pPr>
            <w:r w:rsidRPr="00E66492">
              <w:t xml:space="preserve">-0.00925 </w:t>
            </w:r>
          </w:p>
          <w:p w14:paraId="56D881E9" w14:textId="77777777" w:rsidR="00F65F0B" w:rsidRPr="00E66492" w:rsidRDefault="00F65F0B" w:rsidP="0024459E">
            <w:pPr>
              <w:autoSpaceDE w:val="0"/>
              <w:autoSpaceDN w:val="0"/>
              <w:adjustRightInd w:val="0"/>
              <w:jc w:val="right"/>
            </w:pPr>
            <w:r w:rsidRPr="00E66492">
              <w:t>(n=</w:t>
            </w:r>
            <w:r w:rsidR="008E499C" w:rsidRPr="00E66492">
              <w:t>4</w:t>
            </w:r>
            <w:r w:rsidRPr="00E66492">
              <w:t>)</w:t>
            </w:r>
          </w:p>
        </w:tc>
        <w:tc>
          <w:tcPr>
            <w:tcW w:w="1932" w:type="dxa"/>
            <w:tcBorders>
              <w:right w:val="single" w:sz="4" w:space="0" w:color="auto"/>
            </w:tcBorders>
            <w:shd w:val="clear" w:color="auto" w:fill="auto"/>
          </w:tcPr>
          <w:p w14:paraId="4AFCB8B6" w14:textId="77777777" w:rsidR="00F65F0B" w:rsidRPr="00E66492" w:rsidRDefault="00A471BB" w:rsidP="0024459E">
            <w:pPr>
              <w:autoSpaceDE w:val="0"/>
              <w:autoSpaceDN w:val="0"/>
              <w:adjustRightInd w:val="0"/>
              <w:jc w:val="right"/>
            </w:pPr>
            <w:r w:rsidRPr="00E66492">
              <w:t>0.01945</w:t>
            </w:r>
          </w:p>
          <w:p w14:paraId="5C46FBA0" w14:textId="77777777" w:rsidR="00F65F0B" w:rsidRPr="00E66492" w:rsidRDefault="00F65F0B" w:rsidP="0024459E">
            <w:pPr>
              <w:autoSpaceDE w:val="0"/>
              <w:autoSpaceDN w:val="0"/>
              <w:adjustRightInd w:val="0"/>
              <w:jc w:val="right"/>
            </w:pPr>
            <w:r w:rsidRPr="00E66492">
              <w:t>(p=</w:t>
            </w:r>
            <w:r w:rsidR="00A471BB" w:rsidRPr="00E66492">
              <w:t>0.6344</w:t>
            </w:r>
            <w:r w:rsidRPr="00E66492">
              <w:t>)</w:t>
            </w:r>
          </w:p>
        </w:tc>
        <w:tc>
          <w:tcPr>
            <w:tcW w:w="1657" w:type="dxa"/>
            <w:tcBorders>
              <w:left w:val="single" w:sz="4" w:space="0" w:color="auto"/>
            </w:tcBorders>
            <w:shd w:val="clear" w:color="auto" w:fill="auto"/>
          </w:tcPr>
          <w:p w14:paraId="2A301D57" w14:textId="77777777" w:rsidR="004602F6" w:rsidRPr="00E66492" w:rsidRDefault="004602F6" w:rsidP="0024459E">
            <w:pPr>
              <w:autoSpaceDE w:val="0"/>
              <w:autoSpaceDN w:val="0"/>
              <w:adjustRightInd w:val="0"/>
              <w:jc w:val="right"/>
            </w:pPr>
            <w:r w:rsidRPr="00E66492">
              <w:t xml:space="preserve">0.01224 </w:t>
            </w:r>
          </w:p>
          <w:p w14:paraId="12E261E2" w14:textId="77777777" w:rsidR="00C530CF" w:rsidRPr="00E66492" w:rsidRDefault="00C530CF" w:rsidP="0024459E">
            <w:pPr>
              <w:autoSpaceDE w:val="0"/>
              <w:autoSpaceDN w:val="0"/>
              <w:adjustRightInd w:val="0"/>
              <w:jc w:val="right"/>
            </w:pPr>
            <w:r w:rsidRPr="00E66492">
              <w:t>(n=</w:t>
            </w:r>
            <w:r w:rsidR="00552168" w:rsidRPr="00E66492">
              <w:t>17</w:t>
            </w:r>
            <w:r w:rsidRPr="00E66492">
              <w:t>)</w:t>
            </w:r>
          </w:p>
        </w:tc>
        <w:tc>
          <w:tcPr>
            <w:tcW w:w="2027" w:type="dxa"/>
            <w:tcBorders>
              <w:right w:val="single" w:sz="4" w:space="0" w:color="auto"/>
            </w:tcBorders>
            <w:shd w:val="clear" w:color="auto" w:fill="auto"/>
          </w:tcPr>
          <w:p w14:paraId="11D1D553" w14:textId="77777777" w:rsidR="006B6DF1" w:rsidRPr="00E66492" w:rsidRDefault="004602F6" w:rsidP="0024459E">
            <w:pPr>
              <w:autoSpaceDE w:val="0"/>
              <w:autoSpaceDN w:val="0"/>
              <w:adjustRightInd w:val="0"/>
              <w:jc w:val="right"/>
            </w:pPr>
            <w:r w:rsidRPr="00E66492">
              <w:t xml:space="preserve">0.004500 </w:t>
            </w:r>
            <w:r w:rsidR="006B6DF1" w:rsidRPr="00E66492">
              <w:t>(p</w:t>
            </w:r>
            <w:r w:rsidRPr="00E66492">
              <w:t>=0.0065</w:t>
            </w:r>
            <w:r w:rsidR="006B6DF1" w:rsidRPr="00E66492">
              <w:t>)</w:t>
            </w:r>
          </w:p>
        </w:tc>
      </w:tr>
      <w:tr w:rsidR="00F65F0B" w:rsidRPr="00393829" w14:paraId="45BF1BE1" w14:textId="77777777" w:rsidTr="0024459E">
        <w:tc>
          <w:tcPr>
            <w:tcW w:w="2289" w:type="dxa"/>
            <w:tcBorders>
              <w:left w:val="single" w:sz="4" w:space="0" w:color="auto"/>
              <w:right w:val="single" w:sz="4" w:space="0" w:color="auto"/>
            </w:tcBorders>
            <w:shd w:val="clear" w:color="auto" w:fill="auto"/>
          </w:tcPr>
          <w:p w14:paraId="02403D3E" w14:textId="77777777" w:rsidR="00F65F0B" w:rsidRPr="00E66492" w:rsidRDefault="00F65F0B" w:rsidP="00B71768">
            <w:pPr>
              <w:autoSpaceDE w:val="0"/>
              <w:autoSpaceDN w:val="0"/>
              <w:adjustRightInd w:val="0"/>
            </w:pPr>
            <w:r w:rsidRPr="00E66492">
              <w:t xml:space="preserve">  Medium</w:t>
            </w:r>
          </w:p>
        </w:tc>
        <w:tc>
          <w:tcPr>
            <w:tcW w:w="1555" w:type="dxa"/>
            <w:tcBorders>
              <w:left w:val="single" w:sz="4" w:space="0" w:color="auto"/>
            </w:tcBorders>
            <w:shd w:val="clear" w:color="auto" w:fill="auto"/>
          </w:tcPr>
          <w:p w14:paraId="757A16BD" w14:textId="77777777" w:rsidR="00F65F0B" w:rsidRPr="00E66492" w:rsidRDefault="00F65F0B" w:rsidP="0024459E">
            <w:pPr>
              <w:autoSpaceDE w:val="0"/>
              <w:autoSpaceDN w:val="0"/>
              <w:adjustRightInd w:val="0"/>
              <w:jc w:val="right"/>
            </w:pPr>
            <w:r w:rsidRPr="00E66492">
              <w:t xml:space="preserve"> </w:t>
            </w:r>
            <w:r w:rsidR="008A62F5" w:rsidRPr="00E66492">
              <w:t>0.01866</w:t>
            </w:r>
          </w:p>
          <w:p w14:paraId="67C738BC" w14:textId="77777777" w:rsidR="00F65F0B" w:rsidRPr="00E66492" w:rsidRDefault="00F65F0B" w:rsidP="0024459E">
            <w:pPr>
              <w:autoSpaceDE w:val="0"/>
              <w:autoSpaceDN w:val="0"/>
              <w:adjustRightInd w:val="0"/>
              <w:jc w:val="right"/>
            </w:pPr>
            <w:r w:rsidRPr="00E66492">
              <w:t>(n=</w:t>
            </w:r>
            <w:r w:rsidR="008E499C" w:rsidRPr="00E66492">
              <w:t>8</w:t>
            </w:r>
            <w:r w:rsidRPr="00E66492">
              <w:t>)</w:t>
            </w:r>
          </w:p>
        </w:tc>
        <w:tc>
          <w:tcPr>
            <w:tcW w:w="1932" w:type="dxa"/>
            <w:tcBorders>
              <w:right w:val="single" w:sz="4" w:space="0" w:color="auto"/>
            </w:tcBorders>
            <w:shd w:val="clear" w:color="auto" w:fill="auto"/>
          </w:tcPr>
          <w:p w14:paraId="60D8809A" w14:textId="77777777" w:rsidR="00F65F0B" w:rsidRPr="00E66492" w:rsidRDefault="008A62F5" w:rsidP="0024459E">
            <w:pPr>
              <w:autoSpaceDE w:val="0"/>
              <w:autoSpaceDN w:val="0"/>
              <w:adjustRightInd w:val="0"/>
              <w:jc w:val="right"/>
            </w:pPr>
            <w:r w:rsidRPr="00E66492">
              <w:t>0.01237</w:t>
            </w:r>
          </w:p>
          <w:p w14:paraId="6CCA7AE5" w14:textId="77777777" w:rsidR="00F65F0B" w:rsidRPr="00E66492" w:rsidRDefault="00F65F0B" w:rsidP="0024459E">
            <w:pPr>
              <w:autoSpaceDE w:val="0"/>
              <w:autoSpaceDN w:val="0"/>
              <w:adjustRightInd w:val="0"/>
              <w:jc w:val="right"/>
            </w:pPr>
            <w:r w:rsidRPr="00E66492">
              <w:t>(p=</w:t>
            </w:r>
            <w:r w:rsidR="000B04C5" w:rsidRPr="00E66492">
              <w:t>0.1315</w:t>
            </w:r>
            <w:r w:rsidRPr="00E66492">
              <w:t>)</w:t>
            </w:r>
          </w:p>
        </w:tc>
        <w:tc>
          <w:tcPr>
            <w:tcW w:w="1657" w:type="dxa"/>
            <w:tcBorders>
              <w:left w:val="single" w:sz="4" w:space="0" w:color="auto"/>
            </w:tcBorders>
            <w:shd w:val="clear" w:color="auto" w:fill="auto"/>
          </w:tcPr>
          <w:p w14:paraId="2ED99310"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6BEB87A1" w14:textId="77777777" w:rsidR="00F65F0B" w:rsidRPr="00E66492" w:rsidRDefault="00A82742" w:rsidP="0024459E">
            <w:pPr>
              <w:autoSpaceDE w:val="0"/>
              <w:autoSpaceDN w:val="0"/>
              <w:adjustRightInd w:val="0"/>
              <w:jc w:val="right"/>
            </w:pPr>
            <w:r w:rsidRPr="00E66492">
              <w:t>-</w:t>
            </w:r>
          </w:p>
        </w:tc>
      </w:tr>
      <w:tr w:rsidR="00F65F0B" w:rsidRPr="00B71768" w14:paraId="41E589FE" w14:textId="77777777" w:rsidTr="0024459E">
        <w:tc>
          <w:tcPr>
            <w:tcW w:w="2289" w:type="dxa"/>
            <w:tcBorders>
              <w:left w:val="single" w:sz="4" w:space="0" w:color="auto"/>
              <w:right w:val="single" w:sz="4" w:space="0" w:color="auto"/>
            </w:tcBorders>
            <w:shd w:val="clear" w:color="auto" w:fill="auto"/>
          </w:tcPr>
          <w:p w14:paraId="4F9D7242" w14:textId="77777777" w:rsidR="00F65F0B" w:rsidRPr="00E66492" w:rsidRDefault="00F65F0B" w:rsidP="00B71768">
            <w:pPr>
              <w:autoSpaceDE w:val="0"/>
              <w:autoSpaceDN w:val="0"/>
              <w:adjustRightInd w:val="0"/>
            </w:pPr>
            <w:r w:rsidRPr="00E66492">
              <w:t xml:space="preserve">  Short</w:t>
            </w:r>
          </w:p>
        </w:tc>
        <w:tc>
          <w:tcPr>
            <w:tcW w:w="1555" w:type="dxa"/>
            <w:tcBorders>
              <w:left w:val="single" w:sz="4" w:space="0" w:color="auto"/>
            </w:tcBorders>
            <w:shd w:val="clear" w:color="auto" w:fill="auto"/>
          </w:tcPr>
          <w:p w14:paraId="663540EA" w14:textId="77777777" w:rsidR="00F65F0B" w:rsidRPr="00E66492" w:rsidRDefault="00F65F0B" w:rsidP="0024459E">
            <w:pPr>
              <w:autoSpaceDE w:val="0"/>
              <w:autoSpaceDN w:val="0"/>
              <w:adjustRightInd w:val="0"/>
              <w:jc w:val="right"/>
            </w:pPr>
            <w:r w:rsidRPr="00E66492">
              <w:t xml:space="preserve"> </w:t>
            </w:r>
            <w:r w:rsidR="00020BC8" w:rsidRPr="00E66492">
              <w:t>0.000810</w:t>
            </w:r>
          </w:p>
          <w:p w14:paraId="24084347" w14:textId="77777777" w:rsidR="00F65F0B" w:rsidRPr="00E66492" w:rsidRDefault="00F65F0B" w:rsidP="0024459E">
            <w:pPr>
              <w:autoSpaceDE w:val="0"/>
              <w:autoSpaceDN w:val="0"/>
              <w:adjustRightInd w:val="0"/>
              <w:jc w:val="right"/>
            </w:pPr>
            <w:r w:rsidRPr="00E66492">
              <w:t>(n=</w:t>
            </w:r>
            <w:r w:rsidR="008E499C" w:rsidRPr="00E66492">
              <w:t>6</w:t>
            </w:r>
            <w:r w:rsidRPr="00E66492">
              <w:t>)</w:t>
            </w:r>
          </w:p>
        </w:tc>
        <w:tc>
          <w:tcPr>
            <w:tcW w:w="1932" w:type="dxa"/>
            <w:tcBorders>
              <w:right w:val="single" w:sz="4" w:space="0" w:color="auto"/>
            </w:tcBorders>
            <w:shd w:val="clear" w:color="auto" w:fill="auto"/>
          </w:tcPr>
          <w:p w14:paraId="6C09AE57" w14:textId="77777777" w:rsidR="00F65F0B" w:rsidRPr="00E66492" w:rsidRDefault="00020BC8" w:rsidP="0024459E">
            <w:pPr>
              <w:autoSpaceDE w:val="0"/>
              <w:autoSpaceDN w:val="0"/>
              <w:adjustRightInd w:val="0"/>
              <w:jc w:val="right"/>
            </w:pPr>
            <w:r w:rsidRPr="00E66492">
              <w:t>0.02221</w:t>
            </w:r>
          </w:p>
          <w:p w14:paraId="4A723E9C" w14:textId="77777777" w:rsidR="00F65F0B" w:rsidRPr="00E66492" w:rsidRDefault="00F65F0B" w:rsidP="0024459E">
            <w:pPr>
              <w:autoSpaceDE w:val="0"/>
              <w:autoSpaceDN w:val="0"/>
              <w:adjustRightInd w:val="0"/>
              <w:jc w:val="right"/>
            </w:pPr>
            <w:r w:rsidRPr="00E66492">
              <w:t>(p=</w:t>
            </w:r>
            <w:r w:rsidR="00020BC8" w:rsidRPr="00E66492">
              <w:t>0.9709</w:t>
            </w:r>
            <w:r w:rsidRPr="00E66492">
              <w:t>)</w:t>
            </w:r>
          </w:p>
        </w:tc>
        <w:tc>
          <w:tcPr>
            <w:tcW w:w="1657" w:type="dxa"/>
            <w:tcBorders>
              <w:left w:val="single" w:sz="4" w:space="0" w:color="auto"/>
            </w:tcBorders>
            <w:shd w:val="clear" w:color="auto" w:fill="auto"/>
          </w:tcPr>
          <w:p w14:paraId="1BD8BC05" w14:textId="77777777" w:rsidR="004602F6" w:rsidRPr="00E66492" w:rsidRDefault="004602F6" w:rsidP="0024459E">
            <w:pPr>
              <w:autoSpaceDE w:val="0"/>
              <w:autoSpaceDN w:val="0"/>
              <w:adjustRightInd w:val="0"/>
              <w:jc w:val="right"/>
            </w:pPr>
            <w:r w:rsidRPr="00E66492">
              <w:t xml:space="preserve">0.01068 </w:t>
            </w:r>
          </w:p>
          <w:p w14:paraId="64B1BB05" w14:textId="77777777" w:rsidR="00C530CF" w:rsidRPr="00E66492" w:rsidRDefault="00C530CF" w:rsidP="0024459E">
            <w:pPr>
              <w:autoSpaceDE w:val="0"/>
              <w:autoSpaceDN w:val="0"/>
              <w:adjustRightInd w:val="0"/>
              <w:jc w:val="right"/>
            </w:pPr>
            <w:r w:rsidRPr="00E66492">
              <w:t>(n=</w:t>
            </w:r>
            <w:r w:rsidR="00552168" w:rsidRPr="00E66492">
              <w:t>6</w:t>
            </w:r>
            <w:r w:rsidRPr="00E66492">
              <w:t>)</w:t>
            </w:r>
          </w:p>
        </w:tc>
        <w:tc>
          <w:tcPr>
            <w:tcW w:w="2027" w:type="dxa"/>
            <w:tcBorders>
              <w:right w:val="single" w:sz="4" w:space="0" w:color="auto"/>
            </w:tcBorders>
            <w:shd w:val="clear" w:color="auto" w:fill="auto"/>
          </w:tcPr>
          <w:p w14:paraId="1160994B" w14:textId="77777777" w:rsidR="006B6DF1" w:rsidRPr="00E66492" w:rsidRDefault="004602F6" w:rsidP="0024459E">
            <w:pPr>
              <w:autoSpaceDE w:val="0"/>
              <w:autoSpaceDN w:val="0"/>
              <w:adjustRightInd w:val="0"/>
              <w:jc w:val="right"/>
            </w:pPr>
            <w:r w:rsidRPr="00E66492">
              <w:t xml:space="preserve">0.007192 </w:t>
            </w:r>
            <w:r w:rsidR="006B6DF1" w:rsidRPr="00E66492">
              <w:t>(p=</w:t>
            </w:r>
            <w:r w:rsidRPr="00E66492">
              <w:t>0.1375</w:t>
            </w:r>
            <w:r w:rsidR="006B6DF1" w:rsidRPr="00E66492">
              <w:t>)</w:t>
            </w:r>
          </w:p>
        </w:tc>
      </w:tr>
      <w:tr w:rsidR="00F65F0B" w:rsidRPr="00B71768" w14:paraId="1C115039" w14:textId="77777777" w:rsidTr="0024459E">
        <w:tc>
          <w:tcPr>
            <w:tcW w:w="2289" w:type="dxa"/>
            <w:tcBorders>
              <w:left w:val="single" w:sz="4" w:space="0" w:color="auto"/>
              <w:right w:val="single" w:sz="4" w:space="0" w:color="auto"/>
            </w:tcBorders>
            <w:shd w:val="clear" w:color="auto" w:fill="auto"/>
          </w:tcPr>
          <w:p w14:paraId="1DEBB482" w14:textId="77777777" w:rsidR="00F65F0B" w:rsidRPr="00E66492" w:rsidRDefault="00F65F0B" w:rsidP="00FC696E">
            <w:r w:rsidRPr="00E66492">
              <w:t xml:space="preserve">  Stress</w:t>
            </w:r>
          </w:p>
        </w:tc>
        <w:tc>
          <w:tcPr>
            <w:tcW w:w="1555" w:type="dxa"/>
            <w:tcBorders>
              <w:left w:val="single" w:sz="4" w:space="0" w:color="auto"/>
            </w:tcBorders>
            <w:shd w:val="clear" w:color="auto" w:fill="auto"/>
          </w:tcPr>
          <w:p w14:paraId="7678B3E4" w14:textId="77777777" w:rsidR="00F65F0B" w:rsidRPr="00E66492" w:rsidRDefault="00020BC8" w:rsidP="0024459E">
            <w:pPr>
              <w:jc w:val="right"/>
            </w:pPr>
            <w:r w:rsidRPr="00E66492">
              <w:t>-0.03720</w:t>
            </w:r>
          </w:p>
          <w:p w14:paraId="0F9A3BC6" w14:textId="77777777" w:rsidR="00F65F0B" w:rsidRPr="00E66492" w:rsidRDefault="00F65F0B" w:rsidP="0024459E">
            <w:pPr>
              <w:jc w:val="right"/>
            </w:pPr>
            <w:r w:rsidRPr="00E66492">
              <w:t>(n=</w:t>
            </w:r>
            <w:r w:rsidR="008E499C" w:rsidRPr="00E66492">
              <w:t>10</w:t>
            </w:r>
            <w:r w:rsidRPr="00E66492">
              <w:t>)</w:t>
            </w:r>
          </w:p>
        </w:tc>
        <w:tc>
          <w:tcPr>
            <w:tcW w:w="1932" w:type="dxa"/>
            <w:tcBorders>
              <w:right w:val="single" w:sz="4" w:space="0" w:color="auto"/>
            </w:tcBorders>
            <w:shd w:val="clear" w:color="auto" w:fill="auto"/>
          </w:tcPr>
          <w:p w14:paraId="2AF3DDD8" w14:textId="77777777" w:rsidR="00F65F0B" w:rsidRPr="00E66492" w:rsidRDefault="00F65F0B" w:rsidP="0024459E">
            <w:pPr>
              <w:jc w:val="right"/>
            </w:pPr>
            <w:r w:rsidRPr="00E66492">
              <w:t xml:space="preserve"> </w:t>
            </w:r>
            <w:r w:rsidR="00020BC8" w:rsidRPr="00E66492">
              <w:t>0.02917</w:t>
            </w:r>
          </w:p>
          <w:p w14:paraId="689262CF" w14:textId="77777777" w:rsidR="00F65F0B" w:rsidRPr="00E66492" w:rsidRDefault="00F65F0B" w:rsidP="0024459E">
            <w:pPr>
              <w:jc w:val="right"/>
            </w:pPr>
            <w:r w:rsidRPr="00E66492">
              <w:t>(p=</w:t>
            </w:r>
            <w:r w:rsidR="00020BC8" w:rsidRPr="00E66492">
              <w:t>0.2021</w:t>
            </w:r>
            <w:r w:rsidRPr="00E66492">
              <w:t>)</w:t>
            </w:r>
          </w:p>
        </w:tc>
        <w:tc>
          <w:tcPr>
            <w:tcW w:w="1657" w:type="dxa"/>
            <w:tcBorders>
              <w:left w:val="single" w:sz="4" w:space="0" w:color="auto"/>
            </w:tcBorders>
            <w:shd w:val="clear" w:color="auto" w:fill="auto"/>
          </w:tcPr>
          <w:p w14:paraId="52E59A01" w14:textId="77777777" w:rsidR="004602F6" w:rsidRPr="00E66492" w:rsidRDefault="004602F6" w:rsidP="0024459E">
            <w:pPr>
              <w:autoSpaceDE w:val="0"/>
              <w:autoSpaceDN w:val="0"/>
              <w:adjustRightInd w:val="0"/>
              <w:jc w:val="right"/>
            </w:pPr>
            <w:r w:rsidRPr="00E66492">
              <w:t xml:space="preserve">0.01686 </w:t>
            </w:r>
          </w:p>
          <w:p w14:paraId="4D520D67" w14:textId="77777777" w:rsidR="00C530CF" w:rsidRPr="00E66492" w:rsidRDefault="00C530CF" w:rsidP="0024459E">
            <w:pPr>
              <w:autoSpaceDE w:val="0"/>
              <w:autoSpaceDN w:val="0"/>
              <w:adjustRightInd w:val="0"/>
              <w:jc w:val="right"/>
            </w:pPr>
            <w:r w:rsidRPr="00E66492">
              <w:t>(n=</w:t>
            </w:r>
            <w:r w:rsidR="00552168" w:rsidRPr="00E66492">
              <w:t>8</w:t>
            </w:r>
            <w:r w:rsidRPr="00E66492">
              <w:t>)</w:t>
            </w:r>
          </w:p>
        </w:tc>
        <w:tc>
          <w:tcPr>
            <w:tcW w:w="2027" w:type="dxa"/>
            <w:tcBorders>
              <w:right w:val="single" w:sz="4" w:space="0" w:color="auto"/>
            </w:tcBorders>
            <w:shd w:val="clear" w:color="auto" w:fill="auto"/>
          </w:tcPr>
          <w:p w14:paraId="5FD8F79E" w14:textId="77777777" w:rsidR="00F65F0B" w:rsidRPr="00E66492" w:rsidRDefault="004602F6" w:rsidP="0024459E">
            <w:pPr>
              <w:autoSpaceDE w:val="0"/>
              <w:autoSpaceDN w:val="0"/>
              <w:adjustRightInd w:val="0"/>
              <w:jc w:val="right"/>
            </w:pPr>
            <w:r w:rsidRPr="00E66492">
              <w:t>0.008417</w:t>
            </w:r>
          </w:p>
          <w:p w14:paraId="21A04204" w14:textId="77777777" w:rsidR="006B6DF1" w:rsidRPr="00E66492" w:rsidRDefault="006B6DF1" w:rsidP="0024459E">
            <w:pPr>
              <w:autoSpaceDE w:val="0"/>
              <w:autoSpaceDN w:val="0"/>
              <w:adjustRightInd w:val="0"/>
              <w:jc w:val="right"/>
            </w:pPr>
            <w:r w:rsidRPr="00E66492">
              <w:t>(p</w:t>
            </w:r>
            <w:r w:rsidR="004602F6" w:rsidRPr="00E66492">
              <w:t>=0.0452</w:t>
            </w:r>
            <w:r w:rsidRPr="00E66492">
              <w:t>)</w:t>
            </w:r>
          </w:p>
        </w:tc>
      </w:tr>
      <w:tr w:rsidR="00916335" w:rsidRPr="00B71768" w14:paraId="3FDC51EA" w14:textId="77777777" w:rsidTr="0024459E">
        <w:tc>
          <w:tcPr>
            <w:tcW w:w="2289" w:type="dxa"/>
            <w:tcBorders>
              <w:left w:val="single" w:sz="4" w:space="0" w:color="auto"/>
              <w:bottom w:val="single" w:sz="4" w:space="0" w:color="auto"/>
              <w:right w:val="single" w:sz="4" w:space="0" w:color="auto"/>
            </w:tcBorders>
            <w:shd w:val="clear" w:color="auto" w:fill="auto"/>
          </w:tcPr>
          <w:p w14:paraId="5F3F5A18" w14:textId="77777777" w:rsidR="00916335" w:rsidRPr="00B71768" w:rsidRDefault="00916335" w:rsidP="00FC696E">
            <w:pPr>
              <w:rPr>
                <w:lang w:val="en-GB"/>
              </w:rPr>
            </w:pPr>
            <w:r w:rsidRPr="00B71768">
              <w:rPr>
                <w:lang w:val="en-GB"/>
              </w:rPr>
              <w:t>Non-genetic trend</w:t>
            </w:r>
          </w:p>
        </w:tc>
        <w:tc>
          <w:tcPr>
            <w:tcW w:w="1555" w:type="dxa"/>
            <w:tcBorders>
              <w:left w:val="single" w:sz="4" w:space="0" w:color="auto"/>
              <w:bottom w:val="single" w:sz="4" w:space="0" w:color="auto"/>
            </w:tcBorders>
            <w:shd w:val="clear" w:color="auto" w:fill="auto"/>
          </w:tcPr>
          <w:p w14:paraId="1C703E30" w14:textId="77777777" w:rsidR="00916335" w:rsidRPr="00E66492" w:rsidRDefault="00020BC8" w:rsidP="0024459E">
            <w:pPr>
              <w:jc w:val="right"/>
            </w:pPr>
            <w:r w:rsidRPr="00E66492">
              <w:t>0.01887</w:t>
            </w:r>
          </w:p>
          <w:p w14:paraId="190E6765" w14:textId="77777777" w:rsidR="00F65F0B" w:rsidRPr="00E66492" w:rsidRDefault="00F65F0B" w:rsidP="0024459E">
            <w:pPr>
              <w:jc w:val="right"/>
            </w:pPr>
          </w:p>
        </w:tc>
        <w:tc>
          <w:tcPr>
            <w:tcW w:w="1932" w:type="dxa"/>
            <w:tcBorders>
              <w:bottom w:val="single" w:sz="4" w:space="0" w:color="auto"/>
              <w:right w:val="single" w:sz="4" w:space="0" w:color="auto"/>
            </w:tcBorders>
            <w:shd w:val="clear" w:color="auto" w:fill="auto"/>
          </w:tcPr>
          <w:p w14:paraId="58A14AC2" w14:textId="77777777" w:rsidR="00916335" w:rsidRPr="00E66492" w:rsidRDefault="00020BC8" w:rsidP="0024459E">
            <w:pPr>
              <w:jc w:val="right"/>
            </w:pPr>
            <w:r w:rsidRPr="00E66492">
              <w:t>0.02004</w:t>
            </w:r>
          </w:p>
          <w:p w14:paraId="3EBDCFBD" w14:textId="77777777" w:rsidR="00F65F0B" w:rsidRPr="00E66492" w:rsidRDefault="00F65F0B" w:rsidP="0024459E">
            <w:pPr>
              <w:jc w:val="right"/>
            </w:pPr>
            <w:r w:rsidRPr="00E66492">
              <w:t>(p=</w:t>
            </w:r>
            <w:r w:rsidR="00020BC8" w:rsidRPr="00E66492">
              <w:t xml:space="preserve"> 0.3464</w:t>
            </w:r>
            <w:r w:rsidRPr="00E66492">
              <w:t>)</w:t>
            </w:r>
          </w:p>
        </w:tc>
        <w:tc>
          <w:tcPr>
            <w:tcW w:w="1657" w:type="dxa"/>
            <w:tcBorders>
              <w:left w:val="single" w:sz="4" w:space="0" w:color="auto"/>
              <w:bottom w:val="single" w:sz="4" w:space="0" w:color="auto"/>
            </w:tcBorders>
            <w:shd w:val="clear" w:color="auto" w:fill="auto"/>
          </w:tcPr>
          <w:p w14:paraId="12D768A5" w14:textId="77777777" w:rsidR="00916335" w:rsidRPr="00E66492" w:rsidRDefault="004602F6" w:rsidP="0024459E">
            <w:pPr>
              <w:jc w:val="right"/>
            </w:pPr>
            <w:r w:rsidRPr="00E66492">
              <w:t>0.01846</w:t>
            </w:r>
          </w:p>
        </w:tc>
        <w:tc>
          <w:tcPr>
            <w:tcW w:w="2027" w:type="dxa"/>
            <w:tcBorders>
              <w:bottom w:val="single" w:sz="4" w:space="0" w:color="auto"/>
              <w:right w:val="single" w:sz="4" w:space="0" w:color="auto"/>
            </w:tcBorders>
            <w:shd w:val="clear" w:color="auto" w:fill="auto"/>
          </w:tcPr>
          <w:p w14:paraId="6CD63364" w14:textId="77777777" w:rsidR="00916335" w:rsidRPr="00E66492" w:rsidRDefault="004602F6" w:rsidP="0024459E">
            <w:pPr>
              <w:jc w:val="right"/>
            </w:pPr>
            <w:r w:rsidRPr="00E66492">
              <w:t>0.02418</w:t>
            </w:r>
          </w:p>
          <w:p w14:paraId="707E7F08" w14:textId="77777777" w:rsidR="004602F6" w:rsidRPr="00E66492" w:rsidRDefault="004602F6" w:rsidP="0024459E">
            <w:pPr>
              <w:jc w:val="right"/>
            </w:pPr>
            <w:r w:rsidRPr="00E66492">
              <w:t>(p=0.4451)</w:t>
            </w:r>
          </w:p>
        </w:tc>
      </w:tr>
    </w:tbl>
    <w:p w14:paraId="023F492A" w14:textId="77777777" w:rsidR="00307ECB" w:rsidRDefault="00307ECB" w:rsidP="00307ECB">
      <w:pPr>
        <w:rPr>
          <w:lang w:val="en-GB"/>
        </w:rPr>
      </w:pPr>
    </w:p>
    <w:p w14:paraId="2250E9D5" w14:textId="268E600E" w:rsidR="00B24946" w:rsidRDefault="00B24946" w:rsidP="00307ECB">
      <w:pPr>
        <w:rPr>
          <w:lang w:val="en-GB"/>
        </w:rPr>
      </w:pPr>
      <w:r w:rsidRPr="00B24946">
        <w:rPr>
          <w:b/>
          <w:lang w:val="en-GB"/>
        </w:rPr>
        <w:lastRenderedPageBreak/>
        <w:t>Table 6</w:t>
      </w:r>
      <w:r>
        <w:rPr>
          <w:lang w:val="en-GB"/>
        </w:rPr>
        <w:t>: Stability variance estimates for the three-way interaction genotype-by-location-by-year.</w:t>
      </w:r>
      <w:r w:rsidR="007B2256">
        <w:rPr>
          <w:lang w:val="en-GB"/>
        </w:rPr>
        <w:t xml:space="preserve"> </w:t>
      </w:r>
      <w:r w:rsidR="007B2256" w:rsidRPr="004768D8">
        <w:rPr>
          <w:lang w:val="en-GB"/>
        </w:rPr>
        <w:t>The smaller the variance, the more stable the variety.</w:t>
      </w:r>
    </w:p>
    <w:tbl>
      <w:tblPr>
        <w:tblW w:w="0" w:type="auto"/>
        <w:tblLook w:val="01E0" w:firstRow="1" w:lastRow="1" w:firstColumn="1" w:lastColumn="1" w:noHBand="0" w:noVBand="0"/>
      </w:tblPr>
      <w:tblGrid>
        <w:gridCol w:w="1609"/>
        <w:gridCol w:w="1123"/>
        <w:gridCol w:w="1783"/>
        <w:gridCol w:w="1609"/>
        <w:gridCol w:w="1123"/>
        <w:gridCol w:w="1783"/>
      </w:tblGrid>
      <w:tr w:rsidR="007A5D73" w:rsidRPr="00C56312" w14:paraId="2F79E2C6" w14:textId="77777777" w:rsidTr="0024459E">
        <w:trPr>
          <w:trHeight w:hRule="exact" w:val="340"/>
        </w:trPr>
        <w:tc>
          <w:tcPr>
            <w:tcW w:w="0" w:type="auto"/>
            <w:tcBorders>
              <w:top w:val="single" w:sz="4" w:space="0" w:color="auto"/>
              <w:left w:val="single" w:sz="4" w:space="0" w:color="auto"/>
            </w:tcBorders>
            <w:shd w:val="clear" w:color="auto" w:fill="auto"/>
          </w:tcPr>
          <w:p w14:paraId="152767D3" w14:textId="77777777" w:rsidR="007A5D73" w:rsidRPr="0024459E" w:rsidRDefault="007A5D73" w:rsidP="0024459E">
            <w:pPr>
              <w:rPr>
                <w:b/>
                <w:lang w:val="en-GB"/>
              </w:rPr>
            </w:pPr>
          </w:p>
        </w:tc>
        <w:tc>
          <w:tcPr>
            <w:tcW w:w="0" w:type="auto"/>
            <w:tcBorders>
              <w:top w:val="single" w:sz="4" w:space="0" w:color="auto"/>
            </w:tcBorders>
            <w:shd w:val="clear" w:color="auto" w:fill="auto"/>
          </w:tcPr>
          <w:p w14:paraId="23C6BC28" w14:textId="77777777" w:rsidR="007A5D73" w:rsidRPr="0024459E" w:rsidRDefault="007A5D73" w:rsidP="0024459E">
            <w:pPr>
              <w:rPr>
                <w:b/>
                <w:lang w:val="en-GB"/>
              </w:rPr>
            </w:pPr>
            <w:proofErr w:type="spellStart"/>
            <w:r w:rsidRPr="0024459E">
              <w:rPr>
                <w:b/>
                <w:lang w:val="en-GB"/>
              </w:rPr>
              <w:t>Aman</w:t>
            </w:r>
            <w:proofErr w:type="spellEnd"/>
          </w:p>
        </w:tc>
        <w:tc>
          <w:tcPr>
            <w:tcW w:w="0" w:type="auto"/>
            <w:tcBorders>
              <w:top w:val="single" w:sz="4" w:space="0" w:color="auto"/>
              <w:right w:val="single" w:sz="4" w:space="0" w:color="auto"/>
            </w:tcBorders>
            <w:shd w:val="clear" w:color="auto" w:fill="auto"/>
          </w:tcPr>
          <w:p w14:paraId="1A2D0E58" w14:textId="77777777" w:rsidR="007A5D73" w:rsidRPr="0024459E" w:rsidRDefault="007A5D73" w:rsidP="0024459E">
            <w:pPr>
              <w:rPr>
                <w:b/>
                <w:lang w:val="en-GB"/>
              </w:rPr>
            </w:pPr>
          </w:p>
        </w:tc>
        <w:tc>
          <w:tcPr>
            <w:tcW w:w="0" w:type="auto"/>
            <w:tcBorders>
              <w:top w:val="single" w:sz="4" w:space="0" w:color="auto"/>
              <w:left w:val="single" w:sz="4" w:space="0" w:color="auto"/>
            </w:tcBorders>
            <w:shd w:val="clear" w:color="auto" w:fill="auto"/>
          </w:tcPr>
          <w:p w14:paraId="4D8C0834" w14:textId="77777777" w:rsidR="007A5D73" w:rsidRPr="0024459E" w:rsidRDefault="007A5D73" w:rsidP="0024459E">
            <w:pPr>
              <w:rPr>
                <w:b/>
                <w:lang w:val="en-GB"/>
              </w:rPr>
            </w:pPr>
          </w:p>
        </w:tc>
        <w:tc>
          <w:tcPr>
            <w:tcW w:w="0" w:type="auto"/>
            <w:tcBorders>
              <w:top w:val="single" w:sz="4" w:space="0" w:color="auto"/>
            </w:tcBorders>
            <w:shd w:val="clear" w:color="auto" w:fill="auto"/>
          </w:tcPr>
          <w:p w14:paraId="1023A29D" w14:textId="77777777" w:rsidR="007A5D73" w:rsidRPr="0024459E" w:rsidRDefault="007A5D73" w:rsidP="0024459E">
            <w:pPr>
              <w:rPr>
                <w:b/>
                <w:lang w:val="en-GB"/>
              </w:rPr>
            </w:pPr>
            <w:proofErr w:type="spellStart"/>
            <w:r w:rsidRPr="0024459E">
              <w:rPr>
                <w:b/>
                <w:lang w:val="en-GB"/>
              </w:rPr>
              <w:t>Boro</w:t>
            </w:r>
            <w:proofErr w:type="spellEnd"/>
          </w:p>
        </w:tc>
        <w:tc>
          <w:tcPr>
            <w:tcW w:w="0" w:type="auto"/>
            <w:tcBorders>
              <w:top w:val="single" w:sz="4" w:space="0" w:color="auto"/>
              <w:right w:val="single" w:sz="4" w:space="0" w:color="auto"/>
            </w:tcBorders>
            <w:shd w:val="clear" w:color="auto" w:fill="auto"/>
          </w:tcPr>
          <w:p w14:paraId="42220DD8" w14:textId="77777777" w:rsidR="007A5D73" w:rsidRPr="0024459E" w:rsidRDefault="007A5D73" w:rsidP="0024459E">
            <w:pPr>
              <w:rPr>
                <w:b/>
                <w:lang w:val="en-GB"/>
              </w:rPr>
            </w:pPr>
          </w:p>
        </w:tc>
      </w:tr>
      <w:tr w:rsidR="007A5D73" w:rsidRPr="00C56312" w14:paraId="53A8262D" w14:textId="77777777" w:rsidTr="0024459E">
        <w:trPr>
          <w:trHeight w:hRule="exact" w:val="340"/>
        </w:trPr>
        <w:tc>
          <w:tcPr>
            <w:tcW w:w="0" w:type="auto"/>
            <w:tcBorders>
              <w:left w:val="single" w:sz="4" w:space="0" w:color="auto"/>
              <w:bottom w:val="single" w:sz="4" w:space="0" w:color="auto"/>
            </w:tcBorders>
            <w:shd w:val="clear" w:color="auto" w:fill="auto"/>
          </w:tcPr>
          <w:p w14:paraId="71FD8E75" w14:textId="77777777" w:rsidR="007A5D73" w:rsidRPr="0024459E" w:rsidRDefault="007A5D73" w:rsidP="0024459E">
            <w:pPr>
              <w:rPr>
                <w:b/>
                <w:lang w:val="en-GB"/>
              </w:rPr>
            </w:pPr>
            <w:r w:rsidRPr="0024459E">
              <w:rPr>
                <w:b/>
                <w:lang w:val="en-GB"/>
              </w:rPr>
              <w:t>Variety name</w:t>
            </w:r>
          </w:p>
        </w:tc>
        <w:tc>
          <w:tcPr>
            <w:tcW w:w="0" w:type="auto"/>
            <w:tcBorders>
              <w:bottom w:val="single" w:sz="4" w:space="0" w:color="auto"/>
            </w:tcBorders>
            <w:shd w:val="clear" w:color="auto" w:fill="auto"/>
          </w:tcPr>
          <w:p w14:paraId="274F181D" w14:textId="77777777" w:rsidR="007A5D73" w:rsidRPr="0024459E" w:rsidRDefault="007A5D73" w:rsidP="0024459E">
            <w:pPr>
              <w:rPr>
                <w:b/>
                <w:lang w:val="en-GB"/>
              </w:rPr>
            </w:pPr>
            <w:r w:rsidRPr="0024459E">
              <w:rPr>
                <w:b/>
                <w:lang w:val="en-GB"/>
              </w:rPr>
              <w:t>Estimate</w:t>
            </w:r>
          </w:p>
        </w:tc>
        <w:tc>
          <w:tcPr>
            <w:tcW w:w="0" w:type="auto"/>
            <w:tcBorders>
              <w:bottom w:val="single" w:sz="4" w:space="0" w:color="auto"/>
              <w:right w:val="single" w:sz="4" w:space="0" w:color="auto"/>
            </w:tcBorders>
            <w:shd w:val="clear" w:color="auto" w:fill="auto"/>
          </w:tcPr>
          <w:p w14:paraId="205CE2E2" w14:textId="77777777" w:rsidR="007A5D73" w:rsidRPr="0024459E" w:rsidRDefault="007A5D73" w:rsidP="0024459E">
            <w:pPr>
              <w:rPr>
                <w:b/>
                <w:lang w:val="en-GB"/>
              </w:rPr>
            </w:pPr>
            <w:r w:rsidRPr="0024459E">
              <w:rPr>
                <w:b/>
                <w:lang w:val="en-GB"/>
              </w:rPr>
              <w:t>Standard error</w:t>
            </w:r>
          </w:p>
        </w:tc>
        <w:tc>
          <w:tcPr>
            <w:tcW w:w="0" w:type="auto"/>
            <w:tcBorders>
              <w:left w:val="single" w:sz="4" w:space="0" w:color="auto"/>
              <w:bottom w:val="single" w:sz="4" w:space="0" w:color="auto"/>
            </w:tcBorders>
            <w:shd w:val="clear" w:color="auto" w:fill="auto"/>
          </w:tcPr>
          <w:p w14:paraId="2678C37B" w14:textId="77777777" w:rsidR="007A5D73" w:rsidRPr="0024459E" w:rsidRDefault="007A5D73" w:rsidP="0024459E">
            <w:pPr>
              <w:rPr>
                <w:b/>
                <w:lang w:val="en-GB"/>
              </w:rPr>
            </w:pPr>
            <w:r w:rsidRPr="0024459E">
              <w:rPr>
                <w:b/>
                <w:lang w:val="en-GB"/>
              </w:rPr>
              <w:t>Variety name</w:t>
            </w:r>
          </w:p>
        </w:tc>
        <w:tc>
          <w:tcPr>
            <w:tcW w:w="0" w:type="auto"/>
            <w:tcBorders>
              <w:bottom w:val="single" w:sz="4" w:space="0" w:color="auto"/>
            </w:tcBorders>
            <w:shd w:val="clear" w:color="auto" w:fill="auto"/>
          </w:tcPr>
          <w:p w14:paraId="01F01530" w14:textId="77777777" w:rsidR="007A5D73" w:rsidRPr="0024459E" w:rsidRDefault="007A5D73" w:rsidP="0024459E">
            <w:pPr>
              <w:rPr>
                <w:b/>
                <w:lang w:val="en-GB"/>
              </w:rPr>
            </w:pPr>
            <w:r w:rsidRPr="0024459E">
              <w:rPr>
                <w:b/>
                <w:lang w:val="en-GB"/>
              </w:rPr>
              <w:t>Estimate</w:t>
            </w:r>
          </w:p>
        </w:tc>
        <w:tc>
          <w:tcPr>
            <w:tcW w:w="0" w:type="auto"/>
            <w:tcBorders>
              <w:bottom w:val="single" w:sz="4" w:space="0" w:color="auto"/>
              <w:right w:val="single" w:sz="4" w:space="0" w:color="auto"/>
            </w:tcBorders>
            <w:shd w:val="clear" w:color="auto" w:fill="auto"/>
          </w:tcPr>
          <w:p w14:paraId="72697B32" w14:textId="77777777" w:rsidR="007A5D73" w:rsidRPr="0024459E" w:rsidRDefault="007A5D73" w:rsidP="0024459E">
            <w:pPr>
              <w:rPr>
                <w:b/>
                <w:lang w:val="en-GB"/>
              </w:rPr>
            </w:pPr>
            <w:r w:rsidRPr="0024459E">
              <w:rPr>
                <w:b/>
                <w:lang w:val="en-GB"/>
              </w:rPr>
              <w:t>Standard error</w:t>
            </w:r>
          </w:p>
        </w:tc>
      </w:tr>
      <w:tr w:rsidR="00C56312" w:rsidRPr="00C56312" w14:paraId="4DBD7EEB" w14:textId="77777777" w:rsidTr="0024459E">
        <w:trPr>
          <w:trHeight w:hRule="exact" w:val="340"/>
        </w:trPr>
        <w:tc>
          <w:tcPr>
            <w:tcW w:w="0" w:type="auto"/>
            <w:tcBorders>
              <w:top w:val="single" w:sz="4" w:space="0" w:color="auto"/>
              <w:left w:val="single" w:sz="4" w:space="0" w:color="auto"/>
            </w:tcBorders>
            <w:shd w:val="clear" w:color="auto" w:fill="auto"/>
          </w:tcPr>
          <w:p w14:paraId="74CD643C" w14:textId="79DFC1F8" w:rsidR="00C56312" w:rsidRPr="00C56312" w:rsidRDefault="00C56312" w:rsidP="0024459E">
            <w:r w:rsidRPr="00C56312">
              <w:t>BR10</w:t>
            </w:r>
          </w:p>
        </w:tc>
        <w:tc>
          <w:tcPr>
            <w:tcW w:w="0" w:type="auto"/>
            <w:tcBorders>
              <w:top w:val="single" w:sz="4" w:space="0" w:color="auto"/>
            </w:tcBorders>
            <w:shd w:val="clear" w:color="auto" w:fill="auto"/>
          </w:tcPr>
          <w:p w14:paraId="068B547A" w14:textId="5042FA26" w:rsidR="00C56312" w:rsidRPr="00C56312" w:rsidRDefault="00C56312" w:rsidP="0024459E">
            <w:pPr>
              <w:jc w:val="right"/>
            </w:pPr>
            <w:r w:rsidRPr="00C56312">
              <w:t>0.3722</w:t>
            </w:r>
          </w:p>
        </w:tc>
        <w:tc>
          <w:tcPr>
            <w:tcW w:w="0" w:type="auto"/>
            <w:tcBorders>
              <w:top w:val="single" w:sz="4" w:space="0" w:color="auto"/>
              <w:right w:val="single" w:sz="4" w:space="0" w:color="auto"/>
            </w:tcBorders>
            <w:shd w:val="clear" w:color="auto" w:fill="auto"/>
          </w:tcPr>
          <w:p w14:paraId="2A347768" w14:textId="2EC073B6" w:rsidR="00C56312" w:rsidRPr="00C56312" w:rsidRDefault="00C56312" w:rsidP="0024459E">
            <w:pPr>
              <w:jc w:val="right"/>
            </w:pPr>
            <w:r w:rsidRPr="00C56312">
              <w:t>0.0617</w:t>
            </w:r>
          </w:p>
        </w:tc>
        <w:tc>
          <w:tcPr>
            <w:tcW w:w="0" w:type="auto"/>
            <w:tcBorders>
              <w:top w:val="single" w:sz="4" w:space="0" w:color="auto"/>
              <w:left w:val="single" w:sz="4" w:space="0" w:color="auto"/>
            </w:tcBorders>
            <w:shd w:val="clear" w:color="auto" w:fill="auto"/>
          </w:tcPr>
          <w:p w14:paraId="39D59544" w14:textId="10F57293" w:rsidR="00C56312" w:rsidRPr="00C56312" w:rsidRDefault="00C56312" w:rsidP="0024459E">
            <w:r w:rsidRPr="00C56312">
              <w:t>BR1</w:t>
            </w:r>
          </w:p>
        </w:tc>
        <w:tc>
          <w:tcPr>
            <w:tcW w:w="0" w:type="auto"/>
            <w:tcBorders>
              <w:top w:val="single" w:sz="4" w:space="0" w:color="auto"/>
            </w:tcBorders>
            <w:shd w:val="clear" w:color="auto" w:fill="auto"/>
          </w:tcPr>
          <w:p w14:paraId="51CC2C4A" w14:textId="34BE2117" w:rsidR="00C56312" w:rsidRPr="00C56312" w:rsidRDefault="00C56312" w:rsidP="0024459E">
            <w:pPr>
              <w:jc w:val="right"/>
            </w:pPr>
            <w:r w:rsidRPr="00C56312">
              <w:t>0.2697</w:t>
            </w:r>
          </w:p>
        </w:tc>
        <w:tc>
          <w:tcPr>
            <w:tcW w:w="0" w:type="auto"/>
            <w:tcBorders>
              <w:top w:val="single" w:sz="4" w:space="0" w:color="auto"/>
              <w:right w:val="single" w:sz="4" w:space="0" w:color="auto"/>
            </w:tcBorders>
            <w:shd w:val="clear" w:color="auto" w:fill="auto"/>
          </w:tcPr>
          <w:p w14:paraId="20CC03E0" w14:textId="3ED65867" w:rsidR="00C56312" w:rsidRPr="00C56312" w:rsidRDefault="00C56312" w:rsidP="0024459E">
            <w:pPr>
              <w:jc w:val="right"/>
            </w:pPr>
            <w:r w:rsidRPr="00C56312">
              <w:t>0.0432</w:t>
            </w:r>
          </w:p>
        </w:tc>
      </w:tr>
      <w:tr w:rsidR="00C56312" w:rsidRPr="00C56312" w14:paraId="4019F3D2" w14:textId="77777777" w:rsidTr="0024459E">
        <w:trPr>
          <w:trHeight w:hRule="exact" w:val="340"/>
        </w:trPr>
        <w:tc>
          <w:tcPr>
            <w:tcW w:w="0" w:type="auto"/>
            <w:tcBorders>
              <w:left w:val="single" w:sz="4" w:space="0" w:color="auto"/>
            </w:tcBorders>
            <w:shd w:val="clear" w:color="auto" w:fill="auto"/>
          </w:tcPr>
          <w:p w14:paraId="79BACF57" w14:textId="7FFC293D" w:rsidR="00C56312" w:rsidRPr="00C56312" w:rsidRDefault="00C56312" w:rsidP="0024459E">
            <w:r w:rsidRPr="00C56312">
              <w:t>BR11</w:t>
            </w:r>
          </w:p>
        </w:tc>
        <w:tc>
          <w:tcPr>
            <w:tcW w:w="0" w:type="auto"/>
            <w:shd w:val="clear" w:color="auto" w:fill="auto"/>
          </w:tcPr>
          <w:p w14:paraId="0EB131DF" w14:textId="79B0A740" w:rsidR="00C56312" w:rsidRPr="00C56312" w:rsidRDefault="00C56312" w:rsidP="0024459E">
            <w:pPr>
              <w:jc w:val="right"/>
            </w:pPr>
            <w:r w:rsidRPr="00C56312">
              <w:t>0.4088</w:t>
            </w:r>
          </w:p>
        </w:tc>
        <w:tc>
          <w:tcPr>
            <w:tcW w:w="0" w:type="auto"/>
            <w:tcBorders>
              <w:right w:val="single" w:sz="4" w:space="0" w:color="auto"/>
            </w:tcBorders>
            <w:shd w:val="clear" w:color="auto" w:fill="auto"/>
          </w:tcPr>
          <w:p w14:paraId="3ED2F5D4" w14:textId="5C175555" w:rsidR="00C56312" w:rsidRPr="00C56312" w:rsidRDefault="00C56312" w:rsidP="0024459E">
            <w:pPr>
              <w:jc w:val="right"/>
            </w:pPr>
            <w:r w:rsidRPr="00C56312">
              <w:t>0.0675</w:t>
            </w:r>
          </w:p>
        </w:tc>
        <w:tc>
          <w:tcPr>
            <w:tcW w:w="0" w:type="auto"/>
            <w:tcBorders>
              <w:left w:val="single" w:sz="4" w:space="0" w:color="auto"/>
            </w:tcBorders>
            <w:shd w:val="clear" w:color="auto" w:fill="auto"/>
          </w:tcPr>
          <w:p w14:paraId="3E2D9A3C" w14:textId="61C471AF" w:rsidR="00C56312" w:rsidRPr="00C56312" w:rsidRDefault="00C56312" w:rsidP="0024459E">
            <w:r w:rsidRPr="00C56312">
              <w:t>BR12</w:t>
            </w:r>
          </w:p>
        </w:tc>
        <w:tc>
          <w:tcPr>
            <w:tcW w:w="0" w:type="auto"/>
            <w:shd w:val="clear" w:color="auto" w:fill="auto"/>
          </w:tcPr>
          <w:p w14:paraId="7682CFED" w14:textId="6336E139" w:rsidR="00C56312" w:rsidRPr="00C56312" w:rsidRDefault="00C56312" w:rsidP="0024459E">
            <w:pPr>
              <w:jc w:val="right"/>
            </w:pPr>
            <w:r w:rsidRPr="00C56312">
              <w:t>0.2119</w:t>
            </w:r>
          </w:p>
        </w:tc>
        <w:tc>
          <w:tcPr>
            <w:tcW w:w="0" w:type="auto"/>
            <w:tcBorders>
              <w:right w:val="single" w:sz="4" w:space="0" w:color="auto"/>
            </w:tcBorders>
            <w:shd w:val="clear" w:color="auto" w:fill="auto"/>
          </w:tcPr>
          <w:p w14:paraId="136FB907" w14:textId="6BC41D8F" w:rsidR="00C56312" w:rsidRPr="00C56312" w:rsidRDefault="00C56312" w:rsidP="0024459E">
            <w:pPr>
              <w:jc w:val="right"/>
            </w:pPr>
            <w:r w:rsidRPr="00C56312">
              <w:t>0.0351</w:t>
            </w:r>
          </w:p>
        </w:tc>
      </w:tr>
      <w:tr w:rsidR="00C56312" w:rsidRPr="00C56312" w14:paraId="3D33030C" w14:textId="77777777" w:rsidTr="0024459E">
        <w:trPr>
          <w:trHeight w:hRule="exact" w:val="340"/>
        </w:trPr>
        <w:tc>
          <w:tcPr>
            <w:tcW w:w="0" w:type="auto"/>
            <w:tcBorders>
              <w:left w:val="single" w:sz="4" w:space="0" w:color="auto"/>
            </w:tcBorders>
            <w:shd w:val="clear" w:color="auto" w:fill="auto"/>
          </w:tcPr>
          <w:p w14:paraId="3EAB948F" w14:textId="35852017" w:rsidR="00C56312" w:rsidRPr="00C56312" w:rsidRDefault="00C56312" w:rsidP="0024459E">
            <w:r w:rsidRPr="00C56312">
              <w:t>BR22</w:t>
            </w:r>
          </w:p>
        </w:tc>
        <w:tc>
          <w:tcPr>
            <w:tcW w:w="0" w:type="auto"/>
            <w:shd w:val="clear" w:color="auto" w:fill="auto"/>
          </w:tcPr>
          <w:p w14:paraId="576F008C" w14:textId="08C47378" w:rsidR="00C56312" w:rsidRPr="00C56312" w:rsidRDefault="00C56312" w:rsidP="0024459E">
            <w:pPr>
              <w:jc w:val="right"/>
            </w:pPr>
            <w:r w:rsidRPr="00C56312">
              <w:t>0.2892</w:t>
            </w:r>
          </w:p>
        </w:tc>
        <w:tc>
          <w:tcPr>
            <w:tcW w:w="0" w:type="auto"/>
            <w:tcBorders>
              <w:right w:val="single" w:sz="4" w:space="0" w:color="auto"/>
            </w:tcBorders>
            <w:shd w:val="clear" w:color="auto" w:fill="auto"/>
          </w:tcPr>
          <w:p w14:paraId="5874E974" w14:textId="3D346C9D" w:rsidR="00C56312" w:rsidRPr="00C56312" w:rsidRDefault="00C56312" w:rsidP="0024459E">
            <w:pPr>
              <w:jc w:val="right"/>
            </w:pPr>
            <w:r w:rsidRPr="00C56312">
              <w:t>0.0493</w:t>
            </w:r>
          </w:p>
        </w:tc>
        <w:tc>
          <w:tcPr>
            <w:tcW w:w="0" w:type="auto"/>
            <w:tcBorders>
              <w:left w:val="single" w:sz="4" w:space="0" w:color="auto"/>
            </w:tcBorders>
            <w:shd w:val="clear" w:color="auto" w:fill="auto"/>
          </w:tcPr>
          <w:p w14:paraId="182CE4E1" w14:textId="1938C85A" w:rsidR="00C56312" w:rsidRPr="00C56312" w:rsidRDefault="00C56312" w:rsidP="0024459E">
            <w:r w:rsidRPr="00C56312">
              <w:t>BR14</w:t>
            </w:r>
          </w:p>
        </w:tc>
        <w:tc>
          <w:tcPr>
            <w:tcW w:w="0" w:type="auto"/>
            <w:shd w:val="clear" w:color="auto" w:fill="auto"/>
          </w:tcPr>
          <w:p w14:paraId="0D554822" w14:textId="4B6C19B2" w:rsidR="00C56312" w:rsidRPr="00C56312" w:rsidRDefault="00C56312" w:rsidP="0024459E">
            <w:pPr>
              <w:jc w:val="right"/>
            </w:pPr>
            <w:r w:rsidRPr="00C56312">
              <w:t>0.176</w:t>
            </w:r>
          </w:p>
        </w:tc>
        <w:tc>
          <w:tcPr>
            <w:tcW w:w="0" w:type="auto"/>
            <w:tcBorders>
              <w:right w:val="single" w:sz="4" w:space="0" w:color="auto"/>
            </w:tcBorders>
            <w:shd w:val="clear" w:color="auto" w:fill="auto"/>
          </w:tcPr>
          <w:p w14:paraId="1BBD0344" w14:textId="0286A31E" w:rsidR="00C56312" w:rsidRPr="00C56312" w:rsidRDefault="00C56312" w:rsidP="0024459E">
            <w:pPr>
              <w:jc w:val="right"/>
            </w:pPr>
            <w:r w:rsidRPr="00C56312">
              <w:t>0.0311</w:t>
            </w:r>
          </w:p>
        </w:tc>
      </w:tr>
      <w:tr w:rsidR="00C56312" w:rsidRPr="00C56312" w14:paraId="590FE71B" w14:textId="77777777" w:rsidTr="0024459E">
        <w:trPr>
          <w:trHeight w:hRule="exact" w:val="340"/>
        </w:trPr>
        <w:tc>
          <w:tcPr>
            <w:tcW w:w="0" w:type="auto"/>
            <w:tcBorders>
              <w:left w:val="single" w:sz="4" w:space="0" w:color="auto"/>
            </w:tcBorders>
            <w:shd w:val="clear" w:color="auto" w:fill="auto"/>
          </w:tcPr>
          <w:p w14:paraId="6908B7CD" w14:textId="33D4CBAF" w:rsidR="00C56312" w:rsidRPr="00C56312" w:rsidRDefault="00C56312" w:rsidP="0024459E">
            <w:r w:rsidRPr="00C56312">
              <w:t>BR23</w:t>
            </w:r>
          </w:p>
        </w:tc>
        <w:tc>
          <w:tcPr>
            <w:tcW w:w="0" w:type="auto"/>
            <w:shd w:val="clear" w:color="auto" w:fill="auto"/>
          </w:tcPr>
          <w:p w14:paraId="0E802884" w14:textId="07327140" w:rsidR="00C56312" w:rsidRPr="00C56312" w:rsidRDefault="00C56312" w:rsidP="0024459E">
            <w:pPr>
              <w:jc w:val="right"/>
            </w:pPr>
            <w:r w:rsidRPr="00C56312">
              <w:t>0.2107</w:t>
            </w:r>
          </w:p>
        </w:tc>
        <w:tc>
          <w:tcPr>
            <w:tcW w:w="0" w:type="auto"/>
            <w:tcBorders>
              <w:right w:val="single" w:sz="4" w:space="0" w:color="auto"/>
            </w:tcBorders>
            <w:shd w:val="clear" w:color="auto" w:fill="auto"/>
          </w:tcPr>
          <w:p w14:paraId="659EF8C9" w14:textId="75AF7BF2" w:rsidR="00C56312" w:rsidRPr="00C56312" w:rsidRDefault="00C56312" w:rsidP="0024459E">
            <w:pPr>
              <w:jc w:val="right"/>
            </w:pPr>
            <w:r w:rsidRPr="00C56312">
              <w:t>0.039</w:t>
            </w:r>
          </w:p>
        </w:tc>
        <w:tc>
          <w:tcPr>
            <w:tcW w:w="0" w:type="auto"/>
            <w:tcBorders>
              <w:left w:val="single" w:sz="4" w:space="0" w:color="auto"/>
            </w:tcBorders>
            <w:shd w:val="clear" w:color="auto" w:fill="auto"/>
          </w:tcPr>
          <w:p w14:paraId="1EBB3700" w14:textId="7E5D27D4" w:rsidR="00C56312" w:rsidRPr="00C56312" w:rsidRDefault="00C56312" w:rsidP="0024459E">
            <w:r w:rsidRPr="00C56312">
              <w:t>BR15</w:t>
            </w:r>
          </w:p>
        </w:tc>
        <w:tc>
          <w:tcPr>
            <w:tcW w:w="0" w:type="auto"/>
            <w:shd w:val="clear" w:color="auto" w:fill="auto"/>
          </w:tcPr>
          <w:p w14:paraId="0F39B7C5" w14:textId="34C7809F" w:rsidR="00C56312" w:rsidRPr="00C56312" w:rsidRDefault="00C56312" w:rsidP="0024459E">
            <w:pPr>
              <w:jc w:val="right"/>
            </w:pPr>
            <w:r w:rsidRPr="00C56312">
              <w:t>0.3035</w:t>
            </w:r>
          </w:p>
        </w:tc>
        <w:tc>
          <w:tcPr>
            <w:tcW w:w="0" w:type="auto"/>
            <w:tcBorders>
              <w:right w:val="single" w:sz="4" w:space="0" w:color="auto"/>
            </w:tcBorders>
            <w:shd w:val="clear" w:color="auto" w:fill="auto"/>
          </w:tcPr>
          <w:p w14:paraId="344BBFF5" w14:textId="21BE7056" w:rsidR="00C56312" w:rsidRPr="00C56312" w:rsidRDefault="00C56312" w:rsidP="0024459E">
            <w:pPr>
              <w:jc w:val="right"/>
            </w:pPr>
            <w:r w:rsidRPr="00C56312">
              <w:t>0.0468</w:t>
            </w:r>
          </w:p>
        </w:tc>
      </w:tr>
      <w:tr w:rsidR="00C56312" w:rsidRPr="00C56312" w14:paraId="34F516FF" w14:textId="77777777" w:rsidTr="0024459E">
        <w:trPr>
          <w:trHeight w:hRule="exact" w:val="340"/>
        </w:trPr>
        <w:tc>
          <w:tcPr>
            <w:tcW w:w="0" w:type="auto"/>
            <w:tcBorders>
              <w:left w:val="single" w:sz="4" w:space="0" w:color="auto"/>
            </w:tcBorders>
            <w:shd w:val="clear" w:color="auto" w:fill="auto"/>
          </w:tcPr>
          <w:p w14:paraId="5221CD20" w14:textId="0280BBDC" w:rsidR="00C56312" w:rsidRPr="00C56312" w:rsidRDefault="00C56312" w:rsidP="0024459E">
            <w:r w:rsidRPr="00C56312">
              <w:t>BR25</w:t>
            </w:r>
          </w:p>
        </w:tc>
        <w:tc>
          <w:tcPr>
            <w:tcW w:w="0" w:type="auto"/>
            <w:shd w:val="clear" w:color="auto" w:fill="auto"/>
          </w:tcPr>
          <w:p w14:paraId="75C7280D" w14:textId="49A41C4E" w:rsidR="00C56312" w:rsidRPr="00C56312" w:rsidRDefault="00C56312" w:rsidP="0024459E">
            <w:pPr>
              <w:jc w:val="right"/>
            </w:pPr>
            <w:r w:rsidRPr="00C56312">
              <w:t>0.2471</w:t>
            </w:r>
          </w:p>
        </w:tc>
        <w:tc>
          <w:tcPr>
            <w:tcW w:w="0" w:type="auto"/>
            <w:tcBorders>
              <w:right w:val="single" w:sz="4" w:space="0" w:color="auto"/>
            </w:tcBorders>
            <w:shd w:val="clear" w:color="auto" w:fill="auto"/>
          </w:tcPr>
          <w:p w14:paraId="74587C59" w14:textId="75AF31A3" w:rsidR="00C56312" w:rsidRPr="00C56312" w:rsidRDefault="00C56312" w:rsidP="0024459E">
            <w:pPr>
              <w:jc w:val="right"/>
            </w:pPr>
            <w:r w:rsidRPr="00C56312">
              <w:t>0.0439</w:t>
            </w:r>
          </w:p>
        </w:tc>
        <w:tc>
          <w:tcPr>
            <w:tcW w:w="0" w:type="auto"/>
            <w:tcBorders>
              <w:left w:val="single" w:sz="4" w:space="0" w:color="auto"/>
            </w:tcBorders>
            <w:shd w:val="clear" w:color="auto" w:fill="auto"/>
          </w:tcPr>
          <w:p w14:paraId="01A74577" w14:textId="6AFB83D4" w:rsidR="00C56312" w:rsidRPr="00C56312" w:rsidRDefault="00C56312" w:rsidP="0024459E">
            <w:r w:rsidRPr="00C56312">
              <w:t>BR16</w:t>
            </w:r>
          </w:p>
        </w:tc>
        <w:tc>
          <w:tcPr>
            <w:tcW w:w="0" w:type="auto"/>
            <w:shd w:val="clear" w:color="auto" w:fill="auto"/>
          </w:tcPr>
          <w:p w14:paraId="0920A5B3" w14:textId="073B768C" w:rsidR="00C56312" w:rsidRPr="00C56312" w:rsidRDefault="00C56312" w:rsidP="0024459E">
            <w:pPr>
              <w:jc w:val="right"/>
            </w:pPr>
            <w:r w:rsidRPr="00C56312">
              <w:t>0.2807</w:t>
            </w:r>
          </w:p>
        </w:tc>
        <w:tc>
          <w:tcPr>
            <w:tcW w:w="0" w:type="auto"/>
            <w:tcBorders>
              <w:right w:val="single" w:sz="4" w:space="0" w:color="auto"/>
            </w:tcBorders>
            <w:shd w:val="clear" w:color="auto" w:fill="auto"/>
          </w:tcPr>
          <w:p w14:paraId="448171BC" w14:textId="1325BA5C" w:rsidR="00C56312" w:rsidRPr="00C56312" w:rsidRDefault="00C56312" w:rsidP="0024459E">
            <w:pPr>
              <w:jc w:val="right"/>
            </w:pPr>
            <w:r w:rsidRPr="00C56312">
              <w:t>0.0446</w:t>
            </w:r>
          </w:p>
        </w:tc>
      </w:tr>
      <w:tr w:rsidR="00C56312" w:rsidRPr="00C56312" w14:paraId="1D3CD64D" w14:textId="77777777" w:rsidTr="0024459E">
        <w:trPr>
          <w:trHeight w:hRule="exact" w:val="340"/>
        </w:trPr>
        <w:tc>
          <w:tcPr>
            <w:tcW w:w="0" w:type="auto"/>
            <w:tcBorders>
              <w:left w:val="single" w:sz="4" w:space="0" w:color="auto"/>
            </w:tcBorders>
            <w:shd w:val="clear" w:color="auto" w:fill="auto"/>
          </w:tcPr>
          <w:p w14:paraId="398000C4" w14:textId="52982CE0" w:rsidR="00C56312" w:rsidRPr="00C56312" w:rsidRDefault="00C56312" w:rsidP="0024459E">
            <w:r w:rsidRPr="00C56312">
              <w:t>BR3</w:t>
            </w:r>
          </w:p>
        </w:tc>
        <w:tc>
          <w:tcPr>
            <w:tcW w:w="0" w:type="auto"/>
            <w:shd w:val="clear" w:color="auto" w:fill="auto"/>
          </w:tcPr>
          <w:p w14:paraId="7EAA27A8" w14:textId="6700C12C" w:rsidR="00C56312" w:rsidRPr="00C56312" w:rsidRDefault="00C56312" w:rsidP="0024459E">
            <w:pPr>
              <w:jc w:val="right"/>
            </w:pPr>
            <w:r w:rsidRPr="00C56312">
              <w:t>0.3701</w:t>
            </w:r>
          </w:p>
        </w:tc>
        <w:tc>
          <w:tcPr>
            <w:tcW w:w="0" w:type="auto"/>
            <w:tcBorders>
              <w:right w:val="single" w:sz="4" w:space="0" w:color="auto"/>
            </w:tcBorders>
            <w:shd w:val="clear" w:color="auto" w:fill="auto"/>
          </w:tcPr>
          <w:p w14:paraId="60C04AAB" w14:textId="45D6EF9F" w:rsidR="00C56312" w:rsidRPr="00C56312" w:rsidRDefault="00C56312" w:rsidP="0024459E">
            <w:pPr>
              <w:jc w:val="right"/>
            </w:pPr>
            <w:r w:rsidRPr="00C56312">
              <w:t>0.0611</w:t>
            </w:r>
          </w:p>
        </w:tc>
        <w:tc>
          <w:tcPr>
            <w:tcW w:w="0" w:type="auto"/>
            <w:tcBorders>
              <w:left w:val="single" w:sz="4" w:space="0" w:color="auto"/>
            </w:tcBorders>
            <w:shd w:val="clear" w:color="auto" w:fill="auto"/>
          </w:tcPr>
          <w:p w14:paraId="4BFD7F07" w14:textId="0A2D4A7B" w:rsidR="00C56312" w:rsidRPr="00C56312" w:rsidRDefault="00C56312" w:rsidP="0024459E">
            <w:r w:rsidRPr="00C56312">
              <w:t>BR17</w:t>
            </w:r>
          </w:p>
        </w:tc>
        <w:tc>
          <w:tcPr>
            <w:tcW w:w="0" w:type="auto"/>
            <w:shd w:val="clear" w:color="auto" w:fill="auto"/>
          </w:tcPr>
          <w:p w14:paraId="56FF0183" w14:textId="398AF474" w:rsidR="00C56312" w:rsidRPr="00C56312" w:rsidRDefault="00C56312" w:rsidP="0024459E">
            <w:pPr>
              <w:jc w:val="right"/>
            </w:pPr>
            <w:r w:rsidRPr="00C56312">
              <w:t>0.3543</w:t>
            </w:r>
          </w:p>
        </w:tc>
        <w:tc>
          <w:tcPr>
            <w:tcW w:w="0" w:type="auto"/>
            <w:tcBorders>
              <w:right w:val="single" w:sz="4" w:space="0" w:color="auto"/>
            </w:tcBorders>
            <w:shd w:val="clear" w:color="auto" w:fill="auto"/>
          </w:tcPr>
          <w:p w14:paraId="0FE9F3DB" w14:textId="3FFCEB13" w:rsidR="00C56312" w:rsidRPr="00C56312" w:rsidRDefault="00C56312" w:rsidP="0024459E">
            <w:pPr>
              <w:jc w:val="right"/>
            </w:pPr>
            <w:r w:rsidRPr="00C56312">
              <w:t>0.0543</w:t>
            </w:r>
          </w:p>
        </w:tc>
      </w:tr>
      <w:tr w:rsidR="00C56312" w:rsidRPr="00C56312" w14:paraId="23C73B9C" w14:textId="77777777" w:rsidTr="0024459E">
        <w:trPr>
          <w:trHeight w:hRule="exact" w:val="340"/>
        </w:trPr>
        <w:tc>
          <w:tcPr>
            <w:tcW w:w="0" w:type="auto"/>
            <w:tcBorders>
              <w:left w:val="single" w:sz="4" w:space="0" w:color="auto"/>
            </w:tcBorders>
            <w:shd w:val="clear" w:color="auto" w:fill="auto"/>
          </w:tcPr>
          <w:p w14:paraId="41F61539" w14:textId="3BC1637E" w:rsidR="00C56312" w:rsidRPr="00C56312" w:rsidRDefault="00C56312" w:rsidP="0024459E">
            <w:r w:rsidRPr="00C56312">
              <w:t>BR4</w:t>
            </w:r>
          </w:p>
        </w:tc>
        <w:tc>
          <w:tcPr>
            <w:tcW w:w="0" w:type="auto"/>
            <w:shd w:val="clear" w:color="auto" w:fill="auto"/>
          </w:tcPr>
          <w:p w14:paraId="18990FF7" w14:textId="3838AFC5" w:rsidR="00C56312" w:rsidRPr="00C56312" w:rsidRDefault="00C56312" w:rsidP="0024459E">
            <w:pPr>
              <w:jc w:val="right"/>
            </w:pPr>
            <w:r w:rsidRPr="00C56312">
              <w:t>0.1754</w:t>
            </w:r>
          </w:p>
        </w:tc>
        <w:tc>
          <w:tcPr>
            <w:tcW w:w="0" w:type="auto"/>
            <w:tcBorders>
              <w:right w:val="single" w:sz="4" w:space="0" w:color="auto"/>
            </w:tcBorders>
            <w:shd w:val="clear" w:color="auto" w:fill="auto"/>
          </w:tcPr>
          <w:p w14:paraId="43062B8E" w14:textId="5160BC30" w:rsidR="00C56312" w:rsidRPr="00C56312" w:rsidRDefault="00C56312" w:rsidP="0024459E">
            <w:pPr>
              <w:jc w:val="right"/>
            </w:pPr>
            <w:r w:rsidRPr="00C56312">
              <w:t>0.0342</w:t>
            </w:r>
          </w:p>
        </w:tc>
        <w:tc>
          <w:tcPr>
            <w:tcW w:w="0" w:type="auto"/>
            <w:tcBorders>
              <w:left w:val="single" w:sz="4" w:space="0" w:color="auto"/>
            </w:tcBorders>
            <w:shd w:val="clear" w:color="auto" w:fill="auto"/>
          </w:tcPr>
          <w:p w14:paraId="5EC1C299" w14:textId="0FFD9BF7" w:rsidR="00C56312" w:rsidRPr="00C56312" w:rsidRDefault="00C56312" w:rsidP="0024459E">
            <w:r w:rsidRPr="00C56312">
              <w:t>BR18</w:t>
            </w:r>
          </w:p>
        </w:tc>
        <w:tc>
          <w:tcPr>
            <w:tcW w:w="0" w:type="auto"/>
            <w:shd w:val="clear" w:color="auto" w:fill="auto"/>
          </w:tcPr>
          <w:p w14:paraId="4A534385" w14:textId="4EECAD9F" w:rsidR="00C56312" w:rsidRPr="00C56312" w:rsidRDefault="00C56312" w:rsidP="0024459E">
            <w:pPr>
              <w:jc w:val="right"/>
            </w:pPr>
            <w:r w:rsidRPr="00C56312">
              <w:t>0.2401</w:t>
            </w:r>
          </w:p>
        </w:tc>
        <w:tc>
          <w:tcPr>
            <w:tcW w:w="0" w:type="auto"/>
            <w:tcBorders>
              <w:right w:val="single" w:sz="4" w:space="0" w:color="auto"/>
            </w:tcBorders>
            <w:shd w:val="clear" w:color="auto" w:fill="auto"/>
          </w:tcPr>
          <w:p w14:paraId="77521A48" w14:textId="2DC049FE" w:rsidR="00C56312" w:rsidRPr="00C56312" w:rsidRDefault="00C56312" w:rsidP="0024459E">
            <w:pPr>
              <w:jc w:val="right"/>
            </w:pPr>
            <w:r w:rsidRPr="00C56312">
              <w:t>0.0385</w:t>
            </w:r>
          </w:p>
        </w:tc>
      </w:tr>
      <w:tr w:rsidR="00C56312" w:rsidRPr="00C56312" w14:paraId="3B6083E0" w14:textId="77777777" w:rsidTr="0024459E">
        <w:trPr>
          <w:trHeight w:hRule="exact" w:val="340"/>
        </w:trPr>
        <w:tc>
          <w:tcPr>
            <w:tcW w:w="0" w:type="auto"/>
            <w:tcBorders>
              <w:left w:val="single" w:sz="4" w:space="0" w:color="auto"/>
            </w:tcBorders>
            <w:shd w:val="clear" w:color="auto" w:fill="auto"/>
          </w:tcPr>
          <w:p w14:paraId="2D46A877" w14:textId="7E3716AB" w:rsidR="00C56312" w:rsidRPr="00C56312" w:rsidRDefault="00C56312" w:rsidP="0024459E">
            <w:r w:rsidRPr="00C56312">
              <w:t>BR5</w:t>
            </w:r>
          </w:p>
        </w:tc>
        <w:tc>
          <w:tcPr>
            <w:tcW w:w="0" w:type="auto"/>
            <w:shd w:val="clear" w:color="auto" w:fill="auto"/>
          </w:tcPr>
          <w:p w14:paraId="0AB99A13" w14:textId="63345E54" w:rsidR="00C56312" w:rsidRPr="00C56312" w:rsidRDefault="00C56312" w:rsidP="0024459E">
            <w:pPr>
              <w:jc w:val="right"/>
            </w:pPr>
            <w:r w:rsidRPr="00C56312">
              <w:t>0.2756</w:t>
            </w:r>
          </w:p>
        </w:tc>
        <w:tc>
          <w:tcPr>
            <w:tcW w:w="0" w:type="auto"/>
            <w:tcBorders>
              <w:right w:val="single" w:sz="4" w:space="0" w:color="auto"/>
            </w:tcBorders>
            <w:shd w:val="clear" w:color="auto" w:fill="auto"/>
          </w:tcPr>
          <w:p w14:paraId="0D589143" w14:textId="6AC0C41D" w:rsidR="00C56312" w:rsidRPr="00C56312" w:rsidRDefault="00C56312" w:rsidP="0024459E">
            <w:pPr>
              <w:jc w:val="right"/>
            </w:pPr>
            <w:r w:rsidRPr="00C56312">
              <w:t>0.0479</w:t>
            </w:r>
          </w:p>
        </w:tc>
        <w:tc>
          <w:tcPr>
            <w:tcW w:w="0" w:type="auto"/>
            <w:tcBorders>
              <w:left w:val="single" w:sz="4" w:space="0" w:color="auto"/>
            </w:tcBorders>
            <w:shd w:val="clear" w:color="auto" w:fill="auto"/>
          </w:tcPr>
          <w:p w14:paraId="19C98053" w14:textId="61B4F987" w:rsidR="00C56312" w:rsidRPr="00C56312" w:rsidRDefault="00C56312" w:rsidP="0024459E">
            <w:r w:rsidRPr="00C56312">
              <w:t>BR19</w:t>
            </w:r>
          </w:p>
        </w:tc>
        <w:tc>
          <w:tcPr>
            <w:tcW w:w="0" w:type="auto"/>
            <w:shd w:val="clear" w:color="auto" w:fill="auto"/>
          </w:tcPr>
          <w:p w14:paraId="624CA07B" w14:textId="7C0B72C2" w:rsidR="00C56312" w:rsidRPr="00C56312" w:rsidRDefault="00C56312" w:rsidP="0024459E">
            <w:pPr>
              <w:jc w:val="right"/>
            </w:pPr>
            <w:r w:rsidRPr="00C56312">
              <w:t>0.329</w:t>
            </w:r>
          </w:p>
        </w:tc>
        <w:tc>
          <w:tcPr>
            <w:tcW w:w="0" w:type="auto"/>
            <w:tcBorders>
              <w:right w:val="single" w:sz="4" w:space="0" w:color="auto"/>
            </w:tcBorders>
            <w:shd w:val="clear" w:color="auto" w:fill="auto"/>
          </w:tcPr>
          <w:p w14:paraId="30B56E98" w14:textId="1CC0C24A" w:rsidR="00C56312" w:rsidRPr="00C56312" w:rsidRDefault="00C56312" w:rsidP="0024459E">
            <w:pPr>
              <w:jc w:val="right"/>
            </w:pPr>
            <w:r w:rsidRPr="00C56312">
              <w:t>0.05</w:t>
            </w:r>
          </w:p>
        </w:tc>
      </w:tr>
      <w:tr w:rsidR="00C56312" w:rsidRPr="00C56312" w14:paraId="6235858C" w14:textId="77777777" w:rsidTr="0024459E">
        <w:trPr>
          <w:trHeight w:hRule="exact" w:val="340"/>
        </w:trPr>
        <w:tc>
          <w:tcPr>
            <w:tcW w:w="0" w:type="auto"/>
            <w:tcBorders>
              <w:left w:val="single" w:sz="4" w:space="0" w:color="auto"/>
            </w:tcBorders>
            <w:shd w:val="clear" w:color="auto" w:fill="auto"/>
          </w:tcPr>
          <w:p w14:paraId="00B00D3C" w14:textId="60B98A29" w:rsidR="00C56312" w:rsidRPr="00C56312" w:rsidRDefault="00C56312" w:rsidP="0024459E">
            <w:r w:rsidRPr="00C56312">
              <w:t>BRRI dhan30</w:t>
            </w:r>
          </w:p>
        </w:tc>
        <w:tc>
          <w:tcPr>
            <w:tcW w:w="0" w:type="auto"/>
            <w:shd w:val="clear" w:color="auto" w:fill="auto"/>
          </w:tcPr>
          <w:p w14:paraId="7CF856A3" w14:textId="2632E245" w:rsidR="00C56312" w:rsidRPr="00C56312" w:rsidRDefault="00C56312" w:rsidP="0024459E">
            <w:pPr>
              <w:jc w:val="right"/>
            </w:pPr>
            <w:r w:rsidRPr="00C56312">
              <w:t>0.2042</w:t>
            </w:r>
          </w:p>
        </w:tc>
        <w:tc>
          <w:tcPr>
            <w:tcW w:w="0" w:type="auto"/>
            <w:tcBorders>
              <w:right w:val="single" w:sz="4" w:space="0" w:color="auto"/>
            </w:tcBorders>
            <w:shd w:val="clear" w:color="auto" w:fill="auto"/>
          </w:tcPr>
          <w:p w14:paraId="5E20B2FC" w14:textId="0D929A19" w:rsidR="00C56312" w:rsidRPr="00C56312" w:rsidRDefault="00C56312" w:rsidP="0024459E">
            <w:pPr>
              <w:jc w:val="right"/>
            </w:pPr>
            <w:r w:rsidRPr="00C56312">
              <w:t>0.0369</w:t>
            </w:r>
          </w:p>
        </w:tc>
        <w:tc>
          <w:tcPr>
            <w:tcW w:w="0" w:type="auto"/>
            <w:tcBorders>
              <w:left w:val="single" w:sz="4" w:space="0" w:color="auto"/>
            </w:tcBorders>
            <w:shd w:val="clear" w:color="auto" w:fill="auto"/>
          </w:tcPr>
          <w:p w14:paraId="277F5806" w14:textId="1E8C09B9" w:rsidR="00C56312" w:rsidRPr="00C56312" w:rsidRDefault="00C56312" w:rsidP="0024459E">
            <w:r w:rsidRPr="00C56312">
              <w:t>BR2</w:t>
            </w:r>
          </w:p>
        </w:tc>
        <w:tc>
          <w:tcPr>
            <w:tcW w:w="0" w:type="auto"/>
            <w:shd w:val="clear" w:color="auto" w:fill="auto"/>
          </w:tcPr>
          <w:p w14:paraId="5B6095ED" w14:textId="0E22FC00" w:rsidR="00C56312" w:rsidRPr="00C56312" w:rsidRDefault="00C56312" w:rsidP="0024459E">
            <w:pPr>
              <w:jc w:val="right"/>
            </w:pPr>
            <w:r w:rsidRPr="00C56312">
              <w:t>0.2593</w:t>
            </w:r>
          </w:p>
        </w:tc>
        <w:tc>
          <w:tcPr>
            <w:tcW w:w="0" w:type="auto"/>
            <w:tcBorders>
              <w:right w:val="single" w:sz="4" w:space="0" w:color="auto"/>
            </w:tcBorders>
            <w:shd w:val="clear" w:color="auto" w:fill="auto"/>
          </w:tcPr>
          <w:p w14:paraId="23648455" w14:textId="436D3602" w:rsidR="00C56312" w:rsidRPr="00C56312" w:rsidRDefault="00C56312" w:rsidP="0024459E">
            <w:pPr>
              <w:jc w:val="right"/>
            </w:pPr>
            <w:r w:rsidRPr="00C56312">
              <w:t>0.0419</w:t>
            </w:r>
          </w:p>
        </w:tc>
      </w:tr>
      <w:tr w:rsidR="00C56312" w:rsidRPr="00C56312" w14:paraId="06E9D1D0" w14:textId="77777777" w:rsidTr="0024459E">
        <w:trPr>
          <w:trHeight w:hRule="exact" w:val="340"/>
        </w:trPr>
        <w:tc>
          <w:tcPr>
            <w:tcW w:w="0" w:type="auto"/>
            <w:tcBorders>
              <w:left w:val="single" w:sz="4" w:space="0" w:color="auto"/>
            </w:tcBorders>
            <w:shd w:val="clear" w:color="auto" w:fill="auto"/>
          </w:tcPr>
          <w:p w14:paraId="3A512F71" w14:textId="2CD43C9A" w:rsidR="00C56312" w:rsidRPr="00C56312" w:rsidRDefault="00C56312" w:rsidP="0024459E">
            <w:r w:rsidRPr="00C56312">
              <w:t>BRRI dhan31</w:t>
            </w:r>
          </w:p>
        </w:tc>
        <w:tc>
          <w:tcPr>
            <w:tcW w:w="0" w:type="auto"/>
            <w:shd w:val="clear" w:color="auto" w:fill="auto"/>
          </w:tcPr>
          <w:p w14:paraId="5795C4E3" w14:textId="7291AE7C" w:rsidR="00C56312" w:rsidRPr="00C56312" w:rsidRDefault="00C56312" w:rsidP="0024459E">
            <w:pPr>
              <w:jc w:val="right"/>
            </w:pPr>
            <w:r w:rsidRPr="00C56312">
              <w:t>0.2292</w:t>
            </w:r>
          </w:p>
        </w:tc>
        <w:tc>
          <w:tcPr>
            <w:tcW w:w="0" w:type="auto"/>
            <w:tcBorders>
              <w:right w:val="single" w:sz="4" w:space="0" w:color="auto"/>
            </w:tcBorders>
            <w:shd w:val="clear" w:color="auto" w:fill="auto"/>
          </w:tcPr>
          <w:p w14:paraId="27AF1334" w14:textId="757496CF" w:rsidR="00C56312" w:rsidRPr="00C56312" w:rsidRDefault="00C56312" w:rsidP="0024459E">
            <w:pPr>
              <w:jc w:val="right"/>
            </w:pPr>
            <w:r w:rsidRPr="00C56312">
              <w:t>0.0423</w:t>
            </w:r>
          </w:p>
        </w:tc>
        <w:tc>
          <w:tcPr>
            <w:tcW w:w="0" w:type="auto"/>
            <w:tcBorders>
              <w:left w:val="single" w:sz="4" w:space="0" w:color="auto"/>
            </w:tcBorders>
            <w:shd w:val="clear" w:color="auto" w:fill="auto"/>
          </w:tcPr>
          <w:p w14:paraId="02808A76" w14:textId="3F3EB3EF" w:rsidR="00C56312" w:rsidRPr="00C56312" w:rsidRDefault="00C56312" w:rsidP="0024459E">
            <w:r w:rsidRPr="00C56312">
              <w:t>BR3</w:t>
            </w:r>
          </w:p>
        </w:tc>
        <w:tc>
          <w:tcPr>
            <w:tcW w:w="0" w:type="auto"/>
            <w:shd w:val="clear" w:color="auto" w:fill="auto"/>
          </w:tcPr>
          <w:p w14:paraId="184C78CF" w14:textId="32946DE6" w:rsidR="00C56312" w:rsidRPr="00C56312" w:rsidRDefault="00C56312" w:rsidP="0024459E">
            <w:pPr>
              <w:jc w:val="right"/>
            </w:pPr>
            <w:r w:rsidRPr="00C56312">
              <w:t>0.2342</w:t>
            </w:r>
          </w:p>
        </w:tc>
        <w:tc>
          <w:tcPr>
            <w:tcW w:w="0" w:type="auto"/>
            <w:tcBorders>
              <w:right w:val="single" w:sz="4" w:space="0" w:color="auto"/>
            </w:tcBorders>
            <w:shd w:val="clear" w:color="auto" w:fill="auto"/>
          </w:tcPr>
          <w:p w14:paraId="48C3498F" w14:textId="1E4C8243" w:rsidR="00C56312" w:rsidRPr="00C56312" w:rsidRDefault="00C56312" w:rsidP="0024459E">
            <w:pPr>
              <w:jc w:val="right"/>
            </w:pPr>
            <w:r w:rsidRPr="00C56312">
              <w:t>0.0383</w:t>
            </w:r>
          </w:p>
        </w:tc>
      </w:tr>
      <w:tr w:rsidR="00C56312" w:rsidRPr="00C56312" w14:paraId="78B6ED7D" w14:textId="77777777" w:rsidTr="0024459E">
        <w:trPr>
          <w:trHeight w:hRule="exact" w:val="340"/>
        </w:trPr>
        <w:tc>
          <w:tcPr>
            <w:tcW w:w="0" w:type="auto"/>
            <w:tcBorders>
              <w:left w:val="single" w:sz="4" w:space="0" w:color="auto"/>
            </w:tcBorders>
            <w:shd w:val="clear" w:color="auto" w:fill="auto"/>
          </w:tcPr>
          <w:p w14:paraId="5322CA64" w14:textId="38733457" w:rsidR="00C56312" w:rsidRPr="00C56312" w:rsidRDefault="00C56312" w:rsidP="0024459E">
            <w:r w:rsidRPr="00C56312">
              <w:t>BRRI dhan32</w:t>
            </w:r>
          </w:p>
        </w:tc>
        <w:tc>
          <w:tcPr>
            <w:tcW w:w="0" w:type="auto"/>
            <w:shd w:val="clear" w:color="auto" w:fill="auto"/>
          </w:tcPr>
          <w:p w14:paraId="78BB3026" w14:textId="76545A7D" w:rsidR="00C56312" w:rsidRPr="00C56312" w:rsidRDefault="00C56312" w:rsidP="0024459E">
            <w:pPr>
              <w:jc w:val="right"/>
            </w:pPr>
            <w:r w:rsidRPr="00C56312">
              <w:t>0.3163</w:t>
            </w:r>
          </w:p>
        </w:tc>
        <w:tc>
          <w:tcPr>
            <w:tcW w:w="0" w:type="auto"/>
            <w:tcBorders>
              <w:right w:val="single" w:sz="4" w:space="0" w:color="auto"/>
            </w:tcBorders>
            <w:shd w:val="clear" w:color="auto" w:fill="auto"/>
          </w:tcPr>
          <w:p w14:paraId="40330922" w14:textId="7FEED3A5" w:rsidR="00C56312" w:rsidRPr="00C56312" w:rsidRDefault="00C56312" w:rsidP="0024459E">
            <w:pPr>
              <w:jc w:val="right"/>
            </w:pPr>
            <w:r w:rsidRPr="00C56312">
              <w:t>0.0544</w:t>
            </w:r>
          </w:p>
        </w:tc>
        <w:tc>
          <w:tcPr>
            <w:tcW w:w="0" w:type="auto"/>
            <w:tcBorders>
              <w:left w:val="single" w:sz="4" w:space="0" w:color="auto"/>
            </w:tcBorders>
            <w:shd w:val="clear" w:color="auto" w:fill="auto"/>
          </w:tcPr>
          <w:p w14:paraId="00F2236A" w14:textId="1B8AFBEC" w:rsidR="00C56312" w:rsidRPr="00C56312" w:rsidRDefault="00C56312" w:rsidP="0024459E">
            <w:r w:rsidRPr="00C56312">
              <w:t>BR6</w:t>
            </w:r>
          </w:p>
        </w:tc>
        <w:tc>
          <w:tcPr>
            <w:tcW w:w="0" w:type="auto"/>
            <w:shd w:val="clear" w:color="auto" w:fill="auto"/>
          </w:tcPr>
          <w:p w14:paraId="6445469D" w14:textId="2358F16C" w:rsidR="00C56312" w:rsidRPr="00C56312" w:rsidRDefault="00C56312" w:rsidP="0024459E">
            <w:pPr>
              <w:jc w:val="right"/>
            </w:pPr>
            <w:r w:rsidRPr="00C56312">
              <w:t>0.3637</w:t>
            </w:r>
          </w:p>
        </w:tc>
        <w:tc>
          <w:tcPr>
            <w:tcW w:w="0" w:type="auto"/>
            <w:tcBorders>
              <w:right w:val="single" w:sz="4" w:space="0" w:color="auto"/>
            </w:tcBorders>
            <w:shd w:val="clear" w:color="auto" w:fill="auto"/>
          </w:tcPr>
          <w:p w14:paraId="50B2DC36" w14:textId="7B4D043F" w:rsidR="00C56312" w:rsidRPr="00C56312" w:rsidRDefault="00C56312" w:rsidP="0024459E">
            <w:pPr>
              <w:jc w:val="right"/>
            </w:pPr>
            <w:r w:rsidRPr="00C56312">
              <w:t>0.0552</w:t>
            </w:r>
          </w:p>
        </w:tc>
      </w:tr>
      <w:tr w:rsidR="00C56312" w:rsidRPr="00C56312" w14:paraId="65E2008C" w14:textId="77777777" w:rsidTr="0024459E">
        <w:trPr>
          <w:trHeight w:hRule="exact" w:val="340"/>
        </w:trPr>
        <w:tc>
          <w:tcPr>
            <w:tcW w:w="0" w:type="auto"/>
            <w:tcBorders>
              <w:left w:val="single" w:sz="4" w:space="0" w:color="auto"/>
            </w:tcBorders>
            <w:shd w:val="clear" w:color="auto" w:fill="auto"/>
          </w:tcPr>
          <w:p w14:paraId="1CC1C781" w14:textId="406054C6" w:rsidR="00C56312" w:rsidRPr="00C56312" w:rsidRDefault="00C56312" w:rsidP="0024459E">
            <w:r w:rsidRPr="00C56312">
              <w:t>BRRI dhan33</w:t>
            </w:r>
          </w:p>
        </w:tc>
        <w:tc>
          <w:tcPr>
            <w:tcW w:w="0" w:type="auto"/>
            <w:shd w:val="clear" w:color="auto" w:fill="auto"/>
          </w:tcPr>
          <w:p w14:paraId="510F5357" w14:textId="2125A38A" w:rsidR="00C56312" w:rsidRPr="00C56312" w:rsidRDefault="00C56312" w:rsidP="0024459E">
            <w:pPr>
              <w:jc w:val="right"/>
            </w:pPr>
            <w:r w:rsidRPr="00C56312">
              <w:t>0.4119</w:t>
            </w:r>
          </w:p>
        </w:tc>
        <w:tc>
          <w:tcPr>
            <w:tcW w:w="0" w:type="auto"/>
            <w:tcBorders>
              <w:right w:val="single" w:sz="4" w:space="0" w:color="auto"/>
            </w:tcBorders>
            <w:shd w:val="clear" w:color="auto" w:fill="auto"/>
          </w:tcPr>
          <w:p w14:paraId="53FD0247" w14:textId="5A432B2D" w:rsidR="00C56312" w:rsidRPr="00C56312" w:rsidRDefault="00C56312" w:rsidP="0024459E">
            <w:pPr>
              <w:jc w:val="right"/>
            </w:pPr>
            <w:r w:rsidRPr="00C56312">
              <w:t>0.0674</w:t>
            </w:r>
          </w:p>
        </w:tc>
        <w:tc>
          <w:tcPr>
            <w:tcW w:w="0" w:type="auto"/>
            <w:tcBorders>
              <w:left w:val="single" w:sz="4" w:space="0" w:color="auto"/>
            </w:tcBorders>
            <w:shd w:val="clear" w:color="auto" w:fill="auto"/>
          </w:tcPr>
          <w:p w14:paraId="2C4D372F" w14:textId="6E46F6A7" w:rsidR="00C56312" w:rsidRPr="00C56312" w:rsidRDefault="00C56312" w:rsidP="0024459E">
            <w:r w:rsidRPr="00C56312">
              <w:t>BR7</w:t>
            </w:r>
          </w:p>
        </w:tc>
        <w:tc>
          <w:tcPr>
            <w:tcW w:w="0" w:type="auto"/>
            <w:shd w:val="clear" w:color="auto" w:fill="auto"/>
          </w:tcPr>
          <w:p w14:paraId="294AD44D" w14:textId="1D1B54A9" w:rsidR="00C56312" w:rsidRPr="00C56312" w:rsidRDefault="00C56312" w:rsidP="0024459E">
            <w:pPr>
              <w:jc w:val="right"/>
            </w:pPr>
            <w:r w:rsidRPr="00C56312">
              <w:t>0.2836</w:t>
            </w:r>
          </w:p>
        </w:tc>
        <w:tc>
          <w:tcPr>
            <w:tcW w:w="0" w:type="auto"/>
            <w:tcBorders>
              <w:right w:val="single" w:sz="4" w:space="0" w:color="auto"/>
            </w:tcBorders>
            <w:shd w:val="clear" w:color="auto" w:fill="auto"/>
          </w:tcPr>
          <w:p w14:paraId="36BF59BA" w14:textId="50F97792" w:rsidR="00C56312" w:rsidRPr="00C56312" w:rsidRDefault="00C56312" w:rsidP="0024459E">
            <w:pPr>
              <w:jc w:val="right"/>
            </w:pPr>
            <w:r w:rsidRPr="00C56312">
              <w:t>0.0446</w:t>
            </w:r>
          </w:p>
        </w:tc>
      </w:tr>
      <w:tr w:rsidR="00C56312" w:rsidRPr="00C56312" w14:paraId="3F19CC3F" w14:textId="77777777" w:rsidTr="0024459E">
        <w:trPr>
          <w:trHeight w:hRule="exact" w:val="340"/>
        </w:trPr>
        <w:tc>
          <w:tcPr>
            <w:tcW w:w="0" w:type="auto"/>
            <w:tcBorders>
              <w:left w:val="single" w:sz="4" w:space="0" w:color="auto"/>
            </w:tcBorders>
            <w:shd w:val="clear" w:color="auto" w:fill="auto"/>
          </w:tcPr>
          <w:p w14:paraId="2A3BDBBE" w14:textId="64D09783" w:rsidR="00C56312" w:rsidRPr="00C56312" w:rsidRDefault="00C56312" w:rsidP="0024459E">
            <w:r w:rsidRPr="00C56312">
              <w:t>BRRI dhan34</w:t>
            </w:r>
          </w:p>
        </w:tc>
        <w:tc>
          <w:tcPr>
            <w:tcW w:w="0" w:type="auto"/>
            <w:shd w:val="clear" w:color="auto" w:fill="auto"/>
          </w:tcPr>
          <w:p w14:paraId="5569DC8B" w14:textId="1B5BC9E2" w:rsidR="00C56312" w:rsidRPr="00C56312" w:rsidRDefault="00C56312" w:rsidP="0024459E">
            <w:pPr>
              <w:jc w:val="right"/>
            </w:pPr>
            <w:r w:rsidRPr="00C56312">
              <w:t>0.2056</w:t>
            </w:r>
          </w:p>
        </w:tc>
        <w:tc>
          <w:tcPr>
            <w:tcW w:w="0" w:type="auto"/>
            <w:tcBorders>
              <w:right w:val="single" w:sz="4" w:space="0" w:color="auto"/>
            </w:tcBorders>
            <w:shd w:val="clear" w:color="auto" w:fill="auto"/>
          </w:tcPr>
          <w:p w14:paraId="593E9623" w14:textId="19C1A0AC" w:rsidR="00C56312" w:rsidRPr="00C56312" w:rsidRDefault="00C56312" w:rsidP="0024459E">
            <w:pPr>
              <w:jc w:val="right"/>
            </w:pPr>
            <w:r w:rsidRPr="00C56312">
              <w:t>0.039</w:t>
            </w:r>
          </w:p>
        </w:tc>
        <w:tc>
          <w:tcPr>
            <w:tcW w:w="0" w:type="auto"/>
            <w:tcBorders>
              <w:left w:val="single" w:sz="4" w:space="0" w:color="auto"/>
            </w:tcBorders>
            <w:shd w:val="clear" w:color="auto" w:fill="auto"/>
          </w:tcPr>
          <w:p w14:paraId="5112AE28" w14:textId="2897651C" w:rsidR="00C56312" w:rsidRPr="00C56312" w:rsidRDefault="00C56312" w:rsidP="0024459E">
            <w:r w:rsidRPr="00C56312">
              <w:t>BR8</w:t>
            </w:r>
          </w:p>
        </w:tc>
        <w:tc>
          <w:tcPr>
            <w:tcW w:w="0" w:type="auto"/>
            <w:shd w:val="clear" w:color="auto" w:fill="auto"/>
          </w:tcPr>
          <w:p w14:paraId="54B00E85" w14:textId="7511A94E" w:rsidR="00C56312" w:rsidRPr="00C56312" w:rsidRDefault="00C56312" w:rsidP="0024459E">
            <w:pPr>
              <w:jc w:val="right"/>
            </w:pPr>
            <w:r w:rsidRPr="00C56312">
              <w:t>0.4881</w:t>
            </w:r>
          </w:p>
        </w:tc>
        <w:tc>
          <w:tcPr>
            <w:tcW w:w="0" w:type="auto"/>
            <w:tcBorders>
              <w:right w:val="single" w:sz="4" w:space="0" w:color="auto"/>
            </w:tcBorders>
            <w:shd w:val="clear" w:color="auto" w:fill="auto"/>
          </w:tcPr>
          <w:p w14:paraId="0129E3EE" w14:textId="281B8979" w:rsidR="00C56312" w:rsidRPr="00C56312" w:rsidRDefault="00C56312" w:rsidP="0024459E">
            <w:pPr>
              <w:jc w:val="right"/>
            </w:pPr>
            <w:r w:rsidRPr="00C56312">
              <w:t>0.0713</w:t>
            </w:r>
          </w:p>
        </w:tc>
      </w:tr>
      <w:tr w:rsidR="00C56312" w:rsidRPr="00C56312" w14:paraId="29C856B3" w14:textId="77777777" w:rsidTr="0024459E">
        <w:trPr>
          <w:trHeight w:hRule="exact" w:val="340"/>
        </w:trPr>
        <w:tc>
          <w:tcPr>
            <w:tcW w:w="0" w:type="auto"/>
            <w:tcBorders>
              <w:left w:val="single" w:sz="4" w:space="0" w:color="auto"/>
            </w:tcBorders>
            <w:shd w:val="clear" w:color="auto" w:fill="auto"/>
          </w:tcPr>
          <w:p w14:paraId="5BBD5BDC" w14:textId="3E27F76C" w:rsidR="00C56312" w:rsidRPr="00C56312" w:rsidRDefault="00C56312" w:rsidP="0024459E">
            <w:r w:rsidRPr="00C56312">
              <w:t>BRRI dhan37</w:t>
            </w:r>
          </w:p>
        </w:tc>
        <w:tc>
          <w:tcPr>
            <w:tcW w:w="0" w:type="auto"/>
            <w:shd w:val="clear" w:color="auto" w:fill="auto"/>
          </w:tcPr>
          <w:p w14:paraId="0A79FD76" w14:textId="5B43835C" w:rsidR="00C56312" w:rsidRPr="00C56312" w:rsidRDefault="00C56312" w:rsidP="0024459E">
            <w:pPr>
              <w:jc w:val="right"/>
            </w:pPr>
            <w:r w:rsidRPr="00C56312">
              <w:t>0.1864</w:t>
            </w:r>
          </w:p>
        </w:tc>
        <w:tc>
          <w:tcPr>
            <w:tcW w:w="0" w:type="auto"/>
            <w:tcBorders>
              <w:right w:val="single" w:sz="4" w:space="0" w:color="auto"/>
            </w:tcBorders>
            <w:shd w:val="clear" w:color="auto" w:fill="auto"/>
          </w:tcPr>
          <w:p w14:paraId="04FD58FC" w14:textId="24785079" w:rsidR="00C56312" w:rsidRPr="00C56312" w:rsidRDefault="00C56312" w:rsidP="0024459E">
            <w:pPr>
              <w:jc w:val="right"/>
            </w:pPr>
            <w:r w:rsidRPr="00C56312">
              <w:t>0.0364</w:t>
            </w:r>
          </w:p>
        </w:tc>
        <w:tc>
          <w:tcPr>
            <w:tcW w:w="0" w:type="auto"/>
            <w:tcBorders>
              <w:left w:val="single" w:sz="4" w:space="0" w:color="auto"/>
            </w:tcBorders>
            <w:shd w:val="clear" w:color="auto" w:fill="auto"/>
          </w:tcPr>
          <w:p w14:paraId="064B691B" w14:textId="12C379B7" w:rsidR="00C56312" w:rsidRPr="00C56312" w:rsidRDefault="00C56312" w:rsidP="0024459E">
            <w:r w:rsidRPr="00C56312">
              <w:t>BR9</w:t>
            </w:r>
          </w:p>
        </w:tc>
        <w:tc>
          <w:tcPr>
            <w:tcW w:w="0" w:type="auto"/>
            <w:shd w:val="clear" w:color="auto" w:fill="auto"/>
          </w:tcPr>
          <w:p w14:paraId="160BF512" w14:textId="3EEEBB08" w:rsidR="00C56312" w:rsidRPr="00C56312" w:rsidRDefault="00C56312" w:rsidP="0024459E">
            <w:pPr>
              <w:jc w:val="right"/>
            </w:pPr>
            <w:r w:rsidRPr="00C56312">
              <w:t>0.1876</w:t>
            </w:r>
          </w:p>
        </w:tc>
        <w:tc>
          <w:tcPr>
            <w:tcW w:w="0" w:type="auto"/>
            <w:tcBorders>
              <w:right w:val="single" w:sz="4" w:space="0" w:color="auto"/>
            </w:tcBorders>
            <w:shd w:val="clear" w:color="auto" w:fill="auto"/>
          </w:tcPr>
          <w:p w14:paraId="63C57938" w14:textId="330D25C0" w:rsidR="00C56312" w:rsidRPr="00C56312" w:rsidRDefault="00C56312" w:rsidP="0024459E">
            <w:pPr>
              <w:jc w:val="right"/>
            </w:pPr>
            <w:r w:rsidRPr="00C56312">
              <w:t>0.0323</w:t>
            </w:r>
          </w:p>
        </w:tc>
      </w:tr>
      <w:tr w:rsidR="00C56312" w:rsidRPr="00C56312" w14:paraId="28AE0ED0" w14:textId="77777777" w:rsidTr="0024459E">
        <w:trPr>
          <w:trHeight w:hRule="exact" w:val="340"/>
        </w:trPr>
        <w:tc>
          <w:tcPr>
            <w:tcW w:w="0" w:type="auto"/>
            <w:tcBorders>
              <w:left w:val="single" w:sz="4" w:space="0" w:color="auto"/>
            </w:tcBorders>
            <w:shd w:val="clear" w:color="auto" w:fill="auto"/>
          </w:tcPr>
          <w:p w14:paraId="05B2E673" w14:textId="2EA0C30F" w:rsidR="00C56312" w:rsidRPr="00C56312" w:rsidRDefault="00C56312" w:rsidP="0024459E">
            <w:r w:rsidRPr="00C56312">
              <w:t>BRRI dhan38</w:t>
            </w:r>
          </w:p>
        </w:tc>
        <w:tc>
          <w:tcPr>
            <w:tcW w:w="0" w:type="auto"/>
            <w:shd w:val="clear" w:color="auto" w:fill="auto"/>
          </w:tcPr>
          <w:p w14:paraId="3B3F7FF3" w14:textId="72E521CF" w:rsidR="00C56312" w:rsidRPr="00C56312" w:rsidRDefault="00C56312" w:rsidP="0024459E">
            <w:pPr>
              <w:jc w:val="right"/>
            </w:pPr>
            <w:r w:rsidRPr="00C56312">
              <w:t>0.1101</w:t>
            </w:r>
          </w:p>
        </w:tc>
        <w:tc>
          <w:tcPr>
            <w:tcW w:w="0" w:type="auto"/>
            <w:tcBorders>
              <w:right w:val="single" w:sz="4" w:space="0" w:color="auto"/>
            </w:tcBorders>
            <w:shd w:val="clear" w:color="auto" w:fill="auto"/>
          </w:tcPr>
          <w:p w14:paraId="0E1C73A2" w14:textId="7CD4CC82" w:rsidR="00C56312" w:rsidRPr="00C56312" w:rsidRDefault="00C56312" w:rsidP="0024459E">
            <w:pPr>
              <w:jc w:val="right"/>
            </w:pPr>
            <w:r w:rsidRPr="00C56312">
              <w:t>0.0243</w:t>
            </w:r>
          </w:p>
        </w:tc>
        <w:tc>
          <w:tcPr>
            <w:tcW w:w="0" w:type="auto"/>
            <w:tcBorders>
              <w:left w:val="single" w:sz="4" w:space="0" w:color="auto"/>
            </w:tcBorders>
            <w:shd w:val="clear" w:color="auto" w:fill="auto"/>
          </w:tcPr>
          <w:p w14:paraId="748CC5F8" w14:textId="09DB956A" w:rsidR="00C56312" w:rsidRPr="00C56312" w:rsidRDefault="00C56312" w:rsidP="0024459E">
            <w:r w:rsidRPr="00C56312">
              <w:t>BRRI dhan28</w:t>
            </w:r>
          </w:p>
        </w:tc>
        <w:tc>
          <w:tcPr>
            <w:tcW w:w="0" w:type="auto"/>
            <w:shd w:val="clear" w:color="auto" w:fill="auto"/>
          </w:tcPr>
          <w:p w14:paraId="5793BD2B" w14:textId="3638C8F2" w:rsidR="00C56312" w:rsidRPr="00C56312" w:rsidRDefault="00C56312" w:rsidP="0024459E">
            <w:pPr>
              <w:jc w:val="right"/>
            </w:pPr>
            <w:r w:rsidRPr="00C56312">
              <w:t>0.2616</w:t>
            </w:r>
          </w:p>
        </w:tc>
        <w:tc>
          <w:tcPr>
            <w:tcW w:w="0" w:type="auto"/>
            <w:tcBorders>
              <w:right w:val="single" w:sz="4" w:space="0" w:color="auto"/>
            </w:tcBorders>
            <w:shd w:val="clear" w:color="auto" w:fill="auto"/>
          </w:tcPr>
          <w:p w14:paraId="59CD010C" w14:textId="7CC00C74" w:rsidR="00C56312" w:rsidRPr="00C56312" w:rsidRDefault="00C56312" w:rsidP="0024459E">
            <w:pPr>
              <w:jc w:val="right"/>
            </w:pPr>
            <w:r w:rsidRPr="00C56312">
              <w:t>0.0414</w:t>
            </w:r>
          </w:p>
        </w:tc>
      </w:tr>
      <w:tr w:rsidR="00C56312" w:rsidRPr="00C56312" w14:paraId="1A30E0AC" w14:textId="77777777" w:rsidTr="0024459E">
        <w:trPr>
          <w:trHeight w:hRule="exact" w:val="340"/>
        </w:trPr>
        <w:tc>
          <w:tcPr>
            <w:tcW w:w="0" w:type="auto"/>
            <w:tcBorders>
              <w:left w:val="single" w:sz="4" w:space="0" w:color="auto"/>
            </w:tcBorders>
            <w:shd w:val="clear" w:color="auto" w:fill="auto"/>
          </w:tcPr>
          <w:p w14:paraId="387B1928" w14:textId="1B77364B" w:rsidR="00C56312" w:rsidRPr="00C56312" w:rsidRDefault="00C56312" w:rsidP="0024459E">
            <w:r w:rsidRPr="00C56312">
              <w:t>BRRI dhan39</w:t>
            </w:r>
          </w:p>
        </w:tc>
        <w:tc>
          <w:tcPr>
            <w:tcW w:w="0" w:type="auto"/>
            <w:shd w:val="clear" w:color="auto" w:fill="auto"/>
          </w:tcPr>
          <w:p w14:paraId="6580D3F8" w14:textId="5DE3C186" w:rsidR="00C56312" w:rsidRPr="00C56312" w:rsidRDefault="00C56312" w:rsidP="0024459E">
            <w:pPr>
              <w:jc w:val="right"/>
            </w:pPr>
            <w:r w:rsidRPr="00C56312">
              <w:t>0.4597</w:t>
            </w:r>
          </w:p>
        </w:tc>
        <w:tc>
          <w:tcPr>
            <w:tcW w:w="0" w:type="auto"/>
            <w:tcBorders>
              <w:right w:val="single" w:sz="4" w:space="0" w:color="auto"/>
            </w:tcBorders>
            <w:shd w:val="clear" w:color="auto" w:fill="auto"/>
          </w:tcPr>
          <w:p w14:paraId="1A50B307" w14:textId="38BFFC33" w:rsidR="00C56312" w:rsidRPr="00C56312" w:rsidRDefault="00C56312" w:rsidP="0024459E">
            <w:pPr>
              <w:jc w:val="right"/>
            </w:pPr>
            <w:r w:rsidRPr="00C56312">
              <w:t>0.0735</w:t>
            </w:r>
          </w:p>
        </w:tc>
        <w:tc>
          <w:tcPr>
            <w:tcW w:w="0" w:type="auto"/>
            <w:tcBorders>
              <w:left w:val="single" w:sz="4" w:space="0" w:color="auto"/>
            </w:tcBorders>
            <w:shd w:val="clear" w:color="auto" w:fill="auto"/>
          </w:tcPr>
          <w:p w14:paraId="24F0D688" w14:textId="27A58419" w:rsidR="00C56312" w:rsidRPr="00C56312" w:rsidRDefault="00C56312" w:rsidP="0024459E">
            <w:r w:rsidRPr="00C56312">
              <w:t>BRRI dhan29</w:t>
            </w:r>
          </w:p>
        </w:tc>
        <w:tc>
          <w:tcPr>
            <w:tcW w:w="0" w:type="auto"/>
            <w:shd w:val="clear" w:color="auto" w:fill="auto"/>
          </w:tcPr>
          <w:p w14:paraId="4662E1B8" w14:textId="3161C2C2" w:rsidR="00C56312" w:rsidRPr="00C56312" w:rsidRDefault="00C56312" w:rsidP="0024459E">
            <w:pPr>
              <w:jc w:val="right"/>
            </w:pPr>
            <w:r w:rsidRPr="00C56312">
              <w:t>0.2926</w:t>
            </w:r>
          </w:p>
        </w:tc>
        <w:tc>
          <w:tcPr>
            <w:tcW w:w="0" w:type="auto"/>
            <w:tcBorders>
              <w:right w:val="single" w:sz="4" w:space="0" w:color="auto"/>
            </w:tcBorders>
            <w:shd w:val="clear" w:color="auto" w:fill="auto"/>
          </w:tcPr>
          <w:p w14:paraId="5A7A202A" w14:textId="6223456C" w:rsidR="00C56312" w:rsidRPr="00C56312" w:rsidRDefault="00C56312" w:rsidP="0024459E">
            <w:pPr>
              <w:jc w:val="right"/>
            </w:pPr>
            <w:r w:rsidRPr="00C56312">
              <w:t>0.0461</w:t>
            </w:r>
          </w:p>
        </w:tc>
      </w:tr>
      <w:tr w:rsidR="00C56312" w:rsidRPr="00C56312" w14:paraId="00CBA32A" w14:textId="77777777" w:rsidTr="0024459E">
        <w:trPr>
          <w:trHeight w:hRule="exact" w:val="340"/>
        </w:trPr>
        <w:tc>
          <w:tcPr>
            <w:tcW w:w="0" w:type="auto"/>
            <w:tcBorders>
              <w:left w:val="single" w:sz="4" w:space="0" w:color="auto"/>
            </w:tcBorders>
            <w:shd w:val="clear" w:color="auto" w:fill="auto"/>
          </w:tcPr>
          <w:p w14:paraId="6027F229" w14:textId="4C90A3BE" w:rsidR="00C56312" w:rsidRPr="00C56312" w:rsidRDefault="00C56312" w:rsidP="0024459E">
            <w:r w:rsidRPr="00C56312">
              <w:t>BRRI dhan40</w:t>
            </w:r>
          </w:p>
        </w:tc>
        <w:tc>
          <w:tcPr>
            <w:tcW w:w="0" w:type="auto"/>
            <w:shd w:val="clear" w:color="auto" w:fill="auto"/>
          </w:tcPr>
          <w:p w14:paraId="7781FA44" w14:textId="1DEA98F8" w:rsidR="00C56312" w:rsidRPr="00C56312" w:rsidRDefault="00C56312" w:rsidP="0024459E">
            <w:pPr>
              <w:jc w:val="right"/>
            </w:pPr>
            <w:r w:rsidRPr="00C56312">
              <w:t>0.2126</w:t>
            </w:r>
          </w:p>
        </w:tc>
        <w:tc>
          <w:tcPr>
            <w:tcW w:w="0" w:type="auto"/>
            <w:tcBorders>
              <w:right w:val="single" w:sz="4" w:space="0" w:color="auto"/>
            </w:tcBorders>
            <w:shd w:val="clear" w:color="auto" w:fill="auto"/>
          </w:tcPr>
          <w:p w14:paraId="506AE7B5" w14:textId="7C4BDEA1" w:rsidR="00C56312" w:rsidRPr="00C56312" w:rsidRDefault="00C56312" w:rsidP="0024459E">
            <w:pPr>
              <w:jc w:val="right"/>
            </w:pPr>
            <w:r w:rsidRPr="00C56312">
              <w:t>0.0412</w:t>
            </w:r>
          </w:p>
        </w:tc>
        <w:tc>
          <w:tcPr>
            <w:tcW w:w="0" w:type="auto"/>
            <w:tcBorders>
              <w:left w:val="single" w:sz="4" w:space="0" w:color="auto"/>
            </w:tcBorders>
            <w:shd w:val="clear" w:color="auto" w:fill="auto"/>
          </w:tcPr>
          <w:p w14:paraId="3047DEE6" w14:textId="5BE0DF88" w:rsidR="00C56312" w:rsidRPr="00C56312" w:rsidRDefault="00C56312" w:rsidP="0024459E">
            <w:r w:rsidRPr="00C56312">
              <w:t>BRRI dhan35</w:t>
            </w:r>
          </w:p>
        </w:tc>
        <w:tc>
          <w:tcPr>
            <w:tcW w:w="0" w:type="auto"/>
            <w:shd w:val="clear" w:color="auto" w:fill="auto"/>
          </w:tcPr>
          <w:p w14:paraId="503EF6B8" w14:textId="6FC6356A" w:rsidR="00C56312" w:rsidRPr="00C56312" w:rsidRDefault="00C56312" w:rsidP="0024459E">
            <w:pPr>
              <w:jc w:val="right"/>
            </w:pPr>
            <w:r w:rsidRPr="00C56312">
              <w:t>0.2218</w:t>
            </w:r>
          </w:p>
        </w:tc>
        <w:tc>
          <w:tcPr>
            <w:tcW w:w="0" w:type="auto"/>
            <w:tcBorders>
              <w:right w:val="single" w:sz="4" w:space="0" w:color="auto"/>
            </w:tcBorders>
            <w:shd w:val="clear" w:color="auto" w:fill="auto"/>
          </w:tcPr>
          <w:p w14:paraId="1A8BD088" w14:textId="617708EA" w:rsidR="00C56312" w:rsidRPr="00C56312" w:rsidRDefault="00C56312" w:rsidP="0024459E">
            <w:pPr>
              <w:jc w:val="right"/>
            </w:pPr>
            <w:r w:rsidRPr="00C56312">
              <w:t>0.0362</w:t>
            </w:r>
          </w:p>
        </w:tc>
      </w:tr>
      <w:tr w:rsidR="00C56312" w:rsidRPr="00C56312" w14:paraId="623533F4" w14:textId="77777777" w:rsidTr="0024459E">
        <w:trPr>
          <w:trHeight w:hRule="exact" w:val="340"/>
        </w:trPr>
        <w:tc>
          <w:tcPr>
            <w:tcW w:w="0" w:type="auto"/>
            <w:tcBorders>
              <w:left w:val="single" w:sz="4" w:space="0" w:color="auto"/>
            </w:tcBorders>
            <w:shd w:val="clear" w:color="auto" w:fill="auto"/>
          </w:tcPr>
          <w:p w14:paraId="1F3F26C0" w14:textId="33DBC881" w:rsidR="00C56312" w:rsidRPr="00C56312" w:rsidRDefault="00C56312" w:rsidP="0024459E">
            <w:r w:rsidRPr="00C56312">
              <w:t>BRRI dhan41</w:t>
            </w:r>
          </w:p>
        </w:tc>
        <w:tc>
          <w:tcPr>
            <w:tcW w:w="0" w:type="auto"/>
            <w:shd w:val="clear" w:color="auto" w:fill="auto"/>
          </w:tcPr>
          <w:p w14:paraId="54BE58D6" w14:textId="6CFEBEEB" w:rsidR="00C56312" w:rsidRPr="00C56312" w:rsidRDefault="00C56312" w:rsidP="0024459E">
            <w:pPr>
              <w:jc w:val="right"/>
            </w:pPr>
            <w:r w:rsidRPr="00C56312">
              <w:t>0.3328</w:t>
            </w:r>
          </w:p>
        </w:tc>
        <w:tc>
          <w:tcPr>
            <w:tcW w:w="0" w:type="auto"/>
            <w:tcBorders>
              <w:right w:val="single" w:sz="4" w:space="0" w:color="auto"/>
            </w:tcBorders>
            <w:shd w:val="clear" w:color="auto" w:fill="auto"/>
          </w:tcPr>
          <w:p w14:paraId="2562DADB" w14:textId="072C1ADA" w:rsidR="00C56312" w:rsidRPr="00C56312" w:rsidRDefault="00C56312" w:rsidP="0024459E">
            <w:pPr>
              <w:jc w:val="right"/>
            </w:pPr>
            <w:r w:rsidRPr="00C56312">
              <w:t>0.0592</w:t>
            </w:r>
          </w:p>
        </w:tc>
        <w:tc>
          <w:tcPr>
            <w:tcW w:w="0" w:type="auto"/>
            <w:tcBorders>
              <w:left w:val="single" w:sz="4" w:space="0" w:color="auto"/>
            </w:tcBorders>
            <w:shd w:val="clear" w:color="auto" w:fill="auto"/>
          </w:tcPr>
          <w:p w14:paraId="5C72BBE7" w14:textId="78FEF15F" w:rsidR="00C56312" w:rsidRPr="00C56312" w:rsidRDefault="00C56312" w:rsidP="0024459E">
            <w:r w:rsidRPr="00C56312">
              <w:t>BRRI dhan36</w:t>
            </w:r>
          </w:p>
        </w:tc>
        <w:tc>
          <w:tcPr>
            <w:tcW w:w="0" w:type="auto"/>
            <w:shd w:val="clear" w:color="auto" w:fill="auto"/>
          </w:tcPr>
          <w:p w14:paraId="389F7D89" w14:textId="02B789B7" w:rsidR="00C56312" w:rsidRPr="00C56312" w:rsidRDefault="00C56312" w:rsidP="0024459E">
            <w:pPr>
              <w:jc w:val="right"/>
            </w:pPr>
            <w:r w:rsidRPr="00C56312">
              <w:t>0.2704</w:t>
            </w:r>
          </w:p>
        </w:tc>
        <w:tc>
          <w:tcPr>
            <w:tcW w:w="0" w:type="auto"/>
            <w:tcBorders>
              <w:right w:val="single" w:sz="4" w:space="0" w:color="auto"/>
            </w:tcBorders>
            <w:shd w:val="clear" w:color="auto" w:fill="auto"/>
          </w:tcPr>
          <w:p w14:paraId="599FCAD5" w14:textId="4816EBBC" w:rsidR="00C56312" w:rsidRPr="00C56312" w:rsidRDefault="00C56312" w:rsidP="0024459E">
            <w:pPr>
              <w:jc w:val="right"/>
            </w:pPr>
            <w:r w:rsidRPr="00C56312">
              <w:t>0.043</w:t>
            </w:r>
          </w:p>
        </w:tc>
      </w:tr>
      <w:tr w:rsidR="00C56312" w:rsidRPr="00C56312" w14:paraId="2A15EBD2" w14:textId="77777777" w:rsidTr="0024459E">
        <w:trPr>
          <w:trHeight w:hRule="exact" w:val="340"/>
        </w:trPr>
        <w:tc>
          <w:tcPr>
            <w:tcW w:w="0" w:type="auto"/>
            <w:tcBorders>
              <w:left w:val="single" w:sz="4" w:space="0" w:color="auto"/>
            </w:tcBorders>
            <w:shd w:val="clear" w:color="auto" w:fill="auto"/>
          </w:tcPr>
          <w:p w14:paraId="2E170B08" w14:textId="4E3FBE75" w:rsidR="00C56312" w:rsidRPr="00C56312" w:rsidRDefault="00C56312" w:rsidP="0024459E">
            <w:r w:rsidRPr="00C56312">
              <w:t>BRRI dhan44</w:t>
            </w:r>
          </w:p>
        </w:tc>
        <w:tc>
          <w:tcPr>
            <w:tcW w:w="0" w:type="auto"/>
            <w:shd w:val="clear" w:color="auto" w:fill="auto"/>
          </w:tcPr>
          <w:p w14:paraId="450F0141" w14:textId="389D2E2B" w:rsidR="00C56312" w:rsidRPr="00C56312" w:rsidRDefault="00C56312" w:rsidP="0024459E">
            <w:pPr>
              <w:jc w:val="right"/>
            </w:pPr>
            <w:r w:rsidRPr="00C56312">
              <w:t>0.131</w:t>
            </w:r>
          </w:p>
        </w:tc>
        <w:tc>
          <w:tcPr>
            <w:tcW w:w="0" w:type="auto"/>
            <w:tcBorders>
              <w:right w:val="single" w:sz="4" w:space="0" w:color="auto"/>
            </w:tcBorders>
            <w:shd w:val="clear" w:color="auto" w:fill="auto"/>
          </w:tcPr>
          <w:p w14:paraId="6BB00229" w14:textId="1D31EE18" w:rsidR="00C56312" w:rsidRPr="00C56312" w:rsidRDefault="00C56312" w:rsidP="0024459E">
            <w:pPr>
              <w:jc w:val="right"/>
            </w:pPr>
            <w:r w:rsidRPr="00C56312">
              <w:t>0.0337</w:t>
            </w:r>
          </w:p>
        </w:tc>
        <w:tc>
          <w:tcPr>
            <w:tcW w:w="0" w:type="auto"/>
            <w:tcBorders>
              <w:left w:val="single" w:sz="4" w:space="0" w:color="auto"/>
            </w:tcBorders>
            <w:shd w:val="clear" w:color="auto" w:fill="auto"/>
          </w:tcPr>
          <w:p w14:paraId="5A4FE025" w14:textId="6D519F3E" w:rsidR="00C56312" w:rsidRPr="00C56312" w:rsidRDefault="00C56312" w:rsidP="0024459E">
            <w:r w:rsidRPr="00C56312">
              <w:t>BRRI dhan45</w:t>
            </w:r>
          </w:p>
        </w:tc>
        <w:tc>
          <w:tcPr>
            <w:tcW w:w="0" w:type="auto"/>
            <w:shd w:val="clear" w:color="auto" w:fill="auto"/>
          </w:tcPr>
          <w:p w14:paraId="4556D205" w14:textId="779442E3" w:rsidR="00C56312" w:rsidRPr="00C56312" w:rsidRDefault="00C56312" w:rsidP="0024459E">
            <w:pPr>
              <w:jc w:val="right"/>
            </w:pPr>
            <w:r w:rsidRPr="00C56312">
              <w:t>0.2513</w:t>
            </w:r>
          </w:p>
        </w:tc>
        <w:tc>
          <w:tcPr>
            <w:tcW w:w="0" w:type="auto"/>
            <w:tcBorders>
              <w:right w:val="single" w:sz="4" w:space="0" w:color="auto"/>
            </w:tcBorders>
            <w:shd w:val="clear" w:color="auto" w:fill="auto"/>
          </w:tcPr>
          <w:p w14:paraId="2EC3D6D8" w14:textId="098D938C" w:rsidR="00C56312" w:rsidRPr="00C56312" w:rsidRDefault="00C56312" w:rsidP="0024459E">
            <w:pPr>
              <w:jc w:val="right"/>
            </w:pPr>
            <w:r w:rsidRPr="00C56312">
              <w:t>0.0488</w:t>
            </w:r>
          </w:p>
        </w:tc>
      </w:tr>
      <w:tr w:rsidR="00C56312" w:rsidRPr="00C56312" w14:paraId="56AD31A7" w14:textId="77777777" w:rsidTr="0024459E">
        <w:trPr>
          <w:trHeight w:hRule="exact" w:val="340"/>
        </w:trPr>
        <w:tc>
          <w:tcPr>
            <w:tcW w:w="0" w:type="auto"/>
            <w:tcBorders>
              <w:left w:val="single" w:sz="4" w:space="0" w:color="auto"/>
            </w:tcBorders>
            <w:shd w:val="clear" w:color="auto" w:fill="auto"/>
          </w:tcPr>
          <w:p w14:paraId="2604987B" w14:textId="3A706474" w:rsidR="00C56312" w:rsidRPr="00C56312" w:rsidRDefault="00C56312" w:rsidP="0024459E">
            <w:r w:rsidRPr="00C56312">
              <w:t>BRRI dhan46</w:t>
            </w:r>
          </w:p>
        </w:tc>
        <w:tc>
          <w:tcPr>
            <w:tcW w:w="0" w:type="auto"/>
            <w:shd w:val="clear" w:color="auto" w:fill="auto"/>
          </w:tcPr>
          <w:p w14:paraId="195A5B36" w14:textId="68A80179" w:rsidR="00C56312" w:rsidRPr="00C56312" w:rsidRDefault="00C56312" w:rsidP="0024459E">
            <w:pPr>
              <w:jc w:val="right"/>
            </w:pPr>
            <w:r w:rsidRPr="00C56312">
              <w:t>0.2405</w:t>
            </w:r>
          </w:p>
        </w:tc>
        <w:tc>
          <w:tcPr>
            <w:tcW w:w="0" w:type="auto"/>
            <w:tcBorders>
              <w:right w:val="single" w:sz="4" w:space="0" w:color="auto"/>
            </w:tcBorders>
            <w:shd w:val="clear" w:color="auto" w:fill="auto"/>
          </w:tcPr>
          <w:p w14:paraId="3A69E6C2" w14:textId="08369805" w:rsidR="00C56312" w:rsidRPr="00C56312" w:rsidRDefault="00C56312" w:rsidP="0024459E">
            <w:pPr>
              <w:jc w:val="right"/>
            </w:pPr>
            <w:r w:rsidRPr="00C56312">
              <w:t>0.0557</w:t>
            </w:r>
          </w:p>
        </w:tc>
        <w:tc>
          <w:tcPr>
            <w:tcW w:w="0" w:type="auto"/>
            <w:tcBorders>
              <w:left w:val="single" w:sz="4" w:space="0" w:color="auto"/>
            </w:tcBorders>
            <w:shd w:val="clear" w:color="auto" w:fill="auto"/>
          </w:tcPr>
          <w:p w14:paraId="0BC6668A" w14:textId="29C22B71" w:rsidR="00C56312" w:rsidRPr="00C56312" w:rsidRDefault="00C56312" w:rsidP="0024459E">
            <w:r w:rsidRPr="00C56312">
              <w:t>BRRI dhan47</w:t>
            </w:r>
          </w:p>
        </w:tc>
        <w:tc>
          <w:tcPr>
            <w:tcW w:w="0" w:type="auto"/>
            <w:shd w:val="clear" w:color="auto" w:fill="auto"/>
          </w:tcPr>
          <w:p w14:paraId="5558693D" w14:textId="14CA36B5" w:rsidR="00C56312" w:rsidRPr="00C56312" w:rsidRDefault="00C56312" w:rsidP="0024459E">
            <w:pPr>
              <w:jc w:val="right"/>
            </w:pPr>
            <w:r w:rsidRPr="00C56312">
              <w:t>0.3386</w:t>
            </w:r>
          </w:p>
        </w:tc>
        <w:tc>
          <w:tcPr>
            <w:tcW w:w="0" w:type="auto"/>
            <w:tcBorders>
              <w:right w:val="single" w:sz="4" w:space="0" w:color="auto"/>
            </w:tcBorders>
            <w:shd w:val="clear" w:color="auto" w:fill="auto"/>
          </w:tcPr>
          <w:p w14:paraId="3BCA3056" w14:textId="49A4090B" w:rsidR="00C56312" w:rsidRPr="00C56312" w:rsidRDefault="00C56312" w:rsidP="0024459E">
            <w:pPr>
              <w:jc w:val="right"/>
            </w:pPr>
            <w:r w:rsidRPr="00C56312">
              <w:t>0.0735</w:t>
            </w:r>
          </w:p>
        </w:tc>
      </w:tr>
      <w:tr w:rsidR="00C56312" w:rsidRPr="00C56312" w14:paraId="314A8F71" w14:textId="77777777" w:rsidTr="0024459E">
        <w:trPr>
          <w:trHeight w:hRule="exact" w:val="340"/>
        </w:trPr>
        <w:tc>
          <w:tcPr>
            <w:tcW w:w="0" w:type="auto"/>
            <w:tcBorders>
              <w:left w:val="single" w:sz="4" w:space="0" w:color="auto"/>
            </w:tcBorders>
            <w:shd w:val="clear" w:color="auto" w:fill="auto"/>
          </w:tcPr>
          <w:p w14:paraId="4D56A869" w14:textId="156781D6" w:rsidR="00C56312" w:rsidRPr="00C56312" w:rsidRDefault="00C56312" w:rsidP="0024459E">
            <w:r w:rsidRPr="00C56312">
              <w:t>BRRI dhan49</w:t>
            </w:r>
          </w:p>
        </w:tc>
        <w:tc>
          <w:tcPr>
            <w:tcW w:w="0" w:type="auto"/>
            <w:shd w:val="clear" w:color="auto" w:fill="auto"/>
          </w:tcPr>
          <w:p w14:paraId="1087AEB2" w14:textId="1A25ECD7" w:rsidR="00C56312" w:rsidRPr="00C56312" w:rsidRDefault="00C56312" w:rsidP="0024459E">
            <w:pPr>
              <w:jc w:val="right"/>
            </w:pPr>
            <w:r w:rsidRPr="00C56312">
              <w:t>0.1369</w:t>
            </w:r>
          </w:p>
        </w:tc>
        <w:tc>
          <w:tcPr>
            <w:tcW w:w="0" w:type="auto"/>
            <w:tcBorders>
              <w:right w:val="single" w:sz="4" w:space="0" w:color="auto"/>
            </w:tcBorders>
            <w:shd w:val="clear" w:color="auto" w:fill="auto"/>
          </w:tcPr>
          <w:p w14:paraId="4045A161" w14:textId="44C55DD9" w:rsidR="00C56312" w:rsidRPr="00C56312" w:rsidRDefault="00C56312" w:rsidP="0024459E">
            <w:pPr>
              <w:jc w:val="right"/>
            </w:pPr>
            <w:r w:rsidRPr="00C56312">
              <w:t>0.0451</w:t>
            </w:r>
          </w:p>
        </w:tc>
        <w:tc>
          <w:tcPr>
            <w:tcW w:w="0" w:type="auto"/>
            <w:tcBorders>
              <w:left w:val="single" w:sz="4" w:space="0" w:color="auto"/>
            </w:tcBorders>
            <w:shd w:val="clear" w:color="auto" w:fill="auto"/>
          </w:tcPr>
          <w:p w14:paraId="4A4CE15A" w14:textId="3A872E3C" w:rsidR="00C56312" w:rsidRPr="00C56312" w:rsidRDefault="00C56312" w:rsidP="0024459E">
            <w:r w:rsidRPr="00C56312">
              <w:t>BRRI dhan50</w:t>
            </w:r>
          </w:p>
        </w:tc>
        <w:tc>
          <w:tcPr>
            <w:tcW w:w="0" w:type="auto"/>
            <w:shd w:val="clear" w:color="auto" w:fill="auto"/>
          </w:tcPr>
          <w:p w14:paraId="026E0EBE" w14:textId="3F6B822D" w:rsidR="00C56312" w:rsidRPr="00C56312" w:rsidRDefault="00C56312" w:rsidP="0024459E">
            <w:pPr>
              <w:jc w:val="right"/>
            </w:pPr>
            <w:r w:rsidRPr="00C56312">
              <w:t>0.1501</w:t>
            </w:r>
          </w:p>
        </w:tc>
        <w:tc>
          <w:tcPr>
            <w:tcW w:w="0" w:type="auto"/>
            <w:tcBorders>
              <w:right w:val="single" w:sz="4" w:space="0" w:color="auto"/>
            </w:tcBorders>
            <w:shd w:val="clear" w:color="auto" w:fill="auto"/>
          </w:tcPr>
          <w:p w14:paraId="533848B8" w14:textId="02D1C55B" w:rsidR="00C56312" w:rsidRPr="00C56312" w:rsidRDefault="00C56312" w:rsidP="0024459E">
            <w:pPr>
              <w:jc w:val="right"/>
            </w:pPr>
            <w:r w:rsidRPr="00C56312">
              <w:t>0.0409</w:t>
            </w:r>
          </w:p>
        </w:tc>
      </w:tr>
      <w:tr w:rsidR="00C56312" w:rsidRPr="00C56312" w14:paraId="5B098790" w14:textId="77777777" w:rsidTr="0024459E">
        <w:trPr>
          <w:trHeight w:hRule="exact" w:val="340"/>
        </w:trPr>
        <w:tc>
          <w:tcPr>
            <w:tcW w:w="0" w:type="auto"/>
            <w:tcBorders>
              <w:left w:val="single" w:sz="4" w:space="0" w:color="auto"/>
            </w:tcBorders>
            <w:shd w:val="clear" w:color="auto" w:fill="auto"/>
          </w:tcPr>
          <w:p w14:paraId="146DAF4E" w14:textId="4C465966" w:rsidR="00C56312" w:rsidRPr="00C56312" w:rsidRDefault="00C56312" w:rsidP="0024459E">
            <w:r w:rsidRPr="00C56312">
              <w:t>BRRI dhan51</w:t>
            </w:r>
          </w:p>
        </w:tc>
        <w:tc>
          <w:tcPr>
            <w:tcW w:w="0" w:type="auto"/>
            <w:shd w:val="clear" w:color="auto" w:fill="auto"/>
          </w:tcPr>
          <w:p w14:paraId="4EEB013A" w14:textId="5E107F15" w:rsidR="00C56312" w:rsidRPr="00C56312" w:rsidRDefault="00C56312" w:rsidP="0024459E">
            <w:pPr>
              <w:jc w:val="right"/>
            </w:pPr>
            <w:r w:rsidRPr="00C56312">
              <w:t>0.0865</w:t>
            </w:r>
          </w:p>
        </w:tc>
        <w:tc>
          <w:tcPr>
            <w:tcW w:w="0" w:type="auto"/>
            <w:tcBorders>
              <w:right w:val="single" w:sz="4" w:space="0" w:color="auto"/>
            </w:tcBorders>
            <w:shd w:val="clear" w:color="auto" w:fill="auto"/>
          </w:tcPr>
          <w:p w14:paraId="289AE943" w14:textId="1BEC0B55" w:rsidR="00C56312" w:rsidRPr="00C56312" w:rsidRDefault="00C56312" w:rsidP="0024459E">
            <w:pPr>
              <w:jc w:val="right"/>
            </w:pPr>
            <w:r w:rsidRPr="00C56312">
              <w:t>0.0389</w:t>
            </w:r>
          </w:p>
        </w:tc>
        <w:tc>
          <w:tcPr>
            <w:tcW w:w="0" w:type="auto"/>
            <w:tcBorders>
              <w:left w:val="single" w:sz="4" w:space="0" w:color="auto"/>
            </w:tcBorders>
            <w:shd w:val="clear" w:color="auto" w:fill="auto"/>
          </w:tcPr>
          <w:p w14:paraId="59F364FD" w14:textId="69FAA2B4" w:rsidR="00C56312" w:rsidRPr="00C56312" w:rsidRDefault="00C56312" w:rsidP="0024459E">
            <w:r w:rsidRPr="00C56312">
              <w:t>BRRI dhan55</w:t>
            </w:r>
          </w:p>
        </w:tc>
        <w:tc>
          <w:tcPr>
            <w:tcW w:w="0" w:type="auto"/>
            <w:shd w:val="clear" w:color="auto" w:fill="auto"/>
          </w:tcPr>
          <w:p w14:paraId="697619D8" w14:textId="036CF221" w:rsidR="00C56312" w:rsidRPr="00C56312" w:rsidRDefault="00C56312" w:rsidP="0024459E">
            <w:pPr>
              <w:jc w:val="right"/>
            </w:pPr>
            <w:r w:rsidRPr="00C56312">
              <w:t>0.4341</w:t>
            </w:r>
          </w:p>
        </w:tc>
        <w:tc>
          <w:tcPr>
            <w:tcW w:w="0" w:type="auto"/>
            <w:tcBorders>
              <w:right w:val="single" w:sz="4" w:space="0" w:color="auto"/>
            </w:tcBorders>
            <w:shd w:val="clear" w:color="auto" w:fill="auto"/>
          </w:tcPr>
          <w:p w14:paraId="72CA6ECC" w14:textId="3CFFF0FB" w:rsidR="00C56312" w:rsidRPr="00C56312" w:rsidRDefault="00C56312" w:rsidP="0024459E">
            <w:pPr>
              <w:jc w:val="right"/>
            </w:pPr>
            <w:r w:rsidRPr="00C56312">
              <w:t>0.1275</w:t>
            </w:r>
          </w:p>
        </w:tc>
      </w:tr>
      <w:tr w:rsidR="00C56312" w:rsidRPr="00C56312" w14:paraId="23CDDEAD" w14:textId="77777777" w:rsidTr="0024459E">
        <w:trPr>
          <w:trHeight w:hRule="exact" w:val="340"/>
        </w:trPr>
        <w:tc>
          <w:tcPr>
            <w:tcW w:w="0" w:type="auto"/>
            <w:tcBorders>
              <w:left w:val="single" w:sz="4" w:space="0" w:color="auto"/>
            </w:tcBorders>
            <w:shd w:val="clear" w:color="auto" w:fill="auto"/>
          </w:tcPr>
          <w:p w14:paraId="17A2781B" w14:textId="23EF53BE" w:rsidR="00C56312" w:rsidRPr="00C56312" w:rsidRDefault="00C56312" w:rsidP="0024459E">
            <w:r w:rsidRPr="00C56312">
              <w:t>BRRI dhan52</w:t>
            </w:r>
          </w:p>
        </w:tc>
        <w:tc>
          <w:tcPr>
            <w:tcW w:w="0" w:type="auto"/>
            <w:shd w:val="clear" w:color="auto" w:fill="auto"/>
          </w:tcPr>
          <w:p w14:paraId="4EE660A6" w14:textId="6E6C71E3" w:rsidR="00C56312" w:rsidRPr="00C56312" w:rsidRDefault="00C56312" w:rsidP="0024459E">
            <w:pPr>
              <w:jc w:val="right"/>
            </w:pPr>
            <w:r w:rsidRPr="00C56312">
              <w:t>0.1147</w:t>
            </w:r>
          </w:p>
        </w:tc>
        <w:tc>
          <w:tcPr>
            <w:tcW w:w="0" w:type="auto"/>
            <w:tcBorders>
              <w:right w:val="single" w:sz="4" w:space="0" w:color="auto"/>
            </w:tcBorders>
            <w:shd w:val="clear" w:color="auto" w:fill="auto"/>
          </w:tcPr>
          <w:p w14:paraId="7716AD06" w14:textId="05D7F0B8" w:rsidR="00C56312" w:rsidRPr="00C56312" w:rsidRDefault="00C56312" w:rsidP="0024459E">
            <w:pPr>
              <w:jc w:val="right"/>
            </w:pPr>
            <w:r w:rsidRPr="00C56312">
              <w:t>0.0474</w:t>
            </w:r>
          </w:p>
        </w:tc>
        <w:tc>
          <w:tcPr>
            <w:tcW w:w="0" w:type="auto"/>
            <w:tcBorders>
              <w:left w:val="single" w:sz="4" w:space="0" w:color="auto"/>
            </w:tcBorders>
            <w:shd w:val="clear" w:color="auto" w:fill="auto"/>
          </w:tcPr>
          <w:p w14:paraId="3BF8AE86" w14:textId="60C09EEA" w:rsidR="00C56312" w:rsidRPr="00C56312" w:rsidRDefault="00C56312" w:rsidP="0024459E">
            <w:r w:rsidRPr="00C56312">
              <w:t>BRRI dhan58</w:t>
            </w:r>
          </w:p>
        </w:tc>
        <w:tc>
          <w:tcPr>
            <w:tcW w:w="0" w:type="auto"/>
            <w:shd w:val="clear" w:color="auto" w:fill="auto"/>
          </w:tcPr>
          <w:p w14:paraId="4E4C2185" w14:textId="27EB32B8" w:rsidR="00C56312" w:rsidRPr="00C56312" w:rsidRDefault="00C56312" w:rsidP="0024459E">
            <w:pPr>
              <w:jc w:val="right"/>
            </w:pPr>
            <w:r w:rsidRPr="00C56312">
              <w:t>0.3453</w:t>
            </w:r>
          </w:p>
        </w:tc>
        <w:tc>
          <w:tcPr>
            <w:tcW w:w="0" w:type="auto"/>
            <w:tcBorders>
              <w:right w:val="single" w:sz="4" w:space="0" w:color="auto"/>
            </w:tcBorders>
            <w:shd w:val="clear" w:color="auto" w:fill="auto"/>
          </w:tcPr>
          <w:p w14:paraId="59AED929" w14:textId="3FE046DD" w:rsidR="00C56312" w:rsidRPr="00C56312" w:rsidRDefault="00C56312" w:rsidP="0024459E">
            <w:pPr>
              <w:jc w:val="right"/>
            </w:pPr>
            <w:r w:rsidRPr="00C56312">
              <w:t>0.1062</w:t>
            </w:r>
          </w:p>
        </w:tc>
      </w:tr>
      <w:tr w:rsidR="00C56312" w:rsidRPr="00C56312" w14:paraId="1DB2CF02" w14:textId="77777777" w:rsidTr="0024459E">
        <w:trPr>
          <w:trHeight w:hRule="exact" w:val="340"/>
        </w:trPr>
        <w:tc>
          <w:tcPr>
            <w:tcW w:w="0" w:type="auto"/>
            <w:tcBorders>
              <w:left w:val="single" w:sz="4" w:space="0" w:color="auto"/>
            </w:tcBorders>
            <w:shd w:val="clear" w:color="auto" w:fill="auto"/>
          </w:tcPr>
          <w:p w14:paraId="2BE45217" w14:textId="05D159DA" w:rsidR="00C56312" w:rsidRPr="00C56312" w:rsidRDefault="00C56312" w:rsidP="0024459E">
            <w:r w:rsidRPr="00C56312">
              <w:t>BRRI dhan53</w:t>
            </w:r>
          </w:p>
        </w:tc>
        <w:tc>
          <w:tcPr>
            <w:tcW w:w="0" w:type="auto"/>
            <w:shd w:val="clear" w:color="auto" w:fill="auto"/>
          </w:tcPr>
          <w:p w14:paraId="712DFB84" w14:textId="3F72AA98" w:rsidR="00C56312" w:rsidRPr="00C56312" w:rsidRDefault="00C56312" w:rsidP="0024459E">
            <w:pPr>
              <w:jc w:val="right"/>
            </w:pPr>
            <w:r w:rsidRPr="00C56312">
              <w:t>0.2416</w:t>
            </w:r>
          </w:p>
        </w:tc>
        <w:tc>
          <w:tcPr>
            <w:tcW w:w="0" w:type="auto"/>
            <w:tcBorders>
              <w:right w:val="single" w:sz="4" w:space="0" w:color="auto"/>
            </w:tcBorders>
            <w:shd w:val="clear" w:color="auto" w:fill="auto"/>
          </w:tcPr>
          <w:p w14:paraId="0C16FBE1" w14:textId="0EE8EE34" w:rsidR="00C56312" w:rsidRPr="00C56312" w:rsidRDefault="00C56312" w:rsidP="0024459E">
            <w:pPr>
              <w:jc w:val="right"/>
            </w:pPr>
            <w:r w:rsidRPr="00C56312">
              <w:t>0.0857</w:t>
            </w:r>
          </w:p>
        </w:tc>
        <w:tc>
          <w:tcPr>
            <w:tcW w:w="0" w:type="auto"/>
            <w:tcBorders>
              <w:left w:val="single" w:sz="4" w:space="0" w:color="auto"/>
            </w:tcBorders>
            <w:shd w:val="clear" w:color="auto" w:fill="auto"/>
          </w:tcPr>
          <w:p w14:paraId="68C9A334" w14:textId="3FFB2696" w:rsidR="00C56312" w:rsidRPr="00C56312" w:rsidRDefault="00C56312" w:rsidP="0024459E">
            <w:r w:rsidRPr="00C56312">
              <w:t>BRRI dhan59</w:t>
            </w:r>
          </w:p>
        </w:tc>
        <w:tc>
          <w:tcPr>
            <w:tcW w:w="0" w:type="auto"/>
            <w:shd w:val="clear" w:color="auto" w:fill="auto"/>
          </w:tcPr>
          <w:p w14:paraId="1A86F223" w14:textId="34A91F71" w:rsidR="00C56312" w:rsidRPr="00C56312" w:rsidRDefault="00C56312" w:rsidP="0024459E">
            <w:pPr>
              <w:jc w:val="right"/>
            </w:pPr>
            <w:r w:rsidRPr="00C56312">
              <w:t>0.3348</w:t>
            </w:r>
          </w:p>
        </w:tc>
        <w:tc>
          <w:tcPr>
            <w:tcW w:w="0" w:type="auto"/>
            <w:tcBorders>
              <w:right w:val="single" w:sz="4" w:space="0" w:color="auto"/>
            </w:tcBorders>
            <w:shd w:val="clear" w:color="auto" w:fill="auto"/>
          </w:tcPr>
          <w:p w14:paraId="4603DFF0" w14:textId="365FDB5F" w:rsidR="00C56312" w:rsidRPr="00C56312" w:rsidRDefault="00C56312" w:rsidP="0024459E">
            <w:pPr>
              <w:jc w:val="right"/>
            </w:pPr>
            <w:r w:rsidRPr="00C56312">
              <w:t>0.1176</w:t>
            </w:r>
          </w:p>
        </w:tc>
      </w:tr>
      <w:tr w:rsidR="00C56312" w:rsidRPr="00C56312" w14:paraId="03B127E0" w14:textId="77777777" w:rsidTr="0024459E">
        <w:trPr>
          <w:trHeight w:hRule="exact" w:val="340"/>
        </w:trPr>
        <w:tc>
          <w:tcPr>
            <w:tcW w:w="0" w:type="auto"/>
            <w:tcBorders>
              <w:left w:val="single" w:sz="4" w:space="0" w:color="auto"/>
            </w:tcBorders>
            <w:shd w:val="clear" w:color="auto" w:fill="auto"/>
          </w:tcPr>
          <w:p w14:paraId="6FBC4AE1" w14:textId="3B10295D" w:rsidR="00C56312" w:rsidRPr="00C56312" w:rsidRDefault="00C56312" w:rsidP="0024459E">
            <w:r w:rsidRPr="00C56312">
              <w:t>BRRI dhan54</w:t>
            </w:r>
          </w:p>
        </w:tc>
        <w:tc>
          <w:tcPr>
            <w:tcW w:w="0" w:type="auto"/>
            <w:shd w:val="clear" w:color="auto" w:fill="auto"/>
          </w:tcPr>
          <w:p w14:paraId="25917AB3" w14:textId="525D654A" w:rsidR="00C56312" w:rsidRPr="00C56312" w:rsidRDefault="00C56312" w:rsidP="0024459E">
            <w:pPr>
              <w:jc w:val="right"/>
            </w:pPr>
            <w:r w:rsidRPr="00C56312">
              <w:t>0.3365</w:t>
            </w:r>
          </w:p>
        </w:tc>
        <w:tc>
          <w:tcPr>
            <w:tcW w:w="0" w:type="auto"/>
            <w:tcBorders>
              <w:right w:val="single" w:sz="4" w:space="0" w:color="auto"/>
            </w:tcBorders>
            <w:shd w:val="clear" w:color="auto" w:fill="auto"/>
          </w:tcPr>
          <w:p w14:paraId="591CDA4D" w14:textId="79BF0F1E" w:rsidR="00C56312" w:rsidRPr="00C56312" w:rsidRDefault="00C56312" w:rsidP="0024459E">
            <w:pPr>
              <w:jc w:val="right"/>
            </w:pPr>
            <w:r w:rsidRPr="00C56312">
              <w:t>0.1217</w:t>
            </w:r>
          </w:p>
        </w:tc>
        <w:tc>
          <w:tcPr>
            <w:tcW w:w="0" w:type="auto"/>
            <w:tcBorders>
              <w:left w:val="single" w:sz="4" w:space="0" w:color="auto"/>
            </w:tcBorders>
            <w:shd w:val="clear" w:color="auto" w:fill="auto"/>
          </w:tcPr>
          <w:p w14:paraId="42EF9B6E" w14:textId="5377E741" w:rsidR="00C56312" w:rsidRPr="00C56312" w:rsidRDefault="00C56312" w:rsidP="0024459E">
            <w:r w:rsidRPr="00C56312">
              <w:t>BRRI dhan60</w:t>
            </w:r>
          </w:p>
        </w:tc>
        <w:tc>
          <w:tcPr>
            <w:tcW w:w="0" w:type="auto"/>
            <w:shd w:val="clear" w:color="auto" w:fill="auto"/>
          </w:tcPr>
          <w:p w14:paraId="7D2AB488" w14:textId="3788A9FD" w:rsidR="00C56312" w:rsidRPr="00C56312" w:rsidRDefault="00C56312" w:rsidP="0024459E">
            <w:pPr>
              <w:jc w:val="right"/>
            </w:pPr>
            <w:r w:rsidRPr="00C56312">
              <w:t>0.2832</w:t>
            </w:r>
          </w:p>
        </w:tc>
        <w:tc>
          <w:tcPr>
            <w:tcW w:w="0" w:type="auto"/>
            <w:tcBorders>
              <w:right w:val="single" w:sz="4" w:space="0" w:color="auto"/>
            </w:tcBorders>
            <w:shd w:val="clear" w:color="auto" w:fill="auto"/>
          </w:tcPr>
          <w:p w14:paraId="6A5CC2FC" w14:textId="1CF43009" w:rsidR="00C56312" w:rsidRPr="00C56312" w:rsidRDefault="00C56312" w:rsidP="0024459E">
            <w:pPr>
              <w:jc w:val="right"/>
            </w:pPr>
            <w:r w:rsidRPr="00C56312">
              <w:t>0.1108</w:t>
            </w:r>
          </w:p>
        </w:tc>
      </w:tr>
      <w:tr w:rsidR="00C56312" w:rsidRPr="00C56312" w14:paraId="5F1C98C7" w14:textId="77777777" w:rsidTr="0024459E">
        <w:trPr>
          <w:trHeight w:hRule="exact" w:val="340"/>
        </w:trPr>
        <w:tc>
          <w:tcPr>
            <w:tcW w:w="0" w:type="auto"/>
            <w:tcBorders>
              <w:left w:val="single" w:sz="4" w:space="0" w:color="auto"/>
            </w:tcBorders>
            <w:shd w:val="clear" w:color="auto" w:fill="auto"/>
          </w:tcPr>
          <w:p w14:paraId="3E53662F" w14:textId="5F6160EF" w:rsidR="00C56312" w:rsidRPr="00C56312" w:rsidRDefault="00C56312" w:rsidP="0024459E">
            <w:r w:rsidRPr="00C56312">
              <w:t>BRRI dhan56</w:t>
            </w:r>
          </w:p>
        </w:tc>
        <w:tc>
          <w:tcPr>
            <w:tcW w:w="0" w:type="auto"/>
            <w:shd w:val="clear" w:color="auto" w:fill="auto"/>
          </w:tcPr>
          <w:p w14:paraId="2084008D" w14:textId="1C225068" w:rsidR="00C56312" w:rsidRPr="00C56312" w:rsidRDefault="00C56312" w:rsidP="0024459E">
            <w:pPr>
              <w:jc w:val="right"/>
            </w:pPr>
            <w:r w:rsidRPr="00C56312">
              <w:t>0.4046</w:t>
            </w:r>
          </w:p>
        </w:tc>
        <w:tc>
          <w:tcPr>
            <w:tcW w:w="0" w:type="auto"/>
            <w:tcBorders>
              <w:right w:val="single" w:sz="4" w:space="0" w:color="auto"/>
            </w:tcBorders>
            <w:shd w:val="clear" w:color="auto" w:fill="auto"/>
          </w:tcPr>
          <w:p w14:paraId="0315F525" w14:textId="45D78C42" w:rsidR="00C56312" w:rsidRPr="00C56312" w:rsidRDefault="00C56312" w:rsidP="0024459E">
            <w:pPr>
              <w:jc w:val="right"/>
            </w:pPr>
            <w:r w:rsidRPr="00C56312">
              <w:t>0.1357</w:t>
            </w:r>
          </w:p>
        </w:tc>
        <w:tc>
          <w:tcPr>
            <w:tcW w:w="0" w:type="auto"/>
            <w:tcBorders>
              <w:left w:val="single" w:sz="4" w:space="0" w:color="auto"/>
            </w:tcBorders>
            <w:shd w:val="clear" w:color="auto" w:fill="auto"/>
          </w:tcPr>
          <w:p w14:paraId="7C6A50B3" w14:textId="59634F7A" w:rsidR="00C56312" w:rsidRPr="00C56312" w:rsidRDefault="00C56312" w:rsidP="0024459E">
            <w:r w:rsidRPr="00C56312">
              <w:t>BRRI dhan61</w:t>
            </w:r>
          </w:p>
        </w:tc>
        <w:tc>
          <w:tcPr>
            <w:tcW w:w="0" w:type="auto"/>
            <w:shd w:val="clear" w:color="auto" w:fill="auto"/>
          </w:tcPr>
          <w:p w14:paraId="15A6CF14" w14:textId="09CDC8A0" w:rsidR="00C56312" w:rsidRPr="00C56312" w:rsidRDefault="00C56312" w:rsidP="0024459E">
            <w:pPr>
              <w:jc w:val="right"/>
            </w:pPr>
            <w:r w:rsidRPr="00C56312">
              <w:t>0.0878</w:t>
            </w:r>
          </w:p>
        </w:tc>
        <w:tc>
          <w:tcPr>
            <w:tcW w:w="0" w:type="auto"/>
            <w:tcBorders>
              <w:right w:val="single" w:sz="4" w:space="0" w:color="auto"/>
            </w:tcBorders>
            <w:shd w:val="clear" w:color="auto" w:fill="auto"/>
          </w:tcPr>
          <w:p w14:paraId="3B62F9F9" w14:textId="40562701" w:rsidR="00C56312" w:rsidRPr="00C56312" w:rsidRDefault="00C56312" w:rsidP="0024459E">
            <w:pPr>
              <w:jc w:val="right"/>
            </w:pPr>
            <w:r w:rsidRPr="00C56312">
              <w:t>0.0472</w:t>
            </w:r>
          </w:p>
        </w:tc>
      </w:tr>
      <w:tr w:rsidR="00C56312" w:rsidRPr="00C56312" w14:paraId="3433379A" w14:textId="77777777" w:rsidTr="0024459E">
        <w:trPr>
          <w:trHeight w:hRule="exact" w:val="340"/>
        </w:trPr>
        <w:tc>
          <w:tcPr>
            <w:tcW w:w="0" w:type="auto"/>
            <w:tcBorders>
              <w:left w:val="single" w:sz="4" w:space="0" w:color="auto"/>
            </w:tcBorders>
            <w:shd w:val="clear" w:color="auto" w:fill="auto"/>
          </w:tcPr>
          <w:p w14:paraId="671DE388" w14:textId="3DA00969" w:rsidR="00C56312" w:rsidRPr="00C56312" w:rsidRDefault="00C56312" w:rsidP="0024459E">
            <w:r w:rsidRPr="00C56312">
              <w:t>BRRI dhan57</w:t>
            </w:r>
          </w:p>
        </w:tc>
        <w:tc>
          <w:tcPr>
            <w:tcW w:w="0" w:type="auto"/>
            <w:shd w:val="clear" w:color="auto" w:fill="auto"/>
          </w:tcPr>
          <w:p w14:paraId="00AEBF10" w14:textId="72B9CA52" w:rsidR="00C56312" w:rsidRPr="00C56312" w:rsidRDefault="00C56312" w:rsidP="0024459E">
            <w:pPr>
              <w:jc w:val="right"/>
            </w:pPr>
            <w:r w:rsidRPr="00C56312">
              <w:t>0.7264</w:t>
            </w:r>
          </w:p>
        </w:tc>
        <w:tc>
          <w:tcPr>
            <w:tcW w:w="0" w:type="auto"/>
            <w:tcBorders>
              <w:right w:val="single" w:sz="4" w:space="0" w:color="auto"/>
            </w:tcBorders>
            <w:shd w:val="clear" w:color="auto" w:fill="auto"/>
          </w:tcPr>
          <w:p w14:paraId="4AE47672" w14:textId="25BBDDBC" w:rsidR="00C56312" w:rsidRPr="00C56312" w:rsidRDefault="00C56312" w:rsidP="0024459E">
            <w:pPr>
              <w:jc w:val="right"/>
            </w:pPr>
            <w:r w:rsidRPr="00C56312">
              <w:t>0.2218</w:t>
            </w:r>
          </w:p>
        </w:tc>
        <w:tc>
          <w:tcPr>
            <w:tcW w:w="0" w:type="auto"/>
            <w:tcBorders>
              <w:left w:val="single" w:sz="4" w:space="0" w:color="auto"/>
            </w:tcBorders>
            <w:shd w:val="clear" w:color="auto" w:fill="auto"/>
          </w:tcPr>
          <w:p w14:paraId="39A0BEA5" w14:textId="16064701" w:rsidR="00C56312" w:rsidRPr="00C56312" w:rsidRDefault="00C56312" w:rsidP="0024459E">
            <w:r w:rsidRPr="00C56312">
              <w:t>BRRI dhan63</w:t>
            </w:r>
          </w:p>
        </w:tc>
        <w:tc>
          <w:tcPr>
            <w:tcW w:w="0" w:type="auto"/>
            <w:shd w:val="clear" w:color="auto" w:fill="auto"/>
          </w:tcPr>
          <w:p w14:paraId="66BE8CF7" w14:textId="3CDF83DB" w:rsidR="00C56312" w:rsidRPr="00C56312" w:rsidRDefault="00C56312" w:rsidP="0024459E">
            <w:pPr>
              <w:jc w:val="right"/>
            </w:pPr>
            <w:r w:rsidRPr="00C56312">
              <w:t>0.0782</w:t>
            </w:r>
          </w:p>
        </w:tc>
        <w:tc>
          <w:tcPr>
            <w:tcW w:w="0" w:type="auto"/>
            <w:tcBorders>
              <w:right w:val="single" w:sz="4" w:space="0" w:color="auto"/>
            </w:tcBorders>
            <w:shd w:val="clear" w:color="auto" w:fill="auto"/>
          </w:tcPr>
          <w:p w14:paraId="3732D572" w14:textId="4E80B245" w:rsidR="00C56312" w:rsidRPr="00C56312" w:rsidRDefault="00C56312" w:rsidP="0024459E">
            <w:pPr>
              <w:jc w:val="right"/>
            </w:pPr>
            <w:r w:rsidRPr="00C56312">
              <w:t>0.1202</w:t>
            </w:r>
          </w:p>
        </w:tc>
      </w:tr>
      <w:tr w:rsidR="00C56312" w:rsidRPr="00C56312" w14:paraId="0A44960A" w14:textId="77777777" w:rsidTr="0024459E">
        <w:trPr>
          <w:trHeight w:hRule="exact" w:val="340"/>
        </w:trPr>
        <w:tc>
          <w:tcPr>
            <w:tcW w:w="0" w:type="auto"/>
            <w:tcBorders>
              <w:left w:val="single" w:sz="4" w:space="0" w:color="auto"/>
            </w:tcBorders>
            <w:shd w:val="clear" w:color="auto" w:fill="auto"/>
          </w:tcPr>
          <w:p w14:paraId="2BE8E9D6" w14:textId="3FE0E470" w:rsidR="00C56312" w:rsidRPr="00C56312" w:rsidRDefault="00C56312" w:rsidP="0024459E">
            <w:r w:rsidRPr="00C56312">
              <w:t>BRRI dhan62</w:t>
            </w:r>
          </w:p>
        </w:tc>
        <w:tc>
          <w:tcPr>
            <w:tcW w:w="0" w:type="auto"/>
            <w:shd w:val="clear" w:color="auto" w:fill="auto"/>
          </w:tcPr>
          <w:p w14:paraId="215F76E2" w14:textId="26F7894B" w:rsidR="00C56312" w:rsidRPr="00C56312" w:rsidRDefault="00C56312" w:rsidP="0024459E">
            <w:pPr>
              <w:jc w:val="right"/>
            </w:pPr>
            <w:r w:rsidRPr="00C56312">
              <w:t>1.3604</w:t>
            </w:r>
          </w:p>
        </w:tc>
        <w:tc>
          <w:tcPr>
            <w:tcW w:w="0" w:type="auto"/>
            <w:tcBorders>
              <w:right w:val="single" w:sz="4" w:space="0" w:color="auto"/>
            </w:tcBorders>
            <w:shd w:val="clear" w:color="auto" w:fill="auto"/>
          </w:tcPr>
          <w:p w14:paraId="66608228" w14:textId="149D7678" w:rsidR="00C56312" w:rsidRPr="00C56312" w:rsidRDefault="00C56312" w:rsidP="0024459E">
            <w:pPr>
              <w:jc w:val="right"/>
            </w:pPr>
            <w:r w:rsidRPr="00C56312">
              <w:t>0.5987</w:t>
            </w:r>
          </w:p>
        </w:tc>
        <w:tc>
          <w:tcPr>
            <w:tcW w:w="0" w:type="auto"/>
            <w:tcBorders>
              <w:left w:val="single" w:sz="4" w:space="0" w:color="auto"/>
            </w:tcBorders>
            <w:shd w:val="clear" w:color="auto" w:fill="auto"/>
          </w:tcPr>
          <w:p w14:paraId="1F6E325E" w14:textId="57E42B72" w:rsidR="00C56312" w:rsidRPr="00C56312" w:rsidRDefault="00C56312" w:rsidP="0024459E">
            <w:r w:rsidRPr="00C56312">
              <w:t>BRRI dhan64</w:t>
            </w:r>
          </w:p>
        </w:tc>
        <w:tc>
          <w:tcPr>
            <w:tcW w:w="0" w:type="auto"/>
            <w:shd w:val="clear" w:color="auto" w:fill="auto"/>
          </w:tcPr>
          <w:p w14:paraId="618F00F6" w14:textId="70B14CA7" w:rsidR="00C56312" w:rsidRPr="00C56312" w:rsidRDefault="00C56312" w:rsidP="0024459E">
            <w:pPr>
              <w:jc w:val="right"/>
            </w:pPr>
            <w:r w:rsidRPr="00C56312">
              <w:t>0.1904</w:t>
            </w:r>
          </w:p>
        </w:tc>
        <w:tc>
          <w:tcPr>
            <w:tcW w:w="0" w:type="auto"/>
            <w:tcBorders>
              <w:right w:val="single" w:sz="4" w:space="0" w:color="auto"/>
            </w:tcBorders>
            <w:shd w:val="clear" w:color="auto" w:fill="auto"/>
          </w:tcPr>
          <w:p w14:paraId="4624BBC7" w14:textId="31D6EF50" w:rsidR="00C56312" w:rsidRPr="00C56312" w:rsidRDefault="00C56312" w:rsidP="0024459E">
            <w:pPr>
              <w:jc w:val="right"/>
            </w:pPr>
            <w:r w:rsidRPr="00C56312">
              <w:t>0.1059</w:t>
            </w:r>
          </w:p>
        </w:tc>
      </w:tr>
      <w:tr w:rsidR="00C56312" w:rsidRPr="00C56312" w14:paraId="704C362A" w14:textId="77777777" w:rsidTr="0024459E">
        <w:trPr>
          <w:trHeight w:hRule="exact" w:val="340"/>
        </w:trPr>
        <w:tc>
          <w:tcPr>
            <w:tcW w:w="0" w:type="auto"/>
            <w:tcBorders>
              <w:left w:val="single" w:sz="4" w:space="0" w:color="auto"/>
            </w:tcBorders>
            <w:shd w:val="clear" w:color="auto" w:fill="auto"/>
          </w:tcPr>
          <w:p w14:paraId="043CC1D2" w14:textId="0083BF76" w:rsidR="00C56312" w:rsidRPr="00C56312" w:rsidRDefault="00C56312" w:rsidP="0024459E">
            <w:r w:rsidRPr="00C56312">
              <w:t>BRRI dhan66</w:t>
            </w:r>
          </w:p>
        </w:tc>
        <w:tc>
          <w:tcPr>
            <w:tcW w:w="0" w:type="auto"/>
            <w:shd w:val="clear" w:color="auto" w:fill="auto"/>
          </w:tcPr>
          <w:p w14:paraId="29E45401" w14:textId="24BECBA9" w:rsidR="00C56312" w:rsidRPr="00C56312" w:rsidRDefault="00C56312" w:rsidP="0024459E">
            <w:pPr>
              <w:jc w:val="right"/>
            </w:pPr>
            <w:r w:rsidRPr="00C56312">
              <w:t>0.4207</w:t>
            </w:r>
          </w:p>
        </w:tc>
        <w:tc>
          <w:tcPr>
            <w:tcW w:w="0" w:type="auto"/>
            <w:tcBorders>
              <w:right w:val="single" w:sz="4" w:space="0" w:color="auto"/>
            </w:tcBorders>
            <w:shd w:val="clear" w:color="auto" w:fill="auto"/>
          </w:tcPr>
          <w:p w14:paraId="3777857A" w14:textId="4A5A8D7B" w:rsidR="00C56312" w:rsidRPr="00C56312" w:rsidRDefault="00C56312" w:rsidP="0024459E">
            <w:pPr>
              <w:jc w:val="right"/>
            </w:pPr>
            <w:r w:rsidRPr="00C56312">
              <w:t>0.3067</w:t>
            </w:r>
          </w:p>
        </w:tc>
        <w:tc>
          <w:tcPr>
            <w:tcW w:w="0" w:type="auto"/>
            <w:tcBorders>
              <w:left w:val="single" w:sz="4" w:space="0" w:color="auto"/>
            </w:tcBorders>
            <w:shd w:val="clear" w:color="auto" w:fill="auto"/>
          </w:tcPr>
          <w:p w14:paraId="7F486E5C" w14:textId="43677D83" w:rsidR="00C56312" w:rsidRPr="00C56312" w:rsidRDefault="00C56312" w:rsidP="0024459E">
            <w:r w:rsidRPr="00C56312">
              <w:t>BRRI dhan67</w:t>
            </w:r>
          </w:p>
        </w:tc>
        <w:tc>
          <w:tcPr>
            <w:tcW w:w="0" w:type="auto"/>
            <w:shd w:val="clear" w:color="auto" w:fill="auto"/>
          </w:tcPr>
          <w:p w14:paraId="18BEC5D9" w14:textId="6103671F" w:rsidR="00C56312" w:rsidRPr="00C56312" w:rsidRDefault="00C56312" w:rsidP="0024459E">
            <w:pPr>
              <w:jc w:val="right"/>
            </w:pPr>
            <w:r w:rsidRPr="00C56312">
              <w:t>0.2895</w:t>
            </w:r>
          </w:p>
        </w:tc>
        <w:tc>
          <w:tcPr>
            <w:tcW w:w="0" w:type="auto"/>
            <w:tcBorders>
              <w:right w:val="single" w:sz="4" w:space="0" w:color="auto"/>
            </w:tcBorders>
            <w:shd w:val="clear" w:color="auto" w:fill="auto"/>
          </w:tcPr>
          <w:p w14:paraId="69B8C436" w14:textId="10CEBB31" w:rsidR="00C56312" w:rsidRPr="00C56312" w:rsidRDefault="00C56312" w:rsidP="0024459E">
            <w:pPr>
              <w:jc w:val="right"/>
            </w:pPr>
            <w:r w:rsidRPr="00C56312">
              <w:t>0.2312</w:t>
            </w:r>
          </w:p>
        </w:tc>
      </w:tr>
      <w:tr w:rsidR="00C56312" w:rsidRPr="00C56312" w14:paraId="324C3FD7" w14:textId="77777777" w:rsidTr="0024459E">
        <w:trPr>
          <w:trHeight w:hRule="exact" w:val="340"/>
        </w:trPr>
        <w:tc>
          <w:tcPr>
            <w:tcW w:w="0" w:type="auto"/>
            <w:tcBorders>
              <w:left w:val="single" w:sz="4" w:space="0" w:color="auto"/>
            </w:tcBorders>
            <w:shd w:val="clear" w:color="auto" w:fill="auto"/>
          </w:tcPr>
          <w:p w14:paraId="36C6CE56" w14:textId="77777777" w:rsidR="00C56312" w:rsidRPr="00C56312" w:rsidRDefault="00C56312" w:rsidP="0024459E">
            <w:pPr>
              <w:rPr>
                <w:lang w:val="en-GB"/>
              </w:rPr>
            </w:pPr>
          </w:p>
        </w:tc>
        <w:tc>
          <w:tcPr>
            <w:tcW w:w="0" w:type="auto"/>
            <w:shd w:val="clear" w:color="auto" w:fill="auto"/>
          </w:tcPr>
          <w:p w14:paraId="03E6946F" w14:textId="77777777" w:rsidR="00C56312" w:rsidRPr="00C56312" w:rsidRDefault="00C56312" w:rsidP="0024459E">
            <w:pPr>
              <w:jc w:val="right"/>
            </w:pPr>
          </w:p>
        </w:tc>
        <w:tc>
          <w:tcPr>
            <w:tcW w:w="0" w:type="auto"/>
            <w:tcBorders>
              <w:right w:val="single" w:sz="4" w:space="0" w:color="auto"/>
            </w:tcBorders>
            <w:shd w:val="clear" w:color="auto" w:fill="auto"/>
          </w:tcPr>
          <w:p w14:paraId="3FD91BF9" w14:textId="77777777" w:rsidR="00C56312" w:rsidRPr="00C56312" w:rsidRDefault="00C56312" w:rsidP="0024459E">
            <w:pPr>
              <w:jc w:val="right"/>
            </w:pPr>
          </w:p>
        </w:tc>
        <w:tc>
          <w:tcPr>
            <w:tcW w:w="0" w:type="auto"/>
            <w:tcBorders>
              <w:left w:val="single" w:sz="4" w:space="0" w:color="auto"/>
            </w:tcBorders>
            <w:shd w:val="clear" w:color="auto" w:fill="auto"/>
          </w:tcPr>
          <w:p w14:paraId="0712FB66" w14:textId="40B21ADD" w:rsidR="00C56312" w:rsidRPr="00C56312" w:rsidRDefault="00C56312" w:rsidP="0024459E">
            <w:r w:rsidRPr="00C56312">
              <w:t>BRRI dhan68</w:t>
            </w:r>
          </w:p>
        </w:tc>
        <w:tc>
          <w:tcPr>
            <w:tcW w:w="0" w:type="auto"/>
            <w:shd w:val="clear" w:color="auto" w:fill="auto"/>
          </w:tcPr>
          <w:p w14:paraId="7E4326A8" w14:textId="7D329892" w:rsidR="00C56312" w:rsidRPr="00C56312" w:rsidRDefault="00C56312" w:rsidP="0024459E">
            <w:pPr>
              <w:jc w:val="right"/>
            </w:pPr>
            <w:r w:rsidRPr="00C56312">
              <w:t>0.0957</w:t>
            </w:r>
          </w:p>
        </w:tc>
        <w:tc>
          <w:tcPr>
            <w:tcW w:w="0" w:type="auto"/>
            <w:tcBorders>
              <w:right w:val="single" w:sz="4" w:space="0" w:color="auto"/>
            </w:tcBorders>
            <w:shd w:val="clear" w:color="auto" w:fill="auto"/>
          </w:tcPr>
          <w:p w14:paraId="712EFA7B" w14:textId="2FA998D8" w:rsidR="00C56312" w:rsidRPr="00C56312" w:rsidRDefault="00C56312" w:rsidP="0024459E">
            <w:pPr>
              <w:jc w:val="right"/>
            </w:pPr>
            <w:r w:rsidRPr="00C56312">
              <w:t>0.1483</w:t>
            </w:r>
          </w:p>
        </w:tc>
      </w:tr>
      <w:tr w:rsidR="00C56312" w:rsidRPr="00C56312" w14:paraId="323D2876" w14:textId="77777777" w:rsidTr="0024459E">
        <w:trPr>
          <w:trHeight w:hRule="exact" w:val="340"/>
        </w:trPr>
        <w:tc>
          <w:tcPr>
            <w:tcW w:w="0" w:type="auto"/>
            <w:tcBorders>
              <w:left w:val="single" w:sz="4" w:space="0" w:color="auto"/>
              <w:bottom w:val="single" w:sz="4" w:space="0" w:color="auto"/>
            </w:tcBorders>
            <w:shd w:val="clear" w:color="auto" w:fill="auto"/>
          </w:tcPr>
          <w:p w14:paraId="3239D806" w14:textId="77777777" w:rsidR="00C56312" w:rsidRPr="00C56312" w:rsidRDefault="00C56312" w:rsidP="0024459E">
            <w:pPr>
              <w:rPr>
                <w:lang w:val="en-GB"/>
              </w:rPr>
            </w:pPr>
          </w:p>
        </w:tc>
        <w:tc>
          <w:tcPr>
            <w:tcW w:w="0" w:type="auto"/>
            <w:tcBorders>
              <w:bottom w:val="single" w:sz="4" w:space="0" w:color="auto"/>
            </w:tcBorders>
            <w:shd w:val="clear" w:color="auto" w:fill="auto"/>
          </w:tcPr>
          <w:p w14:paraId="70212B81" w14:textId="77777777" w:rsidR="00C56312" w:rsidRPr="00C56312" w:rsidRDefault="00C56312" w:rsidP="0024459E">
            <w:pPr>
              <w:jc w:val="right"/>
            </w:pPr>
          </w:p>
        </w:tc>
        <w:tc>
          <w:tcPr>
            <w:tcW w:w="0" w:type="auto"/>
            <w:tcBorders>
              <w:bottom w:val="single" w:sz="4" w:space="0" w:color="auto"/>
              <w:right w:val="single" w:sz="4" w:space="0" w:color="auto"/>
            </w:tcBorders>
            <w:shd w:val="clear" w:color="auto" w:fill="auto"/>
          </w:tcPr>
          <w:p w14:paraId="438EDF16" w14:textId="77777777" w:rsidR="00C56312" w:rsidRPr="00C56312" w:rsidRDefault="00C56312" w:rsidP="0024459E">
            <w:pPr>
              <w:jc w:val="right"/>
            </w:pPr>
          </w:p>
        </w:tc>
        <w:tc>
          <w:tcPr>
            <w:tcW w:w="0" w:type="auto"/>
            <w:tcBorders>
              <w:left w:val="single" w:sz="4" w:space="0" w:color="auto"/>
              <w:bottom w:val="single" w:sz="4" w:space="0" w:color="auto"/>
            </w:tcBorders>
            <w:shd w:val="clear" w:color="auto" w:fill="auto"/>
          </w:tcPr>
          <w:p w14:paraId="5B112622" w14:textId="3A72B5A8" w:rsidR="00C56312" w:rsidRPr="00C56312" w:rsidRDefault="00C56312" w:rsidP="0024459E">
            <w:r w:rsidRPr="00C56312">
              <w:t>BRRI dhan69</w:t>
            </w:r>
          </w:p>
        </w:tc>
        <w:tc>
          <w:tcPr>
            <w:tcW w:w="0" w:type="auto"/>
            <w:tcBorders>
              <w:bottom w:val="single" w:sz="4" w:space="0" w:color="auto"/>
            </w:tcBorders>
            <w:shd w:val="clear" w:color="auto" w:fill="auto"/>
          </w:tcPr>
          <w:p w14:paraId="3BF0C9B5" w14:textId="3A09B967" w:rsidR="00C56312" w:rsidRPr="00C56312" w:rsidRDefault="00C56312" w:rsidP="0024459E">
            <w:pPr>
              <w:jc w:val="right"/>
            </w:pPr>
            <w:r w:rsidRPr="00C56312">
              <w:t>0.1598</w:t>
            </w:r>
          </w:p>
        </w:tc>
        <w:tc>
          <w:tcPr>
            <w:tcW w:w="0" w:type="auto"/>
            <w:tcBorders>
              <w:bottom w:val="single" w:sz="4" w:space="0" w:color="auto"/>
              <w:right w:val="single" w:sz="4" w:space="0" w:color="auto"/>
            </w:tcBorders>
            <w:shd w:val="clear" w:color="auto" w:fill="auto"/>
          </w:tcPr>
          <w:p w14:paraId="1F76F90D" w14:textId="6BB86F2D" w:rsidR="00C56312" w:rsidRPr="00C56312" w:rsidRDefault="00C56312" w:rsidP="0024459E">
            <w:pPr>
              <w:jc w:val="right"/>
            </w:pPr>
            <w:r w:rsidRPr="00C56312">
              <w:t>0.1684</w:t>
            </w:r>
          </w:p>
        </w:tc>
      </w:tr>
    </w:tbl>
    <w:p w14:paraId="6F460E4E" w14:textId="77777777" w:rsidR="007A5D73" w:rsidRDefault="007A5D73" w:rsidP="007A5D73">
      <w:pPr>
        <w:rPr>
          <w:lang w:val="en-GB"/>
        </w:rPr>
      </w:pPr>
    </w:p>
    <w:p w14:paraId="6D9FC590" w14:textId="77777777" w:rsidR="002A2501" w:rsidRDefault="002A2501" w:rsidP="007A5D73">
      <w:pPr>
        <w:rPr>
          <w:lang w:val="en-GB"/>
        </w:rPr>
      </w:pPr>
    </w:p>
    <w:p w14:paraId="256B0FA3" w14:textId="77777777" w:rsidR="002A2501" w:rsidRDefault="002A2501" w:rsidP="007A5D73">
      <w:pPr>
        <w:rPr>
          <w:lang w:val="en-GB"/>
        </w:rPr>
      </w:pPr>
    </w:p>
    <w:p w14:paraId="1743B077" w14:textId="0FEF16FC" w:rsidR="00FC5F98" w:rsidRDefault="00FC5F98">
      <w:pPr>
        <w:rPr>
          <w:ins w:id="245" w:author="pschmidt" w:date="2018-02-01T09:42:00Z"/>
          <w:lang w:val="en-GB"/>
        </w:rPr>
      </w:pPr>
      <w:ins w:id="246" w:author="pschmidt" w:date="2018-02-01T09:42:00Z">
        <w:r>
          <w:rPr>
            <w:lang w:val="en-GB"/>
          </w:rPr>
          <w:br w:type="page"/>
        </w:r>
      </w:ins>
    </w:p>
    <w:p w14:paraId="2741BC2B" w14:textId="77777777" w:rsidR="00177277" w:rsidRPr="00177277" w:rsidRDefault="00177277" w:rsidP="007A5D73">
      <w:pPr>
        <w:rPr>
          <w:lang w:val="en-GB"/>
        </w:rPr>
      </w:pPr>
    </w:p>
    <w:p w14:paraId="25AE1339" w14:textId="23A1B8B3" w:rsidR="00081280" w:rsidRDefault="00CD5378" w:rsidP="00177277">
      <w:pPr>
        <w:rPr>
          <w:b/>
          <w:lang w:val="en-GB"/>
        </w:rPr>
      </w:pPr>
      <w:r>
        <w:rPr>
          <w:b/>
          <w:lang w:val="en-GB"/>
        </w:rPr>
        <w:pict w14:anchorId="59EBB827">
          <v:shape id="_x0000_i1045" type="#_x0000_t75" style="width:452.75pt;height:283.15pt">
            <v:imagedata r:id="rId41" o:title="aman_shukla"/>
          </v:shape>
        </w:pict>
      </w:r>
    </w:p>
    <w:p w14:paraId="46D60E67" w14:textId="76858EB5" w:rsidR="00177277" w:rsidRDefault="00177277" w:rsidP="00177277">
      <w:pPr>
        <w:rPr>
          <w:lang w:val="en-GB"/>
        </w:rPr>
      </w:pPr>
      <w:r w:rsidRPr="00406195">
        <w:rPr>
          <w:b/>
          <w:lang w:val="en-GB"/>
        </w:rPr>
        <w:t xml:space="preserve">Figure </w:t>
      </w:r>
      <w:r w:rsidR="00757EFF">
        <w:rPr>
          <w:b/>
          <w:lang w:val="en-GB"/>
        </w:rPr>
        <w:t>5</w:t>
      </w:r>
      <w:r w:rsidRPr="00406195">
        <w:rPr>
          <w:b/>
          <w:lang w:val="en-GB"/>
        </w:rPr>
        <w:t>.</w:t>
      </w:r>
      <w:r w:rsidR="00081280">
        <w:rPr>
          <w:lang w:val="en-GB"/>
        </w:rPr>
        <w:t xml:space="preserve"> Shukla’s stability variances</w:t>
      </w:r>
      <w:r w:rsidR="00432721">
        <w:rPr>
          <w:lang w:val="en-GB"/>
        </w:rPr>
        <w:t xml:space="preserve"> </w:t>
      </w:r>
      <w:r w:rsidR="00386280">
        <w:rPr>
          <w:lang w:val="en-GB"/>
        </w:rPr>
        <w:t>and their standard error for each</w:t>
      </w:r>
      <w:r w:rsidR="00432721">
        <w:rPr>
          <w:lang w:val="en-GB"/>
        </w:rPr>
        <w:t xml:space="preserve"> genotype estimated via (3)</w:t>
      </w:r>
      <w:r w:rsidR="00081280">
        <w:rPr>
          <w:lang w:val="en-GB"/>
        </w:rPr>
        <w:t xml:space="preserve"> </w:t>
      </w:r>
      <w:r w:rsidR="00432721">
        <w:rPr>
          <w:lang w:val="en-GB"/>
        </w:rPr>
        <w:t xml:space="preserve">for T. </w:t>
      </w:r>
      <w:proofErr w:type="spellStart"/>
      <w:r w:rsidR="00432721">
        <w:rPr>
          <w:lang w:val="en-GB"/>
        </w:rPr>
        <w:t>Aman</w:t>
      </w:r>
      <w:proofErr w:type="spellEnd"/>
      <w:r w:rsidR="00432721">
        <w:rPr>
          <w:lang w:val="en-GB"/>
        </w:rPr>
        <w:t xml:space="preserve"> seasons.</w:t>
      </w:r>
    </w:p>
    <w:p w14:paraId="6729BA1E" w14:textId="77777777" w:rsidR="00177277" w:rsidRDefault="00177277" w:rsidP="007A5D73">
      <w:pPr>
        <w:rPr>
          <w:lang w:val="en-GB"/>
        </w:rPr>
      </w:pPr>
    </w:p>
    <w:p w14:paraId="3D248B87" w14:textId="77777777" w:rsidR="00177277" w:rsidRDefault="00177277" w:rsidP="007A5D73">
      <w:pPr>
        <w:rPr>
          <w:lang w:val="en-GB"/>
        </w:rPr>
      </w:pPr>
    </w:p>
    <w:p w14:paraId="694B82ED" w14:textId="77777777" w:rsidR="00177277" w:rsidRDefault="00177277" w:rsidP="007A5D73">
      <w:pPr>
        <w:rPr>
          <w:lang w:val="en-GB"/>
        </w:rPr>
      </w:pPr>
    </w:p>
    <w:p w14:paraId="10EABFCD" w14:textId="5F097405" w:rsidR="00177277" w:rsidRDefault="00CD5378" w:rsidP="007A5D73">
      <w:pPr>
        <w:rPr>
          <w:lang w:val="en-GB"/>
        </w:rPr>
      </w:pPr>
      <w:r>
        <w:rPr>
          <w:lang w:val="en-GB"/>
        </w:rPr>
        <w:pict w14:anchorId="4C58519A">
          <v:shape id="_x0000_i1046" type="#_x0000_t75" style="width:452.75pt;height:283.15pt">
            <v:imagedata r:id="rId42" o:title="boro_shukla"/>
          </v:shape>
        </w:pict>
      </w:r>
    </w:p>
    <w:p w14:paraId="0F3CB3EC" w14:textId="77781B9B" w:rsidR="002A2501" w:rsidRDefault="00177277" w:rsidP="007A5D73">
      <w:pPr>
        <w:rPr>
          <w:lang w:val="en-GB"/>
        </w:rPr>
      </w:pPr>
      <w:r>
        <w:rPr>
          <w:b/>
          <w:lang w:val="en-GB"/>
        </w:rPr>
        <w:t xml:space="preserve">Figure </w:t>
      </w:r>
      <w:r w:rsidR="00757EFF">
        <w:rPr>
          <w:b/>
          <w:lang w:val="en-GB"/>
        </w:rPr>
        <w:t>6</w:t>
      </w:r>
      <w:r w:rsidR="00386280" w:rsidRPr="00406195">
        <w:rPr>
          <w:b/>
          <w:lang w:val="en-GB"/>
        </w:rPr>
        <w:t>.</w:t>
      </w:r>
      <w:r w:rsidR="00386280">
        <w:rPr>
          <w:lang w:val="en-GB"/>
        </w:rPr>
        <w:t xml:space="preserve"> Shukla’s stability variances and their standard error for each genotype estimated </w:t>
      </w:r>
      <w:r w:rsidR="00432721">
        <w:rPr>
          <w:lang w:val="en-GB"/>
        </w:rPr>
        <w:t xml:space="preserve">via (3) for </w:t>
      </w:r>
      <w:proofErr w:type="spellStart"/>
      <w:r w:rsidR="00432721">
        <w:rPr>
          <w:lang w:val="en-GB"/>
        </w:rPr>
        <w:t>Boro</w:t>
      </w:r>
      <w:proofErr w:type="spellEnd"/>
      <w:r w:rsidR="00432721">
        <w:rPr>
          <w:lang w:val="en-GB"/>
        </w:rPr>
        <w:t xml:space="preserve"> seasons.</w:t>
      </w:r>
    </w:p>
    <w:p w14:paraId="26CF26E6" w14:textId="77777777" w:rsidR="00CF3EB7" w:rsidRDefault="00CF3EB7" w:rsidP="007A5D73">
      <w:pPr>
        <w:rPr>
          <w:lang w:val="en-GB"/>
        </w:rPr>
      </w:pPr>
    </w:p>
    <w:p w14:paraId="3B95B3BF" w14:textId="77777777" w:rsidR="00177277" w:rsidRDefault="00177277">
      <w:pPr>
        <w:rPr>
          <w:b/>
          <w:lang w:val="en-GB"/>
        </w:rPr>
      </w:pPr>
      <w:r>
        <w:rPr>
          <w:b/>
          <w:lang w:val="en-GB"/>
        </w:rPr>
        <w:br w:type="page"/>
      </w:r>
    </w:p>
    <w:p w14:paraId="6DAFFBDE" w14:textId="77777777" w:rsidR="00386280" w:rsidRPr="00386280" w:rsidRDefault="00386280" w:rsidP="00386280">
      <w:pPr>
        <w:rPr>
          <w:lang w:val="en-GB"/>
        </w:rPr>
      </w:pPr>
      <w:r w:rsidRPr="00B24946">
        <w:rPr>
          <w:b/>
          <w:lang w:val="en-GB"/>
        </w:rPr>
        <w:lastRenderedPageBreak/>
        <w:t xml:space="preserve">Table </w:t>
      </w:r>
      <w:r>
        <w:rPr>
          <w:b/>
          <w:lang w:val="en-GB"/>
        </w:rPr>
        <w:t>7</w:t>
      </w:r>
      <w:r>
        <w:rPr>
          <w:lang w:val="en-GB"/>
        </w:rPr>
        <w:t>: Wald-Test for fixed effects (trends) obtained by model (2)</w:t>
      </w:r>
      <w:r>
        <w:rPr>
          <w:lang w:val="en-GB"/>
        </w:rPr>
        <w:fldChar w:fldCharType="begin"/>
      </w:r>
      <w:r>
        <w:rPr>
          <w:lang w:val="en-GB"/>
        </w:rPr>
        <w:instrText xml:space="preserve"> LINK Excel.Sheet.12 "Mappe1" "Tabelle1!Z1S1:Z5S7" \a \f 5 \h  \* MERGEFORMAT </w:instrText>
      </w:r>
      <w:r>
        <w:rPr>
          <w:lang w:val="en-GB"/>
        </w:rPr>
        <w:fldChar w:fldCharType="separate"/>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09"/>
        <w:gridCol w:w="470"/>
        <w:gridCol w:w="1116"/>
        <w:gridCol w:w="1030"/>
        <w:gridCol w:w="470"/>
        <w:gridCol w:w="1116"/>
        <w:gridCol w:w="1030"/>
      </w:tblGrid>
      <w:tr w:rsidR="00386280" w:rsidRPr="0026273D" w14:paraId="27CB46C6" w14:textId="77777777" w:rsidTr="00F57943">
        <w:trPr>
          <w:trHeight w:val="278"/>
        </w:trPr>
        <w:tc>
          <w:tcPr>
            <w:tcW w:w="0" w:type="auto"/>
            <w:tcBorders>
              <w:top w:val="single" w:sz="4" w:space="0" w:color="auto"/>
              <w:bottom w:val="nil"/>
              <w:right w:val="single" w:sz="4" w:space="0" w:color="auto"/>
            </w:tcBorders>
            <w:shd w:val="clear" w:color="auto" w:fill="auto"/>
            <w:noWrap/>
            <w:hideMark/>
          </w:tcPr>
          <w:p w14:paraId="135E6B9D" w14:textId="77777777" w:rsidR="00386280" w:rsidRPr="00386280" w:rsidRDefault="00386280" w:rsidP="00F57943">
            <w:pPr>
              <w:rPr>
                <w:b/>
                <w:lang w:val="en-US"/>
              </w:rPr>
            </w:pPr>
          </w:p>
        </w:tc>
        <w:tc>
          <w:tcPr>
            <w:tcW w:w="0" w:type="auto"/>
            <w:tcBorders>
              <w:top w:val="single" w:sz="4" w:space="0" w:color="auto"/>
              <w:left w:val="single" w:sz="4" w:space="0" w:color="auto"/>
              <w:bottom w:val="nil"/>
            </w:tcBorders>
            <w:shd w:val="clear" w:color="auto" w:fill="auto"/>
            <w:noWrap/>
            <w:hideMark/>
          </w:tcPr>
          <w:p w14:paraId="2853122B" w14:textId="77777777" w:rsidR="00386280" w:rsidRPr="00386280" w:rsidRDefault="00386280" w:rsidP="00F57943">
            <w:pPr>
              <w:rPr>
                <w:b/>
                <w:lang w:val="en-US"/>
              </w:rPr>
            </w:pPr>
          </w:p>
        </w:tc>
        <w:tc>
          <w:tcPr>
            <w:tcW w:w="0" w:type="auto"/>
            <w:tcBorders>
              <w:top w:val="single" w:sz="4" w:space="0" w:color="auto"/>
              <w:bottom w:val="nil"/>
            </w:tcBorders>
            <w:shd w:val="clear" w:color="auto" w:fill="auto"/>
            <w:noWrap/>
            <w:hideMark/>
          </w:tcPr>
          <w:p w14:paraId="15ECD4F0" w14:textId="77777777" w:rsidR="00386280" w:rsidRPr="00386280" w:rsidRDefault="00386280" w:rsidP="00F57943">
            <w:pPr>
              <w:jc w:val="center"/>
              <w:rPr>
                <w:b/>
              </w:rPr>
            </w:pPr>
            <w:r w:rsidRPr="00386280">
              <w:rPr>
                <w:b/>
              </w:rPr>
              <w:t>Aman</w:t>
            </w:r>
          </w:p>
        </w:tc>
        <w:tc>
          <w:tcPr>
            <w:tcW w:w="0" w:type="auto"/>
            <w:tcBorders>
              <w:top w:val="single" w:sz="4" w:space="0" w:color="auto"/>
              <w:bottom w:val="nil"/>
              <w:right w:val="single" w:sz="4" w:space="0" w:color="auto"/>
            </w:tcBorders>
            <w:shd w:val="clear" w:color="auto" w:fill="auto"/>
            <w:noWrap/>
            <w:hideMark/>
          </w:tcPr>
          <w:p w14:paraId="39B1C272" w14:textId="77777777" w:rsidR="00386280" w:rsidRPr="00386280" w:rsidRDefault="00386280" w:rsidP="00F57943">
            <w:pPr>
              <w:rPr>
                <w:b/>
              </w:rPr>
            </w:pPr>
          </w:p>
        </w:tc>
        <w:tc>
          <w:tcPr>
            <w:tcW w:w="0" w:type="auto"/>
            <w:tcBorders>
              <w:top w:val="single" w:sz="4" w:space="0" w:color="auto"/>
              <w:left w:val="single" w:sz="4" w:space="0" w:color="auto"/>
              <w:bottom w:val="nil"/>
            </w:tcBorders>
            <w:shd w:val="clear" w:color="auto" w:fill="auto"/>
            <w:noWrap/>
            <w:hideMark/>
          </w:tcPr>
          <w:p w14:paraId="737D5F49" w14:textId="77777777" w:rsidR="00386280" w:rsidRPr="00386280" w:rsidRDefault="00386280" w:rsidP="00F57943">
            <w:pPr>
              <w:rPr>
                <w:b/>
              </w:rPr>
            </w:pPr>
          </w:p>
        </w:tc>
        <w:tc>
          <w:tcPr>
            <w:tcW w:w="0" w:type="auto"/>
            <w:tcBorders>
              <w:top w:val="single" w:sz="4" w:space="0" w:color="auto"/>
              <w:bottom w:val="nil"/>
            </w:tcBorders>
            <w:shd w:val="clear" w:color="auto" w:fill="auto"/>
            <w:noWrap/>
            <w:hideMark/>
          </w:tcPr>
          <w:p w14:paraId="2BBD657D" w14:textId="77777777" w:rsidR="00386280" w:rsidRPr="00386280" w:rsidRDefault="00386280" w:rsidP="00F57943">
            <w:pPr>
              <w:jc w:val="center"/>
              <w:rPr>
                <w:b/>
              </w:rPr>
            </w:pPr>
            <w:r w:rsidRPr="00386280">
              <w:rPr>
                <w:b/>
              </w:rPr>
              <w:t>Boro</w:t>
            </w:r>
          </w:p>
        </w:tc>
        <w:tc>
          <w:tcPr>
            <w:tcW w:w="0" w:type="auto"/>
            <w:tcBorders>
              <w:top w:val="single" w:sz="4" w:space="0" w:color="auto"/>
              <w:bottom w:val="nil"/>
            </w:tcBorders>
            <w:shd w:val="clear" w:color="auto" w:fill="auto"/>
            <w:noWrap/>
            <w:hideMark/>
          </w:tcPr>
          <w:p w14:paraId="1BEB2A87" w14:textId="77777777" w:rsidR="00386280" w:rsidRPr="00386280" w:rsidRDefault="00386280" w:rsidP="00F57943">
            <w:pPr>
              <w:rPr>
                <w:b/>
              </w:rPr>
            </w:pPr>
          </w:p>
        </w:tc>
      </w:tr>
      <w:tr w:rsidR="00386280" w:rsidRPr="0026273D" w14:paraId="22C81A07" w14:textId="77777777" w:rsidTr="00F57943">
        <w:trPr>
          <w:trHeight w:val="278"/>
        </w:trPr>
        <w:tc>
          <w:tcPr>
            <w:tcW w:w="0" w:type="auto"/>
            <w:tcBorders>
              <w:top w:val="nil"/>
              <w:bottom w:val="single" w:sz="4" w:space="0" w:color="auto"/>
              <w:right w:val="single" w:sz="4" w:space="0" w:color="auto"/>
            </w:tcBorders>
            <w:shd w:val="clear" w:color="auto" w:fill="auto"/>
            <w:noWrap/>
            <w:hideMark/>
          </w:tcPr>
          <w:p w14:paraId="3C66E994" w14:textId="77777777" w:rsidR="00386280" w:rsidRPr="00386280" w:rsidRDefault="00386280" w:rsidP="00F57943">
            <w:pPr>
              <w:rPr>
                <w:b/>
              </w:rPr>
            </w:pPr>
          </w:p>
        </w:tc>
        <w:tc>
          <w:tcPr>
            <w:tcW w:w="0" w:type="auto"/>
            <w:tcBorders>
              <w:top w:val="nil"/>
              <w:left w:val="single" w:sz="4" w:space="0" w:color="auto"/>
              <w:bottom w:val="single" w:sz="4" w:space="0" w:color="auto"/>
            </w:tcBorders>
            <w:shd w:val="clear" w:color="auto" w:fill="auto"/>
            <w:noWrap/>
            <w:hideMark/>
          </w:tcPr>
          <w:p w14:paraId="531BAFD3" w14:textId="77777777" w:rsidR="00386280" w:rsidRPr="00386280" w:rsidRDefault="00386280" w:rsidP="00F57943">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6835226B" w14:textId="77777777" w:rsidR="00386280" w:rsidRPr="00386280" w:rsidRDefault="00386280" w:rsidP="00F57943">
            <w:pPr>
              <w:jc w:val="right"/>
              <w:rPr>
                <w:b/>
              </w:rPr>
            </w:pPr>
            <w:r w:rsidRPr="00386280">
              <w:rPr>
                <w:b/>
              </w:rPr>
              <w:t>Wald F</w:t>
            </w:r>
          </w:p>
        </w:tc>
        <w:tc>
          <w:tcPr>
            <w:tcW w:w="0" w:type="auto"/>
            <w:tcBorders>
              <w:top w:val="nil"/>
              <w:bottom w:val="single" w:sz="4" w:space="0" w:color="auto"/>
              <w:right w:val="single" w:sz="4" w:space="0" w:color="auto"/>
            </w:tcBorders>
            <w:shd w:val="clear" w:color="auto" w:fill="auto"/>
            <w:noWrap/>
            <w:hideMark/>
          </w:tcPr>
          <w:p w14:paraId="59764ADF" w14:textId="77777777" w:rsidR="00386280" w:rsidRPr="00386280" w:rsidRDefault="00386280" w:rsidP="00F57943">
            <w:pPr>
              <w:jc w:val="right"/>
              <w:rPr>
                <w:b/>
              </w:rPr>
            </w:pPr>
            <w:r w:rsidRPr="00386280">
              <w:rPr>
                <w:b/>
              </w:rPr>
              <w:t>p-Value</w:t>
            </w:r>
          </w:p>
        </w:tc>
        <w:tc>
          <w:tcPr>
            <w:tcW w:w="0" w:type="auto"/>
            <w:tcBorders>
              <w:top w:val="nil"/>
              <w:left w:val="single" w:sz="4" w:space="0" w:color="auto"/>
              <w:bottom w:val="single" w:sz="4" w:space="0" w:color="auto"/>
            </w:tcBorders>
            <w:shd w:val="clear" w:color="auto" w:fill="auto"/>
            <w:noWrap/>
            <w:hideMark/>
          </w:tcPr>
          <w:p w14:paraId="2A232B59" w14:textId="77777777" w:rsidR="00386280" w:rsidRPr="00386280" w:rsidRDefault="00386280" w:rsidP="00F57943">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2242C31C" w14:textId="77777777" w:rsidR="00386280" w:rsidRPr="00386280" w:rsidRDefault="00386280" w:rsidP="00F57943">
            <w:pPr>
              <w:jc w:val="right"/>
              <w:rPr>
                <w:b/>
              </w:rPr>
            </w:pPr>
            <w:r w:rsidRPr="00386280">
              <w:rPr>
                <w:b/>
              </w:rPr>
              <w:t>Wald F</w:t>
            </w:r>
          </w:p>
        </w:tc>
        <w:tc>
          <w:tcPr>
            <w:tcW w:w="0" w:type="auto"/>
            <w:tcBorders>
              <w:top w:val="nil"/>
              <w:bottom w:val="single" w:sz="4" w:space="0" w:color="auto"/>
            </w:tcBorders>
            <w:shd w:val="clear" w:color="auto" w:fill="auto"/>
            <w:noWrap/>
            <w:hideMark/>
          </w:tcPr>
          <w:p w14:paraId="7643D17A" w14:textId="77777777" w:rsidR="00386280" w:rsidRPr="00386280" w:rsidRDefault="00386280" w:rsidP="00F57943">
            <w:pPr>
              <w:jc w:val="right"/>
              <w:rPr>
                <w:b/>
              </w:rPr>
            </w:pPr>
            <w:r w:rsidRPr="00386280">
              <w:rPr>
                <w:b/>
              </w:rPr>
              <w:t>p-Value</w:t>
            </w:r>
          </w:p>
        </w:tc>
      </w:tr>
      <w:tr w:rsidR="00945097" w:rsidRPr="0026273D" w14:paraId="345293B5" w14:textId="77777777" w:rsidTr="00F57943">
        <w:trPr>
          <w:trHeight w:val="278"/>
        </w:trPr>
        <w:tc>
          <w:tcPr>
            <w:tcW w:w="0" w:type="auto"/>
            <w:tcBorders>
              <w:top w:val="single" w:sz="4" w:space="0" w:color="auto"/>
              <w:right w:val="single" w:sz="4" w:space="0" w:color="auto"/>
            </w:tcBorders>
            <w:shd w:val="clear" w:color="auto" w:fill="auto"/>
            <w:noWrap/>
            <w:hideMark/>
          </w:tcPr>
          <w:p w14:paraId="719B36D0" w14:textId="77777777" w:rsidR="00945097" w:rsidRPr="0026273D" w:rsidRDefault="00945097" w:rsidP="00945097">
            <w:proofErr w:type="spellStart"/>
            <w:r w:rsidRPr="0026273D">
              <w:t>Intercept</w:t>
            </w:r>
            <w:proofErr w:type="spellEnd"/>
          </w:p>
        </w:tc>
        <w:tc>
          <w:tcPr>
            <w:tcW w:w="0" w:type="auto"/>
            <w:tcBorders>
              <w:top w:val="single" w:sz="4" w:space="0" w:color="auto"/>
              <w:left w:val="single" w:sz="4" w:space="0" w:color="auto"/>
            </w:tcBorders>
            <w:shd w:val="clear" w:color="auto" w:fill="auto"/>
            <w:noWrap/>
            <w:hideMark/>
          </w:tcPr>
          <w:p w14:paraId="6A92B336" w14:textId="564D2EEB" w:rsidR="00945097" w:rsidRPr="0026273D" w:rsidRDefault="00945097" w:rsidP="00945097">
            <w:pPr>
              <w:jc w:val="right"/>
            </w:pPr>
            <w:r w:rsidRPr="00B04B79">
              <w:t>1</w:t>
            </w:r>
          </w:p>
        </w:tc>
        <w:tc>
          <w:tcPr>
            <w:tcW w:w="0" w:type="auto"/>
            <w:tcBorders>
              <w:top w:val="single" w:sz="4" w:space="0" w:color="auto"/>
            </w:tcBorders>
            <w:shd w:val="clear" w:color="auto" w:fill="auto"/>
            <w:noWrap/>
            <w:hideMark/>
          </w:tcPr>
          <w:p w14:paraId="18F1FCF4" w14:textId="2E3B6D4F" w:rsidR="00945097" w:rsidRPr="0026273D" w:rsidRDefault="00945097" w:rsidP="00945097">
            <w:pPr>
              <w:jc w:val="right"/>
            </w:pPr>
            <w:r w:rsidRPr="00B04B79">
              <w:t>448.2251</w:t>
            </w:r>
          </w:p>
        </w:tc>
        <w:tc>
          <w:tcPr>
            <w:tcW w:w="0" w:type="auto"/>
            <w:tcBorders>
              <w:top w:val="single" w:sz="4" w:space="0" w:color="auto"/>
              <w:right w:val="single" w:sz="4" w:space="0" w:color="auto"/>
            </w:tcBorders>
            <w:shd w:val="clear" w:color="auto" w:fill="auto"/>
            <w:noWrap/>
            <w:hideMark/>
          </w:tcPr>
          <w:p w14:paraId="1681EA6B" w14:textId="17AF3A9B" w:rsidR="00945097" w:rsidRPr="0026273D" w:rsidRDefault="00945097" w:rsidP="00945097">
            <w:pPr>
              <w:jc w:val="right"/>
            </w:pPr>
            <w:r w:rsidRPr="00B04B79">
              <w:t>&lt;0.0001</w:t>
            </w:r>
          </w:p>
        </w:tc>
        <w:tc>
          <w:tcPr>
            <w:tcW w:w="0" w:type="auto"/>
            <w:tcBorders>
              <w:top w:val="single" w:sz="4" w:space="0" w:color="auto"/>
              <w:left w:val="single" w:sz="4" w:space="0" w:color="auto"/>
            </w:tcBorders>
            <w:shd w:val="clear" w:color="auto" w:fill="auto"/>
            <w:noWrap/>
            <w:hideMark/>
          </w:tcPr>
          <w:p w14:paraId="110AD32E" w14:textId="3364FB23" w:rsidR="00945097" w:rsidRPr="0026273D" w:rsidRDefault="00945097" w:rsidP="00945097">
            <w:pPr>
              <w:jc w:val="right"/>
            </w:pPr>
            <w:r w:rsidRPr="000B4FEF">
              <w:t>1</w:t>
            </w:r>
          </w:p>
        </w:tc>
        <w:tc>
          <w:tcPr>
            <w:tcW w:w="0" w:type="auto"/>
            <w:tcBorders>
              <w:top w:val="single" w:sz="4" w:space="0" w:color="auto"/>
            </w:tcBorders>
            <w:shd w:val="clear" w:color="auto" w:fill="auto"/>
            <w:noWrap/>
            <w:hideMark/>
          </w:tcPr>
          <w:p w14:paraId="67544A0D" w14:textId="4C7B28A8" w:rsidR="00945097" w:rsidRPr="0026273D" w:rsidRDefault="00945097" w:rsidP="00945097">
            <w:pPr>
              <w:jc w:val="right"/>
            </w:pPr>
            <w:r w:rsidRPr="000B4FEF">
              <w:t>466.3114</w:t>
            </w:r>
          </w:p>
        </w:tc>
        <w:tc>
          <w:tcPr>
            <w:tcW w:w="0" w:type="auto"/>
            <w:tcBorders>
              <w:top w:val="single" w:sz="4" w:space="0" w:color="auto"/>
            </w:tcBorders>
            <w:shd w:val="clear" w:color="auto" w:fill="auto"/>
            <w:noWrap/>
            <w:hideMark/>
          </w:tcPr>
          <w:p w14:paraId="27A9B35C" w14:textId="6C0BEA7A" w:rsidR="00945097" w:rsidRPr="0026273D" w:rsidRDefault="00945097" w:rsidP="00945097">
            <w:pPr>
              <w:jc w:val="right"/>
            </w:pPr>
            <w:r w:rsidRPr="000B4FEF">
              <w:t>&lt;0.0001</w:t>
            </w:r>
          </w:p>
        </w:tc>
      </w:tr>
      <w:tr w:rsidR="00945097" w:rsidRPr="0026273D" w14:paraId="407A6B90" w14:textId="77777777" w:rsidTr="00F57943">
        <w:trPr>
          <w:trHeight w:val="278"/>
        </w:trPr>
        <w:tc>
          <w:tcPr>
            <w:tcW w:w="0" w:type="auto"/>
            <w:tcBorders>
              <w:right w:val="single" w:sz="4" w:space="0" w:color="auto"/>
            </w:tcBorders>
            <w:shd w:val="clear" w:color="auto" w:fill="auto"/>
            <w:noWrap/>
            <w:hideMark/>
          </w:tcPr>
          <w:p w14:paraId="5EF964F0" w14:textId="77777777" w:rsidR="00945097" w:rsidRPr="00B71768" w:rsidRDefault="00945097" w:rsidP="00945097">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0" w:type="auto"/>
            <w:tcBorders>
              <w:left w:val="single" w:sz="4" w:space="0" w:color="auto"/>
            </w:tcBorders>
            <w:shd w:val="clear" w:color="auto" w:fill="auto"/>
            <w:noWrap/>
            <w:hideMark/>
          </w:tcPr>
          <w:p w14:paraId="20A23164" w14:textId="0CAF26F3" w:rsidR="00945097" w:rsidRPr="0026273D" w:rsidRDefault="00945097" w:rsidP="00945097">
            <w:pPr>
              <w:jc w:val="right"/>
            </w:pPr>
            <w:r w:rsidRPr="00B04B79">
              <w:t>1</w:t>
            </w:r>
          </w:p>
        </w:tc>
        <w:tc>
          <w:tcPr>
            <w:tcW w:w="0" w:type="auto"/>
            <w:shd w:val="clear" w:color="auto" w:fill="auto"/>
            <w:noWrap/>
            <w:hideMark/>
          </w:tcPr>
          <w:p w14:paraId="094D99E1" w14:textId="112EBDAD" w:rsidR="00945097" w:rsidRPr="0026273D" w:rsidRDefault="00945097" w:rsidP="00945097">
            <w:pPr>
              <w:jc w:val="right"/>
            </w:pPr>
            <w:r w:rsidRPr="00B04B79">
              <w:t>0.176</w:t>
            </w:r>
            <w:r>
              <w:t>0</w:t>
            </w:r>
          </w:p>
        </w:tc>
        <w:tc>
          <w:tcPr>
            <w:tcW w:w="0" w:type="auto"/>
            <w:tcBorders>
              <w:right w:val="single" w:sz="4" w:space="0" w:color="auto"/>
            </w:tcBorders>
            <w:shd w:val="clear" w:color="auto" w:fill="auto"/>
            <w:noWrap/>
            <w:hideMark/>
          </w:tcPr>
          <w:p w14:paraId="01150A55" w14:textId="334FCBB7" w:rsidR="00945097" w:rsidRPr="0026273D" w:rsidRDefault="00945097" w:rsidP="00945097">
            <w:pPr>
              <w:jc w:val="right"/>
            </w:pPr>
            <w:r w:rsidRPr="00B04B79">
              <w:t>0.6748</w:t>
            </w:r>
          </w:p>
        </w:tc>
        <w:tc>
          <w:tcPr>
            <w:tcW w:w="0" w:type="auto"/>
            <w:tcBorders>
              <w:left w:val="single" w:sz="4" w:space="0" w:color="auto"/>
            </w:tcBorders>
            <w:shd w:val="clear" w:color="auto" w:fill="auto"/>
            <w:noWrap/>
            <w:hideMark/>
          </w:tcPr>
          <w:p w14:paraId="1F3A1E32" w14:textId="4FE098B9" w:rsidR="00945097" w:rsidRPr="0026273D" w:rsidRDefault="00945097" w:rsidP="00945097">
            <w:pPr>
              <w:jc w:val="right"/>
            </w:pPr>
            <w:r w:rsidRPr="000B4FEF">
              <w:t>1</w:t>
            </w:r>
          </w:p>
        </w:tc>
        <w:tc>
          <w:tcPr>
            <w:tcW w:w="0" w:type="auto"/>
            <w:shd w:val="clear" w:color="auto" w:fill="auto"/>
            <w:noWrap/>
            <w:hideMark/>
          </w:tcPr>
          <w:p w14:paraId="13A52A4D" w14:textId="6A6DCBC2" w:rsidR="00945097" w:rsidRPr="0026273D" w:rsidRDefault="00945097" w:rsidP="00945097">
            <w:pPr>
              <w:jc w:val="right"/>
            </w:pPr>
            <w:r w:rsidRPr="000B4FEF">
              <w:t>12.268</w:t>
            </w:r>
            <w:r>
              <w:t>0</w:t>
            </w:r>
          </w:p>
        </w:tc>
        <w:tc>
          <w:tcPr>
            <w:tcW w:w="0" w:type="auto"/>
            <w:shd w:val="clear" w:color="auto" w:fill="auto"/>
            <w:noWrap/>
            <w:hideMark/>
          </w:tcPr>
          <w:p w14:paraId="42548B8D" w14:textId="75412429" w:rsidR="00945097" w:rsidRPr="0026273D" w:rsidRDefault="00945097" w:rsidP="00945097">
            <w:pPr>
              <w:jc w:val="right"/>
            </w:pPr>
            <w:r w:rsidRPr="000B4FEF">
              <w:t>0.0005</w:t>
            </w:r>
          </w:p>
        </w:tc>
      </w:tr>
      <w:tr w:rsidR="00945097" w:rsidRPr="0026273D" w14:paraId="61DF8025" w14:textId="77777777" w:rsidTr="00F57943">
        <w:trPr>
          <w:trHeight w:val="278"/>
        </w:trPr>
        <w:tc>
          <w:tcPr>
            <w:tcW w:w="0" w:type="auto"/>
            <w:tcBorders>
              <w:right w:val="single" w:sz="4" w:space="0" w:color="auto"/>
            </w:tcBorders>
            <w:shd w:val="clear" w:color="auto" w:fill="auto"/>
            <w:noWrap/>
            <w:hideMark/>
          </w:tcPr>
          <w:p w14:paraId="337D5279" w14:textId="77777777" w:rsidR="00945097" w:rsidRPr="00CF3EB7" w:rsidRDefault="00945097" w:rsidP="00945097">
            <w:r w:rsidRPr="00B71768">
              <w:rPr>
                <w:lang w:val="en-GB"/>
              </w:rPr>
              <w:t>Non-genetic trend</w:t>
            </w:r>
            <w:r w:rsidRPr="00CF3EB7">
              <w:t xml:space="preserve"> </w:t>
            </w:r>
            <w:r>
              <w:t>(</w:t>
            </w:r>
            <w:proofErr w:type="spellStart"/>
            <w:r w:rsidRPr="00CF3EB7">
              <w:t>tj</w:t>
            </w:r>
            <w:proofErr w:type="spellEnd"/>
            <w:r>
              <w:t>)</w:t>
            </w:r>
          </w:p>
        </w:tc>
        <w:tc>
          <w:tcPr>
            <w:tcW w:w="0" w:type="auto"/>
            <w:tcBorders>
              <w:left w:val="single" w:sz="4" w:space="0" w:color="auto"/>
              <w:bottom w:val="single" w:sz="4" w:space="0" w:color="auto"/>
            </w:tcBorders>
            <w:shd w:val="clear" w:color="auto" w:fill="auto"/>
            <w:noWrap/>
            <w:hideMark/>
          </w:tcPr>
          <w:p w14:paraId="69D1B9A8" w14:textId="1B16E74A" w:rsidR="00945097" w:rsidRPr="0026273D" w:rsidRDefault="00945097" w:rsidP="00945097">
            <w:pPr>
              <w:jc w:val="right"/>
            </w:pPr>
            <w:r w:rsidRPr="00B04B79">
              <w:t>1</w:t>
            </w:r>
          </w:p>
        </w:tc>
        <w:tc>
          <w:tcPr>
            <w:tcW w:w="0" w:type="auto"/>
            <w:tcBorders>
              <w:bottom w:val="single" w:sz="4" w:space="0" w:color="auto"/>
            </w:tcBorders>
            <w:shd w:val="clear" w:color="auto" w:fill="auto"/>
            <w:noWrap/>
            <w:hideMark/>
          </w:tcPr>
          <w:p w14:paraId="2DCC49BC" w14:textId="053AEE51" w:rsidR="00945097" w:rsidRPr="0026273D" w:rsidRDefault="00945097" w:rsidP="00945097">
            <w:pPr>
              <w:jc w:val="right"/>
            </w:pPr>
            <w:r w:rsidRPr="00B04B79">
              <w:t>0.1445</w:t>
            </w:r>
          </w:p>
        </w:tc>
        <w:tc>
          <w:tcPr>
            <w:tcW w:w="0" w:type="auto"/>
            <w:tcBorders>
              <w:bottom w:val="single" w:sz="4" w:space="0" w:color="auto"/>
              <w:right w:val="single" w:sz="4" w:space="0" w:color="auto"/>
            </w:tcBorders>
            <w:shd w:val="clear" w:color="auto" w:fill="auto"/>
            <w:noWrap/>
            <w:hideMark/>
          </w:tcPr>
          <w:p w14:paraId="113573C3" w14:textId="51BA8E2D" w:rsidR="00945097" w:rsidRPr="0026273D" w:rsidRDefault="00945097" w:rsidP="00945097">
            <w:pPr>
              <w:jc w:val="right"/>
            </w:pPr>
            <w:r w:rsidRPr="00B04B79">
              <w:t>0.7039</w:t>
            </w:r>
          </w:p>
        </w:tc>
        <w:tc>
          <w:tcPr>
            <w:tcW w:w="0" w:type="auto"/>
            <w:tcBorders>
              <w:left w:val="single" w:sz="4" w:space="0" w:color="auto"/>
            </w:tcBorders>
            <w:shd w:val="clear" w:color="auto" w:fill="auto"/>
            <w:noWrap/>
            <w:hideMark/>
          </w:tcPr>
          <w:p w14:paraId="4AA6B7BC" w14:textId="49C1027C" w:rsidR="00945097" w:rsidRPr="0026273D" w:rsidRDefault="00945097" w:rsidP="00945097">
            <w:pPr>
              <w:jc w:val="right"/>
            </w:pPr>
            <w:r w:rsidRPr="000B4FEF">
              <w:t>1</w:t>
            </w:r>
          </w:p>
        </w:tc>
        <w:tc>
          <w:tcPr>
            <w:tcW w:w="0" w:type="auto"/>
            <w:shd w:val="clear" w:color="auto" w:fill="auto"/>
            <w:noWrap/>
            <w:hideMark/>
          </w:tcPr>
          <w:p w14:paraId="78E39477" w14:textId="05797810" w:rsidR="00945097" w:rsidRPr="0026273D" w:rsidRDefault="00945097" w:rsidP="00945097">
            <w:pPr>
              <w:jc w:val="right"/>
            </w:pPr>
            <w:r w:rsidRPr="000B4FEF">
              <w:t>0.7052</w:t>
            </w:r>
          </w:p>
        </w:tc>
        <w:tc>
          <w:tcPr>
            <w:tcW w:w="0" w:type="auto"/>
            <w:shd w:val="clear" w:color="auto" w:fill="auto"/>
            <w:noWrap/>
            <w:hideMark/>
          </w:tcPr>
          <w:p w14:paraId="4DC38C05" w14:textId="19298F5E" w:rsidR="00945097" w:rsidRPr="0026273D" w:rsidRDefault="00945097" w:rsidP="00945097">
            <w:pPr>
              <w:jc w:val="right"/>
            </w:pPr>
            <w:r w:rsidRPr="000B4FEF">
              <w:t>0.401</w:t>
            </w:r>
            <w:r>
              <w:t>0</w:t>
            </w:r>
          </w:p>
        </w:tc>
      </w:tr>
    </w:tbl>
    <w:p w14:paraId="5970684F" w14:textId="5643ED99" w:rsidR="00386280" w:rsidRDefault="00386280" w:rsidP="007A5D73">
      <w:pPr>
        <w:rPr>
          <w:b/>
          <w:lang w:val="en-GB"/>
        </w:rPr>
      </w:pPr>
      <w:r>
        <w:rPr>
          <w:lang w:val="en-GB"/>
        </w:rPr>
        <w:fldChar w:fldCharType="end"/>
      </w:r>
    </w:p>
    <w:p w14:paraId="3F817FD8" w14:textId="1EF24C5C" w:rsidR="00CF3EB7" w:rsidRPr="00386280" w:rsidRDefault="00CF3EB7" w:rsidP="007A5D73">
      <w:pPr>
        <w:rPr>
          <w:lang w:val="en-GB"/>
        </w:rPr>
      </w:pPr>
      <w:r w:rsidRPr="00B24946">
        <w:rPr>
          <w:b/>
          <w:lang w:val="en-GB"/>
        </w:rPr>
        <w:t xml:space="preserve">Table </w:t>
      </w:r>
      <w:r w:rsidR="00386280">
        <w:rPr>
          <w:b/>
          <w:lang w:val="en-GB"/>
        </w:rPr>
        <w:t>8</w:t>
      </w:r>
      <w:r>
        <w:rPr>
          <w:lang w:val="en-GB"/>
        </w:rPr>
        <w:t xml:space="preserve">: Wald-Test for fixed effects (trends) obtained by </w:t>
      </w:r>
      <w:r w:rsidR="00386280">
        <w:rPr>
          <w:lang w:val="en-GB"/>
        </w:rPr>
        <w:t>model (3)</w:t>
      </w:r>
      <w:r>
        <w:rPr>
          <w:lang w:val="en-GB"/>
        </w:rPr>
        <w:fldChar w:fldCharType="begin"/>
      </w:r>
      <w:r>
        <w:rPr>
          <w:lang w:val="en-GB"/>
        </w:rPr>
        <w:instrText xml:space="preserve"> LINK Excel.Sheet.12 "Mappe1" "Tabelle1!Z1S1:Z5S7" \a \f 5 \h  \* MERGEFORMAT </w:instrText>
      </w:r>
      <w:r>
        <w:rPr>
          <w:lang w:val="en-GB"/>
        </w:rPr>
        <w:fldChar w:fldCharType="separate"/>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09"/>
        <w:gridCol w:w="470"/>
        <w:gridCol w:w="1116"/>
        <w:gridCol w:w="1030"/>
        <w:gridCol w:w="470"/>
        <w:gridCol w:w="1116"/>
        <w:gridCol w:w="1030"/>
      </w:tblGrid>
      <w:tr w:rsidR="003263DB" w:rsidRPr="00CF3EB7" w14:paraId="23FF4D30" w14:textId="77777777" w:rsidTr="00386280">
        <w:trPr>
          <w:trHeight w:val="234"/>
        </w:trPr>
        <w:tc>
          <w:tcPr>
            <w:tcW w:w="0" w:type="auto"/>
            <w:tcBorders>
              <w:top w:val="single" w:sz="4" w:space="0" w:color="auto"/>
              <w:bottom w:val="nil"/>
              <w:right w:val="single" w:sz="4" w:space="0" w:color="auto"/>
            </w:tcBorders>
            <w:shd w:val="clear" w:color="auto" w:fill="auto"/>
            <w:noWrap/>
            <w:hideMark/>
          </w:tcPr>
          <w:p w14:paraId="66124C78" w14:textId="77777777" w:rsidR="00CF3EB7" w:rsidRPr="00386280" w:rsidRDefault="00CF3EB7">
            <w:pPr>
              <w:rPr>
                <w:b/>
                <w:lang w:val="en-GB"/>
              </w:rPr>
            </w:pPr>
          </w:p>
        </w:tc>
        <w:tc>
          <w:tcPr>
            <w:tcW w:w="0" w:type="auto"/>
            <w:tcBorders>
              <w:top w:val="single" w:sz="4" w:space="0" w:color="auto"/>
              <w:left w:val="single" w:sz="4" w:space="0" w:color="auto"/>
              <w:bottom w:val="nil"/>
            </w:tcBorders>
            <w:shd w:val="clear" w:color="auto" w:fill="auto"/>
            <w:noWrap/>
            <w:hideMark/>
          </w:tcPr>
          <w:p w14:paraId="670C90FA" w14:textId="77777777" w:rsidR="00CF3EB7" w:rsidRPr="00386280" w:rsidRDefault="00CF3EB7" w:rsidP="00386280">
            <w:pPr>
              <w:jc w:val="right"/>
              <w:rPr>
                <w:b/>
                <w:lang w:val="en-GB"/>
              </w:rPr>
            </w:pPr>
          </w:p>
        </w:tc>
        <w:tc>
          <w:tcPr>
            <w:tcW w:w="0" w:type="auto"/>
            <w:tcBorders>
              <w:top w:val="single" w:sz="4" w:space="0" w:color="auto"/>
              <w:bottom w:val="nil"/>
            </w:tcBorders>
            <w:shd w:val="clear" w:color="auto" w:fill="auto"/>
            <w:noWrap/>
            <w:hideMark/>
          </w:tcPr>
          <w:p w14:paraId="6822AA8C" w14:textId="77777777" w:rsidR="00CF3EB7" w:rsidRPr="00386280" w:rsidRDefault="00CF3EB7" w:rsidP="00386280">
            <w:pPr>
              <w:jc w:val="center"/>
              <w:rPr>
                <w:b/>
              </w:rPr>
            </w:pPr>
            <w:r w:rsidRPr="00386280">
              <w:rPr>
                <w:b/>
              </w:rPr>
              <w:t>Aman</w:t>
            </w:r>
          </w:p>
        </w:tc>
        <w:tc>
          <w:tcPr>
            <w:tcW w:w="0" w:type="auto"/>
            <w:tcBorders>
              <w:top w:val="single" w:sz="4" w:space="0" w:color="auto"/>
              <w:bottom w:val="nil"/>
              <w:right w:val="single" w:sz="4" w:space="0" w:color="auto"/>
            </w:tcBorders>
            <w:shd w:val="clear" w:color="auto" w:fill="auto"/>
            <w:noWrap/>
            <w:hideMark/>
          </w:tcPr>
          <w:p w14:paraId="14F5B400" w14:textId="77777777" w:rsidR="00CF3EB7" w:rsidRPr="00386280" w:rsidRDefault="00CF3EB7" w:rsidP="00386280">
            <w:pPr>
              <w:jc w:val="right"/>
              <w:rPr>
                <w:b/>
              </w:rPr>
            </w:pPr>
          </w:p>
        </w:tc>
        <w:tc>
          <w:tcPr>
            <w:tcW w:w="0" w:type="auto"/>
            <w:tcBorders>
              <w:top w:val="single" w:sz="4" w:space="0" w:color="auto"/>
              <w:left w:val="single" w:sz="4" w:space="0" w:color="auto"/>
              <w:bottom w:val="nil"/>
            </w:tcBorders>
            <w:shd w:val="clear" w:color="auto" w:fill="auto"/>
            <w:noWrap/>
            <w:hideMark/>
          </w:tcPr>
          <w:p w14:paraId="31071022" w14:textId="77777777" w:rsidR="00CF3EB7" w:rsidRPr="00386280" w:rsidRDefault="00CF3EB7" w:rsidP="00386280">
            <w:pPr>
              <w:jc w:val="right"/>
              <w:rPr>
                <w:b/>
              </w:rPr>
            </w:pPr>
          </w:p>
        </w:tc>
        <w:tc>
          <w:tcPr>
            <w:tcW w:w="0" w:type="auto"/>
            <w:tcBorders>
              <w:top w:val="single" w:sz="4" w:space="0" w:color="auto"/>
              <w:bottom w:val="nil"/>
            </w:tcBorders>
            <w:shd w:val="clear" w:color="auto" w:fill="auto"/>
            <w:noWrap/>
            <w:hideMark/>
          </w:tcPr>
          <w:p w14:paraId="7702C1AA" w14:textId="77777777" w:rsidR="00CF3EB7" w:rsidRPr="00386280" w:rsidRDefault="00CF3EB7" w:rsidP="00386280">
            <w:pPr>
              <w:jc w:val="center"/>
              <w:rPr>
                <w:b/>
              </w:rPr>
            </w:pPr>
            <w:r w:rsidRPr="00386280">
              <w:rPr>
                <w:b/>
              </w:rPr>
              <w:t>Boro</w:t>
            </w:r>
          </w:p>
        </w:tc>
        <w:tc>
          <w:tcPr>
            <w:tcW w:w="0" w:type="auto"/>
            <w:tcBorders>
              <w:top w:val="single" w:sz="4" w:space="0" w:color="auto"/>
              <w:bottom w:val="nil"/>
            </w:tcBorders>
            <w:shd w:val="clear" w:color="auto" w:fill="auto"/>
            <w:noWrap/>
            <w:hideMark/>
          </w:tcPr>
          <w:p w14:paraId="3FCC8461" w14:textId="77777777" w:rsidR="00CF3EB7" w:rsidRPr="00386280" w:rsidRDefault="00CF3EB7" w:rsidP="00386280">
            <w:pPr>
              <w:jc w:val="right"/>
              <w:rPr>
                <w:b/>
              </w:rPr>
            </w:pPr>
          </w:p>
        </w:tc>
      </w:tr>
      <w:tr w:rsidR="003263DB" w:rsidRPr="00CF3EB7" w14:paraId="2526EAB1" w14:textId="77777777" w:rsidTr="00386280">
        <w:trPr>
          <w:trHeight w:val="234"/>
        </w:trPr>
        <w:tc>
          <w:tcPr>
            <w:tcW w:w="0" w:type="auto"/>
            <w:tcBorders>
              <w:top w:val="nil"/>
              <w:bottom w:val="single" w:sz="4" w:space="0" w:color="auto"/>
              <w:right w:val="single" w:sz="4" w:space="0" w:color="auto"/>
            </w:tcBorders>
            <w:shd w:val="clear" w:color="auto" w:fill="auto"/>
            <w:noWrap/>
            <w:hideMark/>
          </w:tcPr>
          <w:p w14:paraId="1440FD03" w14:textId="77777777" w:rsidR="00CF3EB7" w:rsidRPr="00386280" w:rsidRDefault="00CF3EB7">
            <w:pPr>
              <w:rPr>
                <w:b/>
              </w:rPr>
            </w:pPr>
          </w:p>
        </w:tc>
        <w:tc>
          <w:tcPr>
            <w:tcW w:w="0" w:type="auto"/>
            <w:tcBorders>
              <w:top w:val="nil"/>
              <w:left w:val="single" w:sz="4" w:space="0" w:color="auto"/>
              <w:bottom w:val="single" w:sz="4" w:space="0" w:color="auto"/>
            </w:tcBorders>
            <w:shd w:val="clear" w:color="auto" w:fill="auto"/>
            <w:noWrap/>
            <w:hideMark/>
          </w:tcPr>
          <w:p w14:paraId="1C371603" w14:textId="77777777" w:rsidR="00CF3EB7" w:rsidRPr="00386280" w:rsidRDefault="00CF3EB7" w:rsidP="00386280">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0854343B" w14:textId="77777777" w:rsidR="00CF3EB7" w:rsidRPr="00386280" w:rsidRDefault="00CF3EB7" w:rsidP="00386280">
            <w:pPr>
              <w:jc w:val="right"/>
              <w:rPr>
                <w:b/>
              </w:rPr>
            </w:pPr>
            <w:r w:rsidRPr="00386280">
              <w:rPr>
                <w:b/>
              </w:rPr>
              <w:t>Wald F</w:t>
            </w:r>
          </w:p>
        </w:tc>
        <w:tc>
          <w:tcPr>
            <w:tcW w:w="0" w:type="auto"/>
            <w:tcBorders>
              <w:top w:val="nil"/>
              <w:bottom w:val="single" w:sz="4" w:space="0" w:color="auto"/>
              <w:right w:val="single" w:sz="4" w:space="0" w:color="auto"/>
            </w:tcBorders>
            <w:shd w:val="clear" w:color="auto" w:fill="auto"/>
            <w:noWrap/>
            <w:hideMark/>
          </w:tcPr>
          <w:p w14:paraId="21646552" w14:textId="77777777" w:rsidR="00CF3EB7" w:rsidRPr="00386280" w:rsidRDefault="00CF3EB7" w:rsidP="00386280">
            <w:pPr>
              <w:jc w:val="right"/>
              <w:rPr>
                <w:b/>
              </w:rPr>
            </w:pPr>
            <w:r w:rsidRPr="00386280">
              <w:rPr>
                <w:b/>
              </w:rPr>
              <w:t>p-Value</w:t>
            </w:r>
          </w:p>
        </w:tc>
        <w:tc>
          <w:tcPr>
            <w:tcW w:w="0" w:type="auto"/>
            <w:tcBorders>
              <w:top w:val="nil"/>
              <w:left w:val="single" w:sz="4" w:space="0" w:color="auto"/>
              <w:bottom w:val="single" w:sz="4" w:space="0" w:color="auto"/>
            </w:tcBorders>
            <w:shd w:val="clear" w:color="auto" w:fill="auto"/>
            <w:noWrap/>
            <w:hideMark/>
          </w:tcPr>
          <w:p w14:paraId="238FC2DF" w14:textId="77777777" w:rsidR="00CF3EB7" w:rsidRPr="00386280" w:rsidRDefault="00CF3EB7" w:rsidP="00386280">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5D33B4CF" w14:textId="77777777" w:rsidR="00CF3EB7" w:rsidRPr="00386280" w:rsidRDefault="00CF3EB7" w:rsidP="00386280">
            <w:pPr>
              <w:jc w:val="right"/>
              <w:rPr>
                <w:b/>
              </w:rPr>
            </w:pPr>
            <w:r w:rsidRPr="00386280">
              <w:rPr>
                <w:b/>
              </w:rPr>
              <w:t>Wald F</w:t>
            </w:r>
          </w:p>
        </w:tc>
        <w:tc>
          <w:tcPr>
            <w:tcW w:w="0" w:type="auto"/>
            <w:tcBorders>
              <w:top w:val="nil"/>
              <w:bottom w:val="single" w:sz="4" w:space="0" w:color="auto"/>
            </w:tcBorders>
            <w:shd w:val="clear" w:color="auto" w:fill="auto"/>
            <w:noWrap/>
            <w:hideMark/>
          </w:tcPr>
          <w:p w14:paraId="23AC5433" w14:textId="77777777" w:rsidR="00CF3EB7" w:rsidRPr="00386280" w:rsidRDefault="00CF3EB7" w:rsidP="00386280">
            <w:pPr>
              <w:jc w:val="right"/>
              <w:rPr>
                <w:b/>
              </w:rPr>
            </w:pPr>
            <w:r w:rsidRPr="00386280">
              <w:rPr>
                <w:b/>
              </w:rPr>
              <w:t>p-Value</w:t>
            </w:r>
          </w:p>
        </w:tc>
      </w:tr>
      <w:tr w:rsidR="008F6694" w:rsidRPr="00CF3EB7" w14:paraId="5794E96D" w14:textId="77777777" w:rsidTr="00386280">
        <w:trPr>
          <w:trHeight w:val="234"/>
        </w:trPr>
        <w:tc>
          <w:tcPr>
            <w:tcW w:w="0" w:type="auto"/>
            <w:tcBorders>
              <w:top w:val="single" w:sz="4" w:space="0" w:color="auto"/>
              <w:right w:val="single" w:sz="4" w:space="0" w:color="auto"/>
            </w:tcBorders>
            <w:shd w:val="clear" w:color="auto" w:fill="auto"/>
            <w:noWrap/>
            <w:hideMark/>
          </w:tcPr>
          <w:p w14:paraId="61064AB0" w14:textId="77777777" w:rsidR="008F6694" w:rsidRPr="00CF3EB7" w:rsidRDefault="008F6694" w:rsidP="008F6694">
            <w:proofErr w:type="spellStart"/>
            <w:r>
              <w:t>Intercept</w:t>
            </w:r>
            <w:proofErr w:type="spellEnd"/>
          </w:p>
        </w:tc>
        <w:tc>
          <w:tcPr>
            <w:tcW w:w="0" w:type="auto"/>
            <w:tcBorders>
              <w:top w:val="single" w:sz="4" w:space="0" w:color="auto"/>
              <w:left w:val="single" w:sz="4" w:space="0" w:color="auto"/>
            </w:tcBorders>
            <w:shd w:val="clear" w:color="auto" w:fill="auto"/>
            <w:noWrap/>
            <w:hideMark/>
          </w:tcPr>
          <w:p w14:paraId="496C193B" w14:textId="38F182E4" w:rsidR="008F6694" w:rsidRPr="00CF3EB7" w:rsidRDefault="008F6694" w:rsidP="00386280">
            <w:pPr>
              <w:jc w:val="right"/>
            </w:pPr>
            <w:r w:rsidRPr="00BB237C">
              <w:t>1</w:t>
            </w:r>
          </w:p>
        </w:tc>
        <w:tc>
          <w:tcPr>
            <w:tcW w:w="0" w:type="auto"/>
            <w:tcBorders>
              <w:top w:val="single" w:sz="4" w:space="0" w:color="auto"/>
            </w:tcBorders>
            <w:shd w:val="clear" w:color="auto" w:fill="auto"/>
            <w:noWrap/>
            <w:hideMark/>
          </w:tcPr>
          <w:p w14:paraId="5310B75C" w14:textId="72A6233E" w:rsidR="008F6694" w:rsidRPr="00CF3EB7" w:rsidRDefault="008F6694" w:rsidP="00386280">
            <w:pPr>
              <w:jc w:val="right"/>
            </w:pPr>
            <w:r w:rsidRPr="00BB237C">
              <w:t>369.3806</w:t>
            </w:r>
          </w:p>
        </w:tc>
        <w:tc>
          <w:tcPr>
            <w:tcW w:w="0" w:type="auto"/>
            <w:tcBorders>
              <w:top w:val="single" w:sz="4" w:space="0" w:color="auto"/>
              <w:right w:val="single" w:sz="4" w:space="0" w:color="auto"/>
            </w:tcBorders>
            <w:shd w:val="clear" w:color="auto" w:fill="auto"/>
            <w:noWrap/>
            <w:hideMark/>
          </w:tcPr>
          <w:p w14:paraId="435736D6" w14:textId="0AFEC8E4" w:rsidR="008F6694" w:rsidRPr="00CF3EB7" w:rsidRDefault="008F6694" w:rsidP="00386280">
            <w:pPr>
              <w:jc w:val="right"/>
            </w:pPr>
            <w:r w:rsidRPr="00BB237C">
              <w:t>&lt;0.0001</w:t>
            </w:r>
          </w:p>
        </w:tc>
        <w:tc>
          <w:tcPr>
            <w:tcW w:w="0" w:type="auto"/>
            <w:tcBorders>
              <w:top w:val="single" w:sz="4" w:space="0" w:color="auto"/>
              <w:left w:val="single" w:sz="4" w:space="0" w:color="auto"/>
            </w:tcBorders>
            <w:shd w:val="clear" w:color="auto" w:fill="auto"/>
            <w:noWrap/>
            <w:hideMark/>
          </w:tcPr>
          <w:p w14:paraId="03DF9799" w14:textId="6A954D05" w:rsidR="008F6694" w:rsidRPr="00CF3EB7" w:rsidRDefault="008F6694" w:rsidP="00386280">
            <w:pPr>
              <w:jc w:val="right"/>
            </w:pPr>
            <w:r w:rsidRPr="00476FC8">
              <w:t>1</w:t>
            </w:r>
          </w:p>
        </w:tc>
        <w:tc>
          <w:tcPr>
            <w:tcW w:w="0" w:type="auto"/>
            <w:tcBorders>
              <w:top w:val="single" w:sz="4" w:space="0" w:color="auto"/>
            </w:tcBorders>
            <w:shd w:val="clear" w:color="auto" w:fill="auto"/>
            <w:noWrap/>
            <w:hideMark/>
          </w:tcPr>
          <w:p w14:paraId="33C7729E" w14:textId="52DBA64D" w:rsidR="008F6694" w:rsidRPr="00CF3EB7" w:rsidRDefault="008F6694" w:rsidP="00386280">
            <w:pPr>
              <w:jc w:val="right"/>
            </w:pPr>
            <w:r w:rsidRPr="00476FC8">
              <w:t>480.3118</w:t>
            </w:r>
          </w:p>
        </w:tc>
        <w:tc>
          <w:tcPr>
            <w:tcW w:w="0" w:type="auto"/>
            <w:tcBorders>
              <w:top w:val="single" w:sz="4" w:space="0" w:color="auto"/>
            </w:tcBorders>
            <w:shd w:val="clear" w:color="auto" w:fill="auto"/>
            <w:noWrap/>
            <w:hideMark/>
          </w:tcPr>
          <w:p w14:paraId="0584ED6C" w14:textId="261EAED2" w:rsidR="008F6694" w:rsidRPr="00CF3EB7" w:rsidRDefault="008F6694" w:rsidP="00386280">
            <w:pPr>
              <w:jc w:val="right"/>
            </w:pPr>
            <w:r w:rsidRPr="00476FC8">
              <w:t>&lt;0.0001</w:t>
            </w:r>
          </w:p>
        </w:tc>
      </w:tr>
      <w:tr w:rsidR="008F6694" w:rsidRPr="00CF3EB7" w14:paraId="0AD99B38" w14:textId="77777777" w:rsidTr="00386280">
        <w:trPr>
          <w:trHeight w:val="234"/>
        </w:trPr>
        <w:tc>
          <w:tcPr>
            <w:tcW w:w="0" w:type="auto"/>
            <w:tcBorders>
              <w:right w:val="single" w:sz="4" w:space="0" w:color="auto"/>
            </w:tcBorders>
            <w:shd w:val="clear" w:color="auto" w:fill="auto"/>
            <w:noWrap/>
            <w:hideMark/>
          </w:tcPr>
          <w:p w14:paraId="06CBE659" w14:textId="77777777" w:rsidR="008F6694" w:rsidRPr="00B71768" w:rsidRDefault="008F6694" w:rsidP="008F6694">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0" w:type="auto"/>
            <w:tcBorders>
              <w:left w:val="single" w:sz="4" w:space="0" w:color="auto"/>
            </w:tcBorders>
            <w:shd w:val="clear" w:color="auto" w:fill="auto"/>
            <w:noWrap/>
            <w:hideMark/>
          </w:tcPr>
          <w:p w14:paraId="57509F73" w14:textId="61CF26A3" w:rsidR="008F6694" w:rsidRPr="00CF3EB7" w:rsidRDefault="008F6694" w:rsidP="00386280">
            <w:pPr>
              <w:jc w:val="right"/>
            </w:pPr>
            <w:r w:rsidRPr="00BB237C">
              <w:t>1</w:t>
            </w:r>
          </w:p>
        </w:tc>
        <w:tc>
          <w:tcPr>
            <w:tcW w:w="0" w:type="auto"/>
            <w:shd w:val="clear" w:color="auto" w:fill="auto"/>
            <w:noWrap/>
            <w:hideMark/>
          </w:tcPr>
          <w:p w14:paraId="4B01E4AE" w14:textId="7BE0414C" w:rsidR="008F6694" w:rsidRPr="00CF3EB7" w:rsidRDefault="008F6694" w:rsidP="00386280">
            <w:pPr>
              <w:jc w:val="right"/>
            </w:pPr>
            <w:r w:rsidRPr="00BB237C">
              <w:t>0.113</w:t>
            </w:r>
            <w:r w:rsidR="00386280">
              <w:t>0</w:t>
            </w:r>
          </w:p>
        </w:tc>
        <w:tc>
          <w:tcPr>
            <w:tcW w:w="0" w:type="auto"/>
            <w:tcBorders>
              <w:right w:val="single" w:sz="4" w:space="0" w:color="auto"/>
            </w:tcBorders>
            <w:shd w:val="clear" w:color="auto" w:fill="auto"/>
            <w:noWrap/>
            <w:hideMark/>
          </w:tcPr>
          <w:p w14:paraId="22AEC240" w14:textId="5CCB26CA" w:rsidR="008F6694" w:rsidRPr="00CF3EB7" w:rsidRDefault="008F6694" w:rsidP="00386280">
            <w:pPr>
              <w:jc w:val="right"/>
            </w:pPr>
            <w:r w:rsidRPr="00BB237C">
              <w:t>0.7367</w:t>
            </w:r>
          </w:p>
        </w:tc>
        <w:tc>
          <w:tcPr>
            <w:tcW w:w="0" w:type="auto"/>
            <w:tcBorders>
              <w:left w:val="single" w:sz="4" w:space="0" w:color="auto"/>
            </w:tcBorders>
            <w:shd w:val="clear" w:color="auto" w:fill="auto"/>
            <w:noWrap/>
            <w:hideMark/>
          </w:tcPr>
          <w:p w14:paraId="255EDF54" w14:textId="70609FA6" w:rsidR="008F6694" w:rsidRPr="00CF3EB7" w:rsidRDefault="008F6694" w:rsidP="00386280">
            <w:pPr>
              <w:jc w:val="right"/>
            </w:pPr>
            <w:r w:rsidRPr="00476FC8">
              <w:t>1</w:t>
            </w:r>
          </w:p>
        </w:tc>
        <w:tc>
          <w:tcPr>
            <w:tcW w:w="0" w:type="auto"/>
            <w:shd w:val="clear" w:color="auto" w:fill="auto"/>
            <w:noWrap/>
            <w:hideMark/>
          </w:tcPr>
          <w:p w14:paraId="43AA5755" w14:textId="449FD1BC" w:rsidR="008F6694" w:rsidRPr="00CF3EB7" w:rsidRDefault="008F6694" w:rsidP="00386280">
            <w:pPr>
              <w:jc w:val="right"/>
            </w:pPr>
            <w:r w:rsidRPr="00476FC8">
              <w:t>11.9697</w:t>
            </w:r>
          </w:p>
        </w:tc>
        <w:tc>
          <w:tcPr>
            <w:tcW w:w="0" w:type="auto"/>
            <w:shd w:val="clear" w:color="auto" w:fill="auto"/>
            <w:noWrap/>
            <w:hideMark/>
          </w:tcPr>
          <w:p w14:paraId="78E52C18" w14:textId="5F5D2399" w:rsidR="008F6694" w:rsidRPr="00CF3EB7" w:rsidRDefault="008F6694" w:rsidP="00386280">
            <w:pPr>
              <w:jc w:val="right"/>
            </w:pPr>
            <w:r w:rsidRPr="00476FC8">
              <w:t>0.0005</w:t>
            </w:r>
          </w:p>
        </w:tc>
      </w:tr>
      <w:tr w:rsidR="008F6694" w:rsidRPr="00CF3EB7" w14:paraId="7A1FA0C9" w14:textId="77777777" w:rsidTr="00386280">
        <w:trPr>
          <w:trHeight w:val="234"/>
        </w:trPr>
        <w:tc>
          <w:tcPr>
            <w:tcW w:w="0" w:type="auto"/>
            <w:tcBorders>
              <w:right w:val="single" w:sz="4" w:space="0" w:color="auto"/>
            </w:tcBorders>
            <w:shd w:val="clear" w:color="auto" w:fill="auto"/>
            <w:noWrap/>
            <w:hideMark/>
          </w:tcPr>
          <w:p w14:paraId="5924689E" w14:textId="77777777" w:rsidR="008F6694" w:rsidRPr="00CF3EB7" w:rsidRDefault="008F6694" w:rsidP="008F6694">
            <w:r w:rsidRPr="00B71768">
              <w:rPr>
                <w:lang w:val="en-GB"/>
              </w:rPr>
              <w:t>Non-genetic trend</w:t>
            </w:r>
            <w:r w:rsidRPr="00CF3EB7">
              <w:t xml:space="preserve"> </w:t>
            </w:r>
            <w:r>
              <w:t>(</w:t>
            </w:r>
            <w:proofErr w:type="spellStart"/>
            <w:r w:rsidRPr="00CF3EB7">
              <w:t>tj</w:t>
            </w:r>
            <w:proofErr w:type="spellEnd"/>
            <w:r>
              <w:t>)</w:t>
            </w:r>
          </w:p>
        </w:tc>
        <w:tc>
          <w:tcPr>
            <w:tcW w:w="0" w:type="auto"/>
            <w:tcBorders>
              <w:left w:val="single" w:sz="4" w:space="0" w:color="auto"/>
              <w:bottom w:val="single" w:sz="4" w:space="0" w:color="auto"/>
            </w:tcBorders>
            <w:shd w:val="clear" w:color="auto" w:fill="auto"/>
            <w:noWrap/>
            <w:hideMark/>
          </w:tcPr>
          <w:p w14:paraId="64CE54DB" w14:textId="140D512C" w:rsidR="008F6694" w:rsidRPr="00CF3EB7" w:rsidRDefault="008F6694" w:rsidP="00386280">
            <w:pPr>
              <w:jc w:val="right"/>
            </w:pPr>
            <w:r w:rsidRPr="00BB237C">
              <w:t>1</w:t>
            </w:r>
          </w:p>
        </w:tc>
        <w:tc>
          <w:tcPr>
            <w:tcW w:w="0" w:type="auto"/>
            <w:tcBorders>
              <w:bottom w:val="single" w:sz="4" w:space="0" w:color="auto"/>
            </w:tcBorders>
            <w:shd w:val="clear" w:color="auto" w:fill="auto"/>
            <w:noWrap/>
            <w:hideMark/>
          </w:tcPr>
          <w:p w14:paraId="5A9A3F22" w14:textId="5005DE3B" w:rsidR="008F6694" w:rsidRPr="00CF3EB7" w:rsidRDefault="008F6694" w:rsidP="00386280">
            <w:pPr>
              <w:jc w:val="right"/>
            </w:pPr>
            <w:r w:rsidRPr="00BB237C">
              <w:t>0.8179</w:t>
            </w:r>
          </w:p>
        </w:tc>
        <w:tc>
          <w:tcPr>
            <w:tcW w:w="0" w:type="auto"/>
            <w:tcBorders>
              <w:bottom w:val="single" w:sz="4" w:space="0" w:color="auto"/>
              <w:right w:val="single" w:sz="4" w:space="0" w:color="auto"/>
            </w:tcBorders>
            <w:shd w:val="clear" w:color="auto" w:fill="auto"/>
            <w:noWrap/>
            <w:hideMark/>
          </w:tcPr>
          <w:p w14:paraId="6A74D291" w14:textId="741C3CFB" w:rsidR="008F6694" w:rsidRPr="00CF3EB7" w:rsidRDefault="008F6694" w:rsidP="00386280">
            <w:pPr>
              <w:jc w:val="right"/>
            </w:pPr>
            <w:r w:rsidRPr="00BB237C">
              <w:t>0.3658</w:t>
            </w:r>
          </w:p>
        </w:tc>
        <w:tc>
          <w:tcPr>
            <w:tcW w:w="0" w:type="auto"/>
            <w:tcBorders>
              <w:left w:val="single" w:sz="4" w:space="0" w:color="auto"/>
            </w:tcBorders>
            <w:shd w:val="clear" w:color="auto" w:fill="auto"/>
            <w:noWrap/>
            <w:hideMark/>
          </w:tcPr>
          <w:p w14:paraId="1EBEEF00" w14:textId="09CB4250" w:rsidR="008F6694" w:rsidRPr="00CF3EB7" w:rsidRDefault="008F6694" w:rsidP="00386280">
            <w:pPr>
              <w:jc w:val="right"/>
            </w:pPr>
            <w:r w:rsidRPr="00476FC8">
              <w:t>1</w:t>
            </w:r>
          </w:p>
        </w:tc>
        <w:tc>
          <w:tcPr>
            <w:tcW w:w="0" w:type="auto"/>
            <w:shd w:val="clear" w:color="auto" w:fill="auto"/>
            <w:noWrap/>
            <w:hideMark/>
          </w:tcPr>
          <w:p w14:paraId="1DE3A32D" w14:textId="192BBD18" w:rsidR="008F6694" w:rsidRPr="00CF3EB7" w:rsidRDefault="008F6694" w:rsidP="00386280">
            <w:pPr>
              <w:jc w:val="right"/>
            </w:pPr>
            <w:r w:rsidRPr="00476FC8">
              <w:t>0.5271</w:t>
            </w:r>
          </w:p>
        </w:tc>
        <w:tc>
          <w:tcPr>
            <w:tcW w:w="0" w:type="auto"/>
            <w:shd w:val="clear" w:color="auto" w:fill="auto"/>
            <w:noWrap/>
            <w:hideMark/>
          </w:tcPr>
          <w:p w14:paraId="40F7B676" w14:textId="6FEB4582" w:rsidR="008F6694" w:rsidRPr="00CF3EB7" w:rsidRDefault="008F6694" w:rsidP="00386280">
            <w:pPr>
              <w:jc w:val="right"/>
            </w:pPr>
            <w:r w:rsidRPr="00476FC8">
              <w:t>0.4678</w:t>
            </w:r>
          </w:p>
        </w:tc>
      </w:tr>
    </w:tbl>
    <w:p w14:paraId="7400184C" w14:textId="77777777" w:rsidR="006C5013" w:rsidRDefault="00CF3EB7" w:rsidP="002A2501">
      <w:pPr>
        <w:rPr>
          <w:lang w:val="en-GB"/>
        </w:rPr>
      </w:pPr>
      <w:r>
        <w:rPr>
          <w:lang w:val="en-GB"/>
        </w:rPr>
        <w:fldChar w:fldCharType="end"/>
      </w:r>
    </w:p>
    <w:p w14:paraId="1A1C50F1" w14:textId="2F6CE998" w:rsidR="008F6694" w:rsidRDefault="002A2501" w:rsidP="007A5D73">
      <w:pPr>
        <w:rPr>
          <w:lang w:val="en-GB"/>
        </w:rPr>
      </w:pPr>
      <w:r w:rsidRPr="00B24946">
        <w:rPr>
          <w:b/>
          <w:lang w:val="en-GB"/>
        </w:rPr>
        <w:t xml:space="preserve">Table </w:t>
      </w:r>
      <w:r w:rsidR="0026273D">
        <w:rPr>
          <w:b/>
          <w:lang w:val="en-GB"/>
        </w:rPr>
        <w:t>9</w:t>
      </w:r>
      <w:r>
        <w:rPr>
          <w:lang w:val="en-GB"/>
        </w:rPr>
        <w:t xml:space="preserve">: </w:t>
      </w:r>
      <w:ins w:id="247" w:author="pschmidt" w:date="2018-02-07T17:41:00Z">
        <w:r w:rsidR="00E47157">
          <w:rPr>
            <w:lang w:val="en-GB"/>
          </w:rPr>
          <w:t xml:space="preserve">Lambda and variance estimates per genotype obtained via model (2) for T. </w:t>
        </w:r>
        <w:proofErr w:type="spellStart"/>
        <w:r w:rsidR="00E47157">
          <w:rPr>
            <w:lang w:val="en-GB"/>
          </w:rPr>
          <w:t>Aman</w:t>
        </w:r>
        <w:proofErr w:type="spellEnd"/>
        <w:r w:rsidR="00E47157">
          <w:rPr>
            <w:lang w:val="en-GB"/>
          </w:rPr>
          <w:t xml:space="preserve"> seasons.</w:t>
        </w:r>
      </w:ins>
    </w:p>
    <w:tbl>
      <w:tblPr>
        <w:tblW w:w="0" w:type="auto"/>
        <w:tblLook w:val="04A0" w:firstRow="1" w:lastRow="0" w:firstColumn="1" w:lastColumn="0" w:noHBand="0" w:noVBand="1"/>
      </w:tblPr>
      <w:tblGrid>
        <w:gridCol w:w="1609"/>
        <w:gridCol w:w="1123"/>
        <w:gridCol w:w="1783"/>
        <w:gridCol w:w="1123"/>
        <w:gridCol w:w="1783"/>
        <w:gridCol w:w="1590"/>
        <w:tblGridChange w:id="248">
          <w:tblGrid>
            <w:gridCol w:w="5"/>
            <w:gridCol w:w="1604"/>
            <w:gridCol w:w="59"/>
            <w:gridCol w:w="1200"/>
            <w:gridCol w:w="1200"/>
            <w:gridCol w:w="447"/>
            <w:gridCol w:w="983"/>
            <w:gridCol w:w="1403"/>
            <w:gridCol w:w="1403"/>
            <w:gridCol w:w="707"/>
          </w:tblGrid>
        </w:tblGridChange>
      </w:tblGrid>
      <w:tr w:rsidR="00392A26" w14:paraId="6A807356" w14:textId="25E06795" w:rsidTr="006C5013">
        <w:trPr>
          <w:trHeight w:val="300"/>
        </w:trPr>
        <w:tc>
          <w:tcPr>
            <w:tcW w:w="0" w:type="auto"/>
            <w:vMerge w:val="restart"/>
            <w:tcBorders>
              <w:top w:val="single" w:sz="4" w:space="0" w:color="auto"/>
            </w:tcBorders>
            <w:shd w:val="clear" w:color="auto" w:fill="auto"/>
            <w:noWrap/>
            <w:vAlign w:val="bottom"/>
          </w:tcPr>
          <w:p w14:paraId="2374307F" w14:textId="6866AA10" w:rsidR="00392A26" w:rsidRPr="006C5013" w:rsidRDefault="00392A26" w:rsidP="006C5013">
            <w:pPr>
              <w:jc w:val="center"/>
              <w:rPr>
                <w:b/>
                <w:lang w:val="en-GB"/>
              </w:rPr>
            </w:pPr>
            <w:r w:rsidRPr="006C5013">
              <w:rPr>
                <w:b/>
                <w:lang w:val="en-GB"/>
              </w:rPr>
              <w:t>Variety name</w:t>
            </w:r>
          </w:p>
        </w:tc>
        <w:tc>
          <w:tcPr>
            <w:tcW w:w="0" w:type="auto"/>
            <w:gridSpan w:val="2"/>
            <w:tcBorders>
              <w:top w:val="single" w:sz="4" w:space="0" w:color="auto"/>
            </w:tcBorders>
            <w:shd w:val="clear" w:color="auto" w:fill="auto"/>
            <w:noWrap/>
            <w:vAlign w:val="bottom"/>
          </w:tcPr>
          <w:p w14:paraId="1BF6D69A" w14:textId="08303E51" w:rsidR="00392A26" w:rsidRPr="006C5013" w:rsidRDefault="00392A26" w:rsidP="006C5013">
            <w:pPr>
              <w:jc w:val="center"/>
              <w:rPr>
                <w:b/>
                <w:lang w:val="en-GB"/>
              </w:rPr>
            </w:pPr>
            <w:r w:rsidRPr="006C5013">
              <w:rPr>
                <w:b/>
                <w:lang w:val="en-GB"/>
              </w:rPr>
              <w:t>Variance</w:t>
            </w:r>
          </w:p>
        </w:tc>
        <w:tc>
          <w:tcPr>
            <w:tcW w:w="0" w:type="auto"/>
            <w:gridSpan w:val="3"/>
            <w:tcBorders>
              <w:top w:val="single" w:sz="4" w:space="0" w:color="auto"/>
            </w:tcBorders>
            <w:shd w:val="clear" w:color="auto" w:fill="auto"/>
            <w:noWrap/>
            <w:vAlign w:val="bottom"/>
          </w:tcPr>
          <w:p w14:paraId="2CF293CD" w14:textId="45BA1B5E" w:rsidR="00392A26" w:rsidRPr="006C5013" w:rsidRDefault="00392A26" w:rsidP="006C5013">
            <w:pPr>
              <w:jc w:val="center"/>
              <w:rPr>
                <w:b/>
                <w:lang w:val="en-GB"/>
              </w:rPr>
            </w:pPr>
            <w:r w:rsidRPr="006C5013">
              <w:rPr>
                <w:b/>
                <w:lang w:val="en-GB"/>
              </w:rPr>
              <w:t>Lambda</w:t>
            </w:r>
          </w:p>
        </w:tc>
      </w:tr>
      <w:tr w:rsidR="00392A26" w14:paraId="24D8FA70" w14:textId="711CDCB0" w:rsidTr="006C5013">
        <w:tblPrEx>
          <w:tblW w:w="0" w:type="auto"/>
          <w:tblPrExChange w:id="249" w:author="pschmidt" w:date="2018-02-06T14:49: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50" w:author="pschmidt" w:date="2018-02-06T14:49:00Z">
            <w:trPr>
              <w:gridBefore w:val="1"/>
              <w:gridAfter w:val="0"/>
              <w:trHeight w:val="300"/>
            </w:trPr>
          </w:trPrChange>
        </w:trPr>
        <w:tc>
          <w:tcPr>
            <w:tcW w:w="0" w:type="auto"/>
            <w:vMerge/>
            <w:tcBorders>
              <w:bottom w:val="single" w:sz="4" w:space="0" w:color="auto"/>
            </w:tcBorders>
            <w:shd w:val="clear" w:color="auto" w:fill="auto"/>
            <w:noWrap/>
            <w:vAlign w:val="bottom"/>
            <w:hideMark/>
            <w:tcPrChange w:id="251" w:author="pschmidt" w:date="2018-02-06T14:49:00Z">
              <w:tcPr>
                <w:tcW w:w="1663" w:type="dxa"/>
                <w:gridSpan w:val="2"/>
                <w:vMerge/>
                <w:shd w:val="clear" w:color="auto" w:fill="auto"/>
                <w:noWrap/>
                <w:hideMark/>
              </w:tcPr>
            </w:tcPrChange>
          </w:tcPr>
          <w:p w14:paraId="4B59FEED" w14:textId="0592B642" w:rsidR="00392A26" w:rsidRPr="006C5013" w:rsidRDefault="00392A26" w:rsidP="006C5013">
            <w:pPr>
              <w:jc w:val="center"/>
              <w:rPr>
                <w:b/>
                <w:lang w:val="en-US" w:eastAsia="en-US"/>
              </w:rPr>
            </w:pPr>
          </w:p>
        </w:tc>
        <w:tc>
          <w:tcPr>
            <w:tcW w:w="0" w:type="auto"/>
            <w:tcBorders>
              <w:bottom w:val="single" w:sz="4" w:space="0" w:color="auto"/>
            </w:tcBorders>
            <w:shd w:val="clear" w:color="auto" w:fill="auto"/>
            <w:noWrap/>
            <w:vAlign w:val="bottom"/>
            <w:hideMark/>
            <w:tcPrChange w:id="252" w:author="pschmidt" w:date="2018-02-06T14:49:00Z">
              <w:tcPr>
                <w:tcW w:w="1200" w:type="dxa"/>
                <w:shd w:val="clear" w:color="auto" w:fill="auto"/>
                <w:noWrap/>
                <w:hideMark/>
              </w:tcPr>
            </w:tcPrChange>
          </w:tcPr>
          <w:p w14:paraId="56959E9E" w14:textId="6AE7F60C" w:rsidR="00392A26" w:rsidRPr="006C5013" w:rsidRDefault="00392A26" w:rsidP="006C5013">
            <w:pPr>
              <w:jc w:val="center"/>
              <w:rPr>
                <w:b/>
              </w:rPr>
            </w:pPr>
            <w:r w:rsidRPr="006C5013">
              <w:rPr>
                <w:b/>
                <w:lang w:val="en-GB"/>
              </w:rPr>
              <w:t>Estimate</w:t>
            </w:r>
          </w:p>
        </w:tc>
        <w:tc>
          <w:tcPr>
            <w:tcW w:w="0" w:type="auto"/>
            <w:tcBorders>
              <w:bottom w:val="single" w:sz="4" w:space="0" w:color="auto"/>
            </w:tcBorders>
            <w:shd w:val="clear" w:color="auto" w:fill="auto"/>
            <w:noWrap/>
            <w:vAlign w:val="bottom"/>
            <w:hideMark/>
            <w:tcPrChange w:id="253" w:author="pschmidt" w:date="2018-02-06T14:49:00Z">
              <w:tcPr>
                <w:tcW w:w="1200" w:type="dxa"/>
                <w:shd w:val="clear" w:color="auto" w:fill="auto"/>
                <w:noWrap/>
                <w:hideMark/>
              </w:tcPr>
            </w:tcPrChange>
          </w:tcPr>
          <w:p w14:paraId="44F2E90B" w14:textId="5C82E851" w:rsidR="00392A26" w:rsidRPr="006C5013" w:rsidRDefault="00392A26" w:rsidP="006C5013">
            <w:pPr>
              <w:jc w:val="center"/>
              <w:rPr>
                <w:b/>
              </w:rPr>
            </w:pPr>
            <w:r w:rsidRPr="006C5013">
              <w:rPr>
                <w:b/>
                <w:lang w:val="en-GB"/>
              </w:rPr>
              <w:t>Standard error</w:t>
            </w:r>
          </w:p>
        </w:tc>
        <w:tc>
          <w:tcPr>
            <w:tcW w:w="0" w:type="auto"/>
            <w:tcBorders>
              <w:bottom w:val="single" w:sz="4" w:space="0" w:color="auto"/>
            </w:tcBorders>
            <w:shd w:val="clear" w:color="auto" w:fill="auto"/>
            <w:noWrap/>
            <w:vAlign w:val="bottom"/>
            <w:hideMark/>
            <w:tcPrChange w:id="254" w:author="pschmidt" w:date="2018-02-06T14:49:00Z">
              <w:tcPr>
                <w:tcW w:w="1430" w:type="dxa"/>
                <w:gridSpan w:val="2"/>
                <w:shd w:val="clear" w:color="auto" w:fill="auto"/>
                <w:noWrap/>
                <w:hideMark/>
              </w:tcPr>
            </w:tcPrChange>
          </w:tcPr>
          <w:p w14:paraId="35E31613" w14:textId="06F9CECF" w:rsidR="00392A26" w:rsidRPr="006C5013" w:rsidRDefault="00392A26" w:rsidP="006C5013">
            <w:pPr>
              <w:jc w:val="center"/>
              <w:rPr>
                <w:b/>
              </w:rPr>
            </w:pPr>
            <w:r w:rsidRPr="006C5013">
              <w:rPr>
                <w:b/>
                <w:lang w:val="en-GB"/>
              </w:rPr>
              <w:t>Estimate</w:t>
            </w:r>
          </w:p>
        </w:tc>
        <w:tc>
          <w:tcPr>
            <w:tcW w:w="0" w:type="auto"/>
            <w:tcBorders>
              <w:bottom w:val="single" w:sz="4" w:space="0" w:color="auto"/>
            </w:tcBorders>
            <w:shd w:val="clear" w:color="auto" w:fill="auto"/>
            <w:noWrap/>
            <w:vAlign w:val="bottom"/>
            <w:hideMark/>
            <w:tcPrChange w:id="255" w:author="pschmidt" w:date="2018-02-06T14:49:00Z">
              <w:tcPr>
                <w:tcW w:w="1403" w:type="dxa"/>
                <w:shd w:val="clear" w:color="auto" w:fill="auto"/>
                <w:noWrap/>
                <w:hideMark/>
              </w:tcPr>
            </w:tcPrChange>
          </w:tcPr>
          <w:p w14:paraId="63D2B0E4" w14:textId="1157AB99" w:rsidR="00392A26" w:rsidRPr="006C5013" w:rsidRDefault="00392A26" w:rsidP="006C5013">
            <w:pPr>
              <w:jc w:val="center"/>
              <w:rPr>
                <w:b/>
              </w:rPr>
            </w:pPr>
            <w:r w:rsidRPr="006C5013">
              <w:rPr>
                <w:b/>
                <w:lang w:val="en-GB"/>
              </w:rPr>
              <w:t>Standard error</w:t>
            </w:r>
          </w:p>
        </w:tc>
        <w:tc>
          <w:tcPr>
            <w:tcW w:w="0" w:type="auto"/>
            <w:tcBorders>
              <w:bottom w:val="single" w:sz="4" w:space="0" w:color="auto"/>
            </w:tcBorders>
            <w:vAlign w:val="bottom"/>
            <w:tcPrChange w:id="256" w:author="pschmidt" w:date="2018-02-06T14:49:00Z">
              <w:tcPr>
                <w:tcW w:w="1403" w:type="dxa"/>
              </w:tcPr>
            </w:tcPrChange>
          </w:tcPr>
          <w:p w14:paraId="7B4B3522" w14:textId="0FB8D073" w:rsidR="00392A26" w:rsidRPr="006C5013" w:rsidRDefault="00392A26" w:rsidP="006C5013">
            <w:pPr>
              <w:jc w:val="center"/>
              <w:rPr>
                <w:b/>
                <w:lang w:val="en-GB"/>
              </w:rPr>
            </w:pPr>
            <w:r w:rsidRPr="006C5013">
              <w:rPr>
                <w:b/>
                <w:lang w:val="en-GB"/>
              </w:rPr>
              <w:t>Standardized</w:t>
            </w:r>
          </w:p>
        </w:tc>
      </w:tr>
      <w:tr w:rsidR="00180CB8" w14:paraId="602912BA" w14:textId="0F425A75" w:rsidTr="00601DBC">
        <w:tblPrEx>
          <w:tblW w:w="0" w:type="auto"/>
          <w:tblPrExChange w:id="25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58" w:author="pschmidt" w:date="2018-02-06T14:50:00Z">
            <w:trPr>
              <w:gridBefore w:val="1"/>
              <w:gridAfter w:val="0"/>
              <w:trHeight w:val="300"/>
            </w:trPr>
          </w:trPrChange>
        </w:trPr>
        <w:tc>
          <w:tcPr>
            <w:tcW w:w="0" w:type="auto"/>
            <w:tcBorders>
              <w:top w:val="single" w:sz="4" w:space="0" w:color="auto"/>
            </w:tcBorders>
            <w:shd w:val="clear" w:color="auto" w:fill="auto"/>
            <w:noWrap/>
            <w:vAlign w:val="bottom"/>
            <w:hideMark/>
            <w:tcPrChange w:id="259" w:author="pschmidt" w:date="2018-02-06T14:50:00Z">
              <w:tcPr>
                <w:tcW w:w="1663" w:type="dxa"/>
                <w:gridSpan w:val="2"/>
                <w:shd w:val="clear" w:color="auto" w:fill="auto"/>
                <w:noWrap/>
                <w:vAlign w:val="bottom"/>
                <w:hideMark/>
              </w:tcPr>
            </w:tcPrChange>
          </w:tcPr>
          <w:p w14:paraId="330C6BD6" w14:textId="77777777" w:rsidR="00180CB8" w:rsidRDefault="00180CB8" w:rsidP="00180CB8">
            <w:r>
              <w:t>BR10</w:t>
            </w:r>
          </w:p>
        </w:tc>
        <w:tc>
          <w:tcPr>
            <w:tcW w:w="0" w:type="auto"/>
            <w:tcBorders>
              <w:top w:val="single" w:sz="4" w:space="0" w:color="auto"/>
            </w:tcBorders>
            <w:shd w:val="clear" w:color="auto" w:fill="auto"/>
            <w:noWrap/>
            <w:hideMark/>
            <w:tcPrChange w:id="260" w:author="pschmidt" w:date="2018-02-06T14:50:00Z">
              <w:tcPr>
                <w:tcW w:w="1200" w:type="dxa"/>
                <w:shd w:val="clear" w:color="auto" w:fill="auto"/>
                <w:noWrap/>
                <w:vAlign w:val="bottom"/>
                <w:hideMark/>
              </w:tcPr>
            </w:tcPrChange>
          </w:tcPr>
          <w:p w14:paraId="7E91BFB7" w14:textId="3AD995CD" w:rsidR="00180CB8" w:rsidRPr="00392A26" w:rsidRDefault="00180CB8" w:rsidP="00180CB8">
            <w:pPr>
              <w:jc w:val="right"/>
              <w:rPr>
                <w:rStyle w:val="Hervorhebung"/>
                <w:i w:val="0"/>
              </w:rPr>
            </w:pPr>
            <w:r w:rsidRPr="00AB6EAC">
              <w:t>0.1168</w:t>
            </w:r>
          </w:p>
        </w:tc>
        <w:tc>
          <w:tcPr>
            <w:tcW w:w="0" w:type="auto"/>
            <w:tcBorders>
              <w:top w:val="single" w:sz="4" w:space="0" w:color="auto"/>
            </w:tcBorders>
            <w:shd w:val="clear" w:color="auto" w:fill="auto"/>
            <w:noWrap/>
            <w:hideMark/>
            <w:tcPrChange w:id="261" w:author="pschmidt" w:date="2018-02-06T14:50:00Z">
              <w:tcPr>
                <w:tcW w:w="1200" w:type="dxa"/>
                <w:shd w:val="clear" w:color="auto" w:fill="auto"/>
                <w:noWrap/>
                <w:vAlign w:val="bottom"/>
                <w:hideMark/>
              </w:tcPr>
            </w:tcPrChange>
          </w:tcPr>
          <w:p w14:paraId="3874BA8E" w14:textId="70D23F60" w:rsidR="00180CB8" w:rsidRPr="00392A26" w:rsidRDefault="00180CB8" w:rsidP="00180CB8">
            <w:pPr>
              <w:jc w:val="right"/>
              <w:rPr>
                <w:rStyle w:val="Hervorhebung"/>
                <w:i w:val="0"/>
              </w:rPr>
            </w:pPr>
            <w:r w:rsidRPr="00AB6EAC">
              <w:t>0.0315</w:t>
            </w:r>
          </w:p>
        </w:tc>
        <w:tc>
          <w:tcPr>
            <w:tcW w:w="0" w:type="auto"/>
            <w:tcBorders>
              <w:top w:val="single" w:sz="4" w:space="0" w:color="auto"/>
            </w:tcBorders>
            <w:shd w:val="clear" w:color="auto" w:fill="auto"/>
            <w:noWrap/>
            <w:hideMark/>
            <w:tcPrChange w:id="262" w:author="pschmidt" w:date="2018-02-06T14:50:00Z">
              <w:tcPr>
                <w:tcW w:w="1430" w:type="dxa"/>
                <w:gridSpan w:val="2"/>
                <w:shd w:val="clear" w:color="auto" w:fill="auto"/>
                <w:noWrap/>
                <w:vAlign w:val="bottom"/>
                <w:hideMark/>
              </w:tcPr>
            </w:tcPrChange>
          </w:tcPr>
          <w:p w14:paraId="7125A2CA" w14:textId="50DE5AF2" w:rsidR="00180CB8" w:rsidRPr="00392A26" w:rsidRDefault="00180CB8" w:rsidP="00180CB8">
            <w:pPr>
              <w:jc w:val="right"/>
              <w:rPr>
                <w:rStyle w:val="Hervorhebung"/>
                <w:i w:val="0"/>
              </w:rPr>
            </w:pPr>
            <w:r w:rsidRPr="00AB6EAC">
              <w:t>1.0083</w:t>
            </w:r>
          </w:p>
        </w:tc>
        <w:tc>
          <w:tcPr>
            <w:tcW w:w="0" w:type="auto"/>
            <w:tcBorders>
              <w:top w:val="single" w:sz="4" w:space="0" w:color="auto"/>
            </w:tcBorders>
            <w:shd w:val="clear" w:color="auto" w:fill="auto"/>
            <w:noWrap/>
            <w:hideMark/>
            <w:tcPrChange w:id="263" w:author="pschmidt" w:date="2018-02-06T14:50:00Z">
              <w:tcPr>
                <w:tcW w:w="1403" w:type="dxa"/>
                <w:shd w:val="clear" w:color="auto" w:fill="auto"/>
                <w:noWrap/>
                <w:vAlign w:val="bottom"/>
                <w:hideMark/>
              </w:tcPr>
            </w:tcPrChange>
          </w:tcPr>
          <w:p w14:paraId="4BE30AFB" w14:textId="157AF816" w:rsidR="00180CB8" w:rsidRPr="00392A26" w:rsidRDefault="00180CB8" w:rsidP="00180CB8">
            <w:pPr>
              <w:jc w:val="right"/>
              <w:rPr>
                <w:rStyle w:val="Hervorhebung"/>
                <w:i w:val="0"/>
              </w:rPr>
            </w:pPr>
            <w:r w:rsidRPr="00AB6EAC">
              <w:t>0.0854</w:t>
            </w:r>
          </w:p>
        </w:tc>
        <w:tc>
          <w:tcPr>
            <w:tcW w:w="0" w:type="auto"/>
            <w:tcBorders>
              <w:top w:val="single" w:sz="4" w:space="0" w:color="auto"/>
            </w:tcBorders>
            <w:tcPrChange w:id="264" w:author="pschmidt" w:date="2018-02-06T14:50:00Z">
              <w:tcPr>
                <w:tcW w:w="1403" w:type="dxa"/>
              </w:tcPr>
            </w:tcPrChange>
          </w:tcPr>
          <w:p w14:paraId="7F94ECC7" w14:textId="0124C8F9" w:rsidR="00180CB8" w:rsidRPr="00392A26" w:rsidRDefault="00180CB8" w:rsidP="00180CB8">
            <w:pPr>
              <w:jc w:val="right"/>
              <w:rPr>
                <w:rStyle w:val="Hervorhebung"/>
                <w:i w:val="0"/>
              </w:rPr>
            </w:pPr>
            <w:r w:rsidRPr="00AB6EAC">
              <w:t>2.1769</w:t>
            </w:r>
          </w:p>
        </w:tc>
      </w:tr>
      <w:tr w:rsidR="00180CB8" w14:paraId="597A4CDB" w14:textId="0F4C89EE" w:rsidTr="00601DBC">
        <w:tblPrEx>
          <w:tblW w:w="0" w:type="auto"/>
          <w:tblPrExChange w:id="26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66" w:author="pschmidt" w:date="2018-02-06T14:50:00Z">
            <w:trPr>
              <w:gridBefore w:val="1"/>
              <w:gridAfter w:val="0"/>
              <w:trHeight w:val="300"/>
            </w:trPr>
          </w:trPrChange>
        </w:trPr>
        <w:tc>
          <w:tcPr>
            <w:tcW w:w="0" w:type="auto"/>
            <w:shd w:val="clear" w:color="auto" w:fill="auto"/>
            <w:noWrap/>
            <w:vAlign w:val="bottom"/>
            <w:hideMark/>
            <w:tcPrChange w:id="267" w:author="pschmidt" w:date="2018-02-06T14:50:00Z">
              <w:tcPr>
                <w:tcW w:w="1663" w:type="dxa"/>
                <w:gridSpan w:val="2"/>
                <w:shd w:val="clear" w:color="auto" w:fill="auto"/>
                <w:noWrap/>
                <w:vAlign w:val="bottom"/>
                <w:hideMark/>
              </w:tcPr>
            </w:tcPrChange>
          </w:tcPr>
          <w:p w14:paraId="22C057B8" w14:textId="77777777" w:rsidR="00180CB8" w:rsidRDefault="00180CB8" w:rsidP="00180CB8">
            <w:r>
              <w:t>BR11</w:t>
            </w:r>
          </w:p>
        </w:tc>
        <w:tc>
          <w:tcPr>
            <w:tcW w:w="0" w:type="auto"/>
            <w:shd w:val="clear" w:color="auto" w:fill="auto"/>
            <w:noWrap/>
            <w:hideMark/>
            <w:tcPrChange w:id="268" w:author="pschmidt" w:date="2018-02-06T14:50:00Z">
              <w:tcPr>
                <w:tcW w:w="1200" w:type="dxa"/>
                <w:shd w:val="clear" w:color="auto" w:fill="auto"/>
                <w:noWrap/>
                <w:vAlign w:val="bottom"/>
                <w:hideMark/>
              </w:tcPr>
            </w:tcPrChange>
          </w:tcPr>
          <w:p w14:paraId="47F1E1C5" w14:textId="2E4B4204" w:rsidR="00180CB8" w:rsidRPr="00392A26" w:rsidRDefault="00180CB8" w:rsidP="00180CB8">
            <w:pPr>
              <w:jc w:val="right"/>
              <w:rPr>
                <w:rStyle w:val="Hervorhebung"/>
                <w:i w:val="0"/>
              </w:rPr>
            </w:pPr>
            <w:r w:rsidRPr="00AB6EAC">
              <w:t>0.1073</w:t>
            </w:r>
          </w:p>
        </w:tc>
        <w:tc>
          <w:tcPr>
            <w:tcW w:w="0" w:type="auto"/>
            <w:shd w:val="clear" w:color="auto" w:fill="auto"/>
            <w:noWrap/>
            <w:hideMark/>
            <w:tcPrChange w:id="269" w:author="pschmidt" w:date="2018-02-06T14:50:00Z">
              <w:tcPr>
                <w:tcW w:w="1200" w:type="dxa"/>
                <w:shd w:val="clear" w:color="auto" w:fill="auto"/>
                <w:noWrap/>
                <w:vAlign w:val="bottom"/>
                <w:hideMark/>
              </w:tcPr>
            </w:tcPrChange>
          </w:tcPr>
          <w:p w14:paraId="256F17B0" w14:textId="133FBA8B" w:rsidR="00180CB8" w:rsidRPr="00392A26" w:rsidRDefault="00180CB8" w:rsidP="00180CB8">
            <w:pPr>
              <w:jc w:val="right"/>
              <w:rPr>
                <w:rStyle w:val="Hervorhebung"/>
                <w:i w:val="0"/>
              </w:rPr>
            </w:pPr>
            <w:r w:rsidRPr="00AB6EAC">
              <w:t>0.0322</w:t>
            </w:r>
          </w:p>
        </w:tc>
        <w:tc>
          <w:tcPr>
            <w:tcW w:w="0" w:type="auto"/>
            <w:shd w:val="clear" w:color="auto" w:fill="auto"/>
            <w:noWrap/>
            <w:hideMark/>
            <w:tcPrChange w:id="270" w:author="pschmidt" w:date="2018-02-06T14:50:00Z">
              <w:tcPr>
                <w:tcW w:w="1430" w:type="dxa"/>
                <w:gridSpan w:val="2"/>
                <w:shd w:val="clear" w:color="auto" w:fill="auto"/>
                <w:noWrap/>
                <w:vAlign w:val="bottom"/>
                <w:hideMark/>
              </w:tcPr>
            </w:tcPrChange>
          </w:tcPr>
          <w:p w14:paraId="31EC7B9A" w14:textId="6265D8DD" w:rsidR="00180CB8" w:rsidRPr="00392A26" w:rsidRDefault="00180CB8" w:rsidP="00180CB8">
            <w:pPr>
              <w:jc w:val="right"/>
              <w:rPr>
                <w:rStyle w:val="Hervorhebung"/>
                <w:i w:val="0"/>
              </w:rPr>
            </w:pPr>
            <w:r w:rsidRPr="00AB6EAC">
              <w:t>1.0474</w:t>
            </w:r>
          </w:p>
        </w:tc>
        <w:tc>
          <w:tcPr>
            <w:tcW w:w="0" w:type="auto"/>
            <w:shd w:val="clear" w:color="auto" w:fill="auto"/>
            <w:noWrap/>
            <w:hideMark/>
            <w:tcPrChange w:id="271" w:author="pschmidt" w:date="2018-02-06T14:50:00Z">
              <w:tcPr>
                <w:tcW w:w="1403" w:type="dxa"/>
                <w:shd w:val="clear" w:color="auto" w:fill="auto"/>
                <w:noWrap/>
                <w:vAlign w:val="bottom"/>
                <w:hideMark/>
              </w:tcPr>
            </w:tcPrChange>
          </w:tcPr>
          <w:p w14:paraId="584E936B" w14:textId="6CE894E9" w:rsidR="00180CB8" w:rsidRPr="00392A26" w:rsidRDefault="00180CB8" w:rsidP="00180CB8">
            <w:pPr>
              <w:jc w:val="right"/>
              <w:rPr>
                <w:rStyle w:val="Hervorhebung"/>
                <w:i w:val="0"/>
              </w:rPr>
            </w:pPr>
            <w:r w:rsidRPr="00AB6EAC">
              <w:t>0.0858</w:t>
            </w:r>
          </w:p>
        </w:tc>
        <w:tc>
          <w:tcPr>
            <w:tcW w:w="0" w:type="auto"/>
            <w:tcPrChange w:id="272" w:author="pschmidt" w:date="2018-02-06T14:50:00Z">
              <w:tcPr>
                <w:tcW w:w="1403" w:type="dxa"/>
              </w:tcPr>
            </w:tcPrChange>
          </w:tcPr>
          <w:p w14:paraId="065417DA" w14:textId="3757C473" w:rsidR="00180CB8" w:rsidRPr="00392A26" w:rsidRDefault="00180CB8" w:rsidP="00180CB8">
            <w:pPr>
              <w:jc w:val="right"/>
              <w:rPr>
                <w:rStyle w:val="Hervorhebung"/>
                <w:i w:val="0"/>
              </w:rPr>
            </w:pPr>
            <w:r w:rsidRPr="00AB6EAC">
              <w:t>2.2613</w:t>
            </w:r>
          </w:p>
        </w:tc>
      </w:tr>
      <w:tr w:rsidR="00180CB8" w14:paraId="49A08160" w14:textId="6323B5FF" w:rsidTr="00601DBC">
        <w:tblPrEx>
          <w:tblW w:w="0" w:type="auto"/>
          <w:tblPrExChange w:id="27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74" w:author="pschmidt" w:date="2018-02-06T14:50:00Z">
            <w:trPr>
              <w:gridBefore w:val="1"/>
              <w:gridAfter w:val="0"/>
              <w:trHeight w:val="300"/>
            </w:trPr>
          </w:trPrChange>
        </w:trPr>
        <w:tc>
          <w:tcPr>
            <w:tcW w:w="0" w:type="auto"/>
            <w:shd w:val="clear" w:color="auto" w:fill="auto"/>
            <w:noWrap/>
            <w:vAlign w:val="bottom"/>
            <w:hideMark/>
            <w:tcPrChange w:id="275" w:author="pschmidt" w:date="2018-02-06T14:50:00Z">
              <w:tcPr>
                <w:tcW w:w="1663" w:type="dxa"/>
                <w:gridSpan w:val="2"/>
                <w:shd w:val="clear" w:color="auto" w:fill="auto"/>
                <w:noWrap/>
                <w:vAlign w:val="bottom"/>
                <w:hideMark/>
              </w:tcPr>
            </w:tcPrChange>
          </w:tcPr>
          <w:p w14:paraId="43E3575C" w14:textId="77777777" w:rsidR="00180CB8" w:rsidRDefault="00180CB8" w:rsidP="00180CB8">
            <w:r>
              <w:t>BR22</w:t>
            </w:r>
          </w:p>
        </w:tc>
        <w:tc>
          <w:tcPr>
            <w:tcW w:w="0" w:type="auto"/>
            <w:shd w:val="clear" w:color="auto" w:fill="auto"/>
            <w:noWrap/>
            <w:hideMark/>
            <w:tcPrChange w:id="276" w:author="pschmidt" w:date="2018-02-06T14:50:00Z">
              <w:tcPr>
                <w:tcW w:w="1200" w:type="dxa"/>
                <w:shd w:val="clear" w:color="auto" w:fill="auto"/>
                <w:noWrap/>
                <w:vAlign w:val="bottom"/>
                <w:hideMark/>
              </w:tcPr>
            </w:tcPrChange>
          </w:tcPr>
          <w:p w14:paraId="039B2A2F" w14:textId="39F83ABD" w:rsidR="00180CB8" w:rsidRPr="00392A26" w:rsidRDefault="00180CB8" w:rsidP="00180CB8">
            <w:pPr>
              <w:jc w:val="right"/>
              <w:rPr>
                <w:rStyle w:val="Hervorhebung"/>
                <w:i w:val="0"/>
              </w:rPr>
            </w:pPr>
            <w:r w:rsidRPr="00AB6EAC">
              <w:t>0.302</w:t>
            </w:r>
            <w:r>
              <w:t>0</w:t>
            </w:r>
          </w:p>
        </w:tc>
        <w:tc>
          <w:tcPr>
            <w:tcW w:w="0" w:type="auto"/>
            <w:shd w:val="clear" w:color="auto" w:fill="auto"/>
            <w:noWrap/>
            <w:hideMark/>
            <w:tcPrChange w:id="277" w:author="pschmidt" w:date="2018-02-06T14:50:00Z">
              <w:tcPr>
                <w:tcW w:w="1200" w:type="dxa"/>
                <w:shd w:val="clear" w:color="auto" w:fill="auto"/>
                <w:noWrap/>
                <w:vAlign w:val="bottom"/>
                <w:hideMark/>
              </w:tcPr>
            </w:tcPrChange>
          </w:tcPr>
          <w:p w14:paraId="72AE04AB" w14:textId="4AB41FAF" w:rsidR="00180CB8" w:rsidRPr="00392A26" w:rsidRDefault="00180CB8" w:rsidP="00180CB8">
            <w:pPr>
              <w:jc w:val="right"/>
              <w:rPr>
                <w:rStyle w:val="Hervorhebung"/>
                <w:i w:val="0"/>
              </w:rPr>
            </w:pPr>
            <w:r w:rsidRPr="00AB6EAC">
              <w:t>0.0498</w:t>
            </w:r>
          </w:p>
        </w:tc>
        <w:tc>
          <w:tcPr>
            <w:tcW w:w="0" w:type="auto"/>
            <w:shd w:val="clear" w:color="auto" w:fill="auto"/>
            <w:noWrap/>
            <w:hideMark/>
            <w:tcPrChange w:id="278" w:author="pschmidt" w:date="2018-02-06T14:50:00Z">
              <w:tcPr>
                <w:tcW w:w="1430" w:type="dxa"/>
                <w:gridSpan w:val="2"/>
                <w:shd w:val="clear" w:color="auto" w:fill="auto"/>
                <w:noWrap/>
                <w:vAlign w:val="bottom"/>
                <w:hideMark/>
              </w:tcPr>
            </w:tcPrChange>
          </w:tcPr>
          <w:p w14:paraId="18F60BC9" w14:textId="0B9D6D95" w:rsidR="00180CB8" w:rsidRPr="00392A26" w:rsidRDefault="00180CB8" w:rsidP="00180CB8">
            <w:pPr>
              <w:jc w:val="right"/>
              <w:rPr>
                <w:rStyle w:val="Hervorhebung"/>
                <w:i w:val="0"/>
              </w:rPr>
            </w:pPr>
            <w:r w:rsidRPr="00AB6EAC">
              <w:t>0.5154</w:t>
            </w:r>
          </w:p>
        </w:tc>
        <w:tc>
          <w:tcPr>
            <w:tcW w:w="0" w:type="auto"/>
            <w:shd w:val="clear" w:color="auto" w:fill="auto"/>
            <w:noWrap/>
            <w:hideMark/>
            <w:tcPrChange w:id="279" w:author="pschmidt" w:date="2018-02-06T14:50:00Z">
              <w:tcPr>
                <w:tcW w:w="1403" w:type="dxa"/>
                <w:shd w:val="clear" w:color="auto" w:fill="auto"/>
                <w:noWrap/>
                <w:vAlign w:val="bottom"/>
                <w:hideMark/>
              </w:tcPr>
            </w:tcPrChange>
          </w:tcPr>
          <w:p w14:paraId="322ED4A5" w14:textId="585F44EC" w:rsidR="00180CB8" w:rsidRPr="00392A26" w:rsidRDefault="00180CB8" w:rsidP="00180CB8">
            <w:pPr>
              <w:jc w:val="right"/>
              <w:rPr>
                <w:rStyle w:val="Hervorhebung"/>
                <w:i w:val="0"/>
              </w:rPr>
            </w:pPr>
            <w:r w:rsidRPr="00AB6EAC">
              <w:t>0.0836</w:t>
            </w:r>
          </w:p>
        </w:tc>
        <w:tc>
          <w:tcPr>
            <w:tcW w:w="0" w:type="auto"/>
            <w:tcPrChange w:id="280" w:author="pschmidt" w:date="2018-02-06T14:50:00Z">
              <w:tcPr>
                <w:tcW w:w="1403" w:type="dxa"/>
              </w:tcPr>
            </w:tcPrChange>
          </w:tcPr>
          <w:p w14:paraId="6C09F37E" w14:textId="1AF613DE" w:rsidR="00180CB8" w:rsidRPr="00392A26" w:rsidRDefault="00180CB8" w:rsidP="00180CB8">
            <w:pPr>
              <w:jc w:val="right"/>
              <w:rPr>
                <w:rStyle w:val="Hervorhebung"/>
                <w:i w:val="0"/>
              </w:rPr>
            </w:pPr>
            <w:r w:rsidRPr="00AB6EAC">
              <w:t>1.1128</w:t>
            </w:r>
          </w:p>
        </w:tc>
      </w:tr>
      <w:tr w:rsidR="00180CB8" w14:paraId="517FEC98" w14:textId="54CF0C47" w:rsidTr="00601DBC">
        <w:tblPrEx>
          <w:tblW w:w="0" w:type="auto"/>
          <w:tblPrExChange w:id="28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82" w:author="pschmidt" w:date="2018-02-06T14:50:00Z">
            <w:trPr>
              <w:gridBefore w:val="1"/>
              <w:gridAfter w:val="0"/>
              <w:trHeight w:val="300"/>
            </w:trPr>
          </w:trPrChange>
        </w:trPr>
        <w:tc>
          <w:tcPr>
            <w:tcW w:w="0" w:type="auto"/>
            <w:shd w:val="clear" w:color="auto" w:fill="auto"/>
            <w:noWrap/>
            <w:vAlign w:val="bottom"/>
            <w:hideMark/>
            <w:tcPrChange w:id="283" w:author="pschmidt" w:date="2018-02-06T14:50:00Z">
              <w:tcPr>
                <w:tcW w:w="1663" w:type="dxa"/>
                <w:gridSpan w:val="2"/>
                <w:shd w:val="clear" w:color="auto" w:fill="auto"/>
                <w:noWrap/>
                <w:vAlign w:val="bottom"/>
                <w:hideMark/>
              </w:tcPr>
            </w:tcPrChange>
          </w:tcPr>
          <w:p w14:paraId="2D902BFF" w14:textId="77777777" w:rsidR="00180CB8" w:rsidRDefault="00180CB8" w:rsidP="00180CB8">
            <w:r>
              <w:t>BR23</w:t>
            </w:r>
          </w:p>
        </w:tc>
        <w:tc>
          <w:tcPr>
            <w:tcW w:w="0" w:type="auto"/>
            <w:shd w:val="clear" w:color="auto" w:fill="auto"/>
            <w:noWrap/>
            <w:hideMark/>
            <w:tcPrChange w:id="284" w:author="pschmidt" w:date="2018-02-06T14:50:00Z">
              <w:tcPr>
                <w:tcW w:w="1200" w:type="dxa"/>
                <w:shd w:val="clear" w:color="auto" w:fill="auto"/>
                <w:noWrap/>
                <w:vAlign w:val="bottom"/>
                <w:hideMark/>
              </w:tcPr>
            </w:tcPrChange>
          </w:tcPr>
          <w:p w14:paraId="0EF4B39A" w14:textId="514C663F" w:rsidR="00180CB8" w:rsidRPr="00392A26" w:rsidRDefault="00180CB8" w:rsidP="00180CB8">
            <w:pPr>
              <w:jc w:val="right"/>
              <w:rPr>
                <w:rStyle w:val="Hervorhebung"/>
                <w:i w:val="0"/>
              </w:rPr>
            </w:pPr>
            <w:r w:rsidRPr="00AB6EAC">
              <w:t>0.2197</w:t>
            </w:r>
          </w:p>
        </w:tc>
        <w:tc>
          <w:tcPr>
            <w:tcW w:w="0" w:type="auto"/>
            <w:shd w:val="clear" w:color="auto" w:fill="auto"/>
            <w:noWrap/>
            <w:hideMark/>
            <w:tcPrChange w:id="285" w:author="pschmidt" w:date="2018-02-06T14:50:00Z">
              <w:tcPr>
                <w:tcW w:w="1200" w:type="dxa"/>
                <w:shd w:val="clear" w:color="auto" w:fill="auto"/>
                <w:noWrap/>
                <w:vAlign w:val="bottom"/>
                <w:hideMark/>
              </w:tcPr>
            </w:tcPrChange>
          </w:tcPr>
          <w:p w14:paraId="5C9AC5E1" w14:textId="17202DE7" w:rsidR="00180CB8" w:rsidRPr="00392A26" w:rsidRDefault="00180CB8" w:rsidP="00180CB8">
            <w:pPr>
              <w:jc w:val="right"/>
              <w:rPr>
                <w:rStyle w:val="Hervorhebung"/>
                <w:i w:val="0"/>
              </w:rPr>
            </w:pPr>
            <w:r w:rsidRPr="00AB6EAC">
              <w:t>0.0398</w:t>
            </w:r>
          </w:p>
        </w:tc>
        <w:tc>
          <w:tcPr>
            <w:tcW w:w="0" w:type="auto"/>
            <w:shd w:val="clear" w:color="auto" w:fill="auto"/>
            <w:noWrap/>
            <w:hideMark/>
            <w:tcPrChange w:id="286" w:author="pschmidt" w:date="2018-02-06T14:50:00Z">
              <w:tcPr>
                <w:tcW w:w="1430" w:type="dxa"/>
                <w:gridSpan w:val="2"/>
                <w:shd w:val="clear" w:color="auto" w:fill="auto"/>
                <w:noWrap/>
                <w:vAlign w:val="bottom"/>
                <w:hideMark/>
              </w:tcPr>
            </w:tcPrChange>
          </w:tcPr>
          <w:p w14:paraId="38A625A6" w14:textId="7CFFBFAC" w:rsidR="00180CB8" w:rsidRPr="00392A26" w:rsidRDefault="00180CB8" w:rsidP="00180CB8">
            <w:pPr>
              <w:jc w:val="right"/>
              <w:rPr>
                <w:rStyle w:val="Hervorhebung"/>
                <w:i w:val="0"/>
              </w:rPr>
            </w:pPr>
            <w:r w:rsidRPr="00AB6EAC">
              <w:t>0.4644</w:t>
            </w:r>
          </w:p>
        </w:tc>
        <w:tc>
          <w:tcPr>
            <w:tcW w:w="0" w:type="auto"/>
            <w:shd w:val="clear" w:color="auto" w:fill="auto"/>
            <w:noWrap/>
            <w:hideMark/>
            <w:tcPrChange w:id="287" w:author="pschmidt" w:date="2018-02-06T14:50:00Z">
              <w:tcPr>
                <w:tcW w:w="1403" w:type="dxa"/>
                <w:shd w:val="clear" w:color="auto" w:fill="auto"/>
                <w:noWrap/>
                <w:vAlign w:val="bottom"/>
                <w:hideMark/>
              </w:tcPr>
            </w:tcPrChange>
          </w:tcPr>
          <w:p w14:paraId="58FF3422" w14:textId="2DD8E90D" w:rsidR="00180CB8" w:rsidRPr="00392A26" w:rsidRDefault="00180CB8" w:rsidP="00180CB8">
            <w:pPr>
              <w:jc w:val="right"/>
              <w:rPr>
                <w:rStyle w:val="Hervorhebung"/>
                <w:i w:val="0"/>
              </w:rPr>
            </w:pPr>
            <w:r w:rsidRPr="00AB6EAC">
              <w:t>0.0752</w:t>
            </w:r>
          </w:p>
        </w:tc>
        <w:tc>
          <w:tcPr>
            <w:tcW w:w="0" w:type="auto"/>
            <w:tcPrChange w:id="288" w:author="pschmidt" w:date="2018-02-06T14:50:00Z">
              <w:tcPr>
                <w:tcW w:w="1403" w:type="dxa"/>
              </w:tcPr>
            </w:tcPrChange>
          </w:tcPr>
          <w:p w14:paraId="2616E207" w14:textId="18D15902" w:rsidR="00180CB8" w:rsidRPr="00392A26" w:rsidRDefault="00180CB8" w:rsidP="00180CB8">
            <w:pPr>
              <w:jc w:val="right"/>
              <w:rPr>
                <w:rStyle w:val="Hervorhebung"/>
                <w:i w:val="0"/>
              </w:rPr>
            </w:pPr>
            <w:r w:rsidRPr="00AB6EAC">
              <w:t>1.0027</w:t>
            </w:r>
          </w:p>
        </w:tc>
      </w:tr>
      <w:tr w:rsidR="00180CB8" w14:paraId="140DF0F5" w14:textId="56E9DF0A" w:rsidTr="00601DBC">
        <w:tblPrEx>
          <w:tblW w:w="0" w:type="auto"/>
          <w:tblPrExChange w:id="28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90" w:author="pschmidt" w:date="2018-02-06T14:50:00Z">
            <w:trPr>
              <w:gridBefore w:val="1"/>
              <w:gridAfter w:val="0"/>
              <w:trHeight w:val="300"/>
            </w:trPr>
          </w:trPrChange>
        </w:trPr>
        <w:tc>
          <w:tcPr>
            <w:tcW w:w="0" w:type="auto"/>
            <w:shd w:val="clear" w:color="auto" w:fill="auto"/>
            <w:noWrap/>
            <w:vAlign w:val="bottom"/>
            <w:hideMark/>
            <w:tcPrChange w:id="291" w:author="pschmidt" w:date="2018-02-06T14:50:00Z">
              <w:tcPr>
                <w:tcW w:w="1663" w:type="dxa"/>
                <w:gridSpan w:val="2"/>
                <w:shd w:val="clear" w:color="auto" w:fill="auto"/>
                <w:noWrap/>
                <w:vAlign w:val="bottom"/>
                <w:hideMark/>
              </w:tcPr>
            </w:tcPrChange>
          </w:tcPr>
          <w:p w14:paraId="33A460CE" w14:textId="77777777" w:rsidR="00180CB8" w:rsidRDefault="00180CB8" w:rsidP="00180CB8">
            <w:r>
              <w:t>BR25</w:t>
            </w:r>
          </w:p>
        </w:tc>
        <w:tc>
          <w:tcPr>
            <w:tcW w:w="0" w:type="auto"/>
            <w:shd w:val="clear" w:color="auto" w:fill="auto"/>
            <w:noWrap/>
            <w:hideMark/>
            <w:tcPrChange w:id="292" w:author="pschmidt" w:date="2018-02-06T14:50:00Z">
              <w:tcPr>
                <w:tcW w:w="1200" w:type="dxa"/>
                <w:shd w:val="clear" w:color="auto" w:fill="auto"/>
                <w:noWrap/>
                <w:vAlign w:val="bottom"/>
                <w:hideMark/>
              </w:tcPr>
            </w:tcPrChange>
          </w:tcPr>
          <w:p w14:paraId="442293A8" w14:textId="5228D7CC" w:rsidR="00180CB8" w:rsidRPr="00392A26" w:rsidRDefault="00180CB8" w:rsidP="00180CB8">
            <w:pPr>
              <w:jc w:val="right"/>
              <w:rPr>
                <w:rStyle w:val="Hervorhebung"/>
                <w:i w:val="0"/>
              </w:rPr>
            </w:pPr>
            <w:r w:rsidRPr="00AB6EAC">
              <w:t>0.2599</w:t>
            </w:r>
          </w:p>
        </w:tc>
        <w:tc>
          <w:tcPr>
            <w:tcW w:w="0" w:type="auto"/>
            <w:shd w:val="clear" w:color="auto" w:fill="auto"/>
            <w:noWrap/>
            <w:hideMark/>
            <w:tcPrChange w:id="293" w:author="pschmidt" w:date="2018-02-06T14:50:00Z">
              <w:tcPr>
                <w:tcW w:w="1200" w:type="dxa"/>
                <w:shd w:val="clear" w:color="auto" w:fill="auto"/>
                <w:noWrap/>
                <w:vAlign w:val="bottom"/>
                <w:hideMark/>
              </w:tcPr>
            </w:tcPrChange>
          </w:tcPr>
          <w:p w14:paraId="7D875F2E" w14:textId="013700D4" w:rsidR="00180CB8" w:rsidRPr="00392A26" w:rsidRDefault="00180CB8" w:rsidP="00180CB8">
            <w:pPr>
              <w:jc w:val="right"/>
              <w:rPr>
                <w:rStyle w:val="Hervorhebung"/>
                <w:i w:val="0"/>
              </w:rPr>
            </w:pPr>
            <w:r w:rsidRPr="00AB6EAC">
              <w:t>0.0449</w:t>
            </w:r>
          </w:p>
        </w:tc>
        <w:tc>
          <w:tcPr>
            <w:tcW w:w="0" w:type="auto"/>
            <w:shd w:val="clear" w:color="auto" w:fill="auto"/>
            <w:noWrap/>
            <w:hideMark/>
            <w:tcPrChange w:id="294" w:author="pschmidt" w:date="2018-02-06T14:50:00Z">
              <w:tcPr>
                <w:tcW w:w="1430" w:type="dxa"/>
                <w:gridSpan w:val="2"/>
                <w:shd w:val="clear" w:color="auto" w:fill="auto"/>
                <w:noWrap/>
                <w:vAlign w:val="bottom"/>
                <w:hideMark/>
              </w:tcPr>
            </w:tcPrChange>
          </w:tcPr>
          <w:p w14:paraId="4D5B6F08" w14:textId="224956D4" w:rsidR="00180CB8" w:rsidRPr="00392A26" w:rsidRDefault="00180CB8" w:rsidP="00180CB8">
            <w:pPr>
              <w:jc w:val="right"/>
              <w:rPr>
                <w:rStyle w:val="Hervorhebung"/>
                <w:i w:val="0"/>
              </w:rPr>
            </w:pPr>
            <w:r w:rsidRPr="00AB6EAC">
              <w:t>0.4017</w:t>
            </w:r>
          </w:p>
        </w:tc>
        <w:tc>
          <w:tcPr>
            <w:tcW w:w="0" w:type="auto"/>
            <w:shd w:val="clear" w:color="auto" w:fill="auto"/>
            <w:noWrap/>
            <w:hideMark/>
            <w:tcPrChange w:id="295" w:author="pschmidt" w:date="2018-02-06T14:50:00Z">
              <w:tcPr>
                <w:tcW w:w="1403" w:type="dxa"/>
                <w:shd w:val="clear" w:color="auto" w:fill="auto"/>
                <w:noWrap/>
                <w:vAlign w:val="bottom"/>
                <w:hideMark/>
              </w:tcPr>
            </w:tcPrChange>
          </w:tcPr>
          <w:p w14:paraId="47BF618B" w14:textId="526B406E" w:rsidR="00180CB8" w:rsidRPr="00392A26" w:rsidRDefault="00180CB8" w:rsidP="00180CB8">
            <w:pPr>
              <w:jc w:val="right"/>
              <w:rPr>
                <w:rStyle w:val="Hervorhebung"/>
                <w:i w:val="0"/>
              </w:rPr>
            </w:pPr>
            <w:r w:rsidRPr="00AB6EAC">
              <w:t>0.0803</w:t>
            </w:r>
          </w:p>
        </w:tc>
        <w:tc>
          <w:tcPr>
            <w:tcW w:w="0" w:type="auto"/>
            <w:tcPrChange w:id="296" w:author="pschmidt" w:date="2018-02-06T14:50:00Z">
              <w:tcPr>
                <w:tcW w:w="1403" w:type="dxa"/>
              </w:tcPr>
            </w:tcPrChange>
          </w:tcPr>
          <w:p w14:paraId="651E5AD2" w14:textId="757ED8C7" w:rsidR="00180CB8" w:rsidRPr="00392A26" w:rsidRDefault="00180CB8" w:rsidP="00180CB8">
            <w:pPr>
              <w:jc w:val="right"/>
              <w:rPr>
                <w:rStyle w:val="Hervorhebung"/>
                <w:i w:val="0"/>
              </w:rPr>
            </w:pPr>
            <w:r w:rsidRPr="00AB6EAC">
              <w:t>0.8674</w:t>
            </w:r>
          </w:p>
        </w:tc>
      </w:tr>
      <w:tr w:rsidR="00180CB8" w14:paraId="396D991F" w14:textId="588F2279" w:rsidTr="00601DBC">
        <w:tblPrEx>
          <w:tblW w:w="0" w:type="auto"/>
          <w:tblPrExChange w:id="29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98" w:author="pschmidt" w:date="2018-02-06T14:50:00Z">
            <w:trPr>
              <w:gridBefore w:val="1"/>
              <w:gridAfter w:val="0"/>
              <w:trHeight w:val="300"/>
            </w:trPr>
          </w:trPrChange>
        </w:trPr>
        <w:tc>
          <w:tcPr>
            <w:tcW w:w="0" w:type="auto"/>
            <w:shd w:val="clear" w:color="auto" w:fill="auto"/>
            <w:noWrap/>
            <w:vAlign w:val="bottom"/>
            <w:hideMark/>
            <w:tcPrChange w:id="299" w:author="pschmidt" w:date="2018-02-06T14:50:00Z">
              <w:tcPr>
                <w:tcW w:w="1663" w:type="dxa"/>
                <w:gridSpan w:val="2"/>
                <w:shd w:val="clear" w:color="auto" w:fill="auto"/>
                <w:noWrap/>
                <w:vAlign w:val="bottom"/>
                <w:hideMark/>
              </w:tcPr>
            </w:tcPrChange>
          </w:tcPr>
          <w:p w14:paraId="75E1AA36" w14:textId="77777777" w:rsidR="00180CB8" w:rsidRDefault="00180CB8" w:rsidP="00180CB8">
            <w:r>
              <w:t>BR3</w:t>
            </w:r>
          </w:p>
        </w:tc>
        <w:tc>
          <w:tcPr>
            <w:tcW w:w="0" w:type="auto"/>
            <w:shd w:val="clear" w:color="auto" w:fill="auto"/>
            <w:noWrap/>
            <w:hideMark/>
            <w:tcPrChange w:id="300" w:author="pschmidt" w:date="2018-02-06T14:50:00Z">
              <w:tcPr>
                <w:tcW w:w="1200" w:type="dxa"/>
                <w:shd w:val="clear" w:color="auto" w:fill="auto"/>
                <w:noWrap/>
                <w:vAlign w:val="bottom"/>
                <w:hideMark/>
              </w:tcPr>
            </w:tcPrChange>
          </w:tcPr>
          <w:p w14:paraId="6D4BD732" w14:textId="6162CD78" w:rsidR="00180CB8" w:rsidRPr="00392A26" w:rsidRDefault="00180CB8" w:rsidP="00180CB8">
            <w:pPr>
              <w:jc w:val="right"/>
              <w:rPr>
                <w:rStyle w:val="Hervorhebung"/>
                <w:i w:val="0"/>
              </w:rPr>
            </w:pPr>
            <w:r w:rsidRPr="00AB6EAC">
              <w:t>0.3712</w:t>
            </w:r>
          </w:p>
        </w:tc>
        <w:tc>
          <w:tcPr>
            <w:tcW w:w="0" w:type="auto"/>
            <w:shd w:val="clear" w:color="auto" w:fill="auto"/>
            <w:noWrap/>
            <w:hideMark/>
            <w:tcPrChange w:id="301" w:author="pschmidt" w:date="2018-02-06T14:50:00Z">
              <w:tcPr>
                <w:tcW w:w="1200" w:type="dxa"/>
                <w:shd w:val="clear" w:color="auto" w:fill="auto"/>
                <w:noWrap/>
                <w:vAlign w:val="bottom"/>
                <w:hideMark/>
              </w:tcPr>
            </w:tcPrChange>
          </w:tcPr>
          <w:p w14:paraId="118B837E" w14:textId="6855B665" w:rsidR="00180CB8" w:rsidRPr="00392A26" w:rsidRDefault="00180CB8" w:rsidP="00180CB8">
            <w:pPr>
              <w:jc w:val="right"/>
              <w:rPr>
                <w:rStyle w:val="Hervorhebung"/>
                <w:i w:val="0"/>
              </w:rPr>
            </w:pPr>
            <w:r w:rsidRPr="00AB6EAC">
              <w:t>0.0602</w:t>
            </w:r>
          </w:p>
        </w:tc>
        <w:tc>
          <w:tcPr>
            <w:tcW w:w="0" w:type="auto"/>
            <w:shd w:val="clear" w:color="auto" w:fill="auto"/>
            <w:noWrap/>
            <w:hideMark/>
            <w:tcPrChange w:id="302" w:author="pschmidt" w:date="2018-02-06T14:50:00Z">
              <w:tcPr>
                <w:tcW w:w="1430" w:type="dxa"/>
                <w:gridSpan w:val="2"/>
                <w:shd w:val="clear" w:color="auto" w:fill="auto"/>
                <w:noWrap/>
                <w:vAlign w:val="bottom"/>
                <w:hideMark/>
              </w:tcPr>
            </w:tcPrChange>
          </w:tcPr>
          <w:p w14:paraId="304022A9" w14:textId="19187CAD" w:rsidR="00180CB8" w:rsidRPr="00392A26" w:rsidRDefault="00180CB8" w:rsidP="00180CB8">
            <w:pPr>
              <w:jc w:val="right"/>
              <w:rPr>
                <w:rStyle w:val="Hervorhebung"/>
                <w:i w:val="0"/>
              </w:rPr>
            </w:pPr>
            <w:r w:rsidRPr="00AB6EAC">
              <w:t>0.4698</w:t>
            </w:r>
          </w:p>
        </w:tc>
        <w:tc>
          <w:tcPr>
            <w:tcW w:w="0" w:type="auto"/>
            <w:shd w:val="clear" w:color="auto" w:fill="auto"/>
            <w:noWrap/>
            <w:hideMark/>
            <w:tcPrChange w:id="303" w:author="pschmidt" w:date="2018-02-06T14:50:00Z">
              <w:tcPr>
                <w:tcW w:w="1403" w:type="dxa"/>
                <w:shd w:val="clear" w:color="auto" w:fill="auto"/>
                <w:noWrap/>
                <w:vAlign w:val="bottom"/>
                <w:hideMark/>
              </w:tcPr>
            </w:tcPrChange>
          </w:tcPr>
          <w:p w14:paraId="277E757A" w14:textId="7FAF5D6F" w:rsidR="00180CB8" w:rsidRPr="00392A26" w:rsidRDefault="00180CB8" w:rsidP="00180CB8">
            <w:pPr>
              <w:jc w:val="right"/>
              <w:rPr>
                <w:rStyle w:val="Hervorhebung"/>
                <w:i w:val="0"/>
              </w:rPr>
            </w:pPr>
            <w:r w:rsidRPr="00AB6EAC">
              <w:t>0.0899</w:t>
            </w:r>
          </w:p>
        </w:tc>
        <w:tc>
          <w:tcPr>
            <w:tcW w:w="0" w:type="auto"/>
            <w:tcPrChange w:id="304" w:author="pschmidt" w:date="2018-02-06T14:50:00Z">
              <w:tcPr>
                <w:tcW w:w="1403" w:type="dxa"/>
              </w:tcPr>
            </w:tcPrChange>
          </w:tcPr>
          <w:p w14:paraId="062A6349" w14:textId="745E61D4" w:rsidR="00180CB8" w:rsidRPr="00392A26" w:rsidRDefault="00180CB8" w:rsidP="00180CB8">
            <w:pPr>
              <w:jc w:val="right"/>
              <w:rPr>
                <w:rStyle w:val="Hervorhebung"/>
                <w:i w:val="0"/>
              </w:rPr>
            </w:pPr>
            <w:r w:rsidRPr="00AB6EAC">
              <w:t>1.0143</w:t>
            </w:r>
          </w:p>
        </w:tc>
      </w:tr>
      <w:tr w:rsidR="00180CB8" w14:paraId="5F89B28D" w14:textId="232FAD81" w:rsidTr="00601DBC">
        <w:tblPrEx>
          <w:tblW w:w="0" w:type="auto"/>
          <w:tblPrExChange w:id="30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06" w:author="pschmidt" w:date="2018-02-06T14:50:00Z">
            <w:trPr>
              <w:gridBefore w:val="1"/>
              <w:gridAfter w:val="0"/>
              <w:trHeight w:val="300"/>
            </w:trPr>
          </w:trPrChange>
        </w:trPr>
        <w:tc>
          <w:tcPr>
            <w:tcW w:w="0" w:type="auto"/>
            <w:shd w:val="clear" w:color="auto" w:fill="auto"/>
            <w:noWrap/>
            <w:vAlign w:val="bottom"/>
            <w:hideMark/>
            <w:tcPrChange w:id="307" w:author="pschmidt" w:date="2018-02-06T14:50:00Z">
              <w:tcPr>
                <w:tcW w:w="1663" w:type="dxa"/>
                <w:gridSpan w:val="2"/>
                <w:shd w:val="clear" w:color="auto" w:fill="auto"/>
                <w:noWrap/>
                <w:vAlign w:val="bottom"/>
                <w:hideMark/>
              </w:tcPr>
            </w:tcPrChange>
          </w:tcPr>
          <w:p w14:paraId="3C97FEE6" w14:textId="77777777" w:rsidR="00180CB8" w:rsidRDefault="00180CB8" w:rsidP="00180CB8">
            <w:r>
              <w:t>BR4</w:t>
            </w:r>
          </w:p>
        </w:tc>
        <w:tc>
          <w:tcPr>
            <w:tcW w:w="0" w:type="auto"/>
            <w:shd w:val="clear" w:color="auto" w:fill="auto"/>
            <w:noWrap/>
            <w:hideMark/>
            <w:tcPrChange w:id="308" w:author="pschmidt" w:date="2018-02-06T14:50:00Z">
              <w:tcPr>
                <w:tcW w:w="1200" w:type="dxa"/>
                <w:shd w:val="clear" w:color="auto" w:fill="auto"/>
                <w:noWrap/>
                <w:vAlign w:val="bottom"/>
                <w:hideMark/>
              </w:tcPr>
            </w:tcPrChange>
          </w:tcPr>
          <w:p w14:paraId="2E1A7FB8" w14:textId="069C3AB8" w:rsidR="00180CB8" w:rsidRPr="00392A26" w:rsidRDefault="00180CB8" w:rsidP="00180CB8">
            <w:pPr>
              <w:jc w:val="right"/>
              <w:rPr>
                <w:rStyle w:val="Hervorhebung"/>
                <w:i w:val="0"/>
              </w:rPr>
            </w:pPr>
            <w:r w:rsidRPr="00AB6EAC">
              <w:t>0.1755</w:t>
            </w:r>
          </w:p>
        </w:tc>
        <w:tc>
          <w:tcPr>
            <w:tcW w:w="0" w:type="auto"/>
            <w:shd w:val="clear" w:color="auto" w:fill="auto"/>
            <w:noWrap/>
            <w:hideMark/>
            <w:tcPrChange w:id="309" w:author="pschmidt" w:date="2018-02-06T14:50:00Z">
              <w:tcPr>
                <w:tcW w:w="1200" w:type="dxa"/>
                <w:shd w:val="clear" w:color="auto" w:fill="auto"/>
                <w:noWrap/>
                <w:vAlign w:val="bottom"/>
                <w:hideMark/>
              </w:tcPr>
            </w:tcPrChange>
          </w:tcPr>
          <w:p w14:paraId="49A2783B" w14:textId="3ED6C7C4" w:rsidR="00180CB8" w:rsidRPr="00392A26" w:rsidRDefault="00180CB8" w:rsidP="00180CB8">
            <w:pPr>
              <w:jc w:val="right"/>
              <w:rPr>
                <w:rStyle w:val="Hervorhebung"/>
                <w:i w:val="0"/>
              </w:rPr>
            </w:pPr>
            <w:r w:rsidRPr="00AB6EAC">
              <w:t>0.0333</w:t>
            </w:r>
          </w:p>
        </w:tc>
        <w:tc>
          <w:tcPr>
            <w:tcW w:w="0" w:type="auto"/>
            <w:shd w:val="clear" w:color="auto" w:fill="auto"/>
            <w:noWrap/>
            <w:hideMark/>
            <w:tcPrChange w:id="310" w:author="pschmidt" w:date="2018-02-06T14:50:00Z">
              <w:tcPr>
                <w:tcW w:w="1430" w:type="dxa"/>
                <w:gridSpan w:val="2"/>
                <w:shd w:val="clear" w:color="auto" w:fill="auto"/>
                <w:noWrap/>
                <w:vAlign w:val="bottom"/>
                <w:hideMark/>
              </w:tcPr>
            </w:tcPrChange>
          </w:tcPr>
          <w:p w14:paraId="78EB46B9" w14:textId="5C95E5DE" w:rsidR="00180CB8" w:rsidRPr="00392A26" w:rsidRDefault="00180CB8" w:rsidP="00180CB8">
            <w:pPr>
              <w:jc w:val="right"/>
              <w:rPr>
                <w:rStyle w:val="Hervorhebung"/>
                <w:i w:val="0"/>
              </w:rPr>
            </w:pPr>
            <w:r w:rsidRPr="00AB6EAC">
              <w:t>0.551</w:t>
            </w:r>
            <w:r>
              <w:t>0</w:t>
            </w:r>
          </w:p>
        </w:tc>
        <w:tc>
          <w:tcPr>
            <w:tcW w:w="0" w:type="auto"/>
            <w:shd w:val="clear" w:color="auto" w:fill="auto"/>
            <w:noWrap/>
            <w:hideMark/>
            <w:tcPrChange w:id="311" w:author="pschmidt" w:date="2018-02-06T14:50:00Z">
              <w:tcPr>
                <w:tcW w:w="1403" w:type="dxa"/>
                <w:shd w:val="clear" w:color="auto" w:fill="auto"/>
                <w:noWrap/>
                <w:vAlign w:val="bottom"/>
                <w:hideMark/>
              </w:tcPr>
            </w:tcPrChange>
          </w:tcPr>
          <w:p w14:paraId="7505187F" w14:textId="02AFE89D" w:rsidR="00180CB8" w:rsidRPr="00392A26" w:rsidRDefault="00180CB8" w:rsidP="00180CB8">
            <w:pPr>
              <w:jc w:val="right"/>
              <w:rPr>
                <w:rStyle w:val="Hervorhebung"/>
                <w:i w:val="0"/>
              </w:rPr>
            </w:pPr>
            <w:r w:rsidRPr="00AB6EAC">
              <w:t>0.0738</w:t>
            </w:r>
          </w:p>
        </w:tc>
        <w:tc>
          <w:tcPr>
            <w:tcW w:w="0" w:type="auto"/>
            <w:tcPrChange w:id="312" w:author="pschmidt" w:date="2018-02-06T14:50:00Z">
              <w:tcPr>
                <w:tcW w:w="1403" w:type="dxa"/>
              </w:tcPr>
            </w:tcPrChange>
          </w:tcPr>
          <w:p w14:paraId="771FFA5D" w14:textId="6784AD35" w:rsidR="00180CB8" w:rsidRPr="00392A26" w:rsidRDefault="00180CB8" w:rsidP="00180CB8">
            <w:pPr>
              <w:jc w:val="right"/>
              <w:rPr>
                <w:rStyle w:val="Hervorhebung"/>
                <w:i w:val="0"/>
              </w:rPr>
            </w:pPr>
            <w:r w:rsidRPr="00AB6EAC">
              <w:t>1.1896</w:t>
            </w:r>
          </w:p>
        </w:tc>
      </w:tr>
      <w:tr w:rsidR="00180CB8" w14:paraId="6D85F0FD" w14:textId="20D4AD16" w:rsidTr="00601DBC">
        <w:tblPrEx>
          <w:tblW w:w="0" w:type="auto"/>
          <w:tblPrExChange w:id="31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14" w:author="pschmidt" w:date="2018-02-06T14:50:00Z">
            <w:trPr>
              <w:gridBefore w:val="1"/>
              <w:gridAfter w:val="0"/>
              <w:trHeight w:val="300"/>
            </w:trPr>
          </w:trPrChange>
        </w:trPr>
        <w:tc>
          <w:tcPr>
            <w:tcW w:w="0" w:type="auto"/>
            <w:shd w:val="clear" w:color="auto" w:fill="auto"/>
            <w:noWrap/>
            <w:vAlign w:val="bottom"/>
            <w:hideMark/>
            <w:tcPrChange w:id="315" w:author="pschmidt" w:date="2018-02-06T14:50:00Z">
              <w:tcPr>
                <w:tcW w:w="1663" w:type="dxa"/>
                <w:gridSpan w:val="2"/>
                <w:shd w:val="clear" w:color="auto" w:fill="auto"/>
                <w:noWrap/>
                <w:vAlign w:val="bottom"/>
                <w:hideMark/>
              </w:tcPr>
            </w:tcPrChange>
          </w:tcPr>
          <w:p w14:paraId="4093B326" w14:textId="77777777" w:rsidR="00180CB8" w:rsidRDefault="00180CB8" w:rsidP="00180CB8">
            <w:r>
              <w:t>BR5</w:t>
            </w:r>
          </w:p>
        </w:tc>
        <w:tc>
          <w:tcPr>
            <w:tcW w:w="0" w:type="auto"/>
            <w:shd w:val="clear" w:color="auto" w:fill="auto"/>
            <w:noWrap/>
            <w:hideMark/>
            <w:tcPrChange w:id="316" w:author="pschmidt" w:date="2018-02-06T14:50:00Z">
              <w:tcPr>
                <w:tcW w:w="1200" w:type="dxa"/>
                <w:shd w:val="clear" w:color="auto" w:fill="auto"/>
                <w:noWrap/>
                <w:vAlign w:val="bottom"/>
                <w:hideMark/>
              </w:tcPr>
            </w:tcPrChange>
          </w:tcPr>
          <w:p w14:paraId="7D4C902B" w14:textId="5657365F" w:rsidR="00180CB8" w:rsidRPr="00392A26" w:rsidRDefault="00180CB8" w:rsidP="00180CB8">
            <w:pPr>
              <w:jc w:val="right"/>
              <w:rPr>
                <w:rStyle w:val="Hervorhebung"/>
                <w:i w:val="0"/>
              </w:rPr>
            </w:pPr>
            <w:r w:rsidRPr="00AB6EAC">
              <w:t>0.1682</w:t>
            </w:r>
          </w:p>
        </w:tc>
        <w:tc>
          <w:tcPr>
            <w:tcW w:w="0" w:type="auto"/>
            <w:shd w:val="clear" w:color="auto" w:fill="auto"/>
            <w:noWrap/>
            <w:hideMark/>
            <w:tcPrChange w:id="317" w:author="pschmidt" w:date="2018-02-06T14:50:00Z">
              <w:tcPr>
                <w:tcW w:w="1200" w:type="dxa"/>
                <w:shd w:val="clear" w:color="auto" w:fill="auto"/>
                <w:noWrap/>
                <w:vAlign w:val="bottom"/>
                <w:hideMark/>
              </w:tcPr>
            </w:tcPrChange>
          </w:tcPr>
          <w:p w14:paraId="7D43B9E1" w14:textId="726F9CA3" w:rsidR="00180CB8" w:rsidRPr="00392A26" w:rsidRDefault="00180CB8" w:rsidP="00180CB8">
            <w:pPr>
              <w:jc w:val="right"/>
              <w:rPr>
                <w:rStyle w:val="Hervorhebung"/>
                <w:i w:val="0"/>
              </w:rPr>
            </w:pPr>
            <w:r w:rsidRPr="00AB6EAC">
              <w:t>0.0343</w:t>
            </w:r>
          </w:p>
        </w:tc>
        <w:tc>
          <w:tcPr>
            <w:tcW w:w="0" w:type="auto"/>
            <w:shd w:val="clear" w:color="auto" w:fill="auto"/>
            <w:noWrap/>
            <w:hideMark/>
            <w:tcPrChange w:id="318" w:author="pschmidt" w:date="2018-02-06T14:50:00Z">
              <w:tcPr>
                <w:tcW w:w="1430" w:type="dxa"/>
                <w:gridSpan w:val="2"/>
                <w:shd w:val="clear" w:color="auto" w:fill="auto"/>
                <w:noWrap/>
                <w:vAlign w:val="bottom"/>
                <w:hideMark/>
              </w:tcPr>
            </w:tcPrChange>
          </w:tcPr>
          <w:p w14:paraId="2A3EDB1C" w14:textId="2960733E" w:rsidR="00180CB8" w:rsidRPr="00392A26" w:rsidRDefault="00180CB8" w:rsidP="00180CB8">
            <w:pPr>
              <w:jc w:val="right"/>
              <w:rPr>
                <w:rStyle w:val="Hervorhebung"/>
                <w:i w:val="0"/>
              </w:rPr>
            </w:pPr>
            <w:r w:rsidRPr="00AB6EAC">
              <w:t>0.1081</w:t>
            </w:r>
          </w:p>
        </w:tc>
        <w:tc>
          <w:tcPr>
            <w:tcW w:w="0" w:type="auto"/>
            <w:shd w:val="clear" w:color="auto" w:fill="auto"/>
            <w:noWrap/>
            <w:hideMark/>
            <w:tcPrChange w:id="319" w:author="pschmidt" w:date="2018-02-06T14:50:00Z">
              <w:tcPr>
                <w:tcW w:w="1403" w:type="dxa"/>
                <w:shd w:val="clear" w:color="auto" w:fill="auto"/>
                <w:noWrap/>
                <w:vAlign w:val="bottom"/>
                <w:hideMark/>
              </w:tcPr>
            </w:tcPrChange>
          </w:tcPr>
          <w:p w14:paraId="48688A14" w14:textId="3564F6E7" w:rsidR="00180CB8" w:rsidRPr="00392A26" w:rsidRDefault="00180CB8" w:rsidP="00180CB8">
            <w:pPr>
              <w:jc w:val="right"/>
              <w:rPr>
                <w:rStyle w:val="Hervorhebung"/>
                <w:i w:val="0"/>
              </w:rPr>
            </w:pPr>
            <w:r w:rsidRPr="00AB6EAC">
              <w:t>0.0739</w:t>
            </w:r>
          </w:p>
        </w:tc>
        <w:tc>
          <w:tcPr>
            <w:tcW w:w="0" w:type="auto"/>
            <w:tcPrChange w:id="320" w:author="pschmidt" w:date="2018-02-06T14:50:00Z">
              <w:tcPr>
                <w:tcW w:w="1403" w:type="dxa"/>
              </w:tcPr>
            </w:tcPrChange>
          </w:tcPr>
          <w:p w14:paraId="1A00DCAB" w14:textId="083176ED" w:rsidR="00180CB8" w:rsidRPr="00392A26" w:rsidRDefault="00180CB8" w:rsidP="00180CB8">
            <w:pPr>
              <w:jc w:val="right"/>
              <w:rPr>
                <w:rStyle w:val="Hervorhebung"/>
                <w:i w:val="0"/>
              </w:rPr>
            </w:pPr>
            <w:r w:rsidRPr="00AB6EAC">
              <w:t>0.2335</w:t>
            </w:r>
          </w:p>
        </w:tc>
      </w:tr>
      <w:tr w:rsidR="00180CB8" w14:paraId="2E31D42F" w14:textId="2E1E3E06" w:rsidTr="00601DBC">
        <w:tblPrEx>
          <w:tblW w:w="0" w:type="auto"/>
          <w:tblPrExChange w:id="32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22" w:author="pschmidt" w:date="2018-02-06T14:50:00Z">
            <w:trPr>
              <w:gridBefore w:val="1"/>
              <w:gridAfter w:val="0"/>
              <w:trHeight w:val="300"/>
            </w:trPr>
          </w:trPrChange>
        </w:trPr>
        <w:tc>
          <w:tcPr>
            <w:tcW w:w="0" w:type="auto"/>
            <w:shd w:val="clear" w:color="auto" w:fill="auto"/>
            <w:noWrap/>
            <w:vAlign w:val="bottom"/>
            <w:hideMark/>
            <w:tcPrChange w:id="323" w:author="pschmidt" w:date="2018-02-06T14:50:00Z">
              <w:tcPr>
                <w:tcW w:w="1663" w:type="dxa"/>
                <w:gridSpan w:val="2"/>
                <w:shd w:val="clear" w:color="auto" w:fill="auto"/>
                <w:noWrap/>
                <w:vAlign w:val="bottom"/>
                <w:hideMark/>
              </w:tcPr>
            </w:tcPrChange>
          </w:tcPr>
          <w:p w14:paraId="467AFDF0" w14:textId="77777777" w:rsidR="00180CB8" w:rsidRDefault="00180CB8" w:rsidP="00180CB8">
            <w:r>
              <w:t>BRRI dhan30</w:t>
            </w:r>
          </w:p>
        </w:tc>
        <w:tc>
          <w:tcPr>
            <w:tcW w:w="0" w:type="auto"/>
            <w:shd w:val="clear" w:color="auto" w:fill="auto"/>
            <w:noWrap/>
            <w:hideMark/>
            <w:tcPrChange w:id="324" w:author="pschmidt" w:date="2018-02-06T14:50:00Z">
              <w:tcPr>
                <w:tcW w:w="1200" w:type="dxa"/>
                <w:shd w:val="clear" w:color="auto" w:fill="auto"/>
                <w:noWrap/>
                <w:vAlign w:val="bottom"/>
                <w:hideMark/>
              </w:tcPr>
            </w:tcPrChange>
          </w:tcPr>
          <w:p w14:paraId="776CCCE8" w14:textId="21C16EB2" w:rsidR="00180CB8" w:rsidRPr="00392A26" w:rsidRDefault="00180CB8" w:rsidP="00180CB8">
            <w:pPr>
              <w:jc w:val="right"/>
              <w:rPr>
                <w:rStyle w:val="Hervorhebung"/>
                <w:i w:val="0"/>
              </w:rPr>
            </w:pPr>
            <w:r w:rsidRPr="00AB6EAC">
              <w:t>0.1762</w:t>
            </w:r>
          </w:p>
        </w:tc>
        <w:tc>
          <w:tcPr>
            <w:tcW w:w="0" w:type="auto"/>
            <w:shd w:val="clear" w:color="auto" w:fill="auto"/>
            <w:noWrap/>
            <w:hideMark/>
            <w:tcPrChange w:id="325" w:author="pschmidt" w:date="2018-02-06T14:50:00Z">
              <w:tcPr>
                <w:tcW w:w="1200" w:type="dxa"/>
                <w:shd w:val="clear" w:color="auto" w:fill="auto"/>
                <w:noWrap/>
                <w:vAlign w:val="bottom"/>
                <w:hideMark/>
              </w:tcPr>
            </w:tcPrChange>
          </w:tcPr>
          <w:p w14:paraId="23FDCFA0" w14:textId="34CED10F" w:rsidR="00180CB8" w:rsidRPr="00392A26" w:rsidRDefault="00180CB8" w:rsidP="00180CB8">
            <w:pPr>
              <w:jc w:val="right"/>
              <w:rPr>
                <w:rStyle w:val="Hervorhebung"/>
                <w:i w:val="0"/>
              </w:rPr>
            </w:pPr>
            <w:r w:rsidRPr="00AB6EAC">
              <w:t>0.0324</w:t>
            </w:r>
          </w:p>
        </w:tc>
        <w:tc>
          <w:tcPr>
            <w:tcW w:w="0" w:type="auto"/>
            <w:shd w:val="clear" w:color="auto" w:fill="auto"/>
            <w:noWrap/>
            <w:hideMark/>
            <w:tcPrChange w:id="326" w:author="pschmidt" w:date="2018-02-06T14:50:00Z">
              <w:tcPr>
                <w:tcW w:w="1430" w:type="dxa"/>
                <w:gridSpan w:val="2"/>
                <w:shd w:val="clear" w:color="auto" w:fill="auto"/>
                <w:noWrap/>
                <w:vAlign w:val="bottom"/>
                <w:hideMark/>
              </w:tcPr>
            </w:tcPrChange>
          </w:tcPr>
          <w:p w14:paraId="5B1303F7" w14:textId="3F2D8244" w:rsidR="00180CB8" w:rsidRPr="00392A26" w:rsidRDefault="00180CB8" w:rsidP="00180CB8">
            <w:pPr>
              <w:jc w:val="right"/>
              <w:rPr>
                <w:rStyle w:val="Hervorhebung"/>
                <w:i w:val="0"/>
              </w:rPr>
            </w:pPr>
            <w:r w:rsidRPr="00AB6EAC">
              <w:t>0.6713</w:t>
            </w:r>
          </w:p>
        </w:tc>
        <w:tc>
          <w:tcPr>
            <w:tcW w:w="0" w:type="auto"/>
            <w:shd w:val="clear" w:color="auto" w:fill="auto"/>
            <w:noWrap/>
            <w:hideMark/>
            <w:tcPrChange w:id="327" w:author="pschmidt" w:date="2018-02-06T14:50:00Z">
              <w:tcPr>
                <w:tcW w:w="1403" w:type="dxa"/>
                <w:shd w:val="clear" w:color="auto" w:fill="auto"/>
                <w:noWrap/>
                <w:vAlign w:val="bottom"/>
                <w:hideMark/>
              </w:tcPr>
            </w:tcPrChange>
          </w:tcPr>
          <w:p w14:paraId="038C0894" w14:textId="11664683" w:rsidR="00180CB8" w:rsidRPr="00392A26" w:rsidRDefault="00180CB8" w:rsidP="00180CB8">
            <w:pPr>
              <w:jc w:val="right"/>
              <w:rPr>
                <w:rStyle w:val="Hervorhebung"/>
                <w:i w:val="0"/>
              </w:rPr>
            </w:pPr>
            <w:r w:rsidRPr="00AB6EAC">
              <w:t>0.0788</w:t>
            </w:r>
          </w:p>
        </w:tc>
        <w:tc>
          <w:tcPr>
            <w:tcW w:w="0" w:type="auto"/>
            <w:tcPrChange w:id="328" w:author="pschmidt" w:date="2018-02-06T14:50:00Z">
              <w:tcPr>
                <w:tcW w:w="1403" w:type="dxa"/>
              </w:tcPr>
            </w:tcPrChange>
          </w:tcPr>
          <w:p w14:paraId="593E44F8" w14:textId="2B32C923" w:rsidR="00180CB8" w:rsidRPr="00392A26" w:rsidRDefault="00180CB8" w:rsidP="00180CB8">
            <w:pPr>
              <w:jc w:val="right"/>
              <w:rPr>
                <w:rStyle w:val="Hervorhebung"/>
                <w:i w:val="0"/>
              </w:rPr>
            </w:pPr>
            <w:r w:rsidRPr="00AB6EAC">
              <w:t>1.4494</w:t>
            </w:r>
          </w:p>
        </w:tc>
      </w:tr>
      <w:tr w:rsidR="00180CB8" w14:paraId="493DA5DA" w14:textId="44E8C14D" w:rsidTr="00601DBC">
        <w:tblPrEx>
          <w:tblW w:w="0" w:type="auto"/>
          <w:tblPrExChange w:id="32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30" w:author="pschmidt" w:date="2018-02-06T14:50:00Z">
            <w:trPr>
              <w:gridBefore w:val="1"/>
              <w:gridAfter w:val="0"/>
              <w:trHeight w:val="300"/>
            </w:trPr>
          </w:trPrChange>
        </w:trPr>
        <w:tc>
          <w:tcPr>
            <w:tcW w:w="0" w:type="auto"/>
            <w:shd w:val="clear" w:color="auto" w:fill="auto"/>
            <w:noWrap/>
            <w:vAlign w:val="bottom"/>
            <w:hideMark/>
            <w:tcPrChange w:id="331" w:author="pschmidt" w:date="2018-02-06T14:50:00Z">
              <w:tcPr>
                <w:tcW w:w="1663" w:type="dxa"/>
                <w:gridSpan w:val="2"/>
                <w:shd w:val="clear" w:color="auto" w:fill="auto"/>
                <w:noWrap/>
                <w:vAlign w:val="bottom"/>
                <w:hideMark/>
              </w:tcPr>
            </w:tcPrChange>
          </w:tcPr>
          <w:p w14:paraId="48A5CE50" w14:textId="77777777" w:rsidR="00180CB8" w:rsidRDefault="00180CB8" w:rsidP="00180CB8">
            <w:r>
              <w:t>BRRI dhan31</w:t>
            </w:r>
          </w:p>
        </w:tc>
        <w:tc>
          <w:tcPr>
            <w:tcW w:w="0" w:type="auto"/>
            <w:shd w:val="clear" w:color="auto" w:fill="auto"/>
            <w:noWrap/>
            <w:hideMark/>
            <w:tcPrChange w:id="332" w:author="pschmidt" w:date="2018-02-06T14:50:00Z">
              <w:tcPr>
                <w:tcW w:w="1200" w:type="dxa"/>
                <w:shd w:val="clear" w:color="auto" w:fill="auto"/>
                <w:noWrap/>
                <w:vAlign w:val="bottom"/>
                <w:hideMark/>
              </w:tcPr>
            </w:tcPrChange>
          </w:tcPr>
          <w:p w14:paraId="1BE8B898" w14:textId="7EB23777" w:rsidR="00180CB8" w:rsidRPr="00392A26" w:rsidRDefault="00180CB8" w:rsidP="00180CB8">
            <w:pPr>
              <w:jc w:val="right"/>
              <w:rPr>
                <w:rStyle w:val="Hervorhebung"/>
                <w:i w:val="0"/>
              </w:rPr>
            </w:pPr>
            <w:r w:rsidRPr="00AB6EAC">
              <w:t>0.2132</w:t>
            </w:r>
          </w:p>
        </w:tc>
        <w:tc>
          <w:tcPr>
            <w:tcW w:w="0" w:type="auto"/>
            <w:shd w:val="clear" w:color="auto" w:fill="auto"/>
            <w:noWrap/>
            <w:hideMark/>
            <w:tcPrChange w:id="333" w:author="pschmidt" w:date="2018-02-06T14:50:00Z">
              <w:tcPr>
                <w:tcW w:w="1200" w:type="dxa"/>
                <w:shd w:val="clear" w:color="auto" w:fill="auto"/>
                <w:noWrap/>
                <w:vAlign w:val="bottom"/>
                <w:hideMark/>
              </w:tcPr>
            </w:tcPrChange>
          </w:tcPr>
          <w:p w14:paraId="49FE576A" w14:textId="1C325E33" w:rsidR="00180CB8" w:rsidRPr="00392A26" w:rsidRDefault="00180CB8" w:rsidP="00180CB8">
            <w:pPr>
              <w:jc w:val="right"/>
              <w:rPr>
                <w:rStyle w:val="Hervorhebung"/>
                <w:i w:val="0"/>
              </w:rPr>
            </w:pPr>
            <w:r w:rsidRPr="00AB6EAC">
              <w:t>0.0397</w:t>
            </w:r>
          </w:p>
        </w:tc>
        <w:tc>
          <w:tcPr>
            <w:tcW w:w="0" w:type="auto"/>
            <w:shd w:val="clear" w:color="auto" w:fill="auto"/>
            <w:noWrap/>
            <w:hideMark/>
            <w:tcPrChange w:id="334" w:author="pschmidt" w:date="2018-02-06T14:50:00Z">
              <w:tcPr>
                <w:tcW w:w="1430" w:type="dxa"/>
                <w:gridSpan w:val="2"/>
                <w:shd w:val="clear" w:color="auto" w:fill="auto"/>
                <w:noWrap/>
                <w:vAlign w:val="bottom"/>
                <w:hideMark/>
              </w:tcPr>
            </w:tcPrChange>
          </w:tcPr>
          <w:p w14:paraId="3D6C6030" w14:textId="6AB226B3" w:rsidR="00180CB8" w:rsidRPr="00392A26" w:rsidRDefault="00180CB8" w:rsidP="00180CB8">
            <w:pPr>
              <w:jc w:val="right"/>
              <w:rPr>
                <w:rStyle w:val="Hervorhebung"/>
                <w:i w:val="0"/>
              </w:rPr>
            </w:pPr>
            <w:r w:rsidRPr="00AB6EAC">
              <w:t>0.6588</w:t>
            </w:r>
          </w:p>
        </w:tc>
        <w:tc>
          <w:tcPr>
            <w:tcW w:w="0" w:type="auto"/>
            <w:shd w:val="clear" w:color="auto" w:fill="auto"/>
            <w:noWrap/>
            <w:hideMark/>
            <w:tcPrChange w:id="335" w:author="pschmidt" w:date="2018-02-06T14:50:00Z">
              <w:tcPr>
                <w:tcW w:w="1403" w:type="dxa"/>
                <w:shd w:val="clear" w:color="auto" w:fill="auto"/>
                <w:noWrap/>
                <w:vAlign w:val="bottom"/>
                <w:hideMark/>
              </w:tcPr>
            </w:tcPrChange>
          </w:tcPr>
          <w:p w14:paraId="01B2F3BF" w14:textId="031E7C0A" w:rsidR="00180CB8" w:rsidRPr="00392A26" w:rsidRDefault="00180CB8" w:rsidP="00180CB8">
            <w:pPr>
              <w:jc w:val="right"/>
              <w:rPr>
                <w:rStyle w:val="Hervorhebung"/>
                <w:i w:val="0"/>
              </w:rPr>
            </w:pPr>
            <w:r w:rsidRPr="00AB6EAC">
              <w:t>0.0791</w:t>
            </w:r>
          </w:p>
        </w:tc>
        <w:tc>
          <w:tcPr>
            <w:tcW w:w="0" w:type="auto"/>
            <w:tcPrChange w:id="336" w:author="pschmidt" w:date="2018-02-06T14:50:00Z">
              <w:tcPr>
                <w:tcW w:w="1403" w:type="dxa"/>
              </w:tcPr>
            </w:tcPrChange>
          </w:tcPr>
          <w:p w14:paraId="304C6D55" w14:textId="0207D535" w:rsidR="00180CB8" w:rsidRPr="00392A26" w:rsidRDefault="00180CB8" w:rsidP="00180CB8">
            <w:pPr>
              <w:jc w:val="right"/>
              <w:rPr>
                <w:rStyle w:val="Hervorhebung"/>
                <w:i w:val="0"/>
              </w:rPr>
            </w:pPr>
            <w:r w:rsidRPr="00AB6EAC">
              <w:t>1.4225</w:t>
            </w:r>
          </w:p>
        </w:tc>
      </w:tr>
      <w:tr w:rsidR="00180CB8" w14:paraId="4B85FDE6" w14:textId="7F0B1EDB" w:rsidTr="00601DBC">
        <w:tblPrEx>
          <w:tblW w:w="0" w:type="auto"/>
          <w:tblPrExChange w:id="33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38" w:author="pschmidt" w:date="2018-02-06T14:50:00Z">
            <w:trPr>
              <w:gridBefore w:val="1"/>
              <w:gridAfter w:val="0"/>
              <w:trHeight w:val="300"/>
            </w:trPr>
          </w:trPrChange>
        </w:trPr>
        <w:tc>
          <w:tcPr>
            <w:tcW w:w="0" w:type="auto"/>
            <w:shd w:val="clear" w:color="auto" w:fill="auto"/>
            <w:noWrap/>
            <w:vAlign w:val="bottom"/>
            <w:hideMark/>
            <w:tcPrChange w:id="339" w:author="pschmidt" w:date="2018-02-06T14:50:00Z">
              <w:tcPr>
                <w:tcW w:w="1663" w:type="dxa"/>
                <w:gridSpan w:val="2"/>
                <w:shd w:val="clear" w:color="auto" w:fill="auto"/>
                <w:noWrap/>
                <w:vAlign w:val="bottom"/>
                <w:hideMark/>
              </w:tcPr>
            </w:tcPrChange>
          </w:tcPr>
          <w:p w14:paraId="5D107044" w14:textId="77777777" w:rsidR="00180CB8" w:rsidRDefault="00180CB8" w:rsidP="00180CB8">
            <w:r>
              <w:t>BRRI dhan32</w:t>
            </w:r>
          </w:p>
        </w:tc>
        <w:tc>
          <w:tcPr>
            <w:tcW w:w="0" w:type="auto"/>
            <w:shd w:val="clear" w:color="auto" w:fill="auto"/>
            <w:noWrap/>
            <w:hideMark/>
            <w:tcPrChange w:id="340" w:author="pschmidt" w:date="2018-02-06T14:50:00Z">
              <w:tcPr>
                <w:tcW w:w="1200" w:type="dxa"/>
                <w:shd w:val="clear" w:color="auto" w:fill="auto"/>
                <w:noWrap/>
                <w:vAlign w:val="bottom"/>
                <w:hideMark/>
              </w:tcPr>
            </w:tcPrChange>
          </w:tcPr>
          <w:p w14:paraId="5AAFC9E7" w14:textId="4A9908F0" w:rsidR="00180CB8" w:rsidRPr="00392A26" w:rsidRDefault="00180CB8" w:rsidP="00180CB8">
            <w:pPr>
              <w:jc w:val="right"/>
              <w:rPr>
                <w:rStyle w:val="Hervorhebung"/>
                <w:i w:val="0"/>
              </w:rPr>
            </w:pPr>
            <w:r w:rsidRPr="00AB6EAC">
              <w:t>0.3407</w:t>
            </w:r>
          </w:p>
        </w:tc>
        <w:tc>
          <w:tcPr>
            <w:tcW w:w="0" w:type="auto"/>
            <w:shd w:val="clear" w:color="auto" w:fill="auto"/>
            <w:noWrap/>
            <w:hideMark/>
            <w:tcPrChange w:id="341" w:author="pschmidt" w:date="2018-02-06T14:50:00Z">
              <w:tcPr>
                <w:tcW w:w="1200" w:type="dxa"/>
                <w:shd w:val="clear" w:color="auto" w:fill="auto"/>
                <w:noWrap/>
                <w:vAlign w:val="bottom"/>
                <w:hideMark/>
              </w:tcPr>
            </w:tcPrChange>
          </w:tcPr>
          <w:p w14:paraId="24E17DA8" w14:textId="426B5C63" w:rsidR="00180CB8" w:rsidRPr="00392A26" w:rsidRDefault="00180CB8" w:rsidP="00180CB8">
            <w:pPr>
              <w:jc w:val="right"/>
              <w:rPr>
                <w:rStyle w:val="Hervorhebung"/>
                <w:i w:val="0"/>
              </w:rPr>
            </w:pPr>
            <w:r w:rsidRPr="00AB6EAC">
              <w:t>0.0565</w:t>
            </w:r>
          </w:p>
        </w:tc>
        <w:tc>
          <w:tcPr>
            <w:tcW w:w="0" w:type="auto"/>
            <w:shd w:val="clear" w:color="auto" w:fill="auto"/>
            <w:noWrap/>
            <w:hideMark/>
            <w:tcPrChange w:id="342" w:author="pschmidt" w:date="2018-02-06T14:50:00Z">
              <w:tcPr>
                <w:tcW w:w="1430" w:type="dxa"/>
                <w:gridSpan w:val="2"/>
                <w:shd w:val="clear" w:color="auto" w:fill="auto"/>
                <w:noWrap/>
                <w:vAlign w:val="bottom"/>
                <w:hideMark/>
              </w:tcPr>
            </w:tcPrChange>
          </w:tcPr>
          <w:p w14:paraId="799E6E98" w14:textId="1F14EC5F" w:rsidR="00180CB8" w:rsidRPr="00392A26" w:rsidRDefault="00180CB8" w:rsidP="00180CB8">
            <w:pPr>
              <w:jc w:val="right"/>
              <w:rPr>
                <w:rStyle w:val="Hervorhebung"/>
                <w:i w:val="0"/>
              </w:rPr>
            </w:pPr>
            <w:r w:rsidRPr="00AB6EAC">
              <w:t>0.5508</w:t>
            </w:r>
          </w:p>
        </w:tc>
        <w:tc>
          <w:tcPr>
            <w:tcW w:w="0" w:type="auto"/>
            <w:shd w:val="clear" w:color="auto" w:fill="auto"/>
            <w:noWrap/>
            <w:hideMark/>
            <w:tcPrChange w:id="343" w:author="pschmidt" w:date="2018-02-06T14:50:00Z">
              <w:tcPr>
                <w:tcW w:w="1403" w:type="dxa"/>
                <w:shd w:val="clear" w:color="auto" w:fill="auto"/>
                <w:noWrap/>
                <w:vAlign w:val="bottom"/>
                <w:hideMark/>
              </w:tcPr>
            </w:tcPrChange>
          </w:tcPr>
          <w:p w14:paraId="4E05B1E2" w14:textId="61A314A2" w:rsidR="00180CB8" w:rsidRPr="00392A26" w:rsidRDefault="00180CB8" w:rsidP="00180CB8">
            <w:pPr>
              <w:jc w:val="right"/>
              <w:rPr>
                <w:rStyle w:val="Hervorhebung"/>
                <w:i w:val="0"/>
              </w:rPr>
            </w:pPr>
            <w:r w:rsidRPr="00AB6EAC">
              <w:t>0.0896</w:t>
            </w:r>
          </w:p>
        </w:tc>
        <w:tc>
          <w:tcPr>
            <w:tcW w:w="0" w:type="auto"/>
            <w:tcPrChange w:id="344" w:author="pschmidt" w:date="2018-02-06T14:50:00Z">
              <w:tcPr>
                <w:tcW w:w="1403" w:type="dxa"/>
              </w:tcPr>
            </w:tcPrChange>
          </w:tcPr>
          <w:p w14:paraId="68ABB49D" w14:textId="7577B454" w:rsidR="00180CB8" w:rsidRPr="00392A26" w:rsidRDefault="00180CB8" w:rsidP="00180CB8">
            <w:pPr>
              <w:jc w:val="right"/>
              <w:rPr>
                <w:rStyle w:val="Hervorhebung"/>
                <w:i w:val="0"/>
              </w:rPr>
            </w:pPr>
            <w:r w:rsidRPr="00AB6EAC">
              <w:t>1.1891</w:t>
            </w:r>
          </w:p>
        </w:tc>
      </w:tr>
      <w:tr w:rsidR="00180CB8" w14:paraId="4D167F81" w14:textId="1E3CCB05" w:rsidTr="00601DBC">
        <w:tblPrEx>
          <w:tblW w:w="0" w:type="auto"/>
          <w:tblPrExChange w:id="34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46" w:author="pschmidt" w:date="2018-02-06T14:50:00Z">
            <w:trPr>
              <w:gridBefore w:val="1"/>
              <w:gridAfter w:val="0"/>
              <w:trHeight w:val="300"/>
            </w:trPr>
          </w:trPrChange>
        </w:trPr>
        <w:tc>
          <w:tcPr>
            <w:tcW w:w="0" w:type="auto"/>
            <w:shd w:val="clear" w:color="auto" w:fill="auto"/>
            <w:noWrap/>
            <w:vAlign w:val="bottom"/>
            <w:hideMark/>
            <w:tcPrChange w:id="347" w:author="pschmidt" w:date="2018-02-06T14:50:00Z">
              <w:tcPr>
                <w:tcW w:w="1663" w:type="dxa"/>
                <w:gridSpan w:val="2"/>
                <w:shd w:val="clear" w:color="auto" w:fill="auto"/>
                <w:noWrap/>
                <w:vAlign w:val="bottom"/>
                <w:hideMark/>
              </w:tcPr>
            </w:tcPrChange>
          </w:tcPr>
          <w:p w14:paraId="6E6A2F60" w14:textId="77777777" w:rsidR="00180CB8" w:rsidRDefault="00180CB8" w:rsidP="00180CB8">
            <w:r>
              <w:t>BRRI dhan33</w:t>
            </w:r>
          </w:p>
        </w:tc>
        <w:tc>
          <w:tcPr>
            <w:tcW w:w="0" w:type="auto"/>
            <w:shd w:val="clear" w:color="auto" w:fill="auto"/>
            <w:noWrap/>
            <w:hideMark/>
            <w:tcPrChange w:id="348" w:author="pschmidt" w:date="2018-02-06T14:50:00Z">
              <w:tcPr>
                <w:tcW w:w="1200" w:type="dxa"/>
                <w:shd w:val="clear" w:color="auto" w:fill="auto"/>
                <w:noWrap/>
                <w:vAlign w:val="bottom"/>
                <w:hideMark/>
              </w:tcPr>
            </w:tcPrChange>
          </w:tcPr>
          <w:p w14:paraId="7AA8795F" w14:textId="27C04959" w:rsidR="00180CB8" w:rsidRPr="00392A26" w:rsidRDefault="00180CB8" w:rsidP="00180CB8">
            <w:pPr>
              <w:jc w:val="right"/>
              <w:rPr>
                <w:rStyle w:val="Hervorhebung"/>
                <w:i w:val="0"/>
              </w:rPr>
            </w:pPr>
            <w:r w:rsidRPr="00AB6EAC">
              <w:t>0.4088</w:t>
            </w:r>
          </w:p>
        </w:tc>
        <w:tc>
          <w:tcPr>
            <w:tcW w:w="0" w:type="auto"/>
            <w:shd w:val="clear" w:color="auto" w:fill="auto"/>
            <w:noWrap/>
            <w:hideMark/>
            <w:tcPrChange w:id="349" w:author="pschmidt" w:date="2018-02-06T14:50:00Z">
              <w:tcPr>
                <w:tcW w:w="1200" w:type="dxa"/>
                <w:shd w:val="clear" w:color="auto" w:fill="auto"/>
                <w:noWrap/>
                <w:vAlign w:val="bottom"/>
                <w:hideMark/>
              </w:tcPr>
            </w:tcPrChange>
          </w:tcPr>
          <w:p w14:paraId="2C452953" w14:textId="757BF9DB" w:rsidR="00180CB8" w:rsidRPr="00392A26" w:rsidRDefault="00180CB8" w:rsidP="00180CB8">
            <w:pPr>
              <w:jc w:val="right"/>
              <w:rPr>
                <w:rStyle w:val="Hervorhebung"/>
                <w:i w:val="0"/>
              </w:rPr>
            </w:pPr>
            <w:r w:rsidRPr="00AB6EAC">
              <w:t>0.0659</w:t>
            </w:r>
          </w:p>
        </w:tc>
        <w:tc>
          <w:tcPr>
            <w:tcW w:w="0" w:type="auto"/>
            <w:shd w:val="clear" w:color="auto" w:fill="auto"/>
            <w:noWrap/>
            <w:hideMark/>
            <w:tcPrChange w:id="350" w:author="pschmidt" w:date="2018-02-06T14:50:00Z">
              <w:tcPr>
                <w:tcW w:w="1430" w:type="dxa"/>
                <w:gridSpan w:val="2"/>
                <w:shd w:val="clear" w:color="auto" w:fill="auto"/>
                <w:noWrap/>
                <w:vAlign w:val="bottom"/>
                <w:hideMark/>
              </w:tcPr>
            </w:tcPrChange>
          </w:tcPr>
          <w:p w14:paraId="744F19B5" w14:textId="7DA05A46" w:rsidR="00180CB8" w:rsidRPr="00392A26" w:rsidRDefault="00180CB8" w:rsidP="00180CB8">
            <w:pPr>
              <w:jc w:val="right"/>
              <w:rPr>
                <w:rStyle w:val="Hervorhebung"/>
                <w:i w:val="0"/>
              </w:rPr>
            </w:pPr>
            <w:r w:rsidRPr="00AB6EAC">
              <w:t>0.299</w:t>
            </w:r>
            <w:r>
              <w:t>0</w:t>
            </w:r>
          </w:p>
        </w:tc>
        <w:tc>
          <w:tcPr>
            <w:tcW w:w="0" w:type="auto"/>
            <w:shd w:val="clear" w:color="auto" w:fill="auto"/>
            <w:noWrap/>
            <w:hideMark/>
            <w:tcPrChange w:id="351" w:author="pschmidt" w:date="2018-02-06T14:50:00Z">
              <w:tcPr>
                <w:tcW w:w="1403" w:type="dxa"/>
                <w:shd w:val="clear" w:color="auto" w:fill="auto"/>
                <w:noWrap/>
                <w:vAlign w:val="bottom"/>
                <w:hideMark/>
              </w:tcPr>
            </w:tcPrChange>
          </w:tcPr>
          <w:p w14:paraId="199A3CAD" w14:textId="6A2C99E3" w:rsidR="00180CB8" w:rsidRPr="00392A26" w:rsidRDefault="00180CB8" w:rsidP="00180CB8">
            <w:pPr>
              <w:jc w:val="right"/>
              <w:rPr>
                <w:rStyle w:val="Hervorhebung"/>
                <w:i w:val="0"/>
              </w:rPr>
            </w:pPr>
            <w:r w:rsidRPr="00AB6EAC">
              <w:t>0.0914</w:t>
            </w:r>
          </w:p>
        </w:tc>
        <w:tc>
          <w:tcPr>
            <w:tcW w:w="0" w:type="auto"/>
            <w:tcPrChange w:id="352" w:author="pschmidt" w:date="2018-02-06T14:50:00Z">
              <w:tcPr>
                <w:tcW w:w="1403" w:type="dxa"/>
              </w:tcPr>
            </w:tcPrChange>
          </w:tcPr>
          <w:p w14:paraId="1D454C72" w14:textId="63201115" w:rsidR="00180CB8" w:rsidRPr="00392A26" w:rsidRDefault="00180CB8" w:rsidP="00180CB8">
            <w:pPr>
              <w:jc w:val="right"/>
              <w:rPr>
                <w:rStyle w:val="Hervorhebung"/>
                <w:i w:val="0"/>
              </w:rPr>
            </w:pPr>
            <w:r w:rsidRPr="00AB6EAC">
              <w:t>0.6455</w:t>
            </w:r>
          </w:p>
        </w:tc>
      </w:tr>
      <w:tr w:rsidR="00180CB8" w14:paraId="6E328418" w14:textId="06926BC9" w:rsidTr="00601DBC">
        <w:tblPrEx>
          <w:tblW w:w="0" w:type="auto"/>
          <w:tblPrExChange w:id="35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54" w:author="pschmidt" w:date="2018-02-06T14:50:00Z">
            <w:trPr>
              <w:gridBefore w:val="1"/>
              <w:gridAfter w:val="0"/>
              <w:trHeight w:val="300"/>
            </w:trPr>
          </w:trPrChange>
        </w:trPr>
        <w:tc>
          <w:tcPr>
            <w:tcW w:w="0" w:type="auto"/>
            <w:shd w:val="clear" w:color="auto" w:fill="auto"/>
            <w:noWrap/>
            <w:vAlign w:val="bottom"/>
            <w:hideMark/>
            <w:tcPrChange w:id="355" w:author="pschmidt" w:date="2018-02-06T14:50:00Z">
              <w:tcPr>
                <w:tcW w:w="1663" w:type="dxa"/>
                <w:gridSpan w:val="2"/>
                <w:shd w:val="clear" w:color="auto" w:fill="auto"/>
                <w:noWrap/>
                <w:vAlign w:val="bottom"/>
                <w:hideMark/>
              </w:tcPr>
            </w:tcPrChange>
          </w:tcPr>
          <w:p w14:paraId="73265CB7" w14:textId="77777777" w:rsidR="00180CB8" w:rsidRDefault="00180CB8" w:rsidP="00180CB8">
            <w:r>
              <w:t>BRRI dhan34</w:t>
            </w:r>
          </w:p>
        </w:tc>
        <w:tc>
          <w:tcPr>
            <w:tcW w:w="0" w:type="auto"/>
            <w:shd w:val="clear" w:color="auto" w:fill="auto"/>
            <w:noWrap/>
            <w:hideMark/>
            <w:tcPrChange w:id="356" w:author="pschmidt" w:date="2018-02-06T14:50:00Z">
              <w:tcPr>
                <w:tcW w:w="1200" w:type="dxa"/>
                <w:shd w:val="clear" w:color="auto" w:fill="auto"/>
                <w:noWrap/>
                <w:vAlign w:val="bottom"/>
                <w:hideMark/>
              </w:tcPr>
            </w:tcPrChange>
          </w:tcPr>
          <w:p w14:paraId="21BFC50E" w14:textId="002C61A4" w:rsidR="00180CB8" w:rsidRPr="00392A26" w:rsidRDefault="00180CB8" w:rsidP="00180CB8">
            <w:pPr>
              <w:jc w:val="right"/>
              <w:rPr>
                <w:rStyle w:val="Hervorhebung"/>
                <w:i w:val="0"/>
              </w:rPr>
            </w:pPr>
            <w:r w:rsidRPr="00AB6EAC">
              <w:t>0.1145</w:t>
            </w:r>
          </w:p>
        </w:tc>
        <w:tc>
          <w:tcPr>
            <w:tcW w:w="0" w:type="auto"/>
            <w:shd w:val="clear" w:color="auto" w:fill="auto"/>
            <w:noWrap/>
            <w:hideMark/>
            <w:tcPrChange w:id="357" w:author="pschmidt" w:date="2018-02-06T14:50:00Z">
              <w:tcPr>
                <w:tcW w:w="1200" w:type="dxa"/>
                <w:shd w:val="clear" w:color="auto" w:fill="auto"/>
                <w:noWrap/>
                <w:vAlign w:val="bottom"/>
                <w:hideMark/>
              </w:tcPr>
            </w:tcPrChange>
          </w:tcPr>
          <w:p w14:paraId="54F76534" w14:textId="439655E9" w:rsidR="00180CB8" w:rsidRPr="00392A26" w:rsidRDefault="00180CB8" w:rsidP="00180CB8">
            <w:pPr>
              <w:jc w:val="right"/>
              <w:rPr>
                <w:rStyle w:val="Hervorhebung"/>
                <w:i w:val="0"/>
              </w:rPr>
            </w:pPr>
            <w:r w:rsidRPr="00AB6EAC">
              <w:t>0.0269</w:t>
            </w:r>
          </w:p>
        </w:tc>
        <w:tc>
          <w:tcPr>
            <w:tcW w:w="0" w:type="auto"/>
            <w:shd w:val="clear" w:color="auto" w:fill="auto"/>
            <w:noWrap/>
            <w:hideMark/>
            <w:tcPrChange w:id="358" w:author="pschmidt" w:date="2018-02-06T14:50:00Z">
              <w:tcPr>
                <w:tcW w:w="1430" w:type="dxa"/>
                <w:gridSpan w:val="2"/>
                <w:shd w:val="clear" w:color="auto" w:fill="auto"/>
                <w:noWrap/>
                <w:vAlign w:val="bottom"/>
                <w:hideMark/>
              </w:tcPr>
            </w:tcPrChange>
          </w:tcPr>
          <w:p w14:paraId="31F261CB" w14:textId="090292C0" w:rsidR="00180CB8" w:rsidRPr="00392A26" w:rsidRDefault="00180CB8" w:rsidP="00180CB8">
            <w:pPr>
              <w:jc w:val="right"/>
              <w:rPr>
                <w:rStyle w:val="Hervorhebung"/>
                <w:i w:val="0"/>
              </w:rPr>
            </w:pPr>
            <w:r w:rsidRPr="00AB6EAC">
              <w:t>0.1077</w:t>
            </w:r>
          </w:p>
        </w:tc>
        <w:tc>
          <w:tcPr>
            <w:tcW w:w="0" w:type="auto"/>
            <w:shd w:val="clear" w:color="auto" w:fill="auto"/>
            <w:noWrap/>
            <w:hideMark/>
            <w:tcPrChange w:id="359" w:author="pschmidt" w:date="2018-02-06T14:50:00Z">
              <w:tcPr>
                <w:tcW w:w="1403" w:type="dxa"/>
                <w:shd w:val="clear" w:color="auto" w:fill="auto"/>
                <w:noWrap/>
                <w:vAlign w:val="bottom"/>
                <w:hideMark/>
              </w:tcPr>
            </w:tcPrChange>
          </w:tcPr>
          <w:p w14:paraId="3A9E83C9" w14:textId="0A74BC85" w:rsidR="00180CB8" w:rsidRPr="00392A26" w:rsidRDefault="00180CB8" w:rsidP="00180CB8">
            <w:pPr>
              <w:jc w:val="right"/>
              <w:rPr>
                <w:rStyle w:val="Hervorhebung"/>
                <w:i w:val="0"/>
              </w:rPr>
            </w:pPr>
            <w:r w:rsidRPr="00AB6EAC">
              <w:t>0.0681</w:t>
            </w:r>
          </w:p>
        </w:tc>
        <w:tc>
          <w:tcPr>
            <w:tcW w:w="0" w:type="auto"/>
            <w:tcPrChange w:id="360" w:author="pschmidt" w:date="2018-02-06T14:50:00Z">
              <w:tcPr>
                <w:tcW w:w="1403" w:type="dxa"/>
              </w:tcPr>
            </w:tcPrChange>
          </w:tcPr>
          <w:p w14:paraId="3A3DC49A" w14:textId="74B5E98E" w:rsidR="00180CB8" w:rsidRPr="00392A26" w:rsidRDefault="00180CB8" w:rsidP="00180CB8">
            <w:pPr>
              <w:jc w:val="right"/>
              <w:rPr>
                <w:rStyle w:val="Hervorhebung"/>
                <w:i w:val="0"/>
              </w:rPr>
            </w:pPr>
            <w:r w:rsidRPr="00AB6EAC">
              <w:t>0.2326</w:t>
            </w:r>
          </w:p>
        </w:tc>
      </w:tr>
      <w:tr w:rsidR="00180CB8" w14:paraId="1BD8D3DA" w14:textId="6EAC25D4" w:rsidTr="00601DBC">
        <w:tblPrEx>
          <w:tblW w:w="0" w:type="auto"/>
          <w:tblPrExChange w:id="36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62" w:author="pschmidt" w:date="2018-02-06T14:50:00Z">
            <w:trPr>
              <w:gridBefore w:val="1"/>
              <w:gridAfter w:val="0"/>
              <w:trHeight w:val="300"/>
            </w:trPr>
          </w:trPrChange>
        </w:trPr>
        <w:tc>
          <w:tcPr>
            <w:tcW w:w="0" w:type="auto"/>
            <w:shd w:val="clear" w:color="auto" w:fill="auto"/>
            <w:noWrap/>
            <w:vAlign w:val="bottom"/>
            <w:hideMark/>
            <w:tcPrChange w:id="363" w:author="pschmidt" w:date="2018-02-06T14:50:00Z">
              <w:tcPr>
                <w:tcW w:w="1663" w:type="dxa"/>
                <w:gridSpan w:val="2"/>
                <w:shd w:val="clear" w:color="auto" w:fill="auto"/>
                <w:noWrap/>
                <w:vAlign w:val="bottom"/>
                <w:hideMark/>
              </w:tcPr>
            </w:tcPrChange>
          </w:tcPr>
          <w:p w14:paraId="230270E6" w14:textId="77777777" w:rsidR="00180CB8" w:rsidRDefault="00180CB8" w:rsidP="00180CB8">
            <w:r>
              <w:t>BRRI dhan37</w:t>
            </w:r>
          </w:p>
        </w:tc>
        <w:tc>
          <w:tcPr>
            <w:tcW w:w="0" w:type="auto"/>
            <w:shd w:val="clear" w:color="auto" w:fill="auto"/>
            <w:noWrap/>
            <w:hideMark/>
            <w:tcPrChange w:id="364" w:author="pschmidt" w:date="2018-02-06T14:50:00Z">
              <w:tcPr>
                <w:tcW w:w="1200" w:type="dxa"/>
                <w:shd w:val="clear" w:color="auto" w:fill="auto"/>
                <w:noWrap/>
                <w:vAlign w:val="bottom"/>
                <w:hideMark/>
              </w:tcPr>
            </w:tcPrChange>
          </w:tcPr>
          <w:p w14:paraId="2FB1FBDA" w14:textId="535B1AA1" w:rsidR="00180CB8" w:rsidRPr="00392A26" w:rsidRDefault="00180CB8" w:rsidP="00180CB8">
            <w:pPr>
              <w:jc w:val="right"/>
              <w:rPr>
                <w:rStyle w:val="Hervorhebung"/>
                <w:i w:val="0"/>
              </w:rPr>
            </w:pPr>
            <w:r w:rsidRPr="00AB6EAC">
              <w:t>0.1377</w:t>
            </w:r>
          </w:p>
        </w:tc>
        <w:tc>
          <w:tcPr>
            <w:tcW w:w="0" w:type="auto"/>
            <w:shd w:val="clear" w:color="auto" w:fill="auto"/>
            <w:noWrap/>
            <w:hideMark/>
            <w:tcPrChange w:id="365" w:author="pschmidt" w:date="2018-02-06T14:50:00Z">
              <w:tcPr>
                <w:tcW w:w="1200" w:type="dxa"/>
                <w:shd w:val="clear" w:color="auto" w:fill="auto"/>
                <w:noWrap/>
                <w:vAlign w:val="bottom"/>
                <w:hideMark/>
              </w:tcPr>
            </w:tcPrChange>
          </w:tcPr>
          <w:p w14:paraId="5A179AEF" w14:textId="11AB00AF" w:rsidR="00180CB8" w:rsidRPr="00392A26" w:rsidRDefault="00180CB8" w:rsidP="00180CB8">
            <w:pPr>
              <w:jc w:val="right"/>
              <w:rPr>
                <w:rStyle w:val="Hervorhebung"/>
                <w:i w:val="0"/>
              </w:rPr>
            </w:pPr>
            <w:r w:rsidRPr="00AB6EAC">
              <w:t>0.0297</w:t>
            </w:r>
          </w:p>
        </w:tc>
        <w:tc>
          <w:tcPr>
            <w:tcW w:w="0" w:type="auto"/>
            <w:shd w:val="clear" w:color="auto" w:fill="auto"/>
            <w:noWrap/>
            <w:hideMark/>
            <w:tcPrChange w:id="366" w:author="pschmidt" w:date="2018-02-06T14:50:00Z">
              <w:tcPr>
                <w:tcW w:w="1430" w:type="dxa"/>
                <w:gridSpan w:val="2"/>
                <w:shd w:val="clear" w:color="auto" w:fill="auto"/>
                <w:noWrap/>
                <w:vAlign w:val="bottom"/>
                <w:hideMark/>
              </w:tcPr>
            </w:tcPrChange>
          </w:tcPr>
          <w:p w14:paraId="569F9A44" w14:textId="5C172F3D" w:rsidR="00180CB8" w:rsidRPr="00392A26" w:rsidRDefault="00180CB8" w:rsidP="00180CB8">
            <w:pPr>
              <w:jc w:val="right"/>
              <w:rPr>
                <w:rStyle w:val="Hervorhebung"/>
                <w:i w:val="0"/>
              </w:rPr>
            </w:pPr>
            <w:r w:rsidRPr="00AB6EAC">
              <w:t>0.1872</w:t>
            </w:r>
          </w:p>
        </w:tc>
        <w:tc>
          <w:tcPr>
            <w:tcW w:w="0" w:type="auto"/>
            <w:shd w:val="clear" w:color="auto" w:fill="auto"/>
            <w:noWrap/>
            <w:hideMark/>
            <w:tcPrChange w:id="367" w:author="pschmidt" w:date="2018-02-06T14:50:00Z">
              <w:tcPr>
                <w:tcW w:w="1403" w:type="dxa"/>
                <w:shd w:val="clear" w:color="auto" w:fill="auto"/>
                <w:noWrap/>
                <w:vAlign w:val="bottom"/>
                <w:hideMark/>
              </w:tcPr>
            </w:tcPrChange>
          </w:tcPr>
          <w:p w14:paraId="43EDFB91" w14:textId="3750C8E0" w:rsidR="00180CB8" w:rsidRPr="00392A26" w:rsidRDefault="00180CB8" w:rsidP="00180CB8">
            <w:pPr>
              <w:jc w:val="right"/>
              <w:rPr>
                <w:rStyle w:val="Hervorhebung"/>
                <w:i w:val="0"/>
              </w:rPr>
            </w:pPr>
            <w:r w:rsidRPr="00AB6EAC">
              <w:t>0.0715</w:t>
            </w:r>
          </w:p>
        </w:tc>
        <w:tc>
          <w:tcPr>
            <w:tcW w:w="0" w:type="auto"/>
            <w:tcPrChange w:id="368" w:author="pschmidt" w:date="2018-02-06T14:50:00Z">
              <w:tcPr>
                <w:tcW w:w="1403" w:type="dxa"/>
              </w:tcPr>
            </w:tcPrChange>
          </w:tcPr>
          <w:p w14:paraId="5D3426B5" w14:textId="24E3F06B" w:rsidR="00180CB8" w:rsidRPr="00392A26" w:rsidRDefault="00180CB8" w:rsidP="00180CB8">
            <w:pPr>
              <w:jc w:val="right"/>
              <w:rPr>
                <w:rStyle w:val="Hervorhebung"/>
                <w:i w:val="0"/>
              </w:rPr>
            </w:pPr>
            <w:r w:rsidRPr="00AB6EAC">
              <w:t>0.4041</w:t>
            </w:r>
          </w:p>
        </w:tc>
      </w:tr>
      <w:tr w:rsidR="00180CB8" w14:paraId="161901D0" w14:textId="34BDCEC9" w:rsidTr="00601DBC">
        <w:tblPrEx>
          <w:tblW w:w="0" w:type="auto"/>
          <w:tblPrExChange w:id="36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70" w:author="pschmidt" w:date="2018-02-06T14:50:00Z">
            <w:trPr>
              <w:gridBefore w:val="1"/>
              <w:gridAfter w:val="0"/>
              <w:trHeight w:val="300"/>
            </w:trPr>
          </w:trPrChange>
        </w:trPr>
        <w:tc>
          <w:tcPr>
            <w:tcW w:w="0" w:type="auto"/>
            <w:shd w:val="clear" w:color="auto" w:fill="auto"/>
            <w:noWrap/>
            <w:vAlign w:val="bottom"/>
            <w:hideMark/>
            <w:tcPrChange w:id="371" w:author="pschmidt" w:date="2018-02-06T14:50:00Z">
              <w:tcPr>
                <w:tcW w:w="1663" w:type="dxa"/>
                <w:gridSpan w:val="2"/>
                <w:shd w:val="clear" w:color="auto" w:fill="auto"/>
                <w:noWrap/>
                <w:vAlign w:val="bottom"/>
                <w:hideMark/>
              </w:tcPr>
            </w:tcPrChange>
          </w:tcPr>
          <w:p w14:paraId="6844146E" w14:textId="77777777" w:rsidR="00180CB8" w:rsidRDefault="00180CB8" w:rsidP="00180CB8">
            <w:r>
              <w:t>BRRI dhan38</w:t>
            </w:r>
          </w:p>
        </w:tc>
        <w:tc>
          <w:tcPr>
            <w:tcW w:w="0" w:type="auto"/>
            <w:shd w:val="clear" w:color="auto" w:fill="auto"/>
            <w:noWrap/>
            <w:hideMark/>
            <w:tcPrChange w:id="372" w:author="pschmidt" w:date="2018-02-06T14:50:00Z">
              <w:tcPr>
                <w:tcW w:w="1200" w:type="dxa"/>
                <w:shd w:val="clear" w:color="auto" w:fill="auto"/>
                <w:noWrap/>
                <w:vAlign w:val="bottom"/>
                <w:hideMark/>
              </w:tcPr>
            </w:tcPrChange>
          </w:tcPr>
          <w:p w14:paraId="16D0AFAF" w14:textId="08F5B45C" w:rsidR="00180CB8" w:rsidRPr="00392A26" w:rsidRDefault="00180CB8" w:rsidP="00180CB8">
            <w:pPr>
              <w:jc w:val="right"/>
              <w:rPr>
                <w:rStyle w:val="Hervorhebung"/>
                <w:i w:val="0"/>
              </w:rPr>
            </w:pPr>
            <w:r w:rsidRPr="00AB6EAC">
              <w:t>0.0416</w:t>
            </w:r>
          </w:p>
        </w:tc>
        <w:tc>
          <w:tcPr>
            <w:tcW w:w="0" w:type="auto"/>
            <w:shd w:val="clear" w:color="auto" w:fill="auto"/>
            <w:noWrap/>
            <w:hideMark/>
            <w:tcPrChange w:id="373" w:author="pschmidt" w:date="2018-02-06T14:50:00Z">
              <w:tcPr>
                <w:tcW w:w="1200" w:type="dxa"/>
                <w:shd w:val="clear" w:color="auto" w:fill="auto"/>
                <w:noWrap/>
                <w:vAlign w:val="bottom"/>
                <w:hideMark/>
              </w:tcPr>
            </w:tcPrChange>
          </w:tcPr>
          <w:p w14:paraId="5EF07961" w14:textId="1CF649E0" w:rsidR="00180CB8" w:rsidRPr="00392A26" w:rsidRDefault="00180CB8" w:rsidP="00180CB8">
            <w:pPr>
              <w:jc w:val="right"/>
              <w:rPr>
                <w:rStyle w:val="Hervorhebung"/>
                <w:i w:val="0"/>
              </w:rPr>
            </w:pPr>
            <w:r w:rsidRPr="00AB6EAC">
              <w:t>0.0157</w:t>
            </w:r>
          </w:p>
        </w:tc>
        <w:tc>
          <w:tcPr>
            <w:tcW w:w="0" w:type="auto"/>
            <w:shd w:val="clear" w:color="auto" w:fill="auto"/>
            <w:noWrap/>
            <w:hideMark/>
            <w:tcPrChange w:id="374" w:author="pschmidt" w:date="2018-02-06T14:50:00Z">
              <w:tcPr>
                <w:tcW w:w="1430" w:type="dxa"/>
                <w:gridSpan w:val="2"/>
                <w:shd w:val="clear" w:color="auto" w:fill="auto"/>
                <w:noWrap/>
                <w:vAlign w:val="bottom"/>
                <w:hideMark/>
              </w:tcPr>
            </w:tcPrChange>
          </w:tcPr>
          <w:p w14:paraId="4A6D6FE7" w14:textId="645DBF14" w:rsidR="00180CB8" w:rsidRPr="00392A26" w:rsidRDefault="00180CB8" w:rsidP="00180CB8">
            <w:pPr>
              <w:jc w:val="right"/>
              <w:rPr>
                <w:rStyle w:val="Hervorhebung"/>
                <w:i w:val="0"/>
              </w:rPr>
            </w:pPr>
            <w:r w:rsidRPr="00AB6EAC">
              <w:t>0.1594</w:t>
            </w:r>
          </w:p>
        </w:tc>
        <w:tc>
          <w:tcPr>
            <w:tcW w:w="0" w:type="auto"/>
            <w:shd w:val="clear" w:color="auto" w:fill="auto"/>
            <w:noWrap/>
            <w:hideMark/>
            <w:tcPrChange w:id="375" w:author="pschmidt" w:date="2018-02-06T14:50:00Z">
              <w:tcPr>
                <w:tcW w:w="1403" w:type="dxa"/>
                <w:shd w:val="clear" w:color="auto" w:fill="auto"/>
                <w:noWrap/>
                <w:vAlign w:val="bottom"/>
                <w:hideMark/>
              </w:tcPr>
            </w:tcPrChange>
          </w:tcPr>
          <w:p w14:paraId="636ADFCF" w14:textId="4F2DC367" w:rsidR="00180CB8" w:rsidRPr="00392A26" w:rsidRDefault="00180CB8" w:rsidP="00180CB8">
            <w:pPr>
              <w:jc w:val="right"/>
              <w:rPr>
                <w:rStyle w:val="Hervorhebung"/>
                <w:i w:val="0"/>
              </w:rPr>
            </w:pPr>
            <w:r w:rsidRPr="00AB6EAC">
              <w:t>0.0602</w:t>
            </w:r>
          </w:p>
        </w:tc>
        <w:tc>
          <w:tcPr>
            <w:tcW w:w="0" w:type="auto"/>
            <w:tcPrChange w:id="376" w:author="pschmidt" w:date="2018-02-06T14:50:00Z">
              <w:tcPr>
                <w:tcW w:w="1403" w:type="dxa"/>
              </w:tcPr>
            </w:tcPrChange>
          </w:tcPr>
          <w:p w14:paraId="70B2D779" w14:textId="17C21988" w:rsidR="00180CB8" w:rsidRPr="00392A26" w:rsidRDefault="00180CB8" w:rsidP="00180CB8">
            <w:pPr>
              <w:jc w:val="right"/>
              <w:rPr>
                <w:rStyle w:val="Hervorhebung"/>
                <w:i w:val="0"/>
              </w:rPr>
            </w:pPr>
            <w:r w:rsidRPr="00AB6EAC">
              <w:t>0.3441</w:t>
            </w:r>
          </w:p>
        </w:tc>
      </w:tr>
      <w:tr w:rsidR="00180CB8" w14:paraId="4D7C5C95" w14:textId="180130B9" w:rsidTr="00601DBC">
        <w:tblPrEx>
          <w:tblW w:w="0" w:type="auto"/>
          <w:tblPrExChange w:id="37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78" w:author="pschmidt" w:date="2018-02-06T14:50:00Z">
            <w:trPr>
              <w:gridBefore w:val="1"/>
              <w:gridAfter w:val="0"/>
              <w:trHeight w:val="300"/>
            </w:trPr>
          </w:trPrChange>
        </w:trPr>
        <w:tc>
          <w:tcPr>
            <w:tcW w:w="0" w:type="auto"/>
            <w:shd w:val="clear" w:color="auto" w:fill="auto"/>
            <w:noWrap/>
            <w:vAlign w:val="bottom"/>
            <w:hideMark/>
            <w:tcPrChange w:id="379" w:author="pschmidt" w:date="2018-02-06T14:50:00Z">
              <w:tcPr>
                <w:tcW w:w="1663" w:type="dxa"/>
                <w:gridSpan w:val="2"/>
                <w:shd w:val="clear" w:color="auto" w:fill="auto"/>
                <w:noWrap/>
                <w:vAlign w:val="bottom"/>
                <w:hideMark/>
              </w:tcPr>
            </w:tcPrChange>
          </w:tcPr>
          <w:p w14:paraId="58673478" w14:textId="77777777" w:rsidR="00180CB8" w:rsidRDefault="00180CB8" w:rsidP="00180CB8">
            <w:r>
              <w:t>BRRI dhan39</w:t>
            </w:r>
          </w:p>
        </w:tc>
        <w:tc>
          <w:tcPr>
            <w:tcW w:w="0" w:type="auto"/>
            <w:shd w:val="clear" w:color="auto" w:fill="auto"/>
            <w:noWrap/>
            <w:hideMark/>
            <w:tcPrChange w:id="380" w:author="pschmidt" w:date="2018-02-06T14:50:00Z">
              <w:tcPr>
                <w:tcW w:w="1200" w:type="dxa"/>
                <w:shd w:val="clear" w:color="auto" w:fill="auto"/>
                <w:noWrap/>
                <w:vAlign w:val="bottom"/>
                <w:hideMark/>
              </w:tcPr>
            </w:tcPrChange>
          </w:tcPr>
          <w:p w14:paraId="0A54CA5F" w14:textId="7B3C06CE" w:rsidR="00180CB8" w:rsidRPr="00392A26" w:rsidRDefault="00180CB8" w:rsidP="00180CB8">
            <w:pPr>
              <w:jc w:val="right"/>
              <w:rPr>
                <w:rStyle w:val="Hervorhebung"/>
                <w:i w:val="0"/>
              </w:rPr>
            </w:pPr>
            <w:r w:rsidRPr="00AB6EAC">
              <w:t>0.4677</w:t>
            </w:r>
          </w:p>
        </w:tc>
        <w:tc>
          <w:tcPr>
            <w:tcW w:w="0" w:type="auto"/>
            <w:shd w:val="clear" w:color="auto" w:fill="auto"/>
            <w:noWrap/>
            <w:hideMark/>
            <w:tcPrChange w:id="381" w:author="pschmidt" w:date="2018-02-06T14:50:00Z">
              <w:tcPr>
                <w:tcW w:w="1200" w:type="dxa"/>
                <w:shd w:val="clear" w:color="auto" w:fill="auto"/>
                <w:noWrap/>
                <w:vAlign w:val="bottom"/>
                <w:hideMark/>
              </w:tcPr>
            </w:tcPrChange>
          </w:tcPr>
          <w:p w14:paraId="71E44BC4" w14:textId="062072FE" w:rsidR="00180CB8" w:rsidRPr="00392A26" w:rsidRDefault="00180CB8" w:rsidP="00180CB8">
            <w:pPr>
              <w:jc w:val="right"/>
              <w:rPr>
                <w:rStyle w:val="Hervorhebung"/>
                <w:i w:val="0"/>
              </w:rPr>
            </w:pPr>
            <w:r w:rsidRPr="00AB6EAC">
              <w:t>0.0735</w:t>
            </w:r>
          </w:p>
        </w:tc>
        <w:tc>
          <w:tcPr>
            <w:tcW w:w="0" w:type="auto"/>
            <w:shd w:val="clear" w:color="auto" w:fill="auto"/>
            <w:noWrap/>
            <w:hideMark/>
            <w:tcPrChange w:id="382" w:author="pschmidt" w:date="2018-02-06T14:50:00Z">
              <w:tcPr>
                <w:tcW w:w="1430" w:type="dxa"/>
                <w:gridSpan w:val="2"/>
                <w:shd w:val="clear" w:color="auto" w:fill="auto"/>
                <w:noWrap/>
                <w:vAlign w:val="bottom"/>
                <w:hideMark/>
              </w:tcPr>
            </w:tcPrChange>
          </w:tcPr>
          <w:p w14:paraId="5E3B9351" w14:textId="569D5704" w:rsidR="00180CB8" w:rsidRPr="00392A26" w:rsidRDefault="00180CB8" w:rsidP="00180CB8">
            <w:pPr>
              <w:jc w:val="right"/>
              <w:rPr>
                <w:rStyle w:val="Hervorhebung"/>
                <w:i w:val="0"/>
              </w:rPr>
            </w:pPr>
            <w:r w:rsidRPr="00AB6EAC">
              <w:t>0.4216</w:t>
            </w:r>
          </w:p>
        </w:tc>
        <w:tc>
          <w:tcPr>
            <w:tcW w:w="0" w:type="auto"/>
            <w:shd w:val="clear" w:color="auto" w:fill="auto"/>
            <w:noWrap/>
            <w:hideMark/>
            <w:tcPrChange w:id="383" w:author="pschmidt" w:date="2018-02-06T14:50:00Z">
              <w:tcPr>
                <w:tcW w:w="1403" w:type="dxa"/>
                <w:shd w:val="clear" w:color="auto" w:fill="auto"/>
                <w:noWrap/>
                <w:vAlign w:val="bottom"/>
                <w:hideMark/>
              </w:tcPr>
            </w:tcPrChange>
          </w:tcPr>
          <w:p w14:paraId="2E8F60AB" w14:textId="04802603" w:rsidR="00180CB8" w:rsidRPr="00392A26" w:rsidRDefault="00180CB8" w:rsidP="00180CB8">
            <w:pPr>
              <w:jc w:val="right"/>
              <w:rPr>
                <w:rStyle w:val="Hervorhebung"/>
                <w:i w:val="0"/>
              </w:rPr>
            </w:pPr>
            <w:r w:rsidRPr="00AB6EAC">
              <w:t>0.0962</w:t>
            </w:r>
          </w:p>
        </w:tc>
        <w:tc>
          <w:tcPr>
            <w:tcW w:w="0" w:type="auto"/>
            <w:tcPrChange w:id="384" w:author="pschmidt" w:date="2018-02-06T14:50:00Z">
              <w:tcPr>
                <w:tcW w:w="1403" w:type="dxa"/>
              </w:tcPr>
            </w:tcPrChange>
          </w:tcPr>
          <w:p w14:paraId="00B6F51D" w14:textId="630ADB65" w:rsidR="00180CB8" w:rsidRPr="00392A26" w:rsidRDefault="00180CB8" w:rsidP="00180CB8">
            <w:pPr>
              <w:jc w:val="right"/>
              <w:rPr>
                <w:rStyle w:val="Hervorhebung"/>
                <w:i w:val="0"/>
              </w:rPr>
            </w:pPr>
            <w:r w:rsidRPr="00AB6EAC">
              <w:t>0.9103</w:t>
            </w:r>
          </w:p>
        </w:tc>
      </w:tr>
      <w:tr w:rsidR="00180CB8" w14:paraId="4CFA6091" w14:textId="05E60D17" w:rsidTr="00601DBC">
        <w:tblPrEx>
          <w:tblW w:w="0" w:type="auto"/>
          <w:tblPrExChange w:id="38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86" w:author="pschmidt" w:date="2018-02-06T14:50:00Z">
            <w:trPr>
              <w:gridBefore w:val="1"/>
              <w:gridAfter w:val="0"/>
              <w:trHeight w:val="300"/>
            </w:trPr>
          </w:trPrChange>
        </w:trPr>
        <w:tc>
          <w:tcPr>
            <w:tcW w:w="0" w:type="auto"/>
            <w:shd w:val="clear" w:color="auto" w:fill="auto"/>
            <w:noWrap/>
            <w:vAlign w:val="bottom"/>
            <w:hideMark/>
            <w:tcPrChange w:id="387" w:author="pschmidt" w:date="2018-02-06T14:50:00Z">
              <w:tcPr>
                <w:tcW w:w="1663" w:type="dxa"/>
                <w:gridSpan w:val="2"/>
                <w:shd w:val="clear" w:color="auto" w:fill="auto"/>
                <w:noWrap/>
                <w:vAlign w:val="bottom"/>
                <w:hideMark/>
              </w:tcPr>
            </w:tcPrChange>
          </w:tcPr>
          <w:p w14:paraId="36F89F83" w14:textId="77777777" w:rsidR="00180CB8" w:rsidRDefault="00180CB8" w:rsidP="00180CB8">
            <w:r>
              <w:t>BRRI dhan40</w:t>
            </w:r>
          </w:p>
        </w:tc>
        <w:tc>
          <w:tcPr>
            <w:tcW w:w="0" w:type="auto"/>
            <w:shd w:val="clear" w:color="auto" w:fill="auto"/>
            <w:noWrap/>
            <w:hideMark/>
            <w:tcPrChange w:id="388" w:author="pschmidt" w:date="2018-02-06T14:50:00Z">
              <w:tcPr>
                <w:tcW w:w="1200" w:type="dxa"/>
                <w:shd w:val="clear" w:color="auto" w:fill="auto"/>
                <w:noWrap/>
                <w:vAlign w:val="bottom"/>
                <w:hideMark/>
              </w:tcPr>
            </w:tcPrChange>
          </w:tcPr>
          <w:p w14:paraId="7B0C4731" w14:textId="02F24865" w:rsidR="00180CB8" w:rsidRPr="00392A26" w:rsidRDefault="00180CB8" w:rsidP="00180CB8">
            <w:pPr>
              <w:jc w:val="right"/>
              <w:rPr>
                <w:rStyle w:val="Hervorhebung"/>
                <w:i w:val="0"/>
              </w:rPr>
            </w:pPr>
            <w:r w:rsidRPr="00AB6EAC">
              <w:t>0.221</w:t>
            </w:r>
            <w:r>
              <w:t>0</w:t>
            </w:r>
          </w:p>
        </w:tc>
        <w:tc>
          <w:tcPr>
            <w:tcW w:w="0" w:type="auto"/>
            <w:shd w:val="clear" w:color="auto" w:fill="auto"/>
            <w:noWrap/>
            <w:hideMark/>
            <w:tcPrChange w:id="389" w:author="pschmidt" w:date="2018-02-06T14:50:00Z">
              <w:tcPr>
                <w:tcW w:w="1200" w:type="dxa"/>
                <w:shd w:val="clear" w:color="auto" w:fill="auto"/>
                <w:noWrap/>
                <w:vAlign w:val="bottom"/>
                <w:hideMark/>
              </w:tcPr>
            </w:tcPrChange>
          </w:tcPr>
          <w:p w14:paraId="21142481" w14:textId="36833216" w:rsidR="00180CB8" w:rsidRPr="00392A26" w:rsidRDefault="00180CB8" w:rsidP="00180CB8">
            <w:pPr>
              <w:jc w:val="right"/>
              <w:rPr>
                <w:rStyle w:val="Hervorhebung"/>
                <w:i w:val="0"/>
              </w:rPr>
            </w:pPr>
            <w:r w:rsidRPr="00AB6EAC">
              <w:t>0.0415</w:t>
            </w:r>
          </w:p>
        </w:tc>
        <w:tc>
          <w:tcPr>
            <w:tcW w:w="0" w:type="auto"/>
            <w:shd w:val="clear" w:color="auto" w:fill="auto"/>
            <w:noWrap/>
            <w:hideMark/>
            <w:tcPrChange w:id="390" w:author="pschmidt" w:date="2018-02-06T14:50:00Z">
              <w:tcPr>
                <w:tcW w:w="1430" w:type="dxa"/>
                <w:gridSpan w:val="2"/>
                <w:shd w:val="clear" w:color="auto" w:fill="auto"/>
                <w:noWrap/>
                <w:vAlign w:val="bottom"/>
                <w:hideMark/>
              </w:tcPr>
            </w:tcPrChange>
          </w:tcPr>
          <w:p w14:paraId="1CC92C87" w14:textId="4CFE69D8" w:rsidR="00180CB8" w:rsidRPr="00392A26" w:rsidRDefault="00180CB8" w:rsidP="00180CB8">
            <w:pPr>
              <w:jc w:val="right"/>
              <w:rPr>
                <w:rStyle w:val="Hervorhebung"/>
                <w:i w:val="0"/>
              </w:rPr>
            </w:pPr>
            <w:r w:rsidRPr="00AB6EAC">
              <w:t>0.4371</w:t>
            </w:r>
          </w:p>
        </w:tc>
        <w:tc>
          <w:tcPr>
            <w:tcW w:w="0" w:type="auto"/>
            <w:shd w:val="clear" w:color="auto" w:fill="auto"/>
            <w:noWrap/>
            <w:hideMark/>
            <w:tcPrChange w:id="391" w:author="pschmidt" w:date="2018-02-06T14:50:00Z">
              <w:tcPr>
                <w:tcW w:w="1403" w:type="dxa"/>
                <w:shd w:val="clear" w:color="auto" w:fill="auto"/>
                <w:noWrap/>
                <w:vAlign w:val="bottom"/>
                <w:hideMark/>
              </w:tcPr>
            </w:tcPrChange>
          </w:tcPr>
          <w:p w14:paraId="6CBDEB57" w14:textId="4E243C7E" w:rsidR="00180CB8" w:rsidRPr="00392A26" w:rsidRDefault="00180CB8" w:rsidP="00180CB8">
            <w:pPr>
              <w:jc w:val="right"/>
              <w:rPr>
                <w:rStyle w:val="Hervorhebung"/>
                <w:i w:val="0"/>
              </w:rPr>
            </w:pPr>
            <w:r w:rsidRPr="00AB6EAC">
              <w:t>0.0787</w:t>
            </w:r>
          </w:p>
        </w:tc>
        <w:tc>
          <w:tcPr>
            <w:tcW w:w="0" w:type="auto"/>
            <w:tcPrChange w:id="392" w:author="pschmidt" w:date="2018-02-06T14:50:00Z">
              <w:tcPr>
                <w:tcW w:w="1403" w:type="dxa"/>
              </w:tcPr>
            </w:tcPrChange>
          </w:tcPr>
          <w:p w14:paraId="6590DDA2" w14:textId="0B79D4B5" w:rsidR="00180CB8" w:rsidRPr="00392A26" w:rsidRDefault="00180CB8" w:rsidP="00180CB8">
            <w:pPr>
              <w:jc w:val="right"/>
              <w:rPr>
                <w:rStyle w:val="Hervorhebung"/>
                <w:i w:val="0"/>
              </w:rPr>
            </w:pPr>
            <w:r w:rsidRPr="00AB6EAC">
              <w:t>0.9438</w:t>
            </w:r>
          </w:p>
        </w:tc>
      </w:tr>
      <w:tr w:rsidR="00180CB8" w14:paraId="742F628F" w14:textId="0193709F" w:rsidTr="00601DBC">
        <w:tblPrEx>
          <w:tblW w:w="0" w:type="auto"/>
          <w:tblPrExChange w:id="39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94" w:author="pschmidt" w:date="2018-02-06T14:50:00Z">
            <w:trPr>
              <w:gridBefore w:val="1"/>
              <w:gridAfter w:val="0"/>
              <w:trHeight w:val="300"/>
            </w:trPr>
          </w:trPrChange>
        </w:trPr>
        <w:tc>
          <w:tcPr>
            <w:tcW w:w="0" w:type="auto"/>
            <w:shd w:val="clear" w:color="auto" w:fill="auto"/>
            <w:noWrap/>
            <w:vAlign w:val="bottom"/>
            <w:hideMark/>
            <w:tcPrChange w:id="395" w:author="pschmidt" w:date="2018-02-06T14:50:00Z">
              <w:tcPr>
                <w:tcW w:w="1663" w:type="dxa"/>
                <w:gridSpan w:val="2"/>
                <w:shd w:val="clear" w:color="auto" w:fill="auto"/>
                <w:noWrap/>
                <w:vAlign w:val="bottom"/>
                <w:hideMark/>
              </w:tcPr>
            </w:tcPrChange>
          </w:tcPr>
          <w:p w14:paraId="3C576D2C" w14:textId="77777777" w:rsidR="00180CB8" w:rsidRDefault="00180CB8" w:rsidP="00180CB8">
            <w:r>
              <w:t>BRRI dhan41</w:t>
            </w:r>
          </w:p>
        </w:tc>
        <w:tc>
          <w:tcPr>
            <w:tcW w:w="0" w:type="auto"/>
            <w:shd w:val="clear" w:color="auto" w:fill="auto"/>
            <w:noWrap/>
            <w:hideMark/>
            <w:tcPrChange w:id="396" w:author="pschmidt" w:date="2018-02-06T14:50:00Z">
              <w:tcPr>
                <w:tcW w:w="1200" w:type="dxa"/>
                <w:shd w:val="clear" w:color="auto" w:fill="auto"/>
                <w:noWrap/>
                <w:vAlign w:val="bottom"/>
                <w:hideMark/>
              </w:tcPr>
            </w:tcPrChange>
          </w:tcPr>
          <w:p w14:paraId="01040A4E" w14:textId="0512E131" w:rsidR="00180CB8" w:rsidRPr="00392A26" w:rsidRDefault="00180CB8" w:rsidP="00180CB8">
            <w:pPr>
              <w:jc w:val="right"/>
              <w:rPr>
                <w:rStyle w:val="Hervorhebung"/>
                <w:i w:val="0"/>
              </w:rPr>
            </w:pPr>
            <w:r w:rsidRPr="00AB6EAC">
              <w:t>0.3377</w:t>
            </w:r>
          </w:p>
        </w:tc>
        <w:tc>
          <w:tcPr>
            <w:tcW w:w="0" w:type="auto"/>
            <w:shd w:val="clear" w:color="auto" w:fill="auto"/>
            <w:noWrap/>
            <w:hideMark/>
            <w:tcPrChange w:id="397" w:author="pschmidt" w:date="2018-02-06T14:50:00Z">
              <w:tcPr>
                <w:tcW w:w="1200" w:type="dxa"/>
                <w:shd w:val="clear" w:color="auto" w:fill="auto"/>
                <w:noWrap/>
                <w:vAlign w:val="bottom"/>
                <w:hideMark/>
              </w:tcPr>
            </w:tcPrChange>
          </w:tcPr>
          <w:p w14:paraId="130BF33C" w14:textId="35DA1E80" w:rsidR="00180CB8" w:rsidRPr="00392A26" w:rsidRDefault="00180CB8" w:rsidP="00180CB8">
            <w:pPr>
              <w:jc w:val="right"/>
              <w:rPr>
                <w:rStyle w:val="Hervorhebung"/>
                <w:i w:val="0"/>
              </w:rPr>
            </w:pPr>
            <w:r w:rsidRPr="00AB6EAC">
              <w:t>0.0586</w:t>
            </w:r>
          </w:p>
        </w:tc>
        <w:tc>
          <w:tcPr>
            <w:tcW w:w="0" w:type="auto"/>
            <w:shd w:val="clear" w:color="auto" w:fill="auto"/>
            <w:noWrap/>
            <w:hideMark/>
            <w:tcPrChange w:id="398" w:author="pschmidt" w:date="2018-02-06T14:50:00Z">
              <w:tcPr>
                <w:tcW w:w="1430" w:type="dxa"/>
                <w:gridSpan w:val="2"/>
                <w:shd w:val="clear" w:color="auto" w:fill="auto"/>
                <w:noWrap/>
                <w:vAlign w:val="bottom"/>
                <w:hideMark/>
              </w:tcPr>
            </w:tcPrChange>
          </w:tcPr>
          <w:p w14:paraId="4C7EEE4F" w14:textId="68741B5D" w:rsidR="00180CB8" w:rsidRPr="00392A26" w:rsidRDefault="00180CB8" w:rsidP="00180CB8">
            <w:pPr>
              <w:jc w:val="right"/>
              <w:rPr>
                <w:rStyle w:val="Hervorhebung"/>
                <w:i w:val="0"/>
              </w:rPr>
            </w:pPr>
            <w:r w:rsidRPr="00AB6EAC">
              <w:t>0.3625</w:t>
            </w:r>
          </w:p>
        </w:tc>
        <w:tc>
          <w:tcPr>
            <w:tcW w:w="0" w:type="auto"/>
            <w:shd w:val="clear" w:color="auto" w:fill="auto"/>
            <w:noWrap/>
            <w:hideMark/>
            <w:tcPrChange w:id="399" w:author="pschmidt" w:date="2018-02-06T14:50:00Z">
              <w:tcPr>
                <w:tcW w:w="1403" w:type="dxa"/>
                <w:shd w:val="clear" w:color="auto" w:fill="auto"/>
                <w:noWrap/>
                <w:vAlign w:val="bottom"/>
                <w:hideMark/>
              </w:tcPr>
            </w:tcPrChange>
          </w:tcPr>
          <w:p w14:paraId="3C8923CE" w14:textId="4FEA6B7C" w:rsidR="00180CB8" w:rsidRPr="00392A26" w:rsidRDefault="00180CB8" w:rsidP="00180CB8">
            <w:pPr>
              <w:jc w:val="right"/>
              <w:rPr>
                <w:rStyle w:val="Hervorhebung"/>
                <w:i w:val="0"/>
              </w:rPr>
            </w:pPr>
            <w:r w:rsidRPr="00AB6EAC">
              <w:t>0.0892</w:t>
            </w:r>
          </w:p>
        </w:tc>
        <w:tc>
          <w:tcPr>
            <w:tcW w:w="0" w:type="auto"/>
            <w:tcPrChange w:id="400" w:author="pschmidt" w:date="2018-02-06T14:50:00Z">
              <w:tcPr>
                <w:tcW w:w="1403" w:type="dxa"/>
              </w:tcPr>
            </w:tcPrChange>
          </w:tcPr>
          <w:p w14:paraId="1054330B" w14:textId="43CA1CD8" w:rsidR="00180CB8" w:rsidRPr="00392A26" w:rsidRDefault="00180CB8" w:rsidP="00180CB8">
            <w:pPr>
              <w:jc w:val="right"/>
              <w:rPr>
                <w:rStyle w:val="Hervorhebung"/>
                <w:i w:val="0"/>
              </w:rPr>
            </w:pPr>
            <w:r w:rsidRPr="00AB6EAC">
              <w:t>0.7827</w:t>
            </w:r>
          </w:p>
        </w:tc>
      </w:tr>
      <w:tr w:rsidR="00180CB8" w14:paraId="5383FC7A" w14:textId="0936F814" w:rsidTr="00601DBC">
        <w:tblPrEx>
          <w:tblW w:w="0" w:type="auto"/>
          <w:tblPrExChange w:id="40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02" w:author="pschmidt" w:date="2018-02-06T14:50:00Z">
            <w:trPr>
              <w:gridBefore w:val="1"/>
              <w:gridAfter w:val="0"/>
              <w:trHeight w:val="300"/>
            </w:trPr>
          </w:trPrChange>
        </w:trPr>
        <w:tc>
          <w:tcPr>
            <w:tcW w:w="0" w:type="auto"/>
            <w:shd w:val="clear" w:color="auto" w:fill="auto"/>
            <w:noWrap/>
            <w:vAlign w:val="bottom"/>
            <w:hideMark/>
            <w:tcPrChange w:id="403" w:author="pschmidt" w:date="2018-02-06T14:50:00Z">
              <w:tcPr>
                <w:tcW w:w="1663" w:type="dxa"/>
                <w:gridSpan w:val="2"/>
                <w:shd w:val="clear" w:color="auto" w:fill="auto"/>
                <w:noWrap/>
                <w:vAlign w:val="bottom"/>
                <w:hideMark/>
              </w:tcPr>
            </w:tcPrChange>
          </w:tcPr>
          <w:p w14:paraId="58E50826" w14:textId="77777777" w:rsidR="00180CB8" w:rsidRDefault="00180CB8" w:rsidP="00180CB8">
            <w:r>
              <w:t>BRRI dhan44</w:t>
            </w:r>
          </w:p>
        </w:tc>
        <w:tc>
          <w:tcPr>
            <w:tcW w:w="0" w:type="auto"/>
            <w:shd w:val="clear" w:color="auto" w:fill="auto"/>
            <w:noWrap/>
            <w:hideMark/>
            <w:tcPrChange w:id="404" w:author="pschmidt" w:date="2018-02-06T14:50:00Z">
              <w:tcPr>
                <w:tcW w:w="1200" w:type="dxa"/>
                <w:shd w:val="clear" w:color="auto" w:fill="auto"/>
                <w:noWrap/>
                <w:vAlign w:val="bottom"/>
                <w:hideMark/>
              </w:tcPr>
            </w:tcPrChange>
          </w:tcPr>
          <w:p w14:paraId="657691EA" w14:textId="23CFF51A" w:rsidR="00180CB8" w:rsidRPr="00392A26" w:rsidRDefault="00180CB8" w:rsidP="00180CB8">
            <w:pPr>
              <w:jc w:val="right"/>
              <w:rPr>
                <w:rStyle w:val="Hervorhebung"/>
                <w:i w:val="0"/>
              </w:rPr>
            </w:pPr>
            <w:r w:rsidRPr="00AB6EAC">
              <w:t>0.131</w:t>
            </w:r>
            <w:r>
              <w:t>0</w:t>
            </w:r>
          </w:p>
        </w:tc>
        <w:tc>
          <w:tcPr>
            <w:tcW w:w="0" w:type="auto"/>
            <w:shd w:val="clear" w:color="auto" w:fill="auto"/>
            <w:noWrap/>
            <w:hideMark/>
            <w:tcPrChange w:id="405" w:author="pschmidt" w:date="2018-02-06T14:50:00Z">
              <w:tcPr>
                <w:tcW w:w="1200" w:type="dxa"/>
                <w:shd w:val="clear" w:color="auto" w:fill="auto"/>
                <w:noWrap/>
                <w:vAlign w:val="bottom"/>
                <w:hideMark/>
              </w:tcPr>
            </w:tcPrChange>
          </w:tcPr>
          <w:p w14:paraId="10C89E5E" w14:textId="0BB42D76" w:rsidR="00180CB8" w:rsidRPr="00392A26" w:rsidRDefault="00180CB8" w:rsidP="00180CB8">
            <w:pPr>
              <w:jc w:val="right"/>
              <w:rPr>
                <w:rStyle w:val="Hervorhebung"/>
                <w:i w:val="0"/>
              </w:rPr>
            </w:pPr>
            <w:r w:rsidRPr="00AB6EAC">
              <w:t>0.033</w:t>
            </w:r>
            <w:r>
              <w:t>0</w:t>
            </w:r>
          </w:p>
        </w:tc>
        <w:tc>
          <w:tcPr>
            <w:tcW w:w="0" w:type="auto"/>
            <w:shd w:val="clear" w:color="auto" w:fill="auto"/>
            <w:noWrap/>
            <w:hideMark/>
            <w:tcPrChange w:id="406" w:author="pschmidt" w:date="2018-02-06T14:50:00Z">
              <w:tcPr>
                <w:tcW w:w="1430" w:type="dxa"/>
                <w:gridSpan w:val="2"/>
                <w:shd w:val="clear" w:color="auto" w:fill="auto"/>
                <w:noWrap/>
                <w:vAlign w:val="bottom"/>
                <w:hideMark/>
              </w:tcPr>
            </w:tcPrChange>
          </w:tcPr>
          <w:p w14:paraId="7B704640" w14:textId="3E740441" w:rsidR="00180CB8" w:rsidRPr="00392A26" w:rsidRDefault="00180CB8" w:rsidP="00180CB8">
            <w:pPr>
              <w:jc w:val="right"/>
              <w:rPr>
                <w:rStyle w:val="Hervorhebung"/>
                <w:i w:val="0"/>
              </w:rPr>
            </w:pPr>
            <w:r w:rsidRPr="00AB6EAC">
              <w:t>0.5517</w:t>
            </w:r>
          </w:p>
        </w:tc>
        <w:tc>
          <w:tcPr>
            <w:tcW w:w="0" w:type="auto"/>
            <w:shd w:val="clear" w:color="auto" w:fill="auto"/>
            <w:noWrap/>
            <w:hideMark/>
            <w:tcPrChange w:id="407" w:author="pschmidt" w:date="2018-02-06T14:50:00Z">
              <w:tcPr>
                <w:tcW w:w="1403" w:type="dxa"/>
                <w:shd w:val="clear" w:color="auto" w:fill="auto"/>
                <w:noWrap/>
                <w:vAlign w:val="bottom"/>
                <w:hideMark/>
              </w:tcPr>
            </w:tcPrChange>
          </w:tcPr>
          <w:p w14:paraId="1D43F7BE" w14:textId="7749E402" w:rsidR="00180CB8" w:rsidRPr="00392A26" w:rsidRDefault="00180CB8" w:rsidP="00180CB8">
            <w:pPr>
              <w:jc w:val="right"/>
              <w:rPr>
                <w:rStyle w:val="Hervorhebung"/>
                <w:i w:val="0"/>
              </w:rPr>
            </w:pPr>
            <w:r w:rsidRPr="00AB6EAC">
              <w:t>0.0804</w:t>
            </w:r>
          </w:p>
        </w:tc>
        <w:tc>
          <w:tcPr>
            <w:tcW w:w="0" w:type="auto"/>
            <w:tcPrChange w:id="408" w:author="pschmidt" w:date="2018-02-06T14:50:00Z">
              <w:tcPr>
                <w:tcW w:w="1403" w:type="dxa"/>
              </w:tcPr>
            </w:tcPrChange>
          </w:tcPr>
          <w:p w14:paraId="1CD7D665" w14:textId="3C3A69E6" w:rsidR="00180CB8" w:rsidRPr="00392A26" w:rsidRDefault="00180CB8" w:rsidP="00180CB8">
            <w:pPr>
              <w:jc w:val="right"/>
              <w:rPr>
                <w:rStyle w:val="Hervorhebung"/>
                <w:i w:val="0"/>
              </w:rPr>
            </w:pPr>
            <w:r w:rsidRPr="00AB6EAC">
              <w:t>1.1912</w:t>
            </w:r>
          </w:p>
        </w:tc>
      </w:tr>
      <w:tr w:rsidR="00180CB8" w14:paraId="6401AEDD" w14:textId="1F48A896" w:rsidTr="00601DBC">
        <w:tblPrEx>
          <w:tblW w:w="0" w:type="auto"/>
          <w:tblPrExChange w:id="40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10" w:author="pschmidt" w:date="2018-02-06T14:50:00Z">
            <w:trPr>
              <w:gridBefore w:val="1"/>
              <w:gridAfter w:val="0"/>
              <w:trHeight w:val="300"/>
            </w:trPr>
          </w:trPrChange>
        </w:trPr>
        <w:tc>
          <w:tcPr>
            <w:tcW w:w="0" w:type="auto"/>
            <w:shd w:val="clear" w:color="auto" w:fill="auto"/>
            <w:noWrap/>
            <w:vAlign w:val="bottom"/>
            <w:hideMark/>
            <w:tcPrChange w:id="411" w:author="pschmidt" w:date="2018-02-06T14:50:00Z">
              <w:tcPr>
                <w:tcW w:w="1663" w:type="dxa"/>
                <w:gridSpan w:val="2"/>
                <w:shd w:val="clear" w:color="auto" w:fill="auto"/>
                <w:noWrap/>
                <w:vAlign w:val="bottom"/>
                <w:hideMark/>
              </w:tcPr>
            </w:tcPrChange>
          </w:tcPr>
          <w:p w14:paraId="0979C6F7" w14:textId="77777777" w:rsidR="00180CB8" w:rsidRDefault="00180CB8" w:rsidP="00180CB8">
            <w:r>
              <w:t>BRRI dhan46</w:t>
            </w:r>
          </w:p>
        </w:tc>
        <w:tc>
          <w:tcPr>
            <w:tcW w:w="0" w:type="auto"/>
            <w:shd w:val="clear" w:color="auto" w:fill="auto"/>
            <w:noWrap/>
            <w:hideMark/>
            <w:tcPrChange w:id="412" w:author="pschmidt" w:date="2018-02-06T14:50:00Z">
              <w:tcPr>
                <w:tcW w:w="1200" w:type="dxa"/>
                <w:shd w:val="clear" w:color="auto" w:fill="auto"/>
                <w:noWrap/>
                <w:vAlign w:val="bottom"/>
                <w:hideMark/>
              </w:tcPr>
            </w:tcPrChange>
          </w:tcPr>
          <w:p w14:paraId="1FD2A1C3" w14:textId="40CAFCD7" w:rsidR="00180CB8" w:rsidRPr="00392A26" w:rsidRDefault="00180CB8" w:rsidP="00180CB8">
            <w:pPr>
              <w:jc w:val="right"/>
              <w:rPr>
                <w:rStyle w:val="Hervorhebung"/>
                <w:i w:val="0"/>
              </w:rPr>
            </w:pPr>
            <w:r w:rsidRPr="00AB6EAC">
              <w:t>0.2526</w:t>
            </w:r>
          </w:p>
        </w:tc>
        <w:tc>
          <w:tcPr>
            <w:tcW w:w="0" w:type="auto"/>
            <w:shd w:val="clear" w:color="auto" w:fill="auto"/>
            <w:noWrap/>
            <w:hideMark/>
            <w:tcPrChange w:id="413" w:author="pschmidt" w:date="2018-02-06T14:50:00Z">
              <w:tcPr>
                <w:tcW w:w="1200" w:type="dxa"/>
                <w:shd w:val="clear" w:color="auto" w:fill="auto"/>
                <w:noWrap/>
                <w:vAlign w:val="bottom"/>
                <w:hideMark/>
              </w:tcPr>
            </w:tcPrChange>
          </w:tcPr>
          <w:p w14:paraId="6E9479DF" w14:textId="68B91326" w:rsidR="00180CB8" w:rsidRPr="00392A26" w:rsidRDefault="00180CB8" w:rsidP="00180CB8">
            <w:pPr>
              <w:jc w:val="right"/>
              <w:rPr>
                <w:rStyle w:val="Hervorhebung"/>
                <w:i w:val="0"/>
              </w:rPr>
            </w:pPr>
            <w:r w:rsidRPr="00AB6EAC">
              <w:t>0.0569</w:t>
            </w:r>
          </w:p>
        </w:tc>
        <w:tc>
          <w:tcPr>
            <w:tcW w:w="0" w:type="auto"/>
            <w:shd w:val="clear" w:color="auto" w:fill="auto"/>
            <w:noWrap/>
            <w:hideMark/>
            <w:tcPrChange w:id="414" w:author="pschmidt" w:date="2018-02-06T14:50:00Z">
              <w:tcPr>
                <w:tcW w:w="1430" w:type="dxa"/>
                <w:gridSpan w:val="2"/>
                <w:shd w:val="clear" w:color="auto" w:fill="auto"/>
                <w:noWrap/>
                <w:vAlign w:val="bottom"/>
                <w:hideMark/>
              </w:tcPr>
            </w:tcPrChange>
          </w:tcPr>
          <w:p w14:paraId="51145D84" w14:textId="3B3F9116" w:rsidR="00180CB8" w:rsidRPr="00392A26" w:rsidRDefault="00180CB8" w:rsidP="00180CB8">
            <w:pPr>
              <w:jc w:val="right"/>
              <w:rPr>
                <w:rStyle w:val="Hervorhebung"/>
                <w:i w:val="0"/>
              </w:rPr>
            </w:pPr>
            <w:r w:rsidRPr="00AB6EAC">
              <w:t>0.3663</w:t>
            </w:r>
          </w:p>
        </w:tc>
        <w:tc>
          <w:tcPr>
            <w:tcW w:w="0" w:type="auto"/>
            <w:shd w:val="clear" w:color="auto" w:fill="auto"/>
            <w:noWrap/>
            <w:hideMark/>
            <w:tcPrChange w:id="415" w:author="pschmidt" w:date="2018-02-06T14:50:00Z">
              <w:tcPr>
                <w:tcW w:w="1403" w:type="dxa"/>
                <w:shd w:val="clear" w:color="auto" w:fill="auto"/>
                <w:noWrap/>
                <w:vAlign w:val="bottom"/>
                <w:hideMark/>
              </w:tcPr>
            </w:tcPrChange>
          </w:tcPr>
          <w:p w14:paraId="15547463" w14:textId="78CE57EB" w:rsidR="00180CB8" w:rsidRPr="00392A26" w:rsidRDefault="00180CB8" w:rsidP="00180CB8">
            <w:pPr>
              <w:jc w:val="right"/>
              <w:rPr>
                <w:rStyle w:val="Hervorhebung"/>
                <w:i w:val="0"/>
              </w:rPr>
            </w:pPr>
            <w:r w:rsidRPr="00AB6EAC">
              <w:t>0.0979</w:t>
            </w:r>
          </w:p>
        </w:tc>
        <w:tc>
          <w:tcPr>
            <w:tcW w:w="0" w:type="auto"/>
            <w:tcPrChange w:id="416" w:author="pschmidt" w:date="2018-02-06T14:50:00Z">
              <w:tcPr>
                <w:tcW w:w="1403" w:type="dxa"/>
              </w:tcPr>
            </w:tcPrChange>
          </w:tcPr>
          <w:p w14:paraId="4178540D" w14:textId="39B869A2" w:rsidR="00180CB8" w:rsidRPr="00392A26" w:rsidRDefault="00180CB8" w:rsidP="00180CB8">
            <w:pPr>
              <w:jc w:val="right"/>
              <w:rPr>
                <w:rStyle w:val="Hervorhebung"/>
                <w:i w:val="0"/>
              </w:rPr>
            </w:pPr>
            <w:r w:rsidRPr="00AB6EAC">
              <w:t>0.7908</w:t>
            </w:r>
          </w:p>
        </w:tc>
      </w:tr>
      <w:tr w:rsidR="00180CB8" w14:paraId="17280B4B" w14:textId="403D58D7" w:rsidTr="00601DBC">
        <w:tblPrEx>
          <w:tblW w:w="0" w:type="auto"/>
          <w:tblPrExChange w:id="41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18" w:author="pschmidt" w:date="2018-02-06T14:50:00Z">
            <w:trPr>
              <w:gridBefore w:val="1"/>
              <w:gridAfter w:val="0"/>
              <w:trHeight w:val="300"/>
            </w:trPr>
          </w:trPrChange>
        </w:trPr>
        <w:tc>
          <w:tcPr>
            <w:tcW w:w="0" w:type="auto"/>
            <w:shd w:val="clear" w:color="auto" w:fill="auto"/>
            <w:noWrap/>
            <w:vAlign w:val="bottom"/>
            <w:hideMark/>
            <w:tcPrChange w:id="419" w:author="pschmidt" w:date="2018-02-06T14:50:00Z">
              <w:tcPr>
                <w:tcW w:w="1663" w:type="dxa"/>
                <w:gridSpan w:val="2"/>
                <w:shd w:val="clear" w:color="auto" w:fill="auto"/>
                <w:noWrap/>
                <w:vAlign w:val="bottom"/>
                <w:hideMark/>
              </w:tcPr>
            </w:tcPrChange>
          </w:tcPr>
          <w:p w14:paraId="2F9E3744" w14:textId="77777777" w:rsidR="00180CB8" w:rsidRDefault="00180CB8" w:rsidP="00180CB8">
            <w:r>
              <w:t>BRRI dhan49</w:t>
            </w:r>
          </w:p>
        </w:tc>
        <w:tc>
          <w:tcPr>
            <w:tcW w:w="0" w:type="auto"/>
            <w:shd w:val="clear" w:color="auto" w:fill="auto"/>
            <w:noWrap/>
            <w:hideMark/>
            <w:tcPrChange w:id="420" w:author="pschmidt" w:date="2018-02-06T14:50:00Z">
              <w:tcPr>
                <w:tcW w:w="1200" w:type="dxa"/>
                <w:shd w:val="clear" w:color="auto" w:fill="auto"/>
                <w:noWrap/>
                <w:vAlign w:val="bottom"/>
                <w:hideMark/>
              </w:tcPr>
            </w:tcPrChange>
          </w:tcPr>
          <w:p w14:paraId="63BB0384" w14:textId="4A2BF808" w:rsidR="00180CB8" w:rsidRPr="00392A26" w:rsidRDefault="00180CB8" w:rsidP="00180CB8">
            <w:pPr>
              <w:jc w:val="right"/>
              <w:rPr>
                <w:rStyle w:val="Hervorhebung"/>
                <w:i w:val="0"/>
              </w:rPr>
            </w:pPr>
            <w:r w:rsidRPr="00AB6EAC">
              <w:t>0.1308</w:t>
            </w:r>
          </w:p>
        </w:tc>
        <w:tc>
          <w:tcPr>
            <w:tcW w:w="0" w:type="auto"/>
            <w:shd w:val="clear" w:color="auto" w:fill="auto"/>
            <w:noWrap/>
            <w:hideMark/>
            <w:tcPrChange w:id="421" w:author="pschmidt" w:date="2018-02-06T14:50:00Z">
              <w:tcPr>
                <w:tcW w:w="1200" w:type="dxa"/>
                <w:shd w:val="clear" w:color="auto" w:fill="auto"/>
                <w:noWrap/>
                <w:vAlign w:val="bottom"/>
                <w:hideMark/>
              </w:tcPr>
            </w:tcPrChange>
          </w:tcPr>
          <w:p w14:paraId="1882DAAA" w14:textId="3F30CA7E" w:rsidR="00180CB8" w:rsidRPr="00392A26" w:rsidRDefault="00180CB8" w:rsidP="00180CB8">
            <w:pPr>
              <w:jc w:val="right"/>
              <w:rPr>
                <w:rStyle w:val="Hervorhebung"/>
                <w:i w:val="0"/>
              </w:rPr>
            </w:pPr>
            <w:r w:rsidRPr="00AB6EAC">
              <w:t>0.0423</w:t>
            </w:r>
          </w:p>
        </w:tc>
        <w:tc>
          <w:tcPr>
            <w:tcW w:w="0" w:type="auto"/>
            <w:shd w:val="clear" w:color="auto" w:fill="auto"/>
            <w:noWrap/>
            <w:hideMark/>
            <w:tcPrChange w:id="422" w:author="pschmidt" w:date="2018-02-06T14:50:00Z">
              <w:tcPr>
                <w:tcW w:w="1430" w:type="dxa"/>
                <w:gridSpan w:val="2"/>
                <w:shd w:val="clear" w:color="auto" w:fill="auto"/>
                <w:noWrap/>
                <w:vAlign w:val="bottom"/>
                <w:hideMark/>
              </w:tcPr>
            </w:tcPrChange>
          </w:tcPr>
          <w:p w14:paraId="6F0B5AF6" w14:textId="00FE02D2" w:rsidR="00180CB8" w:rsidRPr="00392A26" w:rsidRDefault="00180CB8" w:rsidP="00180CB8">
            <w:pPr>
              <w:jc w:val="right"/>
              <w:rPr>
                <w:rStyle w:val="Hervorhebung"/>
                <w:i w:val="0"/>
              </w:rPr>
            </w:pPr>
            <w:r w:rsidRPr="00AB6EAC">
              <w:t>0.6012</w:t>
            </w:r>
          </w:p>
        </w:tc>
        <w:tc>
          <w:tcPr>
            <w:tcW w:w="0" w:type="auto"/>
            <w:shd w:val="clear" w:color="auto" w:fill="auto"/>
            <w:noWrap/>
            <w:hideMark/>
            <w:tcPrChange w:id="423" w:author="pschmidt" w:date="2018-02-06T14:50:00Z">
              <w:tcPr>
                <w:tcW w:w="1403" w:type="dxa"/>
                <w:shd w:val="clear" w:color="auto" w:fill="auto"/>
                <w:noWrap/>
                <w:vAlign w:val="bottom"/>
                <w:hideMark/>
              </w:tcPr>
            </w:tcPrChange>
          </w:tcPr>
          <w:p w14:paraId="21AD79D8" w14:textId="529043C2" w:rsidR="00180CB8" w:rsidRPr="00392A26" w:rsidRDefault="00180CB8" w:rsidP="00180CB8">
            <w:pPr>
              <w:jc w:val="right"/>
              <w:rPr>
                <w:rStyle w:val="Hervorhebung"/>
                <w:i w:val="0"/>
              </w:rPr>
            </w:pPr>
            <w:r w:rsidRPr="00AB6EAC">
              <w:t>0.0922</w:t>
            </w:r>
          </w:p>
        </w:tc>
        <w:tc>
          <w:tcPr>
            <w:tcW w:w="0" w:type="auto"/>
            <w:tcPrChange w:id="424" w:author="pschmidt" w:date="2018-02-06T14:50:00Z">
              <w:tcPr>
                <w:tcW w:w="1403" w:type="dxa"/>
              </w:tcPr>
            </w:tcPrChange>
          </w:tcPr>
          <w:p w14:paraId="0C8617A9" w14:textId="43624DFB" w:rsidR="00180CB8" w:rsidRPr="00392A26" w:rsidRDefault="00180CB8" w:rsidP="00180CB8">
            <w:pPr>
              <w:jc w:val="right"/>
              <w:rPr>
                <w:rStyle w:val="Hervorhebung"/>
                <w:i w:val="0"/>
              </w:rPr>
            </w:pPr>
            <w:r w:rsidRPr="00AB6EAC">
              <w:t>1.298</w:t>
            </w:r>
            <w:r>
              <w:t>0</w:t>
            </w:r>
            <w:bookmarkStart w:id="425" w:name="_GoBack"/>
            <w:bookmarkEnd w:id="425"/>
          </w:p>
        </w:tc>
      </w:tr>
      <w:tr w:rsidR="00180CB8" w14:paraId="3C6098EE" w14:textId="0F4662EC" w:rsidTr="00601DBC">
        <w:tblPrEx>
          <w:tblW w:w="0" w:type="auto"/>
          <w:tblPrExChange w:id="42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27" w:author="pschmidt" w:date="2018-02-06T14:50:00Z">
            <w:trPr>
              <w:gridBefore w:val="1"/>
              <w:gridAfter w:val="0"/>
              <w:trHeight w:val="300"/>
            </w:trPr>
          </w:trPrChange>
        </w:trPr>
        <w:tc>
          <w:tcPr>
            <w:tcW w:w="0" w:type="auto"/>
            <w:shd w:val="clear" w:color="auto" w:fill="auto"/>
            <w:noWrap/>
            <w:vAlign w:val="bottom"/>
            <w:hideMark/>
            <w:tcPrChange w:id="428" w:author="pschmidt" w:date="2018-02-06T14:50:00Z">
              <w:tcPr>
                <w:tcW w:w="1663" w:type="dxa"/>
                <w:gridSpan w:val="2"/>
                <w:shd w:val="clear" w:color="auto" w:fill="auto"/>
                <w:noWrap/>
                <w:vAlign w:val="bottom"/>
                <w:hideMark/>
              </w:tcPr>
            </w:tcPrChange>
          </w:tcPr>
          <w:p w14:paraId="7645FC15" w14:textId="77777777" w:rsidR="00180CB8" w:rsidRDefault="00180CB8" w:rsidP="00180CB8">
            <w:r>
              <w:t>BRRI dhan51</w:t>
            </w:r>
          </w:p>
        </w:tc>
        <w:tc>
          <w:tcPr>
            <w:tcW w:w="0" w:type="auto"/>
            <w:shd w:val="clear" w:color="auto" w:fill="auto"/>
            <w:noWrap/>
            <w:hideMark/>
            <w:tcPrChange w:id="429" w:author="pschmidt" w:date="2018-02-06T14:50:00Z">
              <w:tcPr>
                <w:tcW w:w="1200" w:type="dxa"/>
                <w:shd w:val="clear" w:color="auto" w:fill="auto"/>
                <w:noWrap/>
                <w:vAlign w:val="bottom"/>
                <w:hideMark/>
              </w:tcPr>
            </w:tcPrChange>
          </w:tcPr>
          <w:p w14:paraId="75E4A88A" w14:textId="7BFAB8F1" w:rsidR="00180CB8" w:rsidRPr="00392A26" w:rsidRDefault="00180CB8" w:rsidP="00180CB8">
            <w:pPr>
              <w:jc w:val="right"/>
              <w:rPr>
                <w:rStyle w:val="Hervorhebung"/>
                <w:i w:val="0"/>
              </w:rPr>
            </w:pPr>
            <w:r w:rsidRPr="00AB6EAC">
              <w:t>0.09</w:t>
            </w:r>
            <w:r>
              <w:t>00</w:t>
            </w:r>
          </w:p>
        </w:tc>
        <w:tc>
          <w:tcPr>
            <w:tcW w:w="0" w:type="auto"/>
            <w:shd w:val="clear" w:color="auto" w:fill="auto"/>
            <w:noWrap/>
            <w:hideMark/>
            <w:tcPrChange w:id="430" w:author="pschmidt" w:date="2018-02-06T14:50:00Z">
              <w:tcPr>
                <w:tcW w:w="1200" w:type="dxa"/>
                <w:shd w:val="clear" w:color="auto" w:fill="auto"/>
                <w:noWrap/>
                <w:vAlign w:val="bottom"/>
                <w:hideMark/>
              </w:tcPr>
            </w:tcPrChange>
          </w:tcPr>
          <w:p w14:paraId="60229A29" w14:textId="3A171274" w:rsidR="00180CB8" w:rsidRPr="00392A26" w:rsidRDefault="00180CB8" w:rsidP="00180CB8">
            <w:pPr>
              <w:jc w:val="right"/>
              <w:rPr>
                <w:rStyle w:val="Hervorhebung"/>
                <w:i w:val="0"/>
              </w:rPr>
            </w:pPr>
            <w:r w:rsidRPr="00AB6EAC">
              <w:t>0.0397</w:t>
            </w:r>
          </w:p>
        </w:tc>
        <w:tc>
          <w:tcPr>
            <w:tcW w:w="0" w:type="auto"/>
            <w:shd w:val="clear" w:color="auto" w:fill="auto"/>
            <w:noWrap/>
            <w:hideMark/>
            <w:tcPrChange w:id="431" w:author="pschmidt" w:date="2018-02-06T14:50:00Z">
              <w:tcPr>
                <w:tcW w:w="1430" w:type="dxa"/>
                <w:gridSpan w:val="2"/>
                <w:shd w:val="clear" w:color="auto" w:fill="auto"/>
                <w:noWrap/>
                <w:vAlign w:val="bottom"/>
                <w:hideMark/>
              </w:tcPr>
            </w:tcPrChange>
          </w:tcPr>
          <w:p w14:paraId="2A81039E" w14:textId="05AA3099" w:rsidR="00180CB8" w:rsidRPr="00392A26" w:rsidRDefault="00180CB8" w:rsidP="00180CB8">
            <w:pPr>
              <w:jc w:val="right"/>
              <w:rPr>
                <w:rStyle w:val="Hervorhebung"/>
                <w:i w:val="0"/>
              </w:rPr>
            </w:pPr>
            <w:r w:rsidRPr="00AB6EAC">
              <w:t>0.6118</w:t>
            </w:r>
          </w:p>
        </w:tc>
        <w:tc>
          <w:tcPr>
            <w:tcW w:w="0" w:type="auto"/>
            <w:shd w:val="clear" w:color="auto" w:fill="auto"/>
            <w:noWrap/>
            <w:hideMark/>
            <w:tcPrChange w:id="432" w:author="pschmidt" w:date="2018-02-06T14:50:00Z">
              <w:tcPr>
                <w:tcW w:w="1403" w:type="dxa"/>
                <w:shd w:val="clear" w:color="auto" w:fill="auto"/>
                <w:noWrap/>
                <w:vAlign w:val="bottom"/>
                <w:hideMark/>
              </w:tcPr>
            </w:tcPrChange>
          </w:tcPr>
          <w:p w14:paraId="32748D61" w14:textId="2AC2296E" w:rsidR="00180CB8" w:rsidRPr="00392A26" w:rsidRDefault="00180CB8" w:rsidP="00180CB8">
            <w:pPr>
              <w:jc w:val="right"/>
              <w:rPr>
                <w:rStyle w:val="Hervorhebung"/>
                <w:i w:val="0"/>
              </w:rPr>
            </w:pPr>
            <w:r w:rsidRPr="00AB6EAC">
              <w:t>0.0919</w:t>
            </w:r>
          </w:p>
        </w:tc>
        <w:tc>
          <w:tcPr>
            <w:tcW w:w="0" w:type="auto"/>
            <w:tcPrChange w:id="433" w:author="pschmidt" w:date="2018-02-06T14:50:00Z">
              <w:tcPr>
                <w:tcW w:w="1403" w:type="dxa"/>
              </w:tcPr>
            </w:tcPrChange>
          </w:tcPr>
          <w:p w14:paraId="1A4DB7E0" w14:textId="50092914" w:rsidR="00180CB8" w:rsidRPr="00392A26" w:rsidRDefault="00180CB8" w:rsidP="00180CB8">
            <w:pPr>
              <w:jc w:val="right"/>
              <w:rPr>
                <w:rStyle w:val="Hervorhebung"/>
                <w:i w:val="0"/>
              </w:rPr>
            </w:pPr>
            <w:r w:rsidRPr="00AB6EAC">
              <w:t>1.3209</w:t>
            </w:r>
          </w:p>
        </w:tc>
      </w:tr>
      <w:tr w:rsidR="00180CB8" w14:paraId="650EFFB6" w14:textId="3293D26F" w:rsidTr="00601DBC">
        <w:tblPrEx>
          <w:tblW w:w="0" w:type="auto"/>
          <w:tblPrExChange w:id="43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35" w:author="pschmidt" w:date="2018-02-06T14:50:00Z">
            <w:trPr>
              <w:gridBefore w:val="1"/>
              <w:gridAfter w:val="0"/>
              <w:trHeight w:val="300"/>
            </w:trPr>
          </w:trPrChange>
        </w:trPr>
        <w:tc>
          <w:tcPr>
            <w:tcW w:w="0" w:type="auto"/>
            <w:shd w:val="clear" w:color="auto" w:fill="auto"/>
            <w:noWrap/>
            <w:vAlign w:val="bottom"/>
            <w:hideMark/>
            <w:tcPrChange w:id="436" w:author="pschmidt" w:date="2018-02-06T14:50:00Z">
              <w:tcPr>
                <w:tcW w:w="1663" w:type="dxa"/>
                <w:gridSpan w:val="2"/>
                <w:shd w:val="clear" w:color="auto" w:fill="auto"/>
                <w:noWrap/>
                <w:vAlign w:val="bottom"/>
                <w:hideMark/>
              </w:tcPr>
            </w:tcPrChange>
          </w:tcPr>
          <w:p w14:paraId="60D7C25E" w14:textId="77777777" w:rsidR="00180CB8" w:rsidRDefault="00180CB8" w:rsidP="00180CB8">
            <w:r>
              <w:t>BRRI dhan52</w:t>
            </w:r>
          </w:p>
        </w:tc>
        <w:tc>
          <w:tcPr>
            <w:tcW w:w="0" w:type="auto"/>
            <w:shd w:val="clear" w:color="auto" w:fill="auto"/>
            <w:noWrap/>
            <w:hideMark/>
            <w:tcPrChange w:id="437" w:author="pschmidt" w:date="2018-02-06T14:50:00Z">
              <w:tcPr>
                <w:tcW w:w="1200" w:type="dxa"/>
                <w:shd w:val="clear" w:color="auto" w:fill="auto"/>
                <w:noWrap/>
                <w:vAlign w:val="bottom"/>
                <w:hideMark/>
              </w:tcPr>
            </w:tcPrChange>
          </w:tcPr>
          <w:p w14:paraId="50487D2B" w14:textId="79F7F511" w:rsidR="00180CB8" w:rsidRPr="00392A26" w:rsidRDefault="00180CB8" w:rsidP="00180CB8">
            <w:pPr>
              <w:jc w:val="right"/>
              <w:rPr>
                <w:rStyle w:val="Hervorhebung"/>
                <w:i w:val="0"/>
              </w:rPr>
            </w:pPr>
            <w:r w:rsidRPr="00AB6EAC">
              <w:t>0.0395</w:t>
            </w:r>
          </w:p>
        </w:tc>
        <w:tc>
          <w:tcPr>
            <w:tcW w:w="0" w:type="auto"/>
            <w:shd w:val="clear" w:color="auto" w:fill="auto"/>
            <w:noWrap/>
            <w:hideMark/>
            <w:tcPrChange w:id="438" w:author="pschmidt" w:date="2018-02-06T14:50:00Z">
              <w:tcPr>
                <w:tcW w:w="1200" w:type="dxa"/>
                <w:shd w:val="clear" w:color="auto" w:fill="auto"/>
                <w:noWrap/>
                <w:vAlign w:val="bottom"/>
                <w:hideMark/>
              </w:tcPr>
            </w:tcPrChange>
          </w:tcPr>
          <w:p w14:paraId="07F6BF7A" w14:textId="5AC96EA0" w:rsidR="00180CB8" w:rsidRPr="00392A26" w:rsidRDefault="00180CB8" w:rsidP="00180CB8">
            <w:pPr>
              <w:jc w:val="right"/>
              <w:rPr>
                <w:rStyle w:val="Hervorhebung"/>
                <w:i w:val="0"/>
              </w:rPr>
            </w:pPr>
            <w:r w:rsidRPr="00AB6EAC">
              <w:t>0.0251</w:t>
            </w:r>
          </w:p>
        </w:tc>
        <w:tc>
          <w:tcPr>
            <w:tcW w:w="0" w:type="auto"/>
            <w:shd w:val="clear" w:color="auto" w:fill="auto"/>
            <w:noWrap/>
            <w:hideMark/>
            <w:tcPrChange w:id="439" w:author="pschmidt" w:date="2018-02-06T14:50:00Z">
              <w:tcPr>
                <w:tcW w:w="1430" w:type="dxa"/>
                <w:gridSpan w:val="2"/>
                <w:shd w:val="clear" w:color="auto" w:fill="auto"/>
                <w:noWrap/>
                <w:vAlign w:val="bottom"/>
                <w:hideMark/>
              </w:tcPr>
            </w:tcPrChange>
          </w:tcPr>
          <w:p w14:paraId="201C7188" w14:textId="00F9A69F" w:rsidR="00180CB8" w:rsidRPr="00392A26" w:rsidRDefault="00180CB8" w:rsidP="00180CB8">
            <w:pPr>
              <w:jc w:val="right"/>
              <w:rPr>
                <w:rStyle w:val="Hervorhebung"/>
                <w:i w:val="0"/>
              </w:rPr>
            </w:pPr>
            <w:r w:rsidRPr="00AB6EAC">
              <w:t>0.7469</w:t>
            </w:r>
          </w:p>
        </w:tc>
        <w:tc>
          <w:tcPr>
            <w:tcW w:w="0" w:type="auto"/>
            <w:shd w:val="clear" w:color="auto" w:fill="auto"/>
            <w:noWrap/>
            <w:hideMark/>
            <w:tcPrChange w:id="440" w:author="pschmidt" w:date="2018-02-06T14:50:00Z">
              <w:tcPr>
                <w:tcW w:w="1403" w:type="dxa"/>
                <w:shd w:val="clear" w:color="auto" w:fill="auto"/>
                <w:noWrap/>
                <w:vAlign w:val="bottom"/>
                <w:hideMark/>
              </w:tcPr>
            </w:tcPrChange>
          </w:tcPr>
          <w:p w14:paraId="7E3C2972" w14:textId="4E66F452" w:rsidR="00180CB8" w:rsidRPr="00392A26" w:rsidRDefault="00180CB8" w:rsidP="00180CB8">
            <w:pPr>
              <w:jc w:val="right"/>
              <w:rPr>
                <w:rStyle w:val="Hervorhebung"/>
                <w:i w:val="0"/>
              </w:rPr>
            </w:pPr>
            <w:r w:rsidRPr="00AB6EAC">
              <w:t>0.0858</w:t>
            </w:r>
          </w:p>
        </w:tc>
        <w:tc>
          <w:tcPr>
            <w:tcW w:w="0" w:type="auto"/>
            <w:tcPrChange w:id="441" w:author="pschmidt" w:date="2018-02-06T14:50:00Z">
              <w:tcPr>
                <w:tcW w:w="1403" w:type="dxa"/>
              </w:tcPr>
            </w:tcPrChange>
          </w:tcPr>
          <w:p w14:paraId="6BFCBFCB" w14:textId="4A2EADBE" w:rsidR="00180CB8" w:rsidRPr="00392A26" w:rsidRDefault="00180CB8" w:rsidP="00180CB8">
            <w:pPr>
              <w:jc w:val="right"/>
              <w:rPr>
                <w:rStyle w:val="Hervorhebung"/>
                <w:i w:val="0"/>
              </w:rPr>
            </w:pPr>
            <w:r w:rsidRPr="00AB6EAC">
              <w:t>1.6126</w:t>
            </w:r>
          </w:p>
        </w:tc>
      </w:tr>
      <w:tr w:rsidR="00180CB8" w14:paraId="4BE92F16" w14:textId="5A56B5EC" w:rsidTr="00601DBC">
        <w:tblPrEx>
          <w:tblW w:w="0" w:type="auto"/>
          <w:tblPrExChange w:id="44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43" w:author="pschmidt" w:date="2018-02-06T14:50:00Z">
            <w:trPr>
              <w:gridBefore w:val="1"/>
              <w:gridAfter w:val="0"/>
              <w:trHeight w:val="300"/>
            </w:trPr>
          </w:trPrChange>
        </w:trPr>
        <w:tc>
          <w:tcPr>
            <w:tcW w:w="0" w:type="auto"/>
            <w:shd w:val="clear" w:color="auto" w:fill="auto"/>
            <w:noWrap/>
            <w:vAlign w:val="bottom"/>
            <w:hideMark/>
            <w:tcPrChange w:id="444" w:author="pschmidt" w:date="2018-02-06T14:50:00Z">
              <w:tcPr>
                <w:tcW w:w="1663" w:type="dxa"/>
                <w:gridSpan w:val="2"/>
                <w:shd w:val="clear" w:color="auto" w:fill="auto"/>
                <w:noWrap/>
                <w:vAlign w:val="bottom"/>
                <w:hideMark/>
              </w:tcPr>
            </w:tcPrChange>
          </w:tcPr>
          <w:p w14:paraId="0B74C85B" w14:textId="77777777" w:rsidR="00180CB8" w:rsidRDefault="00180CB8" w:rsidP="00180CB8">
            <w:r>
              <w:t>BRRI dhan53</w:t>
            </w:r>
          </w:p>
        </w:tc>
        <w:tc>
          <w:tcPr>
            <w:tcW w:w="0" w:type="auto"/>
            <w:shd w:val="clear" w:color="auto" w:fill="auto"/>
            <w:noWrap/>
            <w:hideMark/>
            <w:tcPrChange w:id="445" w:author="pschmidt" w:date="2018-02-06T14:50:00Z">
              <w:tcPr>
                <w:tcW w:w="1200" w:type="dxa"/>
                <w:shd w:val="clear" w:color="auto" w:fill="auto"/>
                <w:noWrap/>
                <w:vAlign w:val="bottom"/>
                <w:hideMark/>
              </w:tcPr>
            </w:tcPrChange>
          </w:tcPr>
          <w:p w14:paraId="1A36F95E" w14:textId="60A4E703" w:rsidR="00180CB8" w:rsidRPr="00392A26" w:rsidRDefault="00180CB8" w:rsidP="00180CB8">
            <w:pPr>
              <w:jc w:val="right"/>
              <w:rPr>
                <w:rStyle w:val="Hervorhebung"/>
                <w:i w:val="0"/>
              </w:rPr>
            </w:pPr>
            <w:r w:rsidRPr="00AB6EAC">
              <w:t>0.2762</w:t>
            </w:r>
          </w:p>
        </w:tc>
        <w:tc>
          <w:tcPr>
            <w:tcW w:w="0" w:type="auto"/>
            <w:shd w:val="clear" w:color="auto" w:fill="auto"/>
            <w:noWrap/>
            <w:hideMark/>
            <w:tcPrChange w:id="446" w:author="pschmidt" w:date="2018-02-06T14:50:00Z">
              <w:tcPr>
                <w:tcW w:w="1200" w:type="dxa"/>
                <w:shd w:val="clear" w:color="auto" w:fill="auto"/>
                <w:noWrap/>
                <w:vAlign w:val="bottom"/>
                <w:hideMark/>
              </w:tcPr>
            </w:tcPrChange>
          </w:tcPr>
          <w:p w14:paraId="4A09485D" w14:textId="61237933" w:rsidR="00180CB8" w:rsidRPr="00392A26" w:rsidRDefault="00180CB8" w:rsidP="00180CB8">
            <w:pPr>
              <w:jc w:val="right"/>
              <w:rPr>
                <w:rStyle w:val="Hervorhebung"/>
                <w:i w:val="0"/>
              </w:rPr>
            </w:pPr>
            <w:r w:rsidRPr="00AB6EAC">
              <w:t>0.0922</w:t>
            </w:r>
          </w:p>
        </w:tc>
        <w:tc>
          <w:tcPr>
            <w:tcW w:w="0" w:type="auto"/>
            <w:shd w:val="clear" w:color="auto" w:fill="auto"/>
            <w:noWrap/>
            <w:hideMark/>
            <w:tcPrChange w:id="447" w:author="pschmidt" w:date="2018-02-06T14:50:00Z">
              <w:tcPr>
                <w:tcW w:w="1430" w:type="dxa"/>
                <w:gridSpan w:val="2"/>
                <w:shd w:val="clear" w:color="auto" w:fill="auto"/>
                <w:noWrap/>
                <w:vAlign w:val="bottom"/>
                <w:hideMark/>
              </w:tcPr>
            </w:tcPrChange>
          </w:tcPr>
          <w:p w14:paraId="612A00FC" w14:textId="3C804001" w:rsidR="00180CB8" w:rsidRPr="00392A26" w:rsidRDefault="00180CB8" w:rsidP="00180CB8">
            <w:pPr>
              <w:jc w:val="right"/>
              <w:rPr>
                <w:rStyle w:val="Hervorhebung"/>
                <w:i w:val="0"/>
              </w:rPr>
            </w:pPr>
            <w:r w:rsidRPr="00AB6EAC">
              <w:t>0.4941</w:t>
            </w:r>
          </w:p>
        </w:tc>
        <w:tc>
          <w:tcPr>
            <w:tcW w:w="0" w:type="auto"/>
            <w:shd w:val="clear" w:color="auto" w:fill="auto"/>
            <w:noWrap/>
            <w:hideMark/>
            <w:tcPrChange w:id="448" w:author="pschmidt" w:date="2018-02-06T14:50:00Z">
              <w:tcPr>
                <w:tcW w:w="1403" w:type="dxa"/>
                <w:shd w:val="clear" w:color="auto" w:fill="auto"/>
                <w:noWrap/>
                <w:vAlign w:val="bottom"/>
                <w:hideMark/>
              </w:tcPr>
            </w:tcPrChange>
          </w:tcPr>
          <w:p w14:paraId="23749E49" w14:textId="4D5555D6" w:rsidR="00180CB8" w:rsidRPr="00392A26" w:rsidRDefault="00180CB8" w:rsidP="00180CB8">
            <w:pPr>
              <w:jc w:val="right"/>
              <w:rPr>
                <w:rStyle w:val="Hervorhebung"/>
                <w:i w:val="0"/>
              </w:rPr>
            </w:pPr>
            <w:r w:rsidRPr="00AB6EAC">
              <w:t>0.1532</w:t>
            </w:r>
          </w:p>
        </w:tc>
        <w:tc>
          <w:tcPr>
            <w:tcW w:w="0" w:type="auto"/>
            <w:tcPrChange w:id="449" w:author="pschmidt" w:date="2018-02-06T14:50:00Z">
              <w:tcPr>
                <w:tcW w:w="1403" w:type="dxa"/>
              </w:tcPr>
            </w:tcPrChange>
          </w:tcPr>
          <w:p w14:paraId="4B8DFD38" w14:textId="4A676729" w:rsidR="00180CB8" w:rsidRPr="00392A26" w:rsidRDefault="00180CB8" w:rsidP="00180CB8">
            <w:pPr>
              <w:jc w:val="right"/>
              <w:rPr>
                <w:rStyle w:val="Hervorhebung"/>
                <w:i w:val="0"/>
              </w:rPr>
            </w:pPr>
            <w:r w:rsidRPr="00AB6EAC">
              <w:t>1.0668</w:t>
            </w:r>
          </w:p>
        </w:tc>
      </w:tr>
      <w:tr w:rsidR="00180CB8" w14:paraId="50547E58" w14:textId="2138290F" w:rsidTr="00601DBC">
        <w:tblPrEx>
          <w:tblW w:w="0" w:type="auto"/>
          <w:tblPrExChange w:id="45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51" w:author="pschmidt" w:date="2018-02-06T14:50:00Z">
            <w:trPr>
              <w:gridBefore w:val="1"/>
              <w:gridAfter w:val="0"/>
              <w:trHeight w:val="300"/>
            </w:trPr>
          </w:trPrChange>
        </w:trPr>
        <w:tc>
          <w:tcPr>
            <w:tcW w:w="0" w:type="auto"/>
            <w:shd w:val="clear" w:color="auto" w:fill="auto"/>
            <w:noWrap/>
            <w:vAlign w:val="bottom"/>
            <w:hideMark/>
            <w:tcPrChange w:id="452" w:author="pschmidt" w:date="2018-02-06T14:50:00Z">
              <w:tcPr>
                <w:tcW w:w="1663" w:type="dxa"/>
                <w:gridSpan w:val="2"/>
                <w:shd w:val="clear" w:color="auto" w:fill="auto"/>
                <w:noWrap/>
                <w:vAlign w:val="bottom"/>
                <w:hideMark/>
              </w:tcPr>
            </w:tcPrChange>
          </w:tcPr>
          <w:p w14:paraId="4BC02D4B" w14:textId="77777777" w:rsidR="00180CB8" w:rsidRDefault="00180CB8" w:rsidP="00180CB8">
            <w:r>
              <w:t>BRRI dhan54</w:t>
            </w:r>
          </w:p>
        </w:tc>
        <w:tc>
          <w:tcPr>
            <w:tcW w:w="0" w:type="auto"/>
            <w:shd w:val="clear" w:color="auto" w:fill="auto"/>
            <w:noWrap/>
            <w:hideMark/>
            <w:tcPrChange w:id="453" w:author="pschmidt" w:date="2018-02-06T14:50:00Z">
              <w:tcPr>
                <w:tcW w:w="1200" w:type="dxa"/>
                <w:shd w:val="clear" w:color="auto" w:fill="auto"/>
                <w:noWrap/>
                <w:vAlign w:val="bottom"/>
                <w:hideMark/>
              </w:tcPr>
            </w:tcPrChange>
          </w:tcPr>
          <w:p w14:paraId="269668F8" w14:textId="5D2F2C47" w:rsidR="00180CB8" w:rsidRPr="00392A26" w:rsidRDefault="00180CB8" w:rsidP="00180CB8">
            <w:pPr>
              <w:jc w:val="right"/>
              <w:rPr>
                <w:rStyle w:val="Hervorhebung"/>
                <w:i w:val="0"/>
              </w:rPr>
            </w:pPr>
            <w:r w:rsidRPr="00AB6EAC">
              <w:t>0.3503</w:t>
            </w:r>
          </w:p>
        </w:tc>
        <w:tc>
          <w:tcPr>
            <w:tcW w:w="0" w:type="auto"/>
            <w:shd w:val="clear" w:color="auto" w:fill="auto"/>
            <w:noWrap/>
            <w:hideMark/>
            <w:tcPrChange w:id="454" w:author="pschmidt" w:date="2018-02-06T14:50:00Z">
              <w:tcPr>
                <w:tcW w:w="1200" w:type="dxa"/>
                <w:shd w:val="clear" w:color="auto" w:fill="auto"/>
                <w:noWrap/>
                <w:vAlign w:val="bottom"/>
                <w:hideMark/>
              </w:tcPr>
            </w:tcPrChange>
          </w:tcPr>
          <w:p w14:paraId="7345B9F2" w14:textId="44EE5D6A" w:rsidR="00180CB8" w:rsidRPr="00392A26" w:rsidRDefault="00180CB8" w:rsidP="00180CB8">
            <w:pPr>
              <w:jc w:val="right"/>
              <w:rPr>
                <w:rStyle w:val="Hervorhebung"/>
                <w:i w:val="0"/>
              </w:rPr>
            </w:pPr>
            <w:r w:rsidRPr="00AB6EAC">
              <w:t>0.1216</w:t>
            </w:r>
          </w:p>
        </w:tc>
        <w:tc>
          <w:tcPr>
            <w:tcW w:w="0" w:type="auto"/>
            <w:shd w:val="clear" w:color="auto" w:fill="auto"/>
            <w:noWrap/>
            <w:hideMark/>
            <w:tcPrChange w:id="455" w:author="pschmidt" w:date="2018-02-06T14:50:00Z">
              <w:tcPr>
                <w:tcW w:w="1430" w:type="dxa"/>
                <w:gridSpan w:val="2"/>
                <w:shd w:val="clear" w:color="auto" w:fill="auto"/>
                <w:noWrap/>
                <w:vAlign w:val="bottom"/>
                <w:hideMark/>
              </w:tcPr>
            </w:tcPrChange>
          </w:tcPr>
          <w:p w14:paraId="54FB8089" w14:textId="357076F0" w:rsidR="00180CB8" w:rsidRPr="00392A26" w:rsidRDefault="00180CB8" w:rsidP="00180CB8">
            <w:pPr>
              <w:jc w:val="right"/>
              <w:rPr>
                <w:rStyle w:val="Hervorhebung"/>
                <w:i w:val="0"/>
              </w:rPr>
            </w:pPr>
            <w:r w:rsidRPr="00AB6EAC">
              <w:t>0.5892</w:t>
            </w:r>
          </w:p>
        </w:tc>
        <w:tc>
          <w:tcPr>
            <w:tcW w:w="0" w:type="auto"/>
            <w:shd w:val="clear" w:color="auto" w:fill="auto"/>
            <w:noWrap/>
            <w:hideMark/>
            <w:tcPrChange w:id="456" w:author="pschmidt" w:date="2018-02-06T14:50:00Z">
              <w:tcPr>
                <w:tcW w:w="1403" w:type="dxa"/>
                <w:shd w:val="clear" w:color="auto" w:fill="auto"/>
                <w:noWrap/>
                <w:vAlign w:val="bottom"/>
                <w:hideMark/>
              </w:tcPr>
            </w:tcPrChange>
          </w:tcPr>
          <w:p w14:paraId="4F7ED8EB" w14:textId="3D076195" w:rsidR="00180CB8" w:rsidRPr="00392A26" w:rsidRDefault="00180CB8" w:rsidP="00180CB8">
            <w:pPr>
              <w:jc w:val="right"/>
              <w:rPr>
                <w:rStyle w:val="Hervorhebung"/>
                <w:i w:val="0"/>
              </w:rPr>
            </w:pPr>
            <w:r w:rsidRPr="00AB6EAC">
              <w:t>0.1626</w:t>
            </w:r>
          </w:p>
        </w:tc>
        <w:tc>
          <w:tcPr>
            <w:tcW w:w="0" w:type="auto"/>
            <w:tcPrChange w:id="457" w:author="pschmidt" w:date="2018-02-06T14:50:00Z">
              <w:tcPr>
                <w:tcW w:w="1403" w:type="dxa"/>
              </w:tcPr>
            </w:tcPrChange>
          </w:tcPr>
          <w:p w14:paraId="028BE484" w14:textId="1A40CF6D" w:rsidR="00180CB8" w:rsidRPr="00392A26" w:rsidRDefault="00180CB8" w:rsidP="00180CB8">
            <w:pPr>
              <w:jc w:val="right"/>
              <w:rPr>
                <w:rStyle w:val="Hervorhebung"/>
                <w:i w:val="0"/>
              </w:rPr>
            </w:pPr>
            <w:r w:rsidRPr="00AB6EAC">
              <w:t>1.272</w:t>
            </w:r>
            <w:r>
              <w:t>0</w:t>
            </w:r>
          </w:p>
        </w:tc>
      </w:tr>
      <w:tr w:rsidR="00180CB8" w14:paraId="4DDD781F" w14:textId="4BCA5B0B" w:rsidTr="00601DBC">
        <w:tblPrEx>
          <w:tblW w:w="0" w:type="auto"/>
          <w:tblPrExChange w:id="45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59" w:author="pschmidt" w:date="2018-02-06T14:50:00Z">
            <w:trPr>
              <w:gridBefore w:val="1"/>
              <w:gridAfter w:val="0"/>
              <w:trHeight w:val="300"/>
            </w:trPr>
          </w:trPrChange>
        </w:trPr>
        <w:tc>
          <w:tcPr>
            <w:tcW w:w="0" w:type="auto"/>
            <w:shd w:val="clear" w:color="auto" w:fill="auto"/>
            <w:noWrap/>
            <w:vAlign w:val="bottom"/>
            <w:hideMark/>
            <w:tcPrChange w:id="460" w:author="pschmidt" w:date="2018-02-06T14:50:00Z">
              <w:tcPr>
                <w:tcW w:w="1663" w:type="dxa"/>
                <w:gridSpan w:val="2"/>
                <w:shd w:val="clear" w:color="auto" w:fill="auto"/>
                <w:noWrap/>
                <w:vAlign w:val="bottom"/>
                <w:hideMark/>
              </w:tcPr>
            </w:tcPrChange>
          </w:tcPr>
          <w:p w14:paraId="547FE10A" w14:textId="77777777" w:rsidR="00180CB8" w:rsidRDefault="00180CB8" w:rsidP="00180CB8">
            <w:r>
              <w:t>BRRI dhan56</w:t>
            </w:r>
          </w:p>
        </w:tc>
        <w:tc>
          <w:tcPr>
            <w:tcW w:w="0" w:type="auto"/>
            <w:shd w:val="clear" w:color="auto" w:fill="auto"/>
            <w:noWrap/>
            <w:hideMark/>
            <w:tcPrChange w:id="461" w:author="pschmidt" w:date="2018-02-06T14:50:00Z">
              <w:tcPr>
                <w:tcW w:w="1200" w:type="dxa"/>
                <w:shd w:val="clear" w:color="auto" w:fill="auto"/>
                <w:noWrap/>
                <w:vAlign w:val="bottom"/>
                <w:hideMark/>
              </w:tcPr>
            </w:tcPrChange>
          </w:tcPr>
          <w:p w14:paraId="48E92C20" w14:textId="5D46638D" w:rsidR="00180CB8" w:rsidRPr="00392A26" w:rsidRDefault="00180CB8" w:rsidP="00180CB8">
            <w:pPr>
              <w:jc w:val="right"/>
              <w:rPr>
                <w:rStyle w:val="Hervorhebung"/>
                <w:i w:val="0"/>
              </w:rPr>
            </w:pPr>
            <w:r w:rsidRPr="00AB6EAC">
              <w:t>0.4371</w:t>
            </w:r>
          </w:p>
        </w:tc>
        <w:tc>
          <w:tcPr>
            <w:tcW w:w="0" w:type="auto"/>
            <w:shd w:val="clear" w:color="auto" w:fill="auto"/>
            <w:noWrap/>
            <w:hideMark/>
            <w:tcPrChange w:id="462" w:author="pschmidt" w:date="2018-02-06T14:50:00Z">
              <w:tcPr>
                <w:tcW w:w="1200" w:type="dxa"/>
                <w:shd w:val="clear" w:color="auto" w:fill="auto"/>
                <w:noWrap/>
                <w:vAlign w:val="bottom"/>
                <w:hideMark/>
              </w:tcPr>
            </w:tcPrChange>
          </w:tcPr>
          <w:p w14:paraId="344EAC41" w14:textId="129C7AA2" w:rsidR="00180CB8" w:rsidRPr="00392A26" w:rsidRDefault="00180CB8" w:rsidP="00180CB8">
            <w:pPr>
              <w:jc w:val="right"/>
              <w:rPr>
                <w:rStyle w:val="Hervorhebung"/>
                <w:i w:val="0"/>
              </w:rPr>
            </w:pPr>
            <w:r w:rsidRPr="00AB6EAC">
              <w:t>0.1402</w:t>
            </w:r>
          </w:p>
        </w:tc>
        <w:tc>
          <w:tcPr>
            <w:tcW w:w="0" w:type="auto"/>
            <w:shd w:val="clear" w:color="auto" w:fill="auto"/>
            <w:noWrap/>
            <w:hideMark/>
            <w:tcPrChange w:id="463" w:author="pschmidt" w:date="2018-02-06T14:50:00Z">
              <w:tcPr>
                <w:tcW w:w="1430" w:type="dxa"/>
                <w:gridSpan w:val="2"/>
                <w:shd w:val="clear" w:color="auto" w:fill="auto"/>
                <w:noWrap/>
                <w:vAlign w:val="bottom"/>
                <w:hideMark/>
              </w:tcPr>
            </w:tcPrChange>
          </w:tcPr>
          <w:p w14:paraId="49331147" w14:textId="1F46F088" w:rsidR="00180CB8" w:rsidRPr="00392A26" w:rsidRDefault="00180CB8" w:rsidP="00180CB8">
            <w:pPr>
              <w:jc w:val="right"/>
              <w:rPr>
                <w:rStyle w:val="Hervorhebung"/>
                <w:i w:val="0"/>
              </w:rPr>
            </w:pPr>
            <w:r w:rsidRPr="00AB6EAC">
              <w:t>0.4383</w:t>
            </w:r>
          </w:p>
        </w:tc>
        <w:tc>
          <w:tcPr>
            <w:tcW w:w="0" w:type="auto"/>
            <w:shd w:val="clear" w:color="auto" w:fill="auto"/>
            <w:noWrap/>
            <w:hideMark/>
            <w:tcPrChange w:id="464" w:author="pschmidt" w:date="2018-02-06T14:50:00Z">
              <w:tcPr>
                <w:tcW w:w="1403" w:type="dxa"/>
                <w:shd w:val="clear" w:color="auto" w:fill="auto"/>
                <w:noWrap/>
                <w:vAlign w:val="bottom"/>
                <w:hideMark/>
              </w:tcPr>
            </w:tcPrChange>
          </w:tcPr>
          <w:p w14:paraId="472ABE90" w14:textId="60D8F80F" w:rsidR="00180CB8" w:rsidRPr="00392A26" w:rsidRDefault="00180CB8" w:rsidP="00180CB8">
            <w:pPr>
              <w:jc w:val="right"/>
              <w:rPr>
                <w:rStyle w:val="Hervorhebung"/>
                <w:i w:val="0"/>
              </w:rPr>
            </w:pPr>
            <w:r w:rsidRPr="00AB6EAC">
              <w:t>0.1831</w:t>
            </w:r>
          </w:p>
        </w:tc>
        <w:tc>
          <w:tcPr>
            <w:tcW w:w="0" w:type="auto"/>
            <w:tcPrChange w:id="465" w:author="pschmidt" w:date="2018-02-06T14:50:00Z">
              <w:tcPr>
                <w:tcW w:w="1403" w:type="dxa"/>
              </w:tcPr>
            </w:tcPrChange>
          </w:tcPr>
          <w:p w14:paraId="2D138C97" w14:textId="72A5088C" w:rsidR="00180CB8" w:rsidRPr="00392A26" w:rsidRDefault="00180CB8" w:rsidP="00180CB8">
            <w:pPr>
              <w:jc w:val="right"/>
              <w:rPr>
                <w:rStyle w:val="Hervorhebung"/>
                <w:i w:val="0"/>
              </w:rPr>
            </w:pPr>
            <w:r w:rsidRPr="00AB6EAC">
              <w:t>0.9463</w:t>
            </w:r>
          </w:p>
        </w:tc>
      </w:tr>
      <w:tr w:rsidR="00180CB8" w14:paraId="1C61D851" w14:textId="6205544C" w:rsidTr="00601DBC">
        <w:tblPrEx>
          <w:tblW w:w="0" w:type="auto"/>
          <w:tblPrExChange w:id="46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67" w:author="pschmidt" w:date="2018-02-06T14:50:00Z">
            <w:trPr>
              <w:gridBefore w:val="1"/>
              <w:gridAfter w:val="0"/>
              <w:trHeight w:val="300"/>
            </w:trPr>
          </w:trPrChange>
        </w:trPr>
        <w:tc>
          <w:tcPr>
            <w:tcW w:w="0" w:type="auto"/>
            <w:shd w:val="clear" w:color="auto" w:fill="auto"/>
            <w:noWrap/>
            <w:vAlign w:val="bottom"/>
            <w:hideMark/>
            <w:tcPrChange w:id="468" w:author="pschmidt" w:date="2018-02-06T14:50:00Z">
              <w:tcPr>
                <w:tcW w:w="1663" w:type="dxa"/>
                <w:gridSpan w:val="2"/>
                <w:shd w:val="clear" w:color="auto" w:fill="auto"/>
                <w:noWrap/>
                <w:vAlign w:val="bottom"/>
                <w:hideMark/>
              </w:tcPr>
            </w:tcPrChange>
          </w:tcPr>
          <w:p w14:paraId="445626FC" w14:textId="77777777" w:rsidR="00180CB8" w:rsidRDefault="00180CB8" w:rsidP="00180CB8">
            <w:r>
              <w:t>BRRI dhan57</w:t>
            </w:r>
          </w:p>
        </w:tc>
        <w:tc>
          <w:tcPr>
            <w:tcW w:w="0" w:type="auto"/>
            <w:shd w:val="clear" w:color="auto" w:fill="auto"/>
            <w:noWrap/>
            <w:hideMark/>
            <w:tcPrChange w:id="469" w:author="pschmidt" w:date="2018-02-06T14:50:00Z">
              <w:tcPr>
                <w:tcW w:w="1200" w:type="dxa"/>
                <w:shd w:val="clear" w:color="auto" w:fill="auto"/>
                <w:noWrap/>
                <w:vAlign w:val="bottom"/>
                <w:hideMark/>
              </w:tcPr>
            </w:tcPrChange>
          </w:tcPr>
          <w:p w14:paraId="382276B3" w14:textId="51E5C86C" w:rsidR="00180CB8" w:rsidRPr="00392A26" w:rsidRDefault="00180CB8" w:rsidP="00180CB8">
            <w:pPr>
              <w:jc w:val="right"/>
              <w:rPr>
                <w:rStyle w:val="Hervorhebung"/>
                <w:i w:val="0"/>
              </w:rPr>
            </w:pPr>
            <w:r w:rsidRPr="00AB6EAC">
              <w:t>0.7771</w:t>
            </w:r>
          </w:p>
        </w:tc>
        <w:tc>
          <w:tcPr>
            <w:tcW w:w="0" w:type="auto"/>
            <w:shd w:val="clear" w:color="auto" w:fill="auto"/>
            <w:noWrap/>
            <w:hideMark/>
            <w:tcPrChange w:id="470" w:author="pschmidt" w:date="2018-02-06T14:50:00Z">
              <w:tcPr>
                <w:tcW w:w="1200" w:type="dxa"/>
                <w:shd w:val="clear" w:color="auto" w:fill="auto"/>
                <w:noWrap/>
                <w:vAlign w:val="bottom"/>
                <w:hideMark/>
              </w:tcPr>
            </w:tcPrChange>
          </w:tcPr>
          <w:p w14:paraId="1D30931C" w14:textId="71C6EC3F" w:rsidR="00180CB8" w:rsidRPr="00392A26" w:rsidRDefault="00180CB8" w:rsidP="00180CB8">
            <w:pPr>
              <w:jc w:val="right"/>
              <w:rPr>
                <w:rStyle w:val="Hervorhebung"/>
                <w:i w:val="0"/>
              </w:rPr>
            </w:pPr>
            <w:r w:rsidRPr="00AB6EAC">
              <w:t>0.2299</w:t>
            </w:r>
          </w:p>
        </w:tc>
        <w:tc>
          <w:tcPr>
            <w:tcW w:w="0" w:type="auto"/>
            <w:shd w:val="clear" w:color="auto" w:fill="auto"/>
            <w:noWrap/>
            <w:hideMark/>
            <w:tcPrChange w:id="471" w:author="pschmidt" w:date="2018-02-06T14:50:00Z">
              <w:tcPr>
                <w:tcW w:w="1430" w:type="dxa"/>
                <w:gridSpan w:val="2"/>
                <w:shd w:val="clear" w:color="auto" w:fill="auto"/>
                <w:noWrap/>
                <w:vAlign w:val="bottom"/>
                <w:hideMark/>
              </w:tcPr>
            </w:tcPrChange>
          </w:tcPr>
          <w:p w14:paraId="6B886A18" w14:textId="0C6E5CD9" w:rsidR="00180CB8" w:rsidRPr="00392A26" w:rsidRDefault="00180CB8" w:rsidP="00180CB8">
            <w:pPr>
              <w:jc w:val="right"/>
              <w:rPr>
                <w:rStyle w:val="Hervorhebung"/>
                <w:i w:val="0"/>
              </w:rPr>
            </w:pPr>
            <w:r w:rsidRPr="00AB6EAC">
              <w:t>0.2539</w:t>
            </w:r>
          </w:p>
        </w:tc>
        <w:tc>
          <w:tcPr>
            <w:tcW w:w="0" w:type="auto"/>
            <w:shd w:val="clear" w:color="auto" w:fill="auto"/>
            <w:noWrap/>
            <w:hideMark/>
            <w:tcPrChange w:id="472" w:author="pschmidt" w:date="2018-02-06T14:50:00Z">
              <w:tcPr>
                <w:tcW w:w="1403" w:type="dxa"/>
                <w:shd w:val="clear" w:color="auto" w:fill="auto"/>
                <w:noWrap/>
                <w:vAlign w:val="bottom"/>
                <w:hideMark/>
              </w:tcPr>
            </w:tcPrChange>
          </w:tcPr>
          <w:p w14:paraId="6B5AFB26" w14:textId="1128FF38" w:rsidR="00180CB8" w:rsidRPr="00392A26" w:rsidRDefault="00180CB8" w:rsidP="00180CB8">
            <w:pPr>
              <w:jc w:val="right"/>
              <w:rPr>
                <w:rStyle w:val="Hervorhebung"/>
                <w:i w:val="0"/>
              </w:rPr>
            </w:pPr>
            <w:r w:rsidRPr="00AB6EAC">
              <w:t>0.2232</w:t>
            </w:r>
          </w:p>
        </w:tc>
        <w:tc>
          <w:tcPr>
            <w:tcW w:w="0" w:type="auto"/>
            <w:tcPrChange w:id="473" w:author="pschmidt" w:date="2018-02-06T14:50:00Z">
              <w:tcPr>
                <w:tcW w:w="1403" w:type="dxa"/>
              </w:tcPr>
            </w:tcPrChange>
          </w:tcPr>
          <w:p w14:paraId="017FC07A" w14:textId="13B85030" w:rsidR="00180CB8" w:rsidRPr="00392A26" w:rsidRDefault="00180CB8" w:rsidP="00180CB8">
            <w:pPr>
              <w:jc w:val="right"/>
              <w:rPr>
                <w:rStyle w:val="Hervorhebung"/>
                <w:i w:val="0"/>
              </w:rPr>
            </w:pPr>
            <w:r w:rsidRPr="00AB6EAC">
              <w:t>0.5482</w:t>
            </w:r>
          </w:p>
        </w:tc>
      </w:tr>
      <w:tr w:rsidR="00180CB8" w14:paraId="7FD572D5" w14:textId="1D07CC22" w:rsidTr="00601DBC">
        <w:tblPrEx>
          <w:tblW w:w="0" w:type="auto"/>
          <w:tblPrExChange w:id="47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75" w:author="pschmidt" w:date="2018-02-06T14:50:00Z">
            <w:trPr>
              <w:gridBefore w:val="1"/>
              <w:gridAfter w:val="0"/>
              <w:trHeight w:val="300"/>
            </w:trPr>
          </w:trPrChange>
        </w:trPr>
        <w:tc>
          <w:tcPr>
            <w:tcW w:w="0" w:type="auto"/>
            <w:shd w:val="clear" w:color="auto" w:fill="auto"/>
            <w:noWrap/>
            <w:vAlign w:val="bottom"/>
            <w:hideMark/>
            <w:tcPrChange w:id="476" w:author="pschmidt" w:date="2018-02-06T14:50:00Z">
              <w:tcPr>
                <w:tcW w:w="1663" w:type="dxa"/>
                <w:gridSpan w:val="2"/>
                <w:shd w:val="clear" w:color="auto" w:fill="auto"/>
                <w:noWrap/>
                <w:vAlign w:val="bottom"/>
                <w:hideMark/>
              </w:tcPr>
            </w:tcPrChange>
          </w:tcPr>
          <w:p w14:paraId="70B46A79" w14:textId="77777777" w:rsidR="00180CB8" w:rsidRDefault="00180CB8" w:rsidP="00180CB8">
            <w:r>
              <w:t>BRRI dhan62</w:t>
            </w:r>
          </w:p>
        </w:tc>
        <w:tc>
          <w:tcPr>
            <w:tcW w:w="0" w:type="auto"/>
            <w:shd w:val="clear" w:color="auto" w:fill="auto"/>
            <w:noWrap/>
            <w:hideMark/>
            <w:tcPrChange w:id="477" w:author="pschmidt" w:date="2018-02-06T14:50:00Z">
              <w:tcPr>
                <w:tcW w:w="1200" w:type="dxa"/>
                <w:shd w:val="clear" w:color="auto" w:fill="auto"/>
                <w:noWrap/>
                <w:vAlign w:val="bottom"/>
                <w:hideMark/>
              </w:tcPr>
            </w:tcPrChange>
          </w:tcPr>
          <w:p w14:paraId="546595FF" w14:textId="243C445B" w:rsidR="00180CB8" w:rsidRPr="00392A26" w:rsidRDefault="00180CB8" w:rsidP="00180CB8">
            <w:pPr>
              <w:jc w:val="right"/>
              <w:rPr>
                <w:rStyle w:val="Hervorhebung"/>
                <w:i w:val="0"/>
              </w:rPr>
            </w:pPr>
            <w:r w:rsidRPr="00AB6EAC">
              <w:t>1.2835</w:t>
            </w:r>
          </w:p>
        </w:tc>
        <w:tc>
          <w:tcPr>
            <w:tcW w:w="0" w:type="auto"/>
            <w:shd w:val="clear" w:color="auto" w:fill="auto"/>
            <w:noWrap/>
            <w:hideMark/>
            <w:tcPrChange w:id="478" w:author="pschmidt" w:date="2018-02-06T14:50:00Z">
              <w:tcPr>
                <w:tcW w:w="1200" w:type="dxa"/>
                <w:shd w:val="clear" w:color="auto" w:fill="auto"/>
                <w:noWrap/>
                <w:vAlign w:val="bottom"/>
                <w:hideMark/>
              </w:tcPr>
            </w:tcPrChange>
          </w:tcPr>
          <w:p w14:paraId="58384328" w14:textId="0A4C77D3" w:rsidR="00180CB8" w:rsidRPr="00392A26" w:rsidRDefault="00180CB8" w:rsidP="00180CB8">
            <w:pPr>
              <w:jc w:val="right"/>
              <w:rPr>
                <w:rStyle w:val="Hervorhebung"/>
                <w:i w:val="0"/>
              </w:rPr>
            </w:pPr>
            <w:r w:rsidRPr="00AB6EAC">
              <w:t>0.5655</w:t>
            </w:r>
          </w:p>
        </w:tc>
        <w:tc>
          <w:tcPr>
            <w:tcW w:w="0" w:type="auto"/>
            <w:shd w:val="clear" w:color="auto" w:fill="auto"/>
            <w:noWrap/>
            <w:hideMark/>
            <w:tcPrChange w:id="479" w:author="pschmidt" w:date="2018-02-06T14:50:00Z">
              <w:tcPr>
                <w:tcW w:w="1430" w:type="dxa"/>
                <w:gridSpan w:val="2"/>
                <w:shd w:val="clear" w:color="auto" w:fill="auto"/>
                <w:noWrap/>
                <w:vAlign w:val="bottom"/>
                <w:hideMark/>
              </w:tcPr>
            </w:tcPrChange>
          </w:tcPr>
          <w:p w14:paraId="0175487A" w14:textId="611F3DF4" w:rsidR="00180CB8" w:rsidRPr="00392A26" w:rsidRDefault="00180CB8" w:rsidP="00180CB8">
            <w:pPr>
              <w:jc w:val="right"/>
              <w:rPr>
                <w:rStyle w:val="Hervorhebung"/>
                <w:i w:val="0"/>
              </w:rPr>
            </w:pPr>
            <w:r w:rsidRPr="00AB6EAC">
              <w:t>0.0263</w:t>
            </w:r>
          </w:p>
        </w:tc>
        <w:tc>
          <w:tcPr>
            <w:tcW w:w="0" w:type="auto"/>
            <w:shd w:val="clear" w:color="auto" w:fill="auto"/>
            <w:noWrap/>
            <w:hideMark/>
            <w:tcPrChange w:id="480" w:author="pschmidt" w:date="2018-02-06T14:50:00Z">
              <w:tcPr>
                <w:tcW w:w="1403" w:type="dxa"/>
                <w:shd w:val="clear" w:color="auto" w:fill="auto"/>
                <w:noWrap/>
                <w:vAlign w:val="bottom"/>
                <w:hideMark/>
              </w:tcPr>
            </w:tcPrChange>
          </w:tcPr>
          <w:p w14:paraId="0B6A15DD" w14:textId="26BAA338" w:rsidR="00180CB8" w:rsidRPr="00392A26" w:rsidRDefault="00180CB8" w:rsidP="00180CB8">
            <w:pPr>
              <w:jc w:val="right"/>
              <w:rPr>
                <w:rStyle w:val="Hervorhebung"/>
                <w:i w:val="0"/>
              </w:rPr>
            </w:pPr>
            <w:r w:rsidRPr="00AB6EAC">
              <w:t>0.3814</w:t>
            </w:r>
          </w:p>
        </w:tc>
        <w:tc>
          <w:tcPr>
            <w:tcW w:w="0" w:type="auto"/>
            <w:tcPrChange w:id="481" w:author="pschmidt" w:date="2018-02-06T14:50:00Z">
              <w:tcPr>
                <w:tcW w:w="1403" w:type="dxa"/>
              </w:tcPr>
            </w:tcPrChange>
          </w:tcPr>
          <w:p w14:paraId="4F2EF697" w14:textId="664B3B7D" w:rsidR="00180CB8" w:rsidRPr="00392A26" w:rsidRDefault="00180CB8" w:rsidP="00180CB8">
            <w:pPr>
              <w:jc w:val="right"/>
              <w:rPr>
                <w:rStyle w:val="Hervorhebung"/>
                <w:i w:val="0"/>
              </w:rPr>
            </w:pPr>
            <w:r w:rsidRPr="00AB6EAC">
              <w:t>0.0568</w:t>
            </w:r>
          </w:p>
        </w:tc>
      </w:tr>
      <w:tr w:rsidR="00180CB8" w14:paraId="0692AE82" w14:textId="57B6D3B6" w:rsidTr="00601DBC">
        <w:tblPrEx>
          <w:tblW w:w="0" w:type="auto"/>
          <w:tblPrExChange w:id="48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83" w:author="pschmidt" w:date="2018-02-06T14:50:00Z">
            <w:trPr>
              <w:gridBefore w:val="1"/>
              <w:gridAfter w:val="0"/>
              <w:trHeight w:val="300"/>
            </w:trPr>
          </w:trPrChange>
        </w:trPr>
        <w:tc>
          <w:tcPr>
            <w:tcW w:w="0" w:type="auto"/>
            <w:tcBorders>
              <w:bottom w:val="single" w:sz="4" w:space="0" w:color="auto"/>
            </w:tcBorders>
            <w:shd w:val="clear" w:color="auto" w:fill="auto"/>
            <w:noWrap/>
            <w:vAlign w:val="bottom"/>
            <w:hideMark/>
            <w:tcPrChange w:id="484" w:author="pschmidt" w:date="2018-02-06T14:50:00Z">
              <w:tcPr>
                <w:tcW w:w="1663" w:type="dxa"/>
                <w:gridSpan w:val="2"/>
                <w:shd w:val="clear" w:color="auto" w:fill="auto"/>
                <w:noWrap/>
                <w:vAlign w:val="bottom"/>
                <w:hideMark/>
              </w:tcPr>
            </w:tcPrChange>
          </w:tcPr>
          <w:p w14:paraId="3AA35FE2" w14:textId="77777777" w:rsidR="00180CB8" w:rsidRDefault="00180CB8" w:rsidP="00180CB8">
            <w:r>
              <w:t>BRRI dhan66</w:t>
            </w:r>
          </w:p>
        </w:tc>
        <w:tc>
          <w:tcPr>
            <w:tcW w:w="0" w:type="auto"/>
            <w:tcBorders>
              <w:bottom w:val="single" w:sz="4" w:space="0" w:color="auto"/>
            </w:tcBorders>
            <w:shd w:val="clear" w:color="auto" w:fill="auto"/>
            <w:noWrap/>
            <w:hideMark/>
            <w:tcPrChange w:id="485" w:author="pschmidt" w:date="2018-02-06T14:50:00Z">
              <w:tcPr>
                <w:tcW w:w="1200" w:type="dxa"/>
                <w:shd w:val="clear" w:color="auto" w:fill="auto"/>
                <w:noWrap/>
                <w:vAlign w:val="bottom"/>
                <w:hideMark/>
              </w:tcPr>
            </w:tcPrChange>
          </w:tcPr>
          <w:p w14:paraId="28A24522" w14:textId="0A4D2EE3" w:rsidR="00180CB8" w:rsidRPr="00392A26" w:rsidRDefault="00180CB8" w:rsidP="00180CB8">
            <w:pPr>
              <w:jc w:val="right"/>
              <w:rPr>
                <w:rStyle w:val="Hervorhebung"/>
                <w:i w:val="0"/>
              </w:rPr>
            </w:pPr>
            <w:r w:rsidRPr="00AB6EAC">
              <w:t>0.4411</w:t>
            </w:r>
          </w:p>
        </w:tc>
        <w:tc>
          <w:tcPr>
            <w:tcW w:w="0" w:type="auto"/>
            <w:tcBorders>
              <w:bottom w:val="single" w:sz="4" w:space="0" w:color="auto"/>
            </w:tcBorders>
            <w:shd w:val="clear" w:color="auto" w:fill="auto"/>
            <w:noWrap/>
            <w:hideMark/>
            <w:tcPrChange w:id="486" w:author="pschmidt" w:date="2018-02-06T14:50:00Z">
              <w:tcPr>
                <w:tcW w:w="1200" w:type="dxa"/>
                <w:shd w:val="clear" w:color="auto" w:fill="auto"/>
                <w:noWrap/>
                <w:vAlign w:val="bottom"/>
                <w:hideMark/>
              </w:tcPr>
            </w:tcPrChange>
          </w:tcPr>
          <w:p w14:paraId="7442EFA2" w14:textId="4C7298C7" w:rsidR="00180CB8" w:rsidRPr="00392A26" w:rsidRDefault="00180CB8" w:rsidP="00180CB8">
            <w:pPr>
              <w:jc w:val="right"/>
              <w:rPr>
                <w:rStyle w:val="Hervorhebung"/>
                <w:i w:val="0"/>
              </w:rPr>
            </w:pPr>
            <w:r w:rsidRPr="00AB6EAC">
              <w:t>0.3063</w:t>
            </w:r>
          </w:p>
        </w:tc>
        <w:tc>
          <w:tcPr>
            <w:tcW w:w="0" w:type="auto"/>
            <w:tcBorders>
              <w:bottom w:val="single" w:sz="4" w:space="0" w:color="auto"/>
            </w:tcBorders>
            <w:shd w:val="clear" w:color="auto" w:fill="auto"/>
            <w:noWrap/>
            <w:hideMark/>
            <w:tcPrChange w:id="487" w:author="pschmidt" w:date="2018-02-06T14:50:00Z">
              <w:tcPr>
                <w:tcW w:w="1430" w:type="dxa"/>
                <w:gridSpan w:val="2"/>
                <w:shd w:val="clear" w:color="auto" w:fill="auto"/>
                <w:noWrap/>
                <w:vAlign w:val="bottom"/>
                <w:hideMark/>
              </w:tcPr>
            </w:tcPrChange>
          </w:tcPr>
          <w:p w14:paraId="46F0023A" w14:textId="55CA8F5A" w:rsidR="00180CB8" w:rsidRPr="00392A26" w:rsidRDefault="00180CB8" w:rsidP="00180CB8">
            <w:pPr>
              <w:jc w:val="right"/>
              <w:rPr>
                <w:rStyle w:val="Hervorhebung"/>
                <w:i w:val="0"/>
              </w:rPr>
            </w:pPr>
            <w:r w:rsidRPr="00AB6EAC">
              <w:t>0.3307</w:t>
            </w:r>
          </w:p>
        </w:tc>
        <w:tc>
          <w:tcPr>
            <w:tcW w:w="0" w:type="auto"/>
            <w:tcBorders>
              <w:bottom w:val="single" w:sz="4" w:space="0" w:color="auto"/>
            </w:tcBorders>
            <w:shd w:val="clear" w:color="auto" w:fill="auto"/>
            <w:noWrap/>
            <w:hideMark/>
            <w:tcPrChange w:id="488" w:author="pschmidt" w:date="2018-02-06T14:50:00Z">
              <w:tcPr>
                <w:tcW w:w="1403" w:type="dxa"/>
                <w:shd w:val="clear" w:color="auto" w:fill="auto"/>
                <w:noWrap/>
                <w:vAlign w:val="bottom"/>
                <w:hideMark/>
              </w:tcPr>
            </w:tcPrChange>
          </w:tcPr>
          <w:p w14:paraId="009245F6" w14:textId="77474517" w:rsidR="00180CB8" w:rsidRPr="00392A26" w:rsidRDefault="00180CB8" w:rsidP="00180CB8">
            <w:pPr>
              <w:jc w:val="right"/>
              <w:rPr>
                <w:rStyle w:val="Hervorhebung"/>
                <w:i w:val="0"/>
              </w:rPr>
            </w:pPr>
            <w:r w:rsidRPr="00AB6EAC">
              <w:t>0.3476</w:t>
            </w:r>
          </w:p>
        </w:tc>
        <w:tc>
          <w:tcPr>
            <w:tcW w:w="0" w:type="auto"/>
            <w:tcBorders>
              <w:bottom w:val="single" w:sz="4" w:space="0" w:color="auto"/>
            </w:tcBorders>
            <w:tcPrChange w:id="489" w:author="pschmidt" w:date="2018-02-06T14:50:00Z">
              <w:tcPr>
                <w:tcW w:w="1403" w:type="dxa"/>
              </w:tcPr>
            </w:tcPrChange>
          </w:tcPr>
          <w:p w14:paraId="1BE4CEFA" w14:textId="208C1B18" w:rsidR="00180CB8" w:rsidRPr="00392A26" w:rsidRDefault="00180CB8" w:rsidP="00180CB8">
            <w:pPr>
              <w:jc w:val="right"/>
              <w:rPr>
                <w:rStyle w:val="Hervorhebung"/>
                <w:i w:val="0"/>
              </w:rPr>
            </w:pPr>
            <w:r w:rsidRPr="00AB6EAC">
              <w:t>0.7141</w:t>
            </w:r>
          </w:p>
        </w:tc>
      </w:tr>
    </w:tbl>
    <w:p w14:paraId="300F7349" w14:textId="77777777" w:rsidR="00E47157" w:rsidRDefault="00E47157" w:rsidP="007A5D73">
      <w:pPr>
        <w:rPr>
          <w:b/>
          <w:lang w:val="en-GB"/>
        </w:rPr>
      </w:pPr>
    </w:p>
    <w:p w14:paraId="12E681CE" w14:textId="42FE867D" w:rsidR="008F6694" w:rsidRPr="00E47157" w:rsidRDefault="00E47157" w:rsidP="007A5D73">
      <w:pPr>
        <w:rPr>
          <w:b/>
          <w:lang w:val="en-GB"/>
        </w:rPr>
      </w:pPr>
      <w:r>
        <w:rPr>
          <w:b/>
          <w:lang w:val="en-GB"/>
        </w:rPr>
        <w:br w:type="page"/>
      </w:r>
      <w:r w:rsidR="008F6694" w:rsidRPr="00B24946">
        <w:rPr>
          <w:b/>
          <w:lang w:val="en-GB"/>
        </w:rPr>
        <w:lastRenderedPageBreak/>
        <w:t xml:space="preserve">Table </w:t>
      </w:r>
      <w:r>
        <w:rPr>
          <w:b/>
          <w:lang w:val="en-GB"/>
        </w:rPr>
        <w:t>10</w:t>
      </w:r>
      <w:r w:rsidR="008F6694">
        <w:rPr>
          <w:lang w:val="en-GB"/>
        </w:rPr>
        <w:t xml:space="preserve">: </w:t>
      </w:r>
      <w:ins w:id="490" w:author="pschmidt" w:date="2018-02-07T17:41:00Z">
        <w:r w:rsidRPr="00E47157">
          <w:rPr>
            <w:lang w:val="en-GB"/>
          </w:rPr>
          <w:t xml:space="preserve"> </w:t>
        </w:r>
        <w:r>
          <w:rPr>
            <w:lang w:val="en-GB"/>
          </w:rPr>
          <w:t xml:space="preserve">Lambda and variance estimates per genotype obtained via model (2) for </w:t>
        </w:r>
        <w:proofErr w:type="spellStart"/>
        <w:r>
          <w:rPr>
            <w:lang w:val="en-GB"/>
          </w:rPr>
          <w:t>boro</w:t>
        </w:r>
        <w:proofErr w:type="spellEnd"/>
        <w:r>
          <w:rPr>
            <w:lang w:val="en-GB"/>
          </w:rPr>
          <w:t xml:space="preserve"> seasons.</w:t>
        </w:r>
      </w:ins>
      <w:r w:rsidR="008F6694">
        <w:rPr>
          <w:lang w:val="en-GB"/>
        </w:rPr>
        <w:t xml:space="preserve"> </w:t>
      </w:r>
    </w:p>
    <w:tbl>
      <w:tblPr>
        <w:tblW w:w="0" w:type="auto"/>
        <w:tblLook w:val="04A0" w:firstRow="1" w:lastRow="0" w:firstColumn="1" w:lastColumn="0" w:noHBand="0" w:noVBand="1"/>
      </w:tblPr>
      <w:tblGrid>
        <w:gridCol w:w="1609"/>
        <w:gridCol w:w="1123"/>
        <w:gridCol w:w="1783"/>
        <w:gridCol w:w="1123"/>
        <w:gridCol w:w="1783"/>
        <w:gridCol w:w="1590"/>
      </w:tblGrid>
      <w:tr w:rsidR="00392A26" w:rsidRPr="00474838" w14:paraId="25C567BB" w14:textId="50D01029" w:rsidTr="00E47157">
        <w:trPr>
          <w:trHeight w:val="300"/>
        </w:trPr>
        <w:tc>
          <w:tcPr>
            <w:tcW w:w="0" w:type="auto"/>
            <w:vMerge w:val="restart"/>
            <w:tcBorders>
              <w:top w:val="single" w:sz="4" w:space="0" w:color="auto"/>
            </w:tcBorders>
            <w:shd w:val="clear" w:color="auto" w:fill="auto"/>
            <w:noWrap/>
            <w:vAlign w:val="bottom"/>
          </w:tcPr>
          <w:p w14:paraId="36832E35" w14:textId="77777777" w:rsidR="00392A26" w:rsidRPr="00E47157" w:rsidRDefault="00392A26" w:rsidP="00E47157">
            <w:pPr>
              <w:jc w:val="center"/>
              <w:rPr>
                <w:b/>
                <w:lang w:val="en-GB"/>
              </w:rPr>
            </w:pPr>
            <w:r w:rsidRPr="00E47157">
              <w:rPr>
                <w:b/>
                <w:lang w:val="en-GB"/>
              </w:rPr>
              <w:t>Variety name</w:t>
            </w:r>
          </w:p>
        </w:tc>
        <w:tc>
          <w:tcPr>
            <w:tcW w:w="0" w:type="auto"/>
            <w:gridSpan w:val="2"/>
            <w:tcBorders>
              <w:top w:val="single" w:sz="4" w:space="0" w:color="auto"/>
            </w:tcBorders>
            <w:shd w:val="clear" w:color="auto" w:fill="auto"/>
            <w:noWrap/>
            <w:vAlign w:val="bottom"/>
          </w:tcPr>
          <w:p w14:paraId="6190782D" w14:textId="77777777" w:rsidR="00392A26" w:rsidRPr="00E47157" w:rsidRDefault="00392A26" w:rsidP="00E47157">
            <w:pPr>
              <w:jc w:val="center"/>
              <w:rPr>
                <w:b/>
                <w:lang w:val="en-GB"/>
              </w:rPr>
            </w:pPr>
            <w:r w:rsidRPr="00E47157">
              <w:rPr>
                <w:b/>
                <w:lang w:val="en-GB"/>
              </w:rPr>
              <w:t>Variance</w:t>
            </w:r>
          </w:p>
        </w:tc>
        <w:tc>
          <w:tcPr>
            <w:tcW w:w="0" w:type="auto"/>
            <w:gridSpan w:val="3"/>
            <w:tcBorders>
              <w:top w:val="single" w:sz="4" w:space="0" w:color="auto"/>
            </w:tcBorders>
            <w:shd w:val="clear" w:color="auto" w:fill="auto"/>
            <w:noWrap/>
            <w:vAlign w:val="bottom"/>
          </w:tcPr>
          <w:p w14:paraId="5908CC8F" w14:textId="4A97052E" w:rsidR="00392A26" w:rsidRPr="00E47157" w:rsidRDefault="00392A26" w:rsidP="00E47157">
            <w:pPr>
              <w:jc w:val="center"/>
              <w:rPr>
                <w:b/>
                <w:lang w:val="en-GB"/>
              </w:rPr>
            </w:pPr>
            <w:r w:rsidRPr="00E47157">
              <w:rPr>
                <w:b/>
                <w:lang w:val="en-GB"/>
              </w:rPr>
              <w:t>Lambda</w:t>
            </w:r>
          </w:p>
        </w:tc>
      </w:tr>
      <w:tr w:rsidR="00392A26" w:rsidRPr="00474838" w14:paraId="3DCDE864" w14:textId="419C77B8" w:rsidTr="00E47157">
        <w:trPr>
          <w:trHeight w:val="300"/>
        </w:trPr>
        <w:tc>
          <w:tcPr>
            <w:tcW w:w="0" w:type="auto"/>
            <w:vMerge/>
            <w:tcBorders>
              <w:bottom w:val="single" w:sz="4" w:space="0" w:color="auto"/>
            </w:tcBorders>
            <w:shd w:val="clear" w:color="auto" w:fill="auto"/>
            <w:noWrap/>
            <w:vAlign w:val="bottom"/>
            <w:hideMark/>
          </w:tcPr>
          <w:p w14:paraId="21293917" w14:textId="77777777" w:rsidR="00392A26" w:rsidRPr="00E47157" w:rsidRDefault="00392A26" w:rsidP="00E47157">
            <w:pPr>
              <w:jc w:val="center"/>
              <w:rPr>
                <w:b/>
                <w:lang w:val="en-US" w:eastAsia="en-US"/>
              </w:rPr>
            </w:pPr>
          </w:p>
        </w:tc>
        <w:tc>
          <w:tcPr>
            <w:tcW w:w="0" w:type="auto"/>
            <w:tcBorders>
              <w:bottom w:val="single" w:sz="4" w:space="0" w:color="auto"/>
            </w:tcBorders>
            <w:shd w:val="clear" w:color="auto" w:fill="auto"/>
            <w:noWrap/>
            <w:vAlign w:val="bottom"/>
            <w:hideMark/>
          </w:tcPr>
          <w:p w14:paraId="457FFE1F" w14:textId="77777777" w:rsidR="00392A26" w:rsidRPr="00E47157" w:rsidRDefault="00392A26" w:rsidP="00E47157">
            <w:pPr>
              <w:jc w:val="center"/>
              <w:rPr>
                <w:b/>
              </w:rPr>
            </w:pPr>
            <w:r w:rsidRPr="00E47157">
              <w:rPr>
                <w:b/>
                <w:lang w:val="en-GB"/>
              </w:rPr>
              <w:t>Estimate</w:t>
            </w:r>
          </w:p>
        </w:tc>
        <w:tc>
          <w:tcPr>
            <w:tcW w:w="0" w:type="auto"/>
            <w:tcBorders>
              <w:bottom w:val="single" w:sz="4" w:space="0" w:color="auto"/>
            </w:tcBorders>
            <w:shd w:val="clear" w:color="auto" w:fill="auto"/>
            <w:noWrap/>
            <w:vAlign w:val="bottom"/>
            <w:hideMark/>
          </w:tcPr>
          <w:p w14:paraId="5A44D223" w14:textId="77777777" w:rsidR="00392A26" w:rsidRPr="00E47157" w:rsidRDefault="00392A26" w:rsidP="00E47157">
            <w:pPr>
              <w:jc w:val="center"/>
              <w:rPr>
                <w:b/>
              </w:rPr>
            </w:pPr>
            <w:r w:rsidRPr="00E47157">
              <w:rPr>
                <w:b/>
                <w:lang w:val="en-GB"/>
              </w:rPr>
              <w:t>Standard error</w:t>
            </w:r>
          </w:p>
        </w:tc>
        <w:tc>
          <w:tcPr>
            <w:tcW w:w="0" w:type="auto"/>
            <w:tcBorders>
              <w:bottom w:val="single" w:sz="4" w:space="0" w:color="auto"/>
            </w:tcBorders>
            <w:shd w:val="clear" w:color="auto" w:fill="auto"/>
            <w:noWrap/>
            <w:vAlign w:val="bottom"/>
            <w:hideMark/>
          </w:tcPr>
          <w:p w14:paraId="1D3E719E" w14:textId="77777777" w:rsidR="00392A26" w:rsidRPr="00E47157" w:rsidRDefault="00392A26" w:rsidP="00E47157">
            <w:pPr>
              <w:jc w:val="center"/>
              <w:rPr>
                <w:b/>
              </w:rPr>
            </w:pPr>
            <w:r w:rsidRPr="00E47157">
              <w:rPr>
                <w:b/>
                <w:lang w:val="en-GB"/>
              </w:rPr>
              <w:t>Estimate</w:t>
            </w:r>
          </w:p>
        </w:tc>
        <w:tc>
          <w:tcPr>
            <w:tcW w:w="0" w:type="auto"/>
            <w:tcBorders>
              <w:bottom w:val="single" w:sz="4" w:space="0" w:color="auto"/>
            </w:tcBorders>
            <w:shd w:val="clear" w:color="auto" w:fill="auto"/>
            <w:noWrap/>
            <w:vAlign w:val="bottom"/>
            <w:hideMark/>
          </w:tcPr>
          <w:p w14:paraId="7F997942" w14:textId="77777777" w:rsidR="00392A26" w:rsidRPr="00E47157" w:rsidRDefault="00392A26" w:rsidP="00E47157">
            <w:pPr>
              <w:jc w:val="center"/>
              <w:rPr>
                <w:b/>
              </w:rPr>
            </w:pPr>
            <w:r w:rsidRPr="00E47157">
              <w:rPr>
                <w:b/>
                <w:lang w:val="en-GB"/>
              </w:rPr>
              <w:t>Standard error</w:t>
            </w:r>
          </w:p>
        </w:tc>
        <w:tc>
          <w:tcPr>
            <w:tcW w:w="0" w:type="auto"/>
            <w:tcBorders>
              <w:bottom w:val="single" w:sz="4" w:space="0" w:color="auto"/>
            </w:tcBorders>
            <w:vAlign w:val="bottom"/>
          </w:tcPr>
          <w:p w14:paraId="2AA9ABA8" w14:textId="1EAE8D3B" w:rsidR="00392A26" w:rsidRPr="00E47157" w:rsidRDefault="00392A26" w:rsidP="00E47157">
            <w:pPr>
              <w:jc w:val="center"/>
              <w:rPr>
                <w:b/>
                <w:lang w:val="en-GB"/>
              </w:rPr>
            </w:pPr>
            <w:r w:rsidRPr="00E47157">
              <w:rPr>
                <w:b/>
                <w:lang w:val="en-GB"/>
              </w:rPr>
              <w:t>Standardized</w:t>
            </w:r>
          </w:p>
        </w:tc>
      </w:tr>
      <w:tr w:rsidR="00392A26" w:rsidRPr="00474838" w14:paraId="1C8982E8" w14:textId="4A2B0F64" w:rsidTr="00E47157">
        <w:trPr>
          <w:trHeight w:val="300"/>
        </w:trPr>
        <w:tc>
          <w:tcPr>
            <w:tcW w:w="0" w:type="auto"/>
            <w:tcBorders>
              <w:top w:val="single" w:sz="4" w:space="0" w:color="auto"/>
            </w:tcBorders>
            <w:shd w:val="clear" w:color="auto" w:fill="auto"/>
            <w:noWrap/>
            <w:vAlign w:val="bottom"/>
          </w:tcPr>
          <w:p w14:paraId="1F591148" w14:textId="38B167BA" w:rsidR="00392A26" w:rsidRPr="00474838" w:rsidRDefault="00392A26" w:rsidP="00E47157">
            <w:r w:rsidRPr="00474838">
              <w:t>BR1</w:t>
            </w:r>
          </w:p>
        </w:tc>
        <w:tc>
          <w:tcPr>
            <w:tcW w:w="0" w:type="auto"/>
            <w:tcBorders>
              <w:top w:val="single" w:sz="4" w:space="0" w:color="auto"/>
            </w:tcBorders>
            <w:shd w:val="clear" w:color="auto" w:fill="auto"/>
            <w:noWrap/>
            <w:vAlign w:val="bottom"/>
          </w:tcPr>
          <w:p w14:paraId="36F8BF8A" w14:textId="08E50BE9" w:rsidR="00392A26" w:rsidRPr="00474838" w:rsidRDefault="00392A26" w:rsidP="00E47157">
            <w:pPr>
              <w:jc w:val="right"/>
            </w:pPr>
            <w:r w:rsidRPr="00474838">
              <w:t>0.2739</w:t>
            </w:r>
          </w:p>
        </w:tc>
        <w:tc>
          <w:tcPr>
            <w:tcW w:w="0" w:type="auto"/>
            <w:tcBorders>
              <w:top w:val="single" w:sz="4" w:space="0" w:color="auto"/>
            </w:tcBorders>
            <w:shd w:val="clear" w:color="auto" w:fill="auto"/>
            <w:noWrap/>
            <w:vAlign w:val="bottom"/>
          </w:tcPr>
          <w:p w14:paraId="7FD8D670" w14:textId="5606AC1B" w:rsidR="00392A26" w:rsidRPr="00474838" w:rsidRDefault="00392A26" w:rsidP="00E47157">
            <w:pPr>
              <w:jc w:val="right"/>
            </w:pPr>
            <w:r w:rsidRPr="00474838">
              <w:t>0.0433</w:t>
            </w:r>
          </w:p>
        </w:tc>
        <w:tc>
          <w:tcPr>
            <w:tcW w:w="0" w:type="auto"/>
            <w:tcBorders>
              <w:top w:val="single" w:sz="4" w:space="0" w:color="auto"/>
            </w:tcBorders>
            <w:shd w:val="clear" w:color="auto" w:fill="auto"/>
            <w:noWrap/>
            <w:vAlign w:val="bottom"/>
          </w:tcPr>
          <w:p w14:paraId="3CA78791" w14:textId="59056611" w:rsidR="00392A26" w:rsidRPr="00474838" w:rsidRDefault="00392A26" w:rsidP="00E47157">
            <w:pPr>
              <w:jc w:val="right"/>
            </w:pPr>
            <w:r w:rsidRPr="00474838">
              <w:t>0.6819</w:t>
            </w:r>
          </w:p>
        </w:tc>
        <w:tc>
          <w:tcPr>
            <w:tcW w:w="0" w:type="auto"/>
            <w:tcBorders>
              <w:top w:val="single" w:sz="4" w:space="0" w:color="auto"/>
            </w:tcBorders>
            <w:shd w:val="clear" w:color="auto" w:fill="auto"/>
            <w:noWrap/>
            <w:vAlign w:val="bottom"/>
          </w:tcPr>
          <w:p w14:paraId="02088957" w14:textId="3F298759" w:rsidR="00392A26" w:rsidRPr="00474838" w:rsidRDefault="00392A26" w:rsidP="00E47157">
            <w:pPr>
              <w:jc w:val="right"/>
            </w:pPr>
            <w:r w:rsidRPr="00474838">
              <w:t>0.0664</w:t>
            </w:r>
          </w:p>
        </w:tc>
        <w:tc>
          <w:tcPr>
            <w:tcW w:w="0" w:type="auto"/>
            <w:tcBorders>
              <w:top w:val="single" w:sz="4" w:space="0" w:color="auto"/>
            </w:tcBorders>
          </w:tcPr>
          <w:p w14:paraId="70FA547B" w14:textId="4A683606" w:rsidR="00392A26" w:rsidRPr="00474838" w:rsidRDefault="00392A26" w:rsidP="00E47157">
            <w:pPr>
              <w:jc w:val="right"/>
            </w:pPr>
            <w:r w:rsidRPr="00E74BD8">
              <w:t>0.8385</w:t>
            </w:r>
          </w:p>
        </w:tc>
      </w:tr>
      <w:tr w:rsidR="00392A26" w:rsidRPr="00474838" w14:paraId="192E2810" w14:textId="4E87D4C4" w:rsidTr="00E47157">
        <w:trPr>
          <w:trHeight w:val="300"/>
        </w:trPr>
        <w:tc>
          <w:tcPr>
            <w:tcW w:w="0" w:type="auto"/>
            <w:shd w:val="clear" w:color="auto" w:fill="auto"/>
            <w:noWrap/>
            <w:vAlign w:val="bottom"/>
          </w:tcPr>
          <w:p w14:paraId="626FCFE1" w14:textId="373A2DC2" w:rsidR="00392A26" w:rsidRPr="00474838" w:rsidRDefault="00392A26" w:rsidP="00E47157">
            <w:r w:rsidRPr="00474838">
              <w:t>BR12</w:t>
            </w:r>
          </w:p>
        </w:tc>
        <w:tc>
          <w:tcPr>
            <w:tcW w:w="0" w:type="auto"/>
            <w:shd w:val="clear" w:color="auto" w:fill="auto"/>
            <w:noWrap/>
            <w:vAlign w:val="bottom"/>
          </w:tcPr>
          <w:p w14:paraId="7686D429" w14:textId="4DFA4FCE" w:rsidR="00392A26" w:rsidRPr="00474838" w:rsidRDefault="00392A26" w:rsidP="00E47157">
            <w:pPr>
              <w:jc w:val="right"/>
            </w:pPr>
            <w:r w:rsidRPr="00474838">
              <w:t>0.2172</w:t>
            </w:r>
          </w:p>
        </w:tc>
        <w:tc>
          <w:tcPr>
            <w:tcW w:w="0" w:type="auto"/>
            <w:shd w:val="clear" w:color="auto" w:fill="auto"/>
            <w:noWrap/>
            <w:vAlign w:val="bottom"/>
          </w:tcPr>
          <w:p w14:paraId="2D86188A" w14:textId="16D473FF" w:rsidR="00392A26" w:rsidRPr="00474838" w:rsidRDefault="00392A26" w:rsidP="00E47157">
            <w:pPr>
              <w:jc w:val="right"/>
            </w:pPr>
            <w:r w:rsidRPr="00474838">
              <w:t>0.0355</w:t>
            </w:r>
          </w:p>
        </w:tc>
        <w:tc>
          <w:tcPr>
            <w:tcW w:w="0" w:type="auto"/>
            <w:shd w:val="clear" w:color="auto" w:fill="auto"/>
            <w:noWrap/>
            <w:vAlign w:val="bottom"/>
          </w:tcPr>
          <w:p w14:paraId="0C68327D" w14:textId="6F72AF29" w:rsidR="00392A26" w:rsidRPr="00474838" w:rsidRDefault="00392A26" w:rsidP="00E47157">
            <w:pPr>
              <w:jc w:val="right"/>
            </w:pPr>
            <w:r w:rsidRPr="00474838">
              <w:t>0.7306</w:t>
            </w:r>
          </w:p>
        </w:tc>
        <w:tc>
          <w:tcPr>
            <w:tcW w:w="0" w:type="auto"/>
            <w:shd w:val="clear" w:color="auto" w:fill="auto"/>
            <w:noWrap/>
            <w:vAlign w:val="bottom"/>
          </w:tcPr>
          <w:p w14:paraId="14659C69" w14:textId="1DB6BA92" w:rsidR="00392A26" w:rsidRPr="00474838" w:rsidRDefault="00392A26" w:rsidP="00E47157">
            <w:pPr>
              <w:jc w:val="right"/>
            </w:pPr>
            <w:r w:rsidRPr="00474838">
              <w:t>0.0626</w:t>
            </w:r>
          </w:p>
        </w:tc>
        <w:tc>
          <w:tcPr>
            <w:tcW w:w="0" w:type="auto"/>
          </w:tcPr>
          <w:p w14:paraId="4BFA3433" w14:textId="1AED515C" w:rsidR="00392A26" w:rsidRPr="00474838" w:rsidRDefault="00392A26" w:rsidP="00E47157">
            <w:pPr>
              <w:jc w:val="right"/>
            </w:pPr>
            <w:r w:rsidRPr="00E74BD8">
              <w:t>0.8983</w:t>
            </w:r>
          </w:p>
        </w:tc>
      </w:tr>
      <w:tr w:rsidR="00392A26" w:rsidRPr="00474838" w14:paraId="74D48469" w14:textId="58B16FED" w:rsidTr="00E47157">
        <w:trPr>
          <w:trHeight w:val="300"/>
        </w:trPr>
        <w:tc>
          <w:tcPr>
            <w:tcW w:w="0" w:type="auto"/>
            <w:shd w:val="clear" w:color="auto" w:fill="auto"/>
            <w:noWrap/>
            <w:vAlign w:val="bottom"/>
          </w:tcPr>
          <w:p w14:paraId="1AC39EF8" w14:textId="0620447D" w:rsidR="00392A26" w:rsidRPr="00474838" w:rsidRDefault="00392A26" w:rsidP="00E47157">
            <w:r w:rsidRPr="00474838">
              <w:t>BR14</w:t>
            </w:r>
          </w:p>
        </w:tc>
        <w:tc>
          <w:tcPr>
            <w:tcW w:w="0" w:type="auto"/>
            <w:shd w:val="clear" w:color="auto" w:fill="auto"/>
            <w:noWrap/>
            <w:vAlign w:val="bottom"/>
          </w:tcPr>
          <w:p w14:paraId="5DB64990" w14:textId="1EF033E6" w:rsidR="00392A26" w:rsidRPr="00474838" w:rsidRDefault="00392A26" w:rsidP="00E47157">
            <w:pPr>
              <w:jc w:val="right"/>
            </w:pPr>
            <w:r w:rsidRPr="00474838">
              <w:t>0.1803</w:t>
            </w:r>
          </w:p>
        </w:tc>
        <w:tc>
          <w:tcPr>
            <w:tcW w:w="0" w:type="auto"/>
            <w:shd w:val="clear" w:color="auto" w:fill="auto"/>
            <w:noWrap/>
            <w:vAlign w:val="bottom"/>
          </w:tcPr>
          <w:p w14:paraId="3530FF5E" w14:textId="0003B2C9" w:rsidR="00392A26" w:rsidRPr="00474838" w:rsidRDefault="00392A26" w:rsidP="00E47157">
            <w:pPr>
              <w:jc w:val="right"/>
            </w:pPr>
            <w:r w:rsidRPr="00474838">
              <w:t>0.0315</w:t>
            </w:r>
          </w:p>
        </w:tc>
        <w:tc>
          <w:tcPr>
            <w:tcW w:w="0" w:type="auto"/>
            <w:shd w:val="clear" w:color="auto" w:fill="auto"/>
            <w:noWrap/>
            <w:vAlign w:val="bottom"/>
          </w:tcPr>
          <w:p w14:paraId="33C17BC3" w14:textId="28EE6D49" w:rsidR="00392A26" w:rsidRPr="00474838" w:rsidRDefault="00392A26" w:rsidP="00E47157">
            <w:pPr>
              <w:jc w:val="right"/>
            </w:pPr>
            <w:r w:rsidRPr="00474838">
              <w:t>0.7678</w:t>
            </w:r>
          </w:p>
        </w:tc>
        <w:tc>
          <w:tcPr>
            <w:tcW w:w="0" w:type="auto"/>
            <w:shd w:val="clear" w:color="auto" w:fill="auto"/>
            <w:noWrap/>
            <w:vAlign w:val="bottom"/>
          </w:tcPr>
          <w:p w14:paraId="20B5ADAD" w14:textId="5DE36010" w:rsidR="00392A26" w:rsidRPr="00474838" w:rsidRDefault="00392A26" w:rsidP="00E47157">
            <w:pPr>
              <w:jc w:val="right"/>
            </w:pPr>
            <w:r w:rsidRPr="00474838">
              <w:t>0.0613</w:t>
            </w:r>
          </w:p>
        </w:tc>
        <w:tc>
          <w:tcPr>
            <w:tcW w:w="0" w:type="auto"/>
          </w:tcPr>
          <w:p w14:paraId="2A1FCA6A" w14:textId="1D56ED59" w:rsidR="00392A26" w:rsidRPr="00474838" w:rsidRDefault="00392A26" w:rsidP="00E47157">
            <w:pPr>
              <w:jc w:val="right"/>
            </w:pPr>
            <w:r w:rsidRPr="00E74BD8">
              <w:t>0.9441</w:t>
            </w:r>
          </w:p>
        </w:tc>
      </w:tr>
      <w:tr w:rsidR="00392A26" w:rsidRPr="00474838" w14:paraId="188616F4" w14:textId="20A50CE4" w:rsidTr="00E47157">
        <w:trPr>
          <w:trHeight w:val="300"/>
        </w:trPr>
        <w:tc>
          <w:tcPr>
            <w:tcW w:w="0" w:type="auto"/>
            <w:shd w:val="clear" w:color="auto" w:fill="auto"/>
            <w:noWrap/>
            <w:vAlign w:val="bottom"/>
          </w:tcPr>
          <w:p w14:paraId="17E8A3B0" w14:textId="76E9259B" w:rsidR="00392A26" w:rsidRPr="00474838" w:rsidRDefault="00392A26" w:rsidP="00E47157">
            <w:r w:rsidRPr="00474838">
              <w:t>BR15</w:t>
            </w:r>
          </w:p>
        </w:tc>
        <w:tc>
          <w:tcPr>
            <w:tcW w:w="0" w:type="auto"/>
            <w:shd w:val="clear" w:color="auto" w:fill="auto"/>
            <w:noWrap/>
            <w:vAlign w:val="bottom"/>
          </w:tcPr>
          <w:p w14:paraId="52DC4E02" w14:textId="6954A118" w:rsidR="00392A26" w:rsidRPr="00474838" w:rsidRDefault="00392A26" w:rsidP="00E47157">
            <w:pPr>
              <w:jc w:val="right"/>
            </w:pPr>
            <w:r w:rsidRPr="00474838">
              <w:t>0.2813</w:t>
            </w:r>
          </w:p>
        </w:tc>
        <w:tc>
          <w:tcPr>
            <w:tcW w:w="0" w:type="auto"/>
            <w:shd w:val="clear" w:color="auto" w:fill="auto"/>
            <w:noWrap/>
            <w:vAlign w:val="bottom"/>
          </w:tcPr>
          <w:p w14:paraId="68A98FF8" w14:textId="6EB5043C" w:rsidR="00392A26" w:rsidRPr="00474838" w:rsidRDefault="00392A26" w:rsidP="00E47157">
            <w:pPr>
              <w:jc w:val="right"/>
            </w:pPr>
            <w:r w:rsidRPr="00474838">
              <w:t>0.0451</w:t>
            </w:r>
          </w:p>
        </w:tc>
        <w:tc>
          <w:tcPr>
            <w:tcW w:w="0" w:type="auto"/>
            <w:shd w:val="clear" w:color="auto" w:fill="auto"/>
            <w:noWrap/>
            <w:vAlign w:val="bottom"/>
          </w:tcPr>
          <w:p w14:paraId="4C0516DA" w14:textId="31706EEE" w:rsidR="00392A26" w:rsidRPr="00474838" w:rsidRDefault="00392A26" w:rsidP="00E47157">
            <w:pPr>
              <w:jc w:val="right"/>
            </w:pPr>
            <w:r w:rsidRPr="00474838">
              <w:t>0.9177</w:t>
            </w:r>
          </w:p>
        </w:tc>
        <w:tc>
          <w:tcPr>
            <w:tcW w:w="0" w:type="auto"/>
            <w:shd w:val="clear" w:color="auto" w:fill="auto"/>
            <w:noWrap/>
            <w:vAlign w:val="bottom"/>
          </w:tcPr>
          <w:p w14:paraId="7A4A8966" w14:textId="296CC9E8" w:rsidR="00392A26" w:rsidRPr="00474838" w:rsidRDefault="00392A26" w:rsidP="00E47157">
            <w:pPr>
              <w:jc w:val="right"/>
            </w:pPr>
            <w:r w:rsidRPr="00474838">
              <w:t>0.073</w:t>
            </w:r>
            <w:r>
              <w:t>0</w:t>
            </w:r>
          </w:p>
        </w:tc>
        <w:tc>
          <w:tcPr>
            <w:tcW w:w="0" w:type="auto"/>
          </w:tcPr>
          <w:p w14:paraId="76EC4C22" w14:textId="2ADC2847" w:rsidR="00392A26" w:rsidRPr="00474838" w:rsidRDefault="00392A26" w:rsidP="00E47157">
            <w:pPr>
              <w:jc w:val="right"/>
            </w:pPr>
            <w:r w:rsidRPr="00E74BD8">
              <w:t>1.1284</w:t>
            </w:r>
          </w:p>
        </w:tc>
      </w:tr>
      <w:tr w:rsidR="00392A26" w:rsidRPr="00474838" w14:paraId="7F766BCF" w14:textId="6231B53A" w:rsidTr="00E47157">
        <w:trPr>
          <w:trHeight w:val="300"/>
        </w:trPr>
        <w:tc>
          <w:tcPr>
            <w:tcW w:w="0" w:type="auto"/>
            <w:shd w:val="clear" w:color="auto" w:fill="auto"/>
            <w:noWrap/>
            <w:vAlign w:val="bottom"/>
          </w:tcPr>
          <w:p w14:paraId="6B2B3CB8" w14:textId="1006D91A" w:rsidR="00392A26" w:rsidRPr="00474838" w:rsidRDefault="00392A26" w:rsidP="00E47157">
            <w:r w:rsidRPr="00474838">
              <w:t>BR16</w:t>
            </w:r>
          </w:p>
        </w:tc>
        <w:tc>
          <w:tcPr>
            <w:tcW w:w="0" w:type="auto"/>
            <w:shd w:val="clear" w:color="auto" w:fill="auto"/>
            <w:noWrap/>
            <w:vAlign w:val="bottom"/>
          </w:tcPr>
          <w:p w14:paraId="74C553E1" w14:textId="71C37111" w:rsidR="00392A26" w:rsidRPr="00474838" w:rsidRDefault="00392A26" w:rsidP="00E47157">
            <w:pPr>
              <w:jc w:val="right"/>
            </w:pPr>
            <w:r w:rsidRPr="00474838">
              <w:t>0.2458</w:t>
            </w:r>
          </w:p>
        </w:tc>
        <w:tc>
          <w:tcPr>
            <w:tcW w:w="0" w:type="auto"/>
            <w:shd w:val="clear" w:color="auto" w:fill="auto"/>
            <w:noWrap/>
            <w:vAlign w:val="bottom"/>
          </w:tcPr>
          <w:p w14:paraId="512FD473" w14:textId="71D582F9" w:rsidR="00392A26" w:rsidRPr="00474838" w:rsidRDefault="00392A26" w:rsidP="00E47157">
            <w:pPr>
              <w:jc w:val="right"/>
            </w:pPr>
            <w:r w:rsidRPr="00474838">
              <w:t>0.0409</w:t>
            </w:r>
          </w:p>
        </w:tc>
        <w:tc>
          <w:tcPr>
            <w:tcW w:w="0" w:type="auto"/>
            <w:shd w:val="clear" w:color="auto" w:fill="auto"/>
            <w:noWrap/>
            <w:vAlign w:val="bottom"/>
          </w:tcPr>
          <w:p w14:paraId="32F62767" w14:textId="270E7695" w:rsidR="00392A26" w:rsidRPr="00474838" w:rsidRDefault="00392A26" w:rsidP="00E47157">
            <w:pPr>
              <w:jc w:val="right"/>
            </w:pPr>
            <w:r w:rsidRPr="00474838">
              <w:t>0.9419</w:t>
            </w:r>
          </w:p>
        </w:tc>
        <w:tc>
          <w:tcPr>
            <w:tcW w:w="0" w:type="auto"/>
            <w:shd w:val="clear" w:color="auto" w:fill="auto"/>
            <w:noWrap/>
            <w:vAlign w:val="bottom"/>
          </w:tcPr>
          <w:p w14:paraId="28527C47" w14:textId="70E7E9CC" w:rsidR="00392A26" w:rsidRPr="00474838" w:rsidRDefault="00392A26" w:rsidP="00E47157">
            <w:pPr>
              <w:jc w:val="right"/>
            </w:pPr>
            <w:r w:rsidRPr="00474838">
              <w:t>0.0719</w:t>
            </w:r>
          </w:p>
        </w:tc>
        <w:tc>
          <w:tcPr>
            <w:tcW w:w="0" w:type="auto"/>
          </w:tcPr>
          <w:p w14:paraId="28025C18" w14:textId="5B02076E" w:rsidR="00392A26" w:rsidRPr="00474838" w:rsidRDefault="00392A26" w:rsidP="00E47157">
            <w:pPr>
              <w:jc w:val="right"/>
            </w:pPr>
            <w:r w:rsidRPr="00E74BD8">
              <w:t>1.1581</w:t>
            </w:r>
          </w:p>
        </w:tc>
      </w:tr>
      <w:tr w:rsidR="00392A26" w:rsidRPr="00474838" w14:paraId="306DABCC" w14:textId="7D93DF61" w:rsidTr="00E47157">
        <w:trPr>
          <w:trHeight w:val="300"/>
        </w:trPr>
        <w:tc>
          <w:tcPr>
            <w:tcW w:w="0" w:type="auto"/>
            <w:shd w:val="clear" w:color="auto" w:fill="auto"/>
            <w:noWrap/>
            <w:vAlign w:val="bottom"/>
          </w:tcPr>
          <w:p w14:paraId="7D12D0FE" w14:textId="0C0135BE" w:rsidR="00392A26" w:rsidRPr="00474838" w:rsidRDefault="00392A26" w:rsidP="00E47157">
            <w:r w:rsidRPr="00474838">
              <w:t>BR17</w:t>
            </w:r>
          </w:p>
        </w:tc>
        <w:tc>
          <w:tcPr>
            <w:tcW w:w="0" w:type="auto"/>
            <w:shd w:val="clear" w:color="auto" w:fill="auto"/>
            <w:noWrap/>
            <w:vAlign w:val="bottom"/>
          </w:tcPr>
          <w:p w14:paraId="55E89696" w14:textId="25776C9A" w:rsidR="00392A26" w:rsidRPr="00474838" w:rsidRDefault="00392A26" w:rsidP="00E47157">
            <w:pPr>
              <w:jc w:val="right"/>
            </w:pPr>
            <w:r w:rsidRPr="00474838">
              <w:t>0.3516</w:t>
            </w:r>
          </w:p>
        </w:tc>
        <w:tc>
          <w:tcPr>
            <w:tcW w:w="0" w:type="auto"/>
            <w:shd w:val="clear" w:color="auto" w:fill="auto"/>
            <w:noWrap/>
            <w:vAlign w:val="bottom"/>
          </w:tcPr>
          <w:p w14:paraId="56E5CB23" w14:textId="0B3F2760" w:rsidR="00392A26" w:rsidRPr="00474838" w:rsidRDefault="00392A26" w:rsidP="00E47157">
            <w:pPr>
              <w:jc w:val="right"/>
            </w:pPr>
            <w:r w:rsidRPr="00474838">
              <w:t>0.054</w:t>
            </w:r>
            <w:r>
              <w:t>0</w:t>
            </w:r>
          </w:p>
        </w:tc>
        <w:tc>
          <w:tcPr>
            <w:tcW w:w="0" w:type="auto"/>
            <w:shd w:val="clear" w:color="auto" w:fill="auto"/>
            <w:noWrap/>
            <w:vAlign w:val="bottom"/>
          </w:tcPr>
          <w:p w14:paraId="48AEE4F7" w14:textId="73A40FAF" w:rsidR="00392A26" w:rsidRPr="00474838" w:rsidRDefault="00392A26" w:rsidP="00E47157">
            <w:pPr>
              <w:jc w:val="right"/>
            </w:pPr>
            <w:r w:rsidRPr="00474838">
              <w:t>0.7986</w:t>
            </w:r>
          </w:p>
        </w:tc>
        <w:tc>
          <w:tcPr>
            <w:tcW w:w="0" w:type="auto"/>
            <w:shd w:val="clear" w:color="auto" w:fill="auto"/>
            <w:noWrap/>
            <w:vAlign w:val="bottom"/>
          </w:tcPr>
          <w:p w14:paraId="7892BD1B" w14:textId="77FA9CBD" w:rsidR="00392A26" w:rsidRPr="00474838" w:rsidRDefault="00392A26" w:rsidP="00E47157">
            <w:pPr>
              <w:jc w:val="right"/>
            </w:pPr>
            <w:r w:rsidRPr="00474838">
              <w:t>0.0758</w:t>
            </w:r>
          </w:p>
        </w:tc>
        <w:tc>
          <w:tcPr>
            <w:tcW w:w="0" w:type="auto"/>
          </w:tcPr>
          <w:p w14:paraId="2CED8433" w14:textId="77E3E66B" w:rsidR="00392A26" w:rsidRPr="00474838" w:rsidRDefault="00392A26" w:rsidP="00E47157">
            <w:pPr>
              <w:jc w:val="right"/>
            </w:pPr>
            <w:r w:rsidRPr="00E74BD8">
              <w:t>0.9819</w:t>
            </w:r>
          </w:p>
        </w:tc>
      </w:tr>
      <w:tr w:rsidR="00392A26" w:rsidRPr="00474838" w14:paraId="4A11DCD6" w14:textId="2EF56B06" w:rsidTr="00E47157">
        <w:trPr>
          <w:trHeight w:val="300"/>
        </w:trPr>
        <w:tc>
          <w:tcPr>
            <w:tcW w:w="0" w:type="auto"/>
            <w:shd w:val="clear" w:color="auto" w:fill="auto"/>
            <w:noWrap/>
            <w:vAlign w:val="bottom"/>
          </w:tcPr>
          <w:p w14:paraId="7A6475AA" w14:textId="645BFBB7" w:rsidR="00392A26" w:rsidRPr="00474838" w:rsidRDefault="00392A26" w:rsidP="00E47157">
            <w:r w:rsidRPr="00474838">
              <w:t>BR18</w:t>
            </w:r>
          </w:p>
        </w:tc>
        <w:tc>
          <w:tcPr>
            <w:tcW w:w="0" w:type="auto"/>
            <w:shd w:val="clear" w:color="auto" w:fill="auto"/>
            <w:noWrap/>
            <w:vAlign w:val="bottom"/>
          </w:tcPr>
          <w:p w14:paraId="7B0302AD" w14:textId="37D47B77" w:rsidR="00392A26" w:rsidRPr="00474838" w:rsidRDefault="00392A26" w:rsidP="00E47157">
            <w:pPr>
              <w:jc w:val="right"/>
            </w:pPr>
            <w:r w:rsidRPr="00474838">
              <w:t>0.2313</w:t>
            </w:r>
          </w:p>
        </w:tc>
        <w:tc>
          <w:tcPr>
            <w:tcW w:w="0" w:type="auto"/>
            <w:shd w:val="clear" w:color="auto" w:fill="auto"/>
            <w:noWrap/>
            <w:vAlign w:val="bottom"/>
          </w:tcPr>
          <w:p w14:paraId="3D8A93DE" w14:textId="6D9151DB" w:rsidR="00392A26" w:rsidRPr="00474838" w:rsidRDefault="00392A26" w:rsidP="00E47157">
            <w:pPr>
              <w:jc w:val="right"/>
            </w:pPr>
            <w:r w:rsidRPr="00474838">
              <w:t>0.0376</w:t>
            </w:r>
          </w:p>
        </w:tc>
        <w:tc>
          <w:tcPr>
            <w:tcW w:w="0" w:type="auto"/>
            <w:shd w:val="clear" w:color="auto" w:fill="auto"/>
            <w:noWrap/>
            <w:vAlign w:val="bottom"/>
          </w:tcPr>
          <w:p w14:paraId="08579095" w14:textId="7AFE1F4A" w:rsidR="00392A26" w:rsidRPr="00474838" w:rsidRDefault="00392A26" w:rsidP="00E47157">
            <w:pPr>
              <w:jc w:val="right"/>
            </w:pPr>
            <w:r w:rsidRPr="00474838">
              <w:t>0.8345</w:t>
            </w:r>
          </w:p>
        </w:tc>
        <w:tc>
          <w:tcPr>
            <w:tcW w:w="0" w:type="auto"/>
            <w:shd w:val="clear" w:color="auto" w:fill="auto"/>
            <w:noWrap/>
            <w:vAlign w:val="bottom"/>
          </w:tcPr>
          <w:p w14:paraId="22524AF2" w14:textId="020346E8" w:rsidR="00392A26" w:rsidRPr="00474838" w:rsidRDefault="00392A26" w:rsidP="00E47157">
            <w:pPr>
              <w:jc w:val="right"/>
            </w:pPr>
            <w:r w:rsidRPr="00474838">
              <w:t>0.0675</w:t>
            </w:r>
          </w:p>
        </w:tc>
        <w:tc>
          <w:tcPr>
            <w:tcW w:w="0" w:type="auto"/>
          </w:tcPr>
          <w:p w14:paraId="18179E7F" w14:textId="7D0B8071" w:rsidR="00392A26" w:rsidRPr="00474838" w:rsidRDefault="00392A26" w:rsidP="00E47157">
            <w:pPr>
              <w:jc w:val="right"/>
            </w:pPr>
            <w:r w:rsidRPr="00E74BD8">
              <w:t>1.0261</w:t>
            </w:r>
          </w:p>
        </w:tc>
      </w:tr>
      <w:tr w:rsidR="00392A26" w:rsidRPr="00474838" w14:paraId="26E10A1E" w14:textId="5D283564" w:rsidTr="00E47157">
        <w:trPr>
          <w:trHeight w:val="300"/>
        </w:trPr>
        <w:tc>
          <w:tcPr>
            <w:tcW w:w="0" w:type="auto"/>
            <w:shd w:val="clear" w:color="auto" w:fill="auto"/>
            <w:noWrap/>
            <w:vAlign w:val="bottom"/>
          </w:tcPr>
          <w:p w14:paraId="2A51DD0D" w14:textId="52C3F0D8" w:rsidR="00392A26" w:rsidRPr="00474838" w:rsidRDefault="00392A26" w:rsidP="00E47157">
            <w:r w:rsidRPr="00474838">
              <w:t>BR19</w:t>
            </w:r>
          </w:p>
        </w:tc>
        <w:tc>
          <w:tcPr>
            <w:tcW w:w="0" w:type="auto"/>
            <w:shd w:val="clear" w:color="auto" w:fill="auto"/>
            <w:noWrap/>
            <w:vAlign w:val="bottom"/>
          </w:tcPr>
          <w:p w14:paraId="219A175D" w14:textId="41FB8203" w:rsidR="00392A26" w:rsidRPr="00474838" w:rsidRDefault="00392A26" w:rsidP="00E47157">
            <w:pPr>
              <w:jc w:val="right"/>
            </w:pPr>
            <w:r w:rsidRPr="00474838">
              <w:t>0.3284</w:t>
            </w:r>
          </w:p>
        </w:tc>
        <w:tc>
          <w:tcPr>
            <w:tcW w:w="0" w:type="auto"/>
            <w:shd w:val="clear" w:color="auto" w:fill="auto"/>
            <w:noWrap/>
            <w:vAlign w:val="bottom"/>
          </w:tcPr>
          <w:p w14:paraId="2F7F03E2" w14:textId="68B77B03" w:rsidR="00392A26" w:rsidRPr="00474838" w:rsidRDefault="00392A26" w:rsidP="00E47157">
            <w:pPr>
              <w:jc w:val="right"/>
            </w:pPr>
            <w:r w:rsidRPr="00474838">
              <w:t>0.0501</w:t>
            </w:r>
          </w:p>
        </w:tc>
        <w:tc>
          <w:tcPr>
            <w:tcW w:w="0" w:type="auto"/>
            <w:shd w:val="clear" w:color="auto" w:fill="auto"/>
            <w:noWrap/>
            <w:vAlign w:val="bottom"/>
          </w:tcPr>
          <w:p w14:paraId="36C4B850" w14:textId="61F71EB2" w:rsidR="00392A26" w:rsidRPr="00474838" w:rsidRDefault="00392A26" w:rsidP="00E47157">
            <w:pPr>
              <w:jc w:val="right"/>
            </w:pPr>
            <w:r w:rsidRPr="00474838">
              <w:t>0.8328</w:t>
            </w:r>
          </w:p>
        </w:tc>
        <w:tc>
          <w:tcPr>
            <w:tcW w:w="0" w:type="auto"/>
            <w:shd w:val="clear" w:color="auto" w:fill="auto"/>
            <w:noWrap/>
            <w:vAlign w:val="bottom"/>
          </w:tcPr>
          <w:p w14:paraId="33DFAC48" w14:textId="60616F20" w:rsidR="00392A26" w:rsidRPr="00474838" w:rsidRDefault="00392A26" w:rsidP="00E47157">
            <w:pPr>
              <w:jc w:val="right"/>
            </w:pPr>
            <w:r w:rsidRPr="00474838">
              <w:t>0.0742</w:t>
            </w:r>
          </w:p>
        </w:tc>
        <w:tc>
          <w:tcPr>
            <w:tcW w:w="0" w:type="auto"/>
          </w:tcPr>
          <w:p w14:paraId="6A953390" w14:textId="52F6688B" w:rsidR="00392A26" w:rsidRPr="00474838" w:rsidRDefault="00392A26" w:rsidP="00E47157">
            <w:pPr>
              <w:jc w:val="right"/>
            </w:pPr>
            <w:r w:rsidRPr="00E74BD8">
              <w:t>1.024</w:t>
            </w:r>
            <w:r>
              <w:t>0</w:t>
            </w:r>
          </w:p>
        </w:tc>
      </w:tr>
      <w:tr w:rsidR="00392A26" w:rsidRPr="00474838" w14:paraId="519E2B0C" w14:textId="78E80D46" w:rsidTr="00E47157">
        <w:trPr>
          <w:trHeight w:val="300"/>
        </w:trPr>
        <w:tc>
          <w:tcPr>
            <w:tcW w:w="0" w:type="auto"/>
            <w:shd w:val="clear" w:color="auto" w:fill="auto"/>
            <w:noWrap/>
            <w:vAlign w:val="bottom"/>
          </w:tcPr>
          <w:p w14:paraId="224DF113" w14:textId="14F0FE03" w:rsidR="00392A26" w:rsidRPr="00474838" w:rsidRDefault="00392A26" w:rsidP="00E47157">
            <w:r w:rsidRPr="00474838">
              <w:t>BR2</w:t>
            </w:r>
          </w:p>
        </w:tc>
        <w:tc>
          <w:tcPr>
            <w:tcW w:w="0" w:type="auto"/>
            <w:shd w:val="clear" w:color="auto" w:fill="auto"/>
            <w:noWrap/>
            <w:vAlign w:val="bottom"/>
          </w:tcPr>
          <w:p w14:paraId="23262704" w14:textId="4D8A88F8" w:rsidR="00392A26" w:rsidRPr="00474838" w:rsidRDefault="00392A26" w:rsidP="00E47157">
            <w:pPr>
              <w:jc w:val="right"/>
            </w:pPr>
            <w:r w:rsidRPr="00474838">
              <w:t>0.26</w:t>
            </w:r>
            <w:r>
              <w:t>00</w:t>
            </w:r>
          </w:p>
        </w:tc>
        <w:tc>
          <w:tcPr>
            <w:tcW w:w="0" w:type="auto"/>
            <w:shd w:val="clear" w:color="auto" w:fill="auto"/>
            <w:noWrap/>
            <w:vAlign w:val="bottom"/>
          </w:tcPr>
          <w:p w14:paraId="09B39860" w14:textId="56B57B11" w:rsidR="00392A26" w:rsidRPr="00474838" w:rsidRDefault="00392A26" w:rsidP="00E47157">
            <w:pPr>
              <w:jc w:val="right"/>
            </w:pPr>
            <w:r w:rsidRPr="00474838">
              <w:t>0.042</w:t>
            </w:r>
            <w:r>
              <w:t>0</w:t>
            </w:r>
          </w:p>
        </w:tc>
        <w:tc>
          <w:tcPr>
            <w:tcW w:w="0" w:type="auto"/>
            <w:shd w:val="clear" w:color="auto" w:fill="auto"/>
            <w:noWrap/>
            <w:vAlign w:val="bottom"/>
          </w:tcPr>
          <w:p w14:paraId="49E95F22" w14:textId="53233D01" w:rsidR="00392A26" w:rsidRPr="00474838" w:rsidRDefault="00392A26" w:rsidP="00E47157">
            <w:pPr>
              <w:jc w:val="right"/>
            </w:pPr>
            <w:r w:rsidRPr="00474838">
              <w:t>0.7861</w:t>
            </w:r>
          </w:p>
        </w:tc>
        <w:tc>
          <w:tcPr>
            <w:tcW w:w="0" w:type="auto"/>
            <w:shd w:val="clear" w:color="auto" w:fill="auto"/>
            <w:noWrap/>
            <w:vAlign w:val="bottom"/>
          </w:tcPr>
          <w:p w14:paraId="18F38767" w14:textId="09E82A08" w:rsidR="00392A26" w:rsidRPr="00474838" w:rsidRDefault="00392A26" w:rsidP="00E47157">
            <w:pPr>
              <w:jc w:val="right"/>
            </w:pPr>
            <w:r w:rsidRPr="00474838">
              <w:t>0.0678</w:t>
            </w:r>
          </w:p>
        </w:tc>
        <w:tc>
          <w:tcPr>
            <w:tcW w:w="0" w:type="auto"/>
          </w:tcPr>
          <w:p w14:paraId="79524132" w14:textId="119626C3" w:rsidR="00392A26" w:rsidRPr="00474838" w:rsidRDefault="00392A26" w:rsidP="00E47157">
            <w:pPr>
              <w:jc w:val="right"/>
            </w:pPr>
            <w:r w:rsidRPr="00E74BD8">
              <w:t>0.9665</w:t>
            </w:r>
          </w:p>
        </w:tc>
      </w:tr>
      <w:tr w:rsidR="00392A26" w:rsidRPr="00474838" w14:paraId="38740DBE" w14:textId="639C0449" w:rsidTr="00E47157">
        <w:trPr>
          <w:trHeight w:val="300"/>
        </w:trPr>
        <w:tc>
          <w:tcPr>
            <w:tcW w:w="0" w:type="auto"/>
            <w:shd w:val="clear" w:color="auto" w:fill="auto"/>
            <w:noWrap/>
            <w:vAlign w:val="bottom"/>
          </w:tcPr>
          <w:p w14:paraId="3BE640C7" w14:textId="2AA12024" w:rsidR="00392A26" w:rsidRPr="00474838" w:rsidRDefault="00392A26" w:rsidP="00E47157">
            <w:r w:rsidRPr="00474838">
              <w:t>BR3</w:t>
            </w:r>
          </w:p>
        </w:tc>
        <w:tc>
          <w:tcPr>
            <w:tcW w:w="0" w:type="auto"/>
            <w:shd w:val="clear" w:color="auto" w:fill="auto"/>
            <w:noWrap/>
            <w:vAlign w:val="bottom"/>
          </w:tcPr>
          <w:p w14:paraId="0B4FEED5" w14:textId="025AD781" w:rsidR="00392A26" w:rsidRPr="00474838" w:rsidRDefault="00392A26" w:rsidP="00E47157">
            <w:pPr>
              <w:jc w:val="right"/>
            </w:pPr>
            <w:r w:rsidRPr="00474838">
              <w:t>0.2157</w:t>
            </w:r>
          </w:p>
        </w:tc>
        <w:tc>
          <w:tcPr>
            <w:tcW w:w="0" w:type="auto"/>
            <w:shd w:val="clear" w:color="auto" w:fill="auto"/>
            <w:noWrap/>
            <w:vAlign w:val="bottom"/>
          </w:tcPr>
          <w:p w14:paraId="148A215F" w14:textId="720A1BD8" w:rsidR="00392A26" w:rsidRPr="00474838" w:rsidRDefault="00392A26" w:rsidP="00E47157">
            <w:pPr>
              <w:jc w:val="right"/>
            </w:pPr>
            <w:r w:rsidRPr="00474838">
              <w:t>0.0363</w:t>
            </w:r>
          </w:p>
        </w:tc>
        <w:tc>
          <w:tcPr>
            <w:tcW w:w="0" w:type="auto"/>
            <w:shd w:val="clear" w:color="auto" w:fill="auto"/>
            <w:noWrap/>
            <w:vAlign w:val="bottom"/>
          </w:tcPr>
          <w:p w14:paraId="122EF1A3" w14:textId="08DB1F37" w:rsidR="00392A26" w:rsidRPr="00474838" w:rsidRDefault="00392A26" w:rsidP="00E47157">
            <w:pPr>
              <w:jc w:val="right"/>
            </w:pPr>
            <w:r w:rsidRPr="00474838">
              <w:t>0.8729</w:t>
            </w:r>
          </w:p>
        </w:tc>
        <w:tc>
          <w:tcPr>
            <w:tcW w:w="0" w:type="auto"/>
            <w:shd w:val="clear" w:color="auto" w:fill="auto"/>
            <w:noWrap/>
            <w:vAlign w:val="bottom"/>
          </w:tcPr>
          <w:p w14:paraId="2DF8AF91" w14:textId="59494131" w:rsidR="00392A26" w:rsidRPr="00474838" w:rsidRDefault="00392A26" w:rsidP="00E47157">
            <w:pPr>
              <w:jc w:val="right"/>
            </w:pPr>
            <w:r w:rsidRPr="00474838">
              <w:t>0.0675</w:t>
            </w:r>
          </w:p>
        </w:tc>
        <w:tc>
          <w:tcPr>
            <w:tcW w:w="0" w:type="auto"/>
          </w:tcPr>
          <w:p w14:paraId="735D5EBA" w14:textId="4859B37F" w:rsidR="00392A26" w:rsidRPr="00474838" w:rsidRDefault="00392A26" w:rsidP="00E47157">
            <w:pPr>
              <w:jc w:val="right"/>
            </w:pPr>
            <w:r w:rsidRPr="00E74BD8">
              <w:t>1.0733</w:t>
            </w:r>
          </w:p>
        </w:tc>
      </w:tr>
      <w:tr w:rsidR="00392A26" w:rsidRPr="00474838" w14:paraId="62F80601" w14:textId="6007E939" w:rsidTr="00E47157">
        <w:trPr>
          <w:trHeight w:val="300"/>
        </w:trPr>
        <w:tc>
          <w:tcPr>
            <w:tcW w:w="0" w:type="auto"/>
            <w:shd w:val="clear" w:color="auto" w:fill="auto"/>
            <w:noWrap/>
            <w:vAlign w:val="bottom"/>
          </w:tcPr>
          <w:p w14:paraId="573FF11D" w14:textId="6A56E830" w:rsidR="00392A26" w:rsidRPr="00474838" w:rsidRDefault="00392A26" w:rsidP="00E47157">
            <w:r w:rsidRPr="00474838">
              <w:t>BR6</w:t>
            </w:r>
          </w:p>
        </w:tc>
        <w:tc>
          <w:tcPr>
            <w:tcW w:w="0" w:type="auto"/>
            <w:shd w:val="clear" w:color="auto" w:fill="auto"/>
            <w:noWrap/>
            <w:vAlign w:val="bottom"/>
          </w:tcPr>
          <w:p w14:paraId="4B11BD20" w14:textId="23166F27" w:rsidR="00392A26" w:rsidRPr="00474838" w:rsidRDefault="00392A26" w:rsidP="00E47157">
            <w:pPr>
              <w:jc w:val="right"/>
            </w:pPr>
            <w:r w:rsidRPr="00474838">
              <w:t>0.3509</w:t>
            </w:r>
          </w:p>
        </w:tc>
        <w:tc>
          <w:tcPr>
            <w:tcW w:w="0" w:type="auto"/>
            <w:shd w:val="clear" w:color="auto" w:fill="auto"/>
            <w:noWrap/>
            <w:vAlign w:val="bottom"/>
          </w:tcPr>
          <w:p w14:paraId="02915B6E" w14:textId="2EB2EC5B" w:rsidR="00392A26" w:rsidRPr="00474838" w:rsidRDefault="00392A26" w:rsidP="00E47157">
            <w:pPr>
              <w:jc w:val="right"/>
            </w:pPr>
            <w:r w:rsidRPr="00474838">
              <w:t>0.0532</w:t>
            </w:r>
          </w:p>
        </w:tc>
        <w:tc>
          <w:tcPr>
            <w:tcW w:w="0" w:type="auto"/>
            <w:shd w:val="clear" w:color="auto" w:fill="auto"/>
            <w:noWrap/>
            <w:vAlign w:val="bottom"/>
          </w:tcPr>
          <w:p w14:paraId="1D6D4688" w14:textId="212239F3" w:rsidR="00392A26" w:rsidRPr="00474838" w:rsidRDefault="00392A26" w:rsidP="00E47157">
            <w:pPr>
              <w:jc w:val="right"/>
            </w:pPr>
            <w:r w:rsidRPr="00474838">
              <w:t>0.635</w:t>
            </w:r>
          </w:p>
        </w:tc>
        <w:tc>
          <w:tcPr>
            <w:tcW w:w="0" w:type="auto"/>
            <w:shd w:val="clear" w:color="auto" w:fill="auto"/>
            <w:noWrap/>
            <w:vAlign w:val="bottom"/>
          </w:tcPr>
          <w:p w14:paraId="04379266" w14:textId="3915DF6B" w:rsidR="00392A26" w:rsidRPr="00474838" w:rsidRDefault="00392A26" w:rsidP="00E47157">
            <w:pPr>
              <w:jc w:val="right"/>
            </w:pPr>
            <w:r w:rsidRPr="00474838">
              <w:t>0.0699</w:t>
            </w:r>
          </w:p>
        </w:tc>
        <w:tc>
          <w:tcPr>
            <w:tcW w:w="0" w:type="auto"/>
          </w:tcPr>
          <w:p w14:paraId="2A8B2007" w14:textId="3447F2DE" w:rsidR="00392A26" w:rsidRPr="00474838" w:rsidRDefault="00392A26" w:rsidP="00E47157">
            <w:pPr>
              <w:jc w:val="right"/>
            </w:pPr>
            <w:r w:rsidRPr="00E74BD8">
              <w:t>0.7808</w:t>
            </w:r>
          </w:p>
        </w:tc>
      </w:tr>
      <w:tr w:rsidR="00392A26" w:rsidRPr="00474838" w14:paraId="4270EA72" w14:textId="36586ABC" w:rsidTr="00E47157">
        <w:trPr>
          <w:trHeight w:val="300"/>
        </w:trPr>
        <w:tc>
          <w:tcPr>
            <w:tcW w:w="0" w:type="auto"/>
            <w:shd w:val="clear" w:color="auto" w:fill="auto"/>
            <w:noWrap/>
            <w:vAlign w:val="bottom"/>
          </w:tcPr>
          <w:p w14:paraId="600B41FB" w14:textId="1728D1EF" w:rsidR="00392A26" w:rsidRPr="00474838" w:rsidRDefault="00392A26" w:rsidP="00E47157">
            <w:r w:rsidRPr="00474838">
              <w:t>BR7</w:t>
            </w:r>
          </w:p>
        </w:tc>
        <w:tc>
          <w:tcPr>
            <w:tcW w:w="0" w:type="auto"/>
            <w:shd w:val="clear" w:color="auto" w:fill="auto"/>
            <w:noWrap/>
            <w:vAlign w:val="bottom"/>
          </w:tcPr>
          <w:p w14:paraId="2AEF306C" w14:textId="140A6AEF" w:rsidR="00392A26" w:rsidRPr="00474838" w:rsidRDefault="00392A26" w:rsidP="00E47157">
            <w:pPr>
              <w:jc w:val="right"/>
            </w:pPr>
            <w:r w:rsidRPr="00474838">
              <w:t>0.2798</w:t>
            </w:r>
          </w:p>
        </w:tc>
        <w:tc>
          <w:tcPr>
            <w:tcW w:w="0" w:type="auto"/>
            <w:shd w:val="clear" w:color="auto" w:fill="auto"/>
            <w:noWrap/>
            <w:vAlign w:val="bottom"/>
          </w:tcPr>
          <w:p w14:paraId="35216AD7" w14:textId="6EB513A2" w:rsidR="00392A26" w:rsidRPr="00474838" w:rsidRDefault="00392A26" w:rsidP="00E47157">
            <w:pPr>
              <w:jc w:val="right"/>
            </w:pPr>
            <w:r w:rsidRPr="00474838">
              <w:t>0.0441</w:t>
            </w:r>
          </w:p>
        </w:tc>
        <w:tc>
          <w:tcPr>
            <w:tcW w:w="0" w:type="auto"/>
            <w:shd w:val="clear" w:color="auto" w:fill="auto"/>
            <w:noWrap/>
            <w:vAlign w:val="bottom"/>
          </w:tcPr>
          <w:p w14:paraId="5E0C7825" w14:textId="33BF32A0" w:rsidR="00392A26" w:rsidRPr="00474838" w:rsidRDefault="00392A26" w:rsidP="00E47157">
            <w:pPr>
              <w:jc w:val="right"/>
            </w:pPr>
            <w:r w:rsidRPr="00474838">
              <w:t>0.7854</w:t>
            </w:r>
          </w:p>
        </w:tc>
        <w:tc>
          <w:tcPr>
            <w:tcW w:w="0" w:type="auto"/>
            <w:shd w:val="clear" w:color="auto" w:fill="auto"/>
            <w:noWrap/>
            <w:vAlign w:val="bottom"/>
          </w:tcPr>
          <w:p w14:paraId="1F6A0C91" w14:textId="4905F8DE" w:rsidR="00392A26" w:rsidRPr="00474838" w:rsidRDefault="00392A26" w:rsidP="00E47157">
            <w:pPr>
              <w:jc w:val="right"/>
            </w:pPr>
            <w:r w:rsidRPr="00474838">
              <w:t>0.0697</w:t>
            </w:r>
          </w:p>
        </w:tc>
        <w:tc>
          <w:tcPr>
            <w:tcW w:w="0" w:type="auto"/>
          </w:tcPr>
          <w:p w14:paraId="79037EFE" w14:textId="473CFF6C" w:rsidR="00392A26" w:rsidRPr="00474838" w:rsidRDefault="00392A26" w:rsidP="00E47157">
            <w:pPr>
              <w:jc w:val="right"/>
            </w:pPr>
            <w:r w:rsidRPr="00E74BD8">
              <w:t>0.9657</w:t>
            </w:r>
          </w:p>
        </w:tc>
      </w:tr>
      <w:tr w:rsidR="00392A26" w:rsidRPr="00474838" w14:paraId="379DF62F" w14:textId="162BC82B" w:rsidTr="00E47157">
        <w:trPr>
          <w:trHeight w:val="300"/>
        </w:trPr>
        <w:tc>
          <w:tcPr>
            <w:tcW w:w="0" w:type="auto"/>
            <w:shd w:val="clear" w:color="auto" w:fill="auto"/>
            <w:noWrap/>
            <w:vAlign w:val="bottom"/>
          </w:tcPr>
          <w:p w14:paraId="00DEF41B" w14:textId="05294733" w:rsidR="00392A26" w:rsidRPr="00474838" w:rsidRDefault="00392A26" w:rsidP="00E47157">
            <w:r w:rsidRPr="00474838">
              <w:t>BR8</w:t>
            </w:r>
          </w:p>
        </w:tc>
        <w:tc>
          <w:tcPr>
            <w:tcW w:w="0" w:type="auto"/>
            <w:shd w:val="clear" w:color="auto" w:fill="auto"/>
            <w:noWrap/>
            <w:vAlign w:val="bottom"/>
          </w:tcPr>
          <w:p w14:paraId="04475760" w14:textId="10D64C71" w:rsidR="00392A26" w:rsidRPr="00474838" w:rsidRDefault="00392A26" w:rsidP="00E47157">
            <w:pPr>
              <w:jc w:val="right"/>
            </w:pPr>
            <w:r w:rsidRPr="00474838">
              <w:t>0.475</w:t>
            </w:r>
            <w:r>
              <w:t>0</w:t>
            </w:r>
          </w:p>
        </w:tc>
        <w:tc>
          <w:tcPr>
            <w:tcW w:w="0" w:type="auto"/>
            <w:shd w:val="clear" w:color="auto" w:fill="auto"/>
            <w:noWrap/>
            <w:vAlign w:val="bottom"/>
          </w:tcPr>
          <w:p w14:paraId="3FEFADC1" w14:textId="7803DBA2" w:rsidR="00392A26" w:rsidRPr="00474838" w:rsidRDefault="00392A26" w:rsidP="00E47157">
            <w:pPr>
              <w:jc w:val="right"/>
            </w:pPr>
            <w:r w:rsidRPr="00474838">
              <w:t>0.0692</w:t>
            </w:r>
          </w:p>
        </w:tc>
        <w:tc>
          <w:tcPr>
            <w:tcW w:w="0" w:type="auto"/>
            <w:shd w:val="clear" w:color="auto" w:fill="auto"/>
            <w:noWrap/>
            <w:vAlign w:val="bottom"/>
          </w:tcPr>
          <w:p w14:paraId="68E9AD12" w14:textId="470DD142" w:rsidR="00392A26" w:rsidRPr="00474838" w:rsidRDefault="00392A26" w:rsidP="00E47157">
            <w:pPr>
              <w:jc w:val="right"/>
            </w:pPr>
            <w:r w:rsidRPr="00474838">
              <w:t>0.6812</w:t>
            </w:r>
          </w:p>
        </w:tc>
        <w:tc>
          <w:tcPr>
            <w:tcW w:w="0" w:type="auto"/>
            <w:shd w:val="clear" w:color="auto" w:fill="auto"/>
            <w:noWrap/>
            <w:vAlign w:val="bottom"/>
          </w:tcPr>
          <w:p w14:paraId="67A171F7" w14:textId="7821B11B" w:rsidR="00392A26" w:rsidRPr="00474838" w:rsidRDefault="00392A26" w:rsidP="00E47157">
            <w:pPr>
              <w:jc w:val="right"/>
            </w:pPr>
            <w:r w:rsidRPr="00474838">
              <w:t>0.0795</w:t>
            </w:r>
          </w:p>
        </w:tc>
        <w:tc>
          <w:tcPr>
            <w:tcW w:w="0" w:type="auto"/>
          </w:tcPr>
          <w:p w14:paraId="28AAD0B2" w14:textId="0A1FA4BC" w:rsidR="00392A26" w:rsidRPr="00474838" w:rsidRDefault="00392A26" w:rsidP="00E47157">
            <w:pPr>
              <w:jc w:val="right"/>
            </w:pPr>
            <w:r w:rsidRPr="00E74BD8">
              <w:t>0.8376</w:t>
            </w:r>
          </w:p>
        </w:tc>
      </w:tr>
      <w:tr w:rsidR="00392A26" w:rsidRPr="00474838" w14:paraId="2445A830" w14:textId="3C15038C" w:rsidTr="00E47157">
        <w:trPr>
          <w:trHeight w:val="300"/>
        </w:trPr>
        <w:tc>
          <w:tcPr>
            <w:tcW w:w="0" w:type="auto"/>
            <w:shd w:val="clear" w:color="auto" w:fill="auto"/>
            <w:noWrap/>
            <w:vAlign w:val="bottom"/>
          </w:tcPr>
          <w:p w14:paraId="41FA40AA" w14:textId="3F945ABC" w:rsidR="00392A26" w:rsidRPr="00474838" w:rsidRDefault="00392A26" w:rsidP="00E47157">
            <w:r w:rsidRPr="00474838">
              <w:t>BR9</w:t>
            </w:r>
          </w:p>
        </w:tc>
        <w:tc>
          <w:tcPr>
            <w:tcW w:w="0" w:type="auto"/>
            <w:shd w:val="clear" w:color="auto" w:fill="auto"/>
            <w:noWrap/>
            <w:vAlign w:val="bottom"/>
          </w:tcPr>
          <w:p w14:paraId="388FA08F" w14:textId="3969B6F0" w:rsidR="00392A26" w:rsidRPr="00474838" w:rsidRDefault="00392A26" w:rsidP="00E47157">
            <w:pPr>
              <w:jc w:val="right"/>
            </w:pPr>
            <w:r w:rsidRPr="00474838">
              <w:t>0.1712</w:t>
            </w:r>
          </w:p>
        </w:tc>
        <w:tc>
          <w:tcPr>
            <w:tcW w:w="0" w:type="auto"/>
            <w:shd w:val="clear" w:color="auto" w:fill="auto"/>
            <w:noWrap/>
            <w:vAlign w:val="bottom"/>
          </w:tcPr>
          <w:p w14:paraId="790F6FE1" w14:textId="279BEA75" w:rsidR="00392A26" w:rsidRPr="00474838" w:rsidRDefault="00392A26" w:rsidP="00E47157">
            <w:pPr>
              <w:jc w:val="right"/>
            </w:pPr>
            <w:r w:rsidRPr="00474838">
              <w:t>0.0306</w:t>
            </w:r>
          </w:p>
        </w:tc>
        <w:tc>
          <w:tcPr>
            <w:tcW w:w="0" w:type="auto"/>
            <w:shd w:val="clear" w:color="auto" w:fill="auto"/>
            <w:noWrap/>
            <w:vAlign w:val="bottom"/>
          </w:tcPr>
          <w:p w14:paraId="6043F416" w14:textId="237E591B" w:rsidR="00392A26" w:rsidRPr="00474838" w:rsidRDefault="00392A26" w:rsidP="00E47157">
            <w:pPr>
              <w:jc w:val="right"/>
            </w:pPr>
            <w:r w:rsidRPr="00474838">
              <w:t>0.8569</w:t>
            </w:r>
          </w:p>
        </w:tc>
        <w:tc>
          <w:tcPr>
            <w:tcW w:w="0" w:type="auto"/>
            <w:shd w:val="clear" w:color="auto" w:fill="auto"/>
            <w:noWrap/>
            <w:vAlign w:val="bottom"/>
          </w:tcPr>
          <w:p w14:paraId="29F7D8D2" w14:textId="412D290A" w:rsidR="00392A26" w:rsidRPr="00474838" w:rsidRDefault="00392A26" w:rsidP="00E47157">
            <w:pPr>
              <w:jc w:val="right"/>
            </w:pPr>
            <w:r w:rsidRPr="00474838">
              <w:t>0.0631</w:t>
            </w:r>
          </w:p>
        </w:tc>
        <w:tc>
          <w:tcPr>
            <w:tcW w:w="0" w:type="auto"/>
          </w:tcPr>
          <w:p w14:paraId="0D35E542" w14:textId="7AFF733F" w:rsidR="00392A26" w:rsidRPr="00474838" w:rsidRDefault="00392A26" w:rsidP="00E47157">
            <w:pPr>
              <w:jc w:val="right"/>
            </w:pPr>
            <w:r w:rsidRPr="00E74BD8">
              <w:t>1.0536</w:t>
            </w:r>
          </w:p>
        </w:tc>
      </w:tr>
      <w:tr w:rsidR="00392A26" w:rsidRPr="00474838" w14:paraId="6E4B8F7F" w14:textId="67A8CED2" w:rsidTr="00E47157">
        <w:trPr>
          <w:trHeight w:val="300"/>
        </w:trPr>
        <w:tc>
          <w:tcPr>
            <w:tcW w:w="0" w:type="auto"/>
            <w:shd w:val="clear" w:color="auto" w:fill="auto"/>
            <w:noWrap/>
            <w:vAlign w:val="bottom"/>
          </w:tcPr>
          <w:p w14:paraId="1F52003F" w14:textId="7C8C425D" w:rsidR="00392A26" w:rsidRPr="00474838" w:rsidRDefault="00392A26" w:rsidP="00E47157">
            <w:r w:rsidRPr="00474838">
              <w:t>BRRI dhan28</w:t>
            </w:r>
          </w:p>
        </w:tc>
        <w:tc>
          <w:tcPr>
            <w:tcW w:w="0" w:type="auto"/>
            <w:shd w:val="clear" w:color="auto" w:fill="auto"/>
            <w:noWrap/>
            <w:vAlign w:val="bottom"/>
          </w:tcPr>
          <w:p w14:paraId="27E03D51" w14:textId="2BDAF2E8" w:rsidR="00392A26" w:rsidRPr="00474838" w:rsidRDefault="00392A26" w:rsidP="00E47157">
            <w:pPr>
              <w:jc w:val="right"/>
            </w:pPr>
            <w:r w:rsidRPr="00474838">
              <w:t>0.2535</w:t>
            </w:r>
          </w:p>
        </w:tc>
        <w:tc>
          <w:tcPr>
            <w:tcW w:w="0" w:type="auto"/>
            <w:shd w:val="clear" w:color="auto" w:fill="auto"/>
            <w:noWrap/>
            <w:vAlign w:val="bottom"/>
          </w:tcPr>
          <w:p w14:paraId="609D0A64" w14:textId="09A57159" w:rsidR="00392A26" w:rsidRPr="00474838" w:rsidRDefault="00392A26" w:rsidP="00E47157">
            <w:pPr>
              <w:jc w:val="right"/>
            </w:pPr>
            <w:r w:rsidRPr="00474838">
              <w:t>0.0397</w:t>
            </w:r>
          </w:p>
        </w:tc>
        <w:tc>
          <w:tcPr>
            <w:tcW w:w="0" w:type="auto"/>
            <w:shd w:val="clear" w:color="auto" w:fill="auto"/>
            <w:noWrap/>
            <w:vAlign w:val="bottom"/>
          </w:tcPr>
          <w:p w14:paraId="03A4807D" w14:textId="2AFA0640" w:rsidR="00392A26" w:rsidRPr="00474838" w:rsidRDefault="00392A26" w:rsidP="00E47157">
            <w:pPr>
              <w:jc w:val="right"/>
            </w:pPr>
            <w:r w:rsidRPr="00474838">
              <w:t>0.6507</w:t>
            </w:r>
          </w:p>
        </w:tc>
        <w:tc>
          <w:tcPr>
            <w:tcW w:w="0" w:type="auto"/>
            <w:shd w:val="clear" w:color="auto" w:fill="auto"/>
            <w:noWrap/>
            <w:vAlign w:val="bottom"/>
          </w:tcPr>
          <w:p w14:paraId="58E1ECF0" w14:textId="54CE9173" w:rsidR="00392A26" w:rsidRPr="00474838" w:rsidRDefault="00392A26" w:rsidP="00E47157">
            <w:pPr>
              <w:jc w:val="right"/>
            </w:pPr>
            <w:r w:rsidRPr="00474838">
              <w:t>0.0634</w:t>
            </w:r>
          </w:p>
        </w:tc>
        <w:tc>
          <w:tcPr>
            <w:tcW w:w="0" w:type="auto"/>
          </w:tcPr>
          <w:p w14:paraId="521330D2" w14:textId="34F52582" w:rsidR="00392A26" w:rsidRPr="00474838" w:rsidRDefault="00392A26" w:rsidP="00E47157">
            <w:pPr>
              <w:jc w:val="right"/>
            </w:pPr>
            <w:r w:rsidRPr="00E74BD8">
              <w:t>0.8001</w:t>
            </w:r>
          </w:p>
        </w:tc>
      </w:tr>
      <w:tr w:rsidR="00392A26" w:rsidRPr="00474838" w14:paraId="10BA25E6" w14:textId="4544BCA9" w:rsidTr="00E47157">
        <w:trPr>
          <w:trHeight w:val="300"/>
        </w:trPr>
        <w:tc>
          <w:tcPr>
            <w:tcW w:w="0" w:type="auto"/>
            <w:shd w:val="clear" w:color="auto" w:fill="auto"/>
            <w:noWrap/>
            <w:vAlign w:val="bottom"/>
          </w:tcPr>
          <w:p w14:paraId="63CCF2F2" w14:textId="13AEDE91" w:rsidR="00392A26" w:rsidRPr="00474838" w:rsidRDefault="00392A26" w:rsidP="00E47157">
            <w:r w:rsidRPr="00474838">
              <w:t>BRRI dhan29</w:t>
            </w:r>
          </w:p>
        </w:tc>
        <w:tc>
          <w:tcPr>
            <w:tcW w:w="0" w:type="auto"/>
            <w:shd w:val="clear" w:color="auto" w:fill="auto"/>
            <w:noWrap/>
            <w:vAlign w:val="bottom"/>
          </w:tcPr>
          <w:p w14:paraId="489118D6" w14:textId="369D28D5" w:rsidR="00392A26" w:rsidRPr="00474838" w:rsidRDefault="00392A26" w:rsidP="00E47157">
            <w:pPr>
              <w:jc w:val="right"/>
            </w:pPr>
            <w:r w:rsidRPr="00474838">
              <w:t>0.2473</w:t>
            </w:r>
          </w:p>
        </w:tc>
        <w:tc>
          <w:tcPr>
            <w:tcW w:w="0" w:type="auto"/>
            <w:shd w:val="clear" w:color="auto" w:fill="auto"/>
            <w:noWrap/>
            <w:vAlign w:val="bottom"/>
          </w:tcPr>
          <w:p w14:paraId="0172AB4E" w14:textId="46344A25" w:rsidR="00392A26" w:rsidRPr="00474838" w:rsidRDefault="00392A26" w:rsidP="00E47157">
            <w:pPr>
              <w:jc w:val="right"/>
            </w:pPr>
            <w:r w:rsidRPr="00474838">
              <w:t>0.0411</w:t>
            </w:r>
          </w:p>
        </w:tc>
        <w:tc>
          <w:tcPr>
            <w:tcW w:w="0" w:type="auto"/>
            <w:shd w:val="clear" w:color="auto" w:fill="auto"/>
            <w:noWrap/>
            <w:vAlign w:val="bottom"/>
          </w:tcPr>
          <w:p w14:paraId="27226F7B" w14:textId="5F0D5451" w:rsidR="00392A26" w:rsidRPr="00474838" w:rsidRDefault="00392A26" w:rsidP="00E47157">
            <w:pPr>
              <w:jc w:val="right"/>
            </w:pPr>
            <w:r w:rsidRPr="00474838">
              <w:t>0.9999</w:t>
            </w:r>
          </w:p>
        </w:tc>
        <w:tc>
          <w:tcPr>
            <w:tcW w:w="0" w:type="auto"/>
            <w:shd w:val="clear" w:color="auto" w:fill="auto"/>
            <w:noWrap/>
            <w:vAlign w:val="bottom"/>
          </w:tcPr>
          <w:p w14:paraId="6F1B9899" w14:textId="1D689054" w:rsidR="00392A26" w:rsidRPr="00474838" w:rsidRDefault="00392A26" w:rsidP="00E47157">
            <w:pPr>
              <w:jc w:val="right"/>
            </w:pPr>
            <w:r w:rsidRPr="00474838">
              <w:t>0.0741</w:t>
            </w:r>
          </w:p>
        </w:tc>
        <w:tc>
          <w:tcPr>
            <w:tcW w:w="0" w:type="auto"/>
          </w:tcPr>
          <w:p w14:paraId="79066719" w14:textId="3BACBC2D" w:rsidR="00392A26" w:rsidRPr="00474838" w:rsidRDefault="00392A26" w:rsidP="00E47157">
            <w:pPr>
              <w:jc w:val="right"/>
            </w:pPr>
            <w:r w:rsidRPr="00E74BD8">
              <w:t>1.2295</w:t>
            </w:r>
          </w:p>
        </w:tc>
      </w:tr>
      <w:tr w:rsidR="00392A26" w:rsidRPr="00474838" w14:paraId="7F598D8A" w14:textId="05AE23C5" w:rsidTr="00E47157">
        <w:trPr>
          <w:trHeight w:val="300"/>
        </w:trPr>
        <w:tc>
          <w:tcPr>
            <w:tcW w:w="0" w:type="auto"/>
            <w:shd w:val="clear" w:color="auto" w:fill="auto"/>
            <w:noWrap/>
            <w:vAlign w:val="bottom"/>
          </w:tcPr>
          <w:p w14:paraId="504CB19C" w14:textId="4F75A561" w:rsidR="00392A26" w:rsidRPr="00474838" w:rsidRDefault="00392A26" w:rsidP="00E47157">
            <w:r w:rsidRPr="00474838">
              <w:t>BRRI dhan35</w:t>
            </w:r>
          </w:p>
        </w:tc>
        <w:tc>
          <w:tcPr>
            <w:tcW w:w="0" w:type="auto"/>
            <w:shd w:val="clear" w:color="auto" w:fill="auto"/>
            <w:noWrap/>
            <w:vAlign w:val="bottom"/>
          </w:tcPr>
          <w:p w14:paraId="29468B55" w14:textId="6F566349" w:rsidR="00392A26" w:rsidRPr="00474838" w:rsidRDefault="00392A26" w:rsidP="00E47157">
            <w:pPr>
              <w:jc w:val="right"/>
            </w:pPr>
            <w:r w:rsidRPr="00474838">
              <w:t>0.2214</w:t>
            </w:r>
          </w:p>
        </w:tc>
        <w:tc>
          <w:tcPr>
            <w:tcW w:w="0" w:type="auto"/>
            <w:shd w:val="clear" w:color="auto" w:fill="auto"/>
            <w:noWrap/>
            <w:vAlign w:val="bottom"/>
          </w:tcPr>
          <w:p w14:paraId="125C17AB" w14:textId="602BDAAF" w:rsidR="00392A26" w:rsidRPr="00474838" w:rsidRDefault="00392A26" w:rsidP="00E47157">
            <w:pPr>
              <w:jc w:val="right"/>
            </w:pPr>
            <w:r w:rsidRPr="00474838">
              <w:t>0.0361</w:t>
            </w:r>
          </w:p>
        </w:tc>
        <w:tc>
          <w:tcPr>
            <w:tcW w:w="0" w:type="auto"/>
            <w:shd w:val="clear" w:color="auto" w:fill="auto"/>
            <w:noWrap/>
            <w:vAlign w:val="bottom"/>
          </w:tcPr>
          <w:p w14:paraId="7204C226" w14:textId="0D714C76" w:rsidR="00392A26" w:rsidRPr="00474838" w:rsidRDefault="00392A26" w:rsidP="00E47157">
            <w:pPr>
              <w:jc w:val="right"/>
            </w:pPr>
            <w:r w:rsidRPr="00474838">
              <w:t>0.7981</w:t>
            </w:r>
          </w:p>
        </w:tc>
        <w:tc>
          <w:tcPr>
            <w:tcW w:w="0" w:type="auto"/>
            <w:shd w:val="clear" w:color="auto" w:fill="auto"/>
            <w:noWrap/>
            <w:vAlign w:val="bottom"/>
          </w:tcPr>
          <w:p w14:paraId="3B993380" w14:textId="4E8EF906" w:rsidR="00392A26" w:rsidRPr="00474838" w:rsidRDefault="00392A26" w:rsidP="00E47157">
            <w:pPr>
              <w:jc w:val="right"/>
            </w:pPr>
            <w:r w:rsidRPr="00474838">
              <w:t>0.066</w:t>
            </w:r>
          </w:p>
        </w:tc>
        <w:tc>
          <w:tcPr>
            <w:tcW w:w="0" w:type="auto"/>
          </w:tcPr>
          <w:p w14:paraId="049EEF72" w14:textId="6CBBDCEB" w:rsidR="00392A26" w:rsidRPr="00474838" w:rsidRDefault="00392A26" w:rsidP="00E47157">
            <w:pPr>
              <w:jc w:val="right"/>
            </w:pPr>
            <w:r w:rsidRPr="00E74BD8">
              <w:t>0.9813</w:t>
            </w:r>
          </w:p>
        </w:tc>
      </w:tr>
      <w:tr w:rsidR="00392A26" w:rsidRPr="00474838" w14:paraId="2F8B62C6" w14:textId="6054A8B3" w:rsidTr="00E47157">
        <w:trPr>
          <w:trHeight w:val="300"/>
        </w:trPr>
        <w:tc>
          <w:tcPr>
            <w:tcW w:w="0" w:type="auto"/>
            <w:shd w:val="clear" w:color="auto" w:fill="auto"/>
            <w:noWrap/>
            <w:vAlign w:val="bottom"/>
          </w:tcPr>
          <w:p w14:paraId="2997D162" w14:textId="5DF430D2" w:rsidR="00392A26" w:rsidRPr="00474838" w:rsidRDefault="00392A26" w:rsidP="00E47157">
            <w:r w:rsidRPr="00474838">
              <w:t>BRRI dhan36</w:t>
            </w:r>
          </w:p>
        </w:tc>
        <w:tc>
          <w:tcPr>
            <w:tcW w:w="0" w:type="auto"/>
            <w:shd w:val="clear" w:color="auto" w:fill="auto"/>
            <w:noWrap/>
            <w:vAlign w:val="bottom"/>
          </w:tcPr>
          <w:p w14:paraId="404865F5" w14:textId="7C01D9BA" w:rsidR="00392A26" w:rsidRPr="00474838" w:rsidRDefault="00392A26" w:rsidP="00E47157">
            <w:pPr>
              <w:jc w:val="right"/>
            </w:pPr>
            <w:r w:rsidRPr="00474838">
              <w:t>0.2731</w:t>
            </w:r>
          </w:p>
        </w:tc>
        <w:tc>
          <w:tcPr>
            <w:tcW w:w="0" w:type="auto"/>
            <w:shd w:val="clear" w:color="auto" w:fill="auto"/>
            <w:noWrap/>
            <w:vAlign w:val="bottom"/>
          </w:tcPr>
          <w:p w14:paraId="347C3B2D" w14:textId="6E0AB4EC" w:rsidR="00392A26" w:rsidRPr="00474838" w:rsidRDefault="00392A26" w:rsidP="00E47157">
            <w:pPr>
              <w:jc w:val="right"/>
            </w:pPr>
            <w:r w:rsidRPr="00474838">
              <w:t>0.0427</w:t>
            </w:r>
          </w:p>
        </w:tc>
        <w:tc>
          <w:tcPr>
            <w:tcW w:w="0" w:type="auto"/>
            <w:shd w:val="clear" w:color="auto" w:fill="auto"/>
            <w:noWrap/>
            <w:vAlign w:val="bottom"/>
          </w:tcPr>
          <w:p w14:paraId="1CF6F8A7" w14:textId="0AB7305F" w:rsidR="00392A26" w:rsidRPr="00474838" w:rsidRDefault="00392A26" w:rsidP="00E47157">
            <w:pPr>
              <w:jc w:val="right"/>
            </w:pPr>
            <w:r w:rsidRPr="00474838">
              <w:t>0.653</w:t>
            </w:r>
            <w:r>
              <w:t>0</w:t>
            </w:r>
          </w:p>
        </w:tc>
        <w:tc>
          <w:tcPr>
            <w:tcW w:w="0" w:type="auto"/>
            <w:shd w:val="clear" w:color="auto" w:fill="auto"/>
            <w:noWrap/>
            <w:vAlign w:val="bottom"/>
          </w:tcPr>
          <w:p w14:paraId="49ADE733" w14:textId="3DFC5E10" w:rsidR="00392A26" w:rsidRPr="00474838" w:rsidRDefault="00392A26" w:rsidP="00E47157">
            <w:pPr>
              <w:jc w:val="right"/>
            </w:pPr>
            <w:r w:rsidRPr="00474838">
              <w:t>0.0656</w:t>
            </w:r>
          </w:p>
        </w:tc>
        <w:tc>
          <w:tcPr>
            <w:tcW w:w="0" w:type="auto"/>
          </w:tcPr>
          <w:p w14:paraId="2AD8D563" w14:textId="521570B7" w:rsidR="00392A26" w:rsidRPr="00474838" w:rsidRDefault="00392A26" w:rsidP="00E47157">
            <w:pPr>
              <w:jc w:val="right"/>
            </w:pPr>
            <w:r w:rsidRPr="00E74BD8">
              <w:t>0.803</w:t>
            </w:r>
            <w:r>
              <w:t>0</w:t>
            </w:r>
          </w:p>
        </w:tc>
      </w:tr>
      <w:tr w:rsidR="00392A26" w:rsidRPr="00474838" w14:paraId="6CC0A4FB" w14:textId="5B7F0231" w:rsidTr="00E47157">
        <w:trPr>
          <w:trHeight w:val="300"/>
        </w:trPr>
        <w:tc>
          <w:tcPr>
            <w:tcW w:w="0" w:type="auto"/>
            <w:shd w:val="clear" w:color="auto" w:fill="auto"/>
            <w:noWrap/>
            <w:vAlign w:val="bottom"/>
          </w:tcPr>
          <w:p w14:paraId="11591834" w14:textId="15B15DA3" w:rsidR="00392A26" w:rsidRPr="00474838" w:rsidRDefault="00392A26" w:rsidP="00E47157">
            <w:r w:rsidRPr="00474838">
              <w:t>BRRI dhan45</w:t>
            </w:r>
          </w:p>
        </w:tc>
        <w:tc>
          <w:tcPr>
            <w:tcW w:w="0" w:type="auto"/>
            <w:shd w:val="clear" w:color="auto" w:fill="auto"/>
            <w:noWrap/>
            <w:vAlign w:val="bottom"/>
          </w:tcPr>
          <w:p w14:paraId="2202474D" w14:textId="083F583B" w:rsidR="00392A26" w:rsidRPr="00474838" w:rsidRDefault="00392A26" w:rsidP="00E47157">
            <w:pPr>
              <w:jc w:val="right"/>
            </w:pPr>
            <w:r w:rsidRPr="00474838">
              <w:t>0.257</w:t>
            </w:r>
            <w:r>
              <w:t>0</w:t>
            </w:r>
          </w:p>
        </w:tc>
        <w:tc>
          <w:tcPr>
            <w:tcW w:w="0" w:type="auto"/>
            <w:shd w:val="clear" w:color="auto" w:fill="auto"/>
            <w:noWrap/>
            <w:vAlign w:val="bottom"/>
          </w:tcPr>
          <w:p w14:paraId="4C762898" w14:textId="595465B1" w:rsidR="00392A26" w:rsidRPr="00474838" w:rsidRDefault="00392A26" w:rsidP="00E47157">
            <w:pPr>
              <w:jc w:val="right"/>
            </w:pPr>
            <w:r w:rsidRPr="00474838">
              <w:t>0.0495</w:t>
            </w:r>
          </w:p>
        </w:tc>
        <w:tc>
          <w:tcPr>
            <w:tcW w:w="0" w:type="auto"/>
            <w:shd w:val="clear" w:color="auto" w:fill="auto"/>
            <w:noWrap/>
            <w:vAlign w:val="bottom"/>
          </w:tcPr>
          <w:p w14:paraId="6C001DF7" w14:textId="15CE2A2B" w:rsidR="00392A26" w:rsidRPr="00474838" w:rsidRDefault="00392A26" w:rsidP="00E47157">
            <w:pPr>
              <w:jc w:val="right"/>
            </w:pPr>
            <w:r w:rsidRPr="00474838">
              <w:t>0.7669</w:t>
            </w:r>
          </w:p>
        </w:tc>
        <w:tc>
          <w:tcPr>
            <w:tcW w:w="0" w:type="auto"/>
            <w:shd w:val="clear" w:color="auto" w:fill="auto"/>
            <w:noWrap/>
            <w:vAlign w:val="bottom"/>
          </w:tcPr>
          <w:p w14:paraId="5B8A8943" w14:textId="2134788F" w:rsidR="00392A26" w:rsidRPr="00474838" w:rsidRDefault="00392A26" w:rsidP="00E47157">
            <w:pPr>
              <w:jc w:val="right"/>
            </w:pPr>
            <w:r w:rsidRPr="00474838">
              <w:t>0.077</w:t>
            </w:r>
          </w:p>
        </w:tc>
        <w:tc>
          <w:tcPr>
            <w:tcW w:w="0" w:type="auto"/>
          </w:tcPr>
          <w:p w14:paraId="3283F9BA" w14:textId="1B91FC9E" w:rsidR="00392A26" w:rsidRPr="00474838" w:rsidRDefault="00392A26" w:rsidP="00E47157">
            <w:pPr>
              <w:jc w:val="right"/>
            </w:pPr>
            <w:r w:rsidRPr="00E74BD8">
              <w:t>0.943</w:t>
            </w:r>
            <w:r>
              <w:t>0</w:t>
            </w:r>
          </w:p>
        </w:tc>
      </w:tr>
      <w:tr w:rsidR="00392A26" w:rsidRPr="00474838" w14:paraId="5E43679B" w14:textId="0C102BF1" w:rsidTr="00E47157">
        <w:trPr>
          <w:trHeight w:val="300"/>
        </w:trPr>
        <w:tc>
          <w:tcPr>
            <w:tcW w:w="0" w:type="auto"/>
            <w:shd w:val="clear" w:color="auto" w:fill="auto"/>
            <w:noWrap/>
            <w:vAlign w:val="bottom"/>
          </w:tcPr>
          <w:p w14:paraId="358622A0" w14:textId="7501BD9E" w:rsidR="00392A26" w:rsidRPr="00474838" w:rsidRDefault="00392A26" w:rsidP="00E47157">
            <w:r w:rsidRPr="00474838">
              <w:t>BRRI dhan47</w:t>
            </w:r>
          </w:p>
        </w:tc>
        <w:tc>
          <w:tcPr>
            <w:tcW w:w="0" w:type="auto"/>
            <w:shd w:val="clear" w:color="auto" w:fill="auto"/>
            <w:noWrap/>
            <w:vAlign w:val="bottom"/>
          </w:tcPr>
          <w:p w14:paraId="75EB2E43" w14:textId="5ED45507" w:rsidR="00392A26" w:rsidRPr="00474838" w:rsidRDefault="00392A26" w:rsidP="00E47157">
            <w:pPr>
              <w:jc w:val="right"/>
            </w:pPr>
            <w:r w:rsidRPr="00474838">
              <w:t>0.3478</w:t>
            </w:r>
          </w:p>
        </w:tc>
        <w:tc>
          <w:tcPr>
            <w:tcW w:w="0" w:type="auto"/>
            <w:shd w:val="clear" w:color="auto" w:fill="auto"/>
            <w:noWrap/>
            <w:vAlign w:val="bottom"/>
          </w:tcPr>
          <w:p w14:paraId="5A5AADE2" w14:textId="12CEC67C" w:rsidR="00392A26" w:rsidRPr="00474838" w:rsidRDefault="00392A26" w:rsidP="00E47157">
            <w:pPr>
              <w:jc w:val="right"/>
            </w:pPr>
            <w:r w:rsidRPr="00474838">
              <w:t>0.0746</w:t>
            </w:r>
          </w:p>
        </w:tc>
        <w:tc>
          <w:tcPr>
            <w:tcW w:w="0" w:type="auto"/>
            <w:shd w:val="clear" w:color="auto" w:fill="auto"/>
            <w:noWrap/>
            <w:vAlign w:val="bottom"/>
          </w:tcPr>
          <w:p w14:paraId="63CDA685" w14:textId="21A14DD4" w:rsidR="00392A26" w:rsidRPr="00474838" w:rsidRDefault="00392A26" w:rsidP="00E47157">
            <w:pPr>
              <w:jc w:val="right"/>
            </w:pPr>
            <w:r w:rsidRPr="00474838">
              <w:t>0.7051</w:t>
            </w:r>
          </w:p>
        </w:tc>
        <w:tc>
          <w:tcPr>
            <w:tcW w:w="0" w:type="auto"/>
            <w:shd w:val="clear" w:color="auto" w:fill="auto"/>
            <w:noWrap/>
            <w:vAlign w:val="bottom"/>
          </w:tcPr>
          <w:p w14:paraId="637A19FA" w14:textId="44337C22" w:rsidR="00392A26" w:rsidRPr="00474838" w:rsidRDefault="00392A26" w:rsidP="00E47157">
            <w:pPr>
              <w:jc w:val="right"/>
            </w:pPr>
            <w:r w:rsidRPr="00474838">
              <w:t>0.0925</w:t>
            </w:r>
          </w:p>
        </w:tc>
        <w:tc>
          <w:tcPr>
            <w:tcW w:w="0" w:type="auto"/>
          </w:tcPr>
          <w:p w14:paraId="63726815" w14:textId="4A94EE99" w:rsidR="00392A26" w:rsidRPr="00474838" w:rsidRDefault="00392A26" w:rsidP="00E47157">
            <w:pPr>
              <w:jc w:val="right"/>
            </w:pPr>
            <w:r w:rsidRPr="00E74BD8">
              <w:t>0.867</w:t>
            </w:r>
            <w:r>
              <w:t>0</w:t>
            </w:r>
          </w:p>
        </w:tc>
      </w:tr>
      <w:tr w:rsidR="00392A26" w:rsidRPr="00474838" w14:paraId="7C769D8B" w14:textId="370FDBED" w:rsidTr="00E47157">
        <w:trPr>
          <w:trHeight w:val="300"/>
        </w:trPr>
        <w:tc>
          <w:tcPr>
            <w:tcW w:w="0" w:type="auto"/>
            <w:shd w:val="clear" w:color="auto" w:fill="auto"/>
            <w:noWrap/>
            <w:vAlign w:val="bottom"/>
          </w:tcPr>
          <w:p w14:paraId="5AEA92B4" w14:textId="062DEE16" w:rsidR="00392A26" w:rsidRPr="00474838" w:rsidRDefault="00392A26" w:rsidP="00E47157">
            <w:r w:rsidRPr="00474838">
              <w:t>BRRI dhan50</w:t>
            </w:r>
          </w:p>
        </w:tc>
        <w:tc>
          <w:tcPr>
            <w:tcW w:w="0" w:type="auto"/>
            <w:shd w:val="clear" w:color="auto" w:fill="auto"/>
            <w:noWrap/>
            <w:vAlign w:val="bottom"/>
          </w:tcPr>
          <w:p w14:paraId="740AE4B8" w14:textId="2B136B47" w:rsidR="00392A26" w:rsidRPr="00474838" w:rsidRDefault="00392A26" w:rsidP="00E47157">
            <w:pPr>
              <w:jc w:val="right"/>
            </w:pPr>
            <w:r w:rsidRPr="00474838">
              <w:t>0.1485</w:t>
            </w:r>
          </w:p>
        </w:tc>
        <w:tc>
          <w:tcPr>
            <w:tcW w:w="0" w:type="auto"/>
            <w:shd w:val="clear" w:color="auto" w:fill="auto"/>
            <w:noWrap/>
            <w:vAlign w:val="bottom"/>
          </w:tcPr>
          <w:p w14:paraId="60F5652C" w14:textId="23075FDB" w:rsidR="00392A26" w:rsidRPr="00474838" w:rsidRDefault="00392A26" w:rsidP="00E47157">
            <w:pPr>
              <w:jc w:val="right"/>
            </w:pPr>
            <w:r w:rsidRPr="00474838">
              <w:t>0.0399</w:t>
            </w:r>
          </w:p>
        </w:tc>
        <w:tc>
          <w:tcPr>
            <w:tcW w:w="0" w:type="auto"/>
            <w:shd w:val="clear" w:color="auto" w:fill="auto"/>
            <w:noWrap/>
            <w:vAlign w:val="bottom"/>
          </w:tcPr>
          <w:p w14:paraId="41372C6A" w14:textId="6CF51EF6" w:rsidR="00392A26" w:rsidRPr="00474838" w:rsidRDefault="00392A26" w:rsidP="00E47157">
            <w:pPr>
              <w:jc w:val="right"/>
            </w:pPr>
            <w:r w:rsidRPr="00474838">
              <w:t>0.7184</w:t>
            </w:r>
          </w:p>
        </w:tc>
        <w:tc>
          <w:tcPr>
            <w:tcW w:w="0" w:type="auto"/>
            <w:shd w:val="clear" w:color="auto" w:fill="auto"/>
            <w:noWrap/>
            <w:vAlign w:val="bottom"/>
          </w:tcPr>
          <w:p w14:paraId="7CAFB9C4" w14:textId="12B1AB5F" w:rsidR="00392A26" w:rsidRPr="00474838" w:rsidRDefault="00392A26" w:rsidP="00E47157">
            <w:pPr>
              <w:jc w:val="right"/>
            </w:pPr>
            <w:r w:rsidRPr="00474838">
              <w:t>0.0752</w:t>
            </w:r>
          </w:p>
        </w:tc>
        <w:tc>
          <w:tcPr>
            <w:tcW w:w="0" w:type="auto"/>
          </w:tcPr>
          <w:p w14:paraId="7674D4F5" w14:textId="07E098DC" w:rsidR="00392A26" w:rsidRPr="00474838" w:rsidRDefault="00392A26" w:rsidP="00E47157">
            <w:pPr>
              <w:jc w:val="right"/>
            </w:pPr>
            <w:r w:rsidRPr="00E74BD8">
              <w:t>0.8833</w:t>
            </w:r>
          </w:p>
        </w:tc>
      </w:tr>
      <w:tr w:rsidR="00392A26" w:rsidRPr="00474838" w14:paraId="203B03BA" w14:textId="7B1AAE3E" w:rsidTr="00E47157">
        <w:trPr>
          <w:trHeight w:val="300"/>
        </w:trPr>
        <w:tc>
          <w:tcPr>
            <w:tcW w:w="0" w:type="auto"/>
            <w:shd w:val="clear" w:color="auto" w:fill="auto"/>
            <w:noWrap/>
            <w:vAlign w:val="bottom"/>
          </w:tcPr>
          <w:p w14:paraId="6D86DBBF" w14:textId="4508137C" w:rsidR="00392A26" w:rsidRPr="00474838" w:rsidRDefault="00392A26" w:rsidP="00E47157">
            <w:r w:rsidRPr="00474838">
              <w:t>BRRI dhan55</w:t>
            </w:r>
          </w:p>
        </w:tc>
        <w:tc>
          <w:tcPr>
            <w:tcW w:w="0" w:type="auto"/>
            <w:shd w:val="clear" w:color="auto" w:fill="auto"/>
            <w:noWrap/>
            <w:vAlign w:val="bottom"/>
          </w:tcPr>
          <w:p w14:paraId="69A93122" w14:textId="61E049D2" w:rsidR="00392A26" w:rsidRPr="00474838" w:rsidRDefault="00392A26" w:rsidP="00E47157">
            <w:pPr>
              <w:jc w:val="right"/>
            </w:pPr>
            <w:r w:rsidRPr="00474838">
              <w:t>0.4357</w:t>
            </w:r>
          </w:p>
        </w:tc>
        <w:tc>
          <w:tcPr>
            <w:tcW w:w="0" w:type="auto"/>
            <w:shd w:val="clear" w:color="auto" w:fill="auto"/>
            <w:noWrap/>
            <w:vAlign w:val="bottom"/>
          </w:tcPr>
          <w:p w14:paraId="1ACEE435" w14:textId="747CEBF5" w:rsidR="00392A26" w:rsidRPr="00474838" w:rsidRDefault="00392A26" w:rsidP="00E47157">
            <w:pPr>
              <w:jc w:val="right"/>
            </w:pPr>
            <w:r w:rsidRPr="00474838">
              <w:t>0.1269</w:t>
            </w:r>
          </w:p>
        </w:tc>
        <w:tc>
          <w:tcPr>
            <w:tcW w:w="0" w:type="auto"/>
            <w:shd w:val="clear" w:color="auto" w:fill="auto"/>
            <w:noWrap/>
            <w:vAlign w:val="bottom"/>
          </w:tcPr>
          <w:p w14:paraId="0E158C97" w14:textId="7774FAB4" w:rsidR="00392A26" w:rsidRPr="00474838" w:rsidRDefault="00392A26" w:rsidP="00E47157">
            <w:pPr>
              <w:jc w:val="right"/>
            </w:pPr>
            <w:r w:rsidRPr="00474838">
              <w:t>0.7305</w:t>
            </w:r>
          </w:p>
        </w:tc>
        <w:tc>
          <w:tcPr>
            <w:tcW w:w="0" w:type="auto"/>
            <w:shd w:val="clear" w:color="auto" w:fill="auto"/>
            <w:noWrap/>
            <w:vAlign w:val="bottom"/>
          </w:tcPr>
          <w:p w14:paraId="6BBF2D55" w14:textId="5DC2D063" w:rsidR="00392A26" w:rsidRPr="00474838" w:rsidRDefault="00392A26" w:rsidP="00E47157">
            <w:pPr>
              <w:jc w:val="right"/>
            </w:pPr>
            <w:r w:rsidRPr="00474838">
              <w:t>0.1506</w:t>
            </w:r>
          </w:p>
        </w:tc>
        <w:tc>
          <w:tcPr>
            <w:tcW w:w="0" w:type="auto"/>
          </w:tcPr>
          <w:p w14:paraId="499B6873" w14:textId="4E54D59C" w:rsidR="00392A26" w:rsidRPr="00474838" w:rsidRDefault="00392A26" w:rsidP="00E47157">
            <w:pPr>
              <w:jc w:val="right"/>
            </w:pPr>
            <w:r w:rsidRPr="00E74BD8">
              <w:t>0.8982</w:t>
            </w:r>
          </w:p>
        </w:tc>
      </w:tr>
      <w:tr w:rsidR="00392A26" w:rsidRPr="00474838" w14:paraId="4E62E044" w14:textId="6A02DB37" w:rsidTr="00E47157">
        <w:trPr>
          <w:trHeight w:val="300"/>
        </w:trPr>
        <w:tc>
          <w:tcPr>
            <w:tcW w:w="0" w:type="auto"/>
            <w:shd w:val="clear" w:color="auto" w:fill="auto"/>
            <w:noWrap/>
            <w:vAlign w:val="bottom"/>
          </w:tcPr>
          <w:p w14:paraId="130AB523" w14:textId="15C14FB1" w:rsidR="00392A26" w:rsidRPr="00474838" w:rsidRDefault="00392A26" w:rsidP="00E47157">
            <w:r w:rsidRPr="00474838">
              <w:t>BRRI dhan58</w:t>
            </w:r>
          </w:p>
        </w:tc>
        <w:tc>
          <w:tcPr>
            <w:tcW w:w="0" w:type="auto"/>
            <w:shd w:val="clear" w:color="auto" w:fill="auto"/>
            <w:noWrap/>
            <w:vAlign w:val="bottom"/>
          </w:tcPr>
          <w:p w14:paraId="1CD3CCE5" w14:textId="0128865C" w:rsidR="00392A26" w:rsidRPr="00474838" w:rsidRDefault="00392A26" w:rsidP="00E47157">
            <w:pPr>
              <w:jc w:val="right"/>
            </w:pPr>
            <w:r w:rsidRPr="00474838">
              <w:t>0.336</w:t>
            </w:r>
            <w:r>
              <w:t>0</w:t>
            </w:r>
          </w:p>
        </w:tc>
        <w:tc>
          <w:tcPr>
            <w:tcW w:w="0" w:type="auto"/>
            <w:shd w:val="clear" w:color="auto" w:fill="auto"/>
            <w:noWrap/>
            <w:vAlign w:val="bottom"/>
          </w:tcPr>
          <w:p w14:paraId="0468241E" w14:textId="09AC6C71" w:rsidR="00392A26" w:rsidRPr="00474838" w:rsidRDefault="00392A26" w:rsidP="00E47157">
            <w:pPr>
              <w:jc w:val="right"/>
            </w:pPr>
            <w:r w:rsidRPr="00474838">
              <w:t>0.1043</w:t>
            </w:r>
          </w:p>
        </w:tc>
        <w:tc>
          <w:tcPr>
            <w:tcW w:w="0" w:type="auto"/>
            <w:shd w:val="clear" w:color="auto" w:fill="auto"/>
            <w:noWrap/>
            <w:vAlign w:val="bottom"/>
          </w:tcPr>
          <w:p w14:paraId="2A3E4BD8" w14:textId="36C8D59C" w:rsidR="00392A26" w:rsidRPr="00474838" w:rsidRDefault="00392A26" w:rsidP="00E47157">
            <w:pPr>
              <w:jc w:val="right"/>
            </w:pPr>
            <w:r w:rsidRPr="00474838">
              <w:t>0.9058</w:t>
            </w:r>
          </w:p>
        </w:tc>
        <w:tc>
          <w:tcPr>
            <w:tcW w:w="0" w:type="auto"/>
            <w:shd w:val="clear" w:color="auto" w:fill="auto"/>
            <w:noWrap/>
            <w:vAlign w:val="bottom"/>
          </w:tcPr>
          <w:p w14:paraId="32F0791B" w14:textId="51B7A21B" w:rsidR="00392A26" w:rsidRPr="00474838" w:rsidRDefault="00392A26" w:rsidP="00E47157">
            <w:pPr>
              <w:jc w:val="right"/>
            </w:pPr>
            <w:r w:rsidRPr="00474838">
              <w:t>0.1372</w:t>
            </w:r>
          </w:p>
        </w:tc>
        <w:tc>
          <w:tcPr>
            <w:tcW w:w="0" w:type="auto"/>
          </w:tcPr>
          <w:p w14:paraId="0AA0CC36" w14:textId="2793A986" w:rsidR="00392A26" w:rsidRPr="00474838" w:rsidRDefault="00392A26" w:rsidP="00E47157">
            <w:pPr>
              <w:jc w:val="right"/>
            </w:pPr>
            <w:r w:rsidRPr="00E74BD8">
              <w:t>1.1138</w:t>
            </w:r>
          </w:p>
        </w:tc>
      </w:tr>
      <w:tr w:rsidR="00392A26" w:rsidRPr="00474838" w14:paraId="14738E0B" w14:textId="55C6F76D" w:rsidTr="00E47157">
        <w:trPr>
          <w:trHeight w:val="300"/>
        </w:trPr>
        <w:tc>
          <w:tcPr>
            <w:tcW w:w="0" w:type="auto"/>
            <w:shd w:val="clear" w:color="auto" w:fill="auto"/>
            <w:noWrap/>
            <w:vAlign w:val="bottom"/>
          </w:tcPr>
          <w:p w14:paraId="42427A47" w14:textId="0CD2B6E2" w:rsidR="00392A26" w:rsidRPr="00474838" w:rsidRDefault="00392A26" w:rsidP="00E47157">
            <w:r w:rsidRPr="00474838">
              <w:t>BRRI dhan59</w:t>
            </w:r>
          </w:p>
        </w:tc>
        <w:tc>
          <w:tcPr>
            <w:tcW w:w="0" w:type="auto"/>
            <w:shd w:val="clear" w:color="auto" w:fill="auto"/>
            <w:noWrap/>
            <w:vAlign w:val="bottom"/>
          </w:tcPr>
          <w:p w14:paraId="0B59CD03" w14:textId="0ABEC41C" w:rsidR="00392A26" w:rsidRPr="00474838" w:rsidRDefault="00392A26" w:rsidP="00E47157">
            <w:pPr>
              <w:jc w:val="right"/>
            </w:pPr>
            <w:r w:rsidRPr="00474838">
              <w:t>0.3021</w:t>
            </w:r>
          </w:p>
        </w:tc>
        <w:tc>
          <w:tcPr>
            <w:tcW w:w="0" w:type="auto"/>
            <w:shd w:val="clear" w:color="auto" w:fill="auto"/>
            <w:noWrap/>
            <w:vAlign w:val="bottom"/>
          </w:tcPr>
          <w:p w14:paraId="0F1AB00E" w14:textId="53762F00" w:rsidR="00392A26" w:rsidRPr="00474838" w:rsidRDefault="00392A26" w:rsidP="00E47157">
            <w:pPr>
              <w:jc w:val="right"/>
            </w:pPr>
            <w:r w:rsidRPr="00474838">
              <w:t>0.1094</w:t>
            </w:r>
          </w:p>
        </w:tc>
        <w:tc>
          <w:tcPr>
            <w:tcW w:w="0" w:type="auto"/>
            <w:shd w:val="clear" w:color="auto" w:fill="auto"/>
            <w:noWrap/>
            <w:vAlign w:val="bottom"/>
          </w:tcPr>
          <w:p w14:paraId="0DE0B2E6" w14:textId="77F6021E" w:rsidR="00392A26" w:rsidRPr="00474838" w:rsidRDefault="00392A26" w:rsidP="00E47157">
            <w:pPr>
              <w:jc w:val="right"/>
            </w:pPr>
            <w:r w:rsidRPr="00474838">
              <w:t>0.8403</w:t>
            </w:r>
          </w:p>
        </w:tc>
        <w:tc>
          <w:tcPr>
            <w:tcW w:w="0" w:type="auto"/>
            <w:shd w:val="clear" w:color="auto" w:fill="auto"/>
            <w:noWrap/>
            <w:vAlign w:val="bottom"/>
          </w:tcPr>
          <w:p w14:paraId="003BE2AC" w14:textId="33BC210D" w:rsidR="00392A26" w:rsidRPr="00474838" w:rsidRDefault="00392A26" w:rsidP="00E47157">
            <w:pPr>
              <w:jc w:val="right"/>
            </w:pPr>
            <w:r w:rsidRPr="00474838">
              <w:t>0.146</w:t>
            </w:r>
          </w:p>
        </w:tc>
        <w:tc>
          <w:tcPr>
            <w:tcW w:w="0" w:type="auto"/>
          </w:tcPr>
          <w:p w14:paraId="4D0EF932" w14:textId="66DB4A13" w:rsidR="00392A26" w:rsidRPr="00474838" w:rsidRDefault="00392A26" w:rsidP="00E47157">
            <w:pPr>
              <w:jc w:val="right"/>
            </w:pPr>
            <w:r w:rsidRPr="00E74BD8">
              <w:t>1.0333</w:t>
            </w:r>
          </w:p>
        </w:tc>
      </w:tr>
      <w:tr w:rsidR="00392A26" w:rsidRPr="00474838" w14:paraId="56877F96" w14:textId="527AE2E2" w:rsidTr="00E47157">
        <w:trPr>
          <w:trHeight w:val="300"/>
        </w:trPr>
        <w:tc>
          <w:tcPr>
            <w:tcW w:w="0" w:type="auto"/>
            <w:shd w:val="clear" w:color="auto" w:fill="auto"/>
            <w:noWrap/>
            <w:vAlign w:val="bottom"/>
          </w:tcPr>
          <w:p w14:paraId="301D0042" w14:textId="534CB5C8" w:rsidR="00392A26" w:rsidRPr="00474838" w:rsidRDefault="00392A26" w:rsidP="00E47157">
            <w:r w:rsidRPr="00474838">
              <w:t>BRRI dhan60</w:t>
            </w:r>
          </w:p>
        </w:tc>
        <w:tc>
          <w:tcPr>
            <w:tcW w:w="0" w:type="auto"/>
            <w:shd w:val="clear" w:color="auto" w:fill="auto"/>
            <w:noWrap/>
            <w:vAlign w:val="bottom"/>
          </w:tcPr>
          <w:p w14:paraId="639FB807" w14:textId="40E68D20" w:rsidR="00392A26" w:rsidRPr="00474838" w:rsidRDefault="00392A26" w:rsidP="00E47157">
            <w:pPr>
              <w:jc w:val="right"/>
            </w:pPr>
            <w:r w:rsidRPr="00474838">
              <w:t>0.2819</w:t>
            </w:r>
          </w:p>
        </w:tc>
        <w:tc>
          <w:tcPr>
            <w:tcW w:w="0" w:type="auto"/>
            <w:shd w:val="clear" w:color="auto" w:fill="auto"/>
            <w:noWrap/>
            <w:vAlign w:val="bottom"/>
          </w:tcPr>
          <w:p w14:paraId="0163BE9C" w14:textId="67C0EBCD" w:rsidR="00392A26" w:rsidRPr="00474838" w:rsidRDefault="00392A26" w:rsidP="00E47157">
            <w:pPr>
              <w:jc w:val="right"/>
            </w:pPr>
            <w:r w:rsidRPr="00474838">
              <w:t>0.1099</w:t>
            </w:r>
          </w:p>
        </w:tc>
        <w:tc>
          <w:tcPr>
            <w:tcW w:w="0" w:type="auto"/>
            <w:shd w:val="clear" w:color="auto" w:fill="auto"/>
            <w:noWrap/>
            <w:vAlign w:val="bottom"/>
          </w:tcPr>
          <w:p w14:paraId="6A9426E2" w14:textId="30C761CA" w:rsidR="00392A26" w:rsidRPr="00474838" w:rsidRDefault="00392A26" w:rsidP="00E47157">
            <w:pPr>
              <w:jc w:val="right"/>
            </w:pPr>
            <w:r w:rsidRPr="00474838">
              <w:t>0.836</w:t>
            </w:r>
            <w:r>
              <w:t>0</w:t>
            </w:r>
          </w:p>
        </w:tc>
        <w:tc>
          <w:tcPr>
            <w:tcW w:w="0" w:type="auto"/>
            <w:shd w:val="clear" w:color="auto" w:fill="auto"/>
            <w:noWrap/>
            <w:vAlign w:val="bottom"/>
          </w:tcPr>
          <w:p w14:paraId="50A49F7E" w14:textId="2B3FB3D9" w:rsidR="00392A26" w:rsidRPr="00474838" w:rsidRDefault="00392A26" w:rsidP="00E47157">
            <w:pPr>
              <w:jc w:val="right"/>
            </w:pPr>
            <w:r w:rsidRPr="00474838">
              <w:t>0.1429</w:t>
            </w:r>
          </w:p>
        </w:tc>
        <w:tc>
          <w:tcPr>
            <w:tcW w:w="0" w:type="auto"/>
          </w:tcPr>
          <w:p w14:paraId="4F5ECB45" w14:textId="05B5B74A" w:rsidR="00392A26" w:rsidRPr="00474838" w:rsidRDefault="00392A26" w:rsidP="00E47157">
            <w:pPr>
              <w:jc w:val="right"/>
            </w:pPr>
            <w:r w:rsidRPr="00E74BD8">
              <w:t>1.0279</w:t>
            </w:r>
          </w:p>
        </w:tc>
      </w:tr>
      <w:tr w:rsidR="00392A26" w:rsidRPr="00474838" w14:paraId="47D3217A" w14:textId="02A907BD" w:rsidTr="00E47157">
        <w:trPr>
          <w:trHeight w:val="300"/>
        </w:trPr>
        <w:tc>
          <w:tcPr>
            <w:tcW w:w="0" w:type="auto"/>
            <w:shd w:val="clear" w:color="auto" w:fill="auto"/>
            <w:noWrap/>
            <w:vAlign w:val="bottom"/>
          </w:tcPr>
          <w:p w14:paraId="27367D07" w14:textId="45E35017" w:rsidR="00392A26" w:rsidRPr="00474838" w:rsidRDefault="00392A26" w:rsidP="00E47157">
            <w:r w:rsidRPr="00474838">
              <w:t>BRRI dhan61</w:t>
            </w:r>
          </w:p>
        </w:tc>
        <w:tc>
          <w:tcPr>
            <w:tcW w:w="0" w:type="auto"/>
            <w:shd w:val="clear" w:color="auto" w:fill="auto"/>
            <w:noWrap/>
            <w:vAlign w:val="bottom"/>
          </w:tcPr>
          <w:p w14:paraId="70673FB8" w14:textId="3C846E67" w:rsidR="00392A26" w:rsidRPr="00474838" w:rsidRDefault="00392A26" w:rsidP="00E47157">
            <w:pPr>
              <w:jc w:val="right"/>
            </w:pPr>
            <w:r w:rsidRPr="00474838">
              <w:t>0.0815</w:t>
            </w:r>
          </w:p>
        </w:tc>
        <w:tc>
          <w:tcPr>
            <w:tcW w:w="0" w:type="auto"/>
            <w:shd w:val="clear" w:color="auto" w:fill="auto"/>
            <w:noWrap/>
            <w:vAlign w:val="bottom"/>
          </w:tcPr>
          <w:p w14:paraId="44046F4D" w14:textId="3F8C3C69" w:rsidR="00392A26" w:rsidRPr="00474838" w:rsidRDefault="00392A26" w:rsidP="00E47157">
            <w:pPr>
              <w:jc w:val="right"/>
            </w:pPr>
            <w:r w:rsidRPr="00474838">
              <w:t>0.0452</w:t>
            </w:r>
          </w:p>
        </w:tc>
        <w:tc>
          <w:tcPr>
            <w:tcW w:w="0" w:type="auto"/>
            <w:shd w:val="clear" w:color="auto" w:fill="auto"/>
            <w:noWrap/>
            <w:vAlign w:val="bottom"/>
          </w:tcPr>
          <w:p w14:paraId="792EC7BE" w14:textId="01F65D91" w:rsidR="00392A26" w:rsidRPr="00474838" w:rsidRDefault="00392A26" w:rsidP="00E47157">
            <w:pPr>
              <w:jc w:val="right"/>
            </w:pPr>
            <w:r w:rsidRPr="00474838">
              <w:t>0.8207</w:t>
            </w:r>
          </w:p>
        </w:tc>
        <w:tc>
          <w:tcPr>
            <w:tcW w:w="0" w:type="auto"/>
            <w:shd w:val="clear" w:color="auto" w:fill="auto"/>
            <w:noWrap/>
            <w:vAlign w:val="bottom"/>
          </w:tcPr>
          <w:p w14:paraId="12B1BE03" w14:textId="637039D9" w:rsidR="00392A26" w:rsidRPr="00474838" w:rsidRDefault="00392A26" w:rsidP="00E47157">
            <w:pPr>
              <w:jc w:val="right"/>
            </w:pPr>
            <w:r w:rsidRPr="00474838">
              <w:t>0.101</w:t>
            </w:r>
          </w:p>
        </w:tc>
        <w:tc>
          <w:tcPr>
            <w:tcW w:w="0" w:type="auto"/>
          </w:tcPr>
          <w:p w14:paraId="299A7FD4" w14:textId="27453314" w:rsidR="00392A26" w:rsidRPr="00474838" w:rsidRDefault="00392A26" w:rsidP="00E47157">
            <w:pPr>
              <w:jc w:val="right"/>
            </w:pPr>
            <w:r w:rsidRPr="00E74BD8">
              <w:t>1.0092</w:t>
            </w:r>
          </w:p>
        </w:tc>
      </w:tr>
      <w:tr w:rsidR="00392A26" w:rsidRPr="00474838" w14:paraId="4EFE1B8C" w14:textId="2726BB44" w:rsidTr="00E47157">
        <w:trPr>
          <w:trHeight w:val="300"/>
        </w:trPr>
        <w:tc>
          <w:tcPr>
            <w:tcW w:w="0" w:type="auto"/>
            <w:shd w:val="clear" w:color="auto" w:fill="auto"/>
            <w:noWrap/>
            <w:vAlign w:val="bottom"/>
          </w:tcPr>
          <w:p w14:paraId="09B81B7E" w14:textId="6368202F" w:rsidR="00392A26" w:rsidRPr="00474838" w:rsidRDefault="00392A26" w:rsidP="00E47157">
            <w:r w:rsidRPr="00474838">
              <w:t>BRRI dhan63</w:t>
            </w:r>
          </w:p>
        </w:tc>
        <w:tc>
          <w:tcPr>
            <w:tcW w:w="0" w:type="auto"/>
            <w:shd w:val="clear" w:color="auto" w:fill="auto"/>
            <w:noWrap/>
            <w:vAlign w:val="bottom"/>
          </w:tcPr>
          <w:p w14:paraId="77035FE6" w14:textId="2CA7A090" w:rsidR="00392A26" w:rsidRPr="00474838" w:rsidRDefault="00392A26" w:rsidP="00E47157">
            <w:pPr>
              <w:jc w:val="right"/>
            </w:pPr>
            <w:r w:rsidRPr="00474838">
              <w:t>0</w:t>
            </w:r>
          </w:p>
        </w:tc>
        <w:tc>
          <w:tcPr>
            <w:tcW w:w="0" w:type="auto"/>
            <w:shd w:val="clear" w:color="auto" w:fill="auto"/>
            <w:noWrap/>
            <w:vAlign w:val="bottom"/>
          </w:tcPr>
          <w:p w14:paraId="5783046C" w14:textId="35C786F6" w:rsidR="00392A26" w:rsidRPr="00474838" w:rsidRDefault="00392A26" w:rsidP="00E47157">
            <w:pPr>
              <w:jc w:val="right"/>
            </w:pPr>
            <w:r w:rsidRPr="00474838">
              <w:t>NA</w:t>
            </w:r>
          </w:p>
        </w:tc>
        <w:tc>
          <w:tcPr>
            <w:tcW w:w="0" w:type="auto"/>
            <w:shd w:val="clear" w:color="auto" w:fill="auto"/>
            <w:noWrap/>
            <w:vAlign w:val="bottom"/>
          </w:tcPr>
          <w:p w14:paraId="584D8577" w14:textId="42914C41" w:rsidR="00392A26" w:rsidRPr="00474838" w:rsidRDefault="00392A26" w:rsidP="00E47157">
            <w:pPr>
              <w:jc w:val="right"/>
            </w:pPr>
            <w:r w:rsidRPr="00474838">
              <w:t>1.1818</w:t>
            </w:r>
          </w:p>
        </w:tc>
        <w:tc>
          <w:tcPr>
            <w:tcW w:w="0" w:type="auto"/>
            <w:shd w:val="clear" w:color="auto" w:fill="auto"/>
            <w:noWrap/>
            <w:vAlign w:val="bottom"/>
          </w:tcPr>
          <w:p w14:paraId="31060517" w14:textId="5B273EFD" w:rsidR="00392A26" w:rsidRPr="00474838" w:rsidRDefault="00392A26" w:rsidP="00E47157">
            <w:pPr>
              <w:jc w:val="right"/>
            </w:pPr>
            <w:r w:rsidRPr="00474838">
              <w:t>0.1735</w:t>
            </w:r>
          </w:p>
        </w:tc>
        <w:tc>
          <w:tcPr>
            <w:tcW w:w="0" w:type="auto"/>
          </w:tcPr>
          <w:p w14:paraId="13EAE29E" w14:textId="24C54BA7" w:rsidR="00392A26" w:rsidRPr="00474838" w:rsidRDefault="00392A26" w:rsidP="00E47157">
            <w:pPr>
              <w:jc w:val="right"/>
            </w:pPr>
            <w:r w:rsidRPr="00E74BD8">
              <w:t>1.4531</w:t>
            </w:r>
          </w:p>
        </w:tc>
      </w:tr>
      <w:tr w:rsidR="00392A26" w:rsidRPr="00474838" w14:paraId="498DFEBB" w14:textId="350482BE" w:rsidTr="00E47157">
        <w:trPr>
          <w:trHeight w:val="300"/>
        </w:trPr>
        <w:tc>
          <w:tcPr>
            <w:tcW w:w="0" w:type="auto"/>
            <w:shd w:val="clear" w:color="auto" w:fill="auto"/>
            <w:noWrap/>
            <w:vAlign w:val="bottom"/>
          </w:tcPr>
          <w:p w14:paraId="05739BAF" w14:textId="0BA866E6" w:rsidR="00392A26" w:rsidRPr="00474838" w:rsidRDefault="00392A26" w:rsidP="00E47157">
            <w:r w:rsidRPr="00474838">
              <w:t>BRRI dhan64</w:t>
            </w:r>
          </w:p>
        </w:tc>
        <w:tc>
          <w:tcPr>
            <w:tcW w:w="0" w:type="auto"/>
            <w:shd w:val="clear" w:color="auto" w:fill="auto"/>
            <w:noWrap/>
            <w:vAlign w:val="bottom"/>
          </w:tcPr>
          <w:p w14:paraId="3F28498A" w14:textId="56804A1D" w:rsidR="00392A26" w:rsidRPr="00474838" w:rsidRDefault="00392A26" w:rsidP="00E47157">
            <w:pPr>
              <w:jc w:val="right"/>
            </w:pPr>
            <w:r w:rsidRPr="00474838">
              <w:t>0.2078</w:t>
            </w:r>
          </w:p>
        </w:tc>
        <w:tc>
          <w:tcPr>
            <w:tcW w:w="0" w:type="auto"/>
            <w:shd w:val="clear" w:color="auto" w:fill="auto"/>
            <w:noWrap/>
            <w:vAlign w:val="bottom"/>
          </w:tcPr>
          <w:p w14:paraId="0799F91F" w14:textId="12A81C18" w:rsidR="00392A26" w:rsidRPr="00474838" w:rsidRDefault="00392A26" w:rsidP="00E47157">
            <w:pPr>
              <w:jc w:val="right"/>
            </w:pPr>
            <w:r w:rsidRPr="00474838">
              <w:t>0.1095</w:t>
            </w:r>
          </w:p>
        </w:tc>
        <w:tc>
          <w:tcPr>
            <w:tcW w:w="0" w:type="auto"/>
            <w:shd w:val="clear" w:color="auto" w:fill="auto"/>
            <w:noWrap/>
            <w:vAlign w:val="bottom"/>
          </w:tcPr>
          <w:p w14:paraId="38F6C067" w14:textId="564A8B3A" w:rsidR="00392A26" w:rsidRPr="00474838" w:rsidRDefault="00392A26" w:rsidP="00E47157">
            <w:pPr>
              <w:jc w:val="right"/>
            </w:pPr>
            <w:r w:rsidRPr="00474838">
              <w:t>0.7135</w:t>
            </w:r>
          </w:p>
        </w:tc>
        <w:tc>
          <w:tcPr>
            <w:tcW w:w="0" w:type="auto"/>
            <w:shd w:val="clear" w:color="auto" w:fill="auto"/>
            <w:noWrap/>
            <w:vAlign w:val="bottom"/>
          </w:tcPr>
          <w:p w14:paraId="6D3FF459" w14:textId="04CC06FE" w:rsidR="00392A26" w:rsidRPr="00474838" w:rsidRDefault="00392A26" w:rsidP="00E47157">
            <w:pPr>
              <w:jc w:val="right"/>
            </w:pPr>
            <w:r w:rsidRPr="00474838">
              <w:t>0.1701</w:t>
            </w:r>
          </w:p>
        </w:tc>
        <w:tc>
          <w:tcPr>
            <w:tcW w:w="0" w:type="auto"/>
          </w:tcPr>
          <w:p w14:paraId="09188779" w14:textId="3FF400C9" w:rsidR="00392A26" w:rsidRPr="00474838" w:rsidRDefault="00392A26" w:rsidP="00E47157">
            <w:pPr>
              <w:jc w:val="right"/>
            </w:pPr>
            <w:r w:rsidRPr="00E74BD8">
              <w:t>0.8773</w:t>
            </w:r>
          </w:p>
        </w:tc>
      </w:tr>
      <w:tr w:rsidR="00392A26" w:rsidRPr="00474838" w14:paraId="405D1B2E" w14:textId="0D11D546" w:rsidTr="00E47157">
        <w:trPr>
          <w:trHeight w:val="300"/>
        </w:trPr>
        <w:tc>
          <w:tcPr>
            <w:tcW w:w="0" w:type="auto"/>
            <w:shd w:val="clear" w:color="auto" w:fill="auto"/>
            <w:noWrap/>
            <w:vAlign w:val="bottom"/>
          </w:tcPr>
          <w:p w14:paraId="67722446" w14:textId="2234E65D" w:rsidR="00392A26" w:rsidRPr="00474838" w:rsidRDefault="00392A26" w:rsidP="00E47157">
            <w:r w:rsidRPr="00474838">
              <w:t>BRRI dhan67</w:t>
            </w:r>
          </w:p>
        </w:tc>
        <w:tc>
          <w:tcPr>
            <w:tcW w:w="0" w:type="auto"/>
            <w:shd w:val="clear" w:color="auto" w:fill="auto"/>
            <w:noWrap/>
            <w:vAlign w:val="bottom"/>
          </w:tcPr>
          <w:p w14:paraId="20E67131" w14:textId="62763814" w:rsidR="00392A26" w:rsidRPr="00474838" w:rsidRDefault="00392A26" w:rsidP="00E47157">
            <w:pPr>
              <w:jc w:val="right"/>
            </w:pPr>
            <w:r w:rsidRPr="00474838">
              <w:t>0</w:t>
            </w:r>
          </w:p>
        </w:tc>
        <w:tc>
          <w:tcPr>
            <w:tcW w:w="0" w:type="auto"/>
            <w:shd w:val="clear" w:color="auto" w:fill="auto"/>
            <w:noWrap/>
            <w:vAlign w:val="bottom"/>
          </w:tcPr>
          <w:p w14:paraId="43911D86" w14:textId="6C523D3E" w:rsidR="00392A26" w:rsidRPr="00474838" w:rsidRDefault="00392A26" w:rsidP="00E47157">
            <w:pPr>
              <w:jc w:val="right"/>
            </w:pPr>
            <w:r w:rsidRPr="00474838">
              <w:t>NA</w:t>
            </w:r>
          </w:p>
        </w:tc>
        <w:tc>
          <w:tcPr>
            <w:tcW w:w="0" w:type="auto"/>
            <w:shd w:val="clear" w:color="auto" w:fill="auto"/>
            <w:noWrap/>
            <w:vAlign w:val="bottom"/>
          </w:tcPr>
          <w:p w14:paraId="3126646A" w14:textId="2A045588" w:rsidR="00392A26" w:rsidRPr="00474838" w:rsidRDefault="00392A26" w:rsidP="00E47157">
            <w:pPr>
              <w:jc w:val="right"/>
            </w:pPr>
            <w:r w:rsidRPr="00474838">
              <w:t>1.4807</w:t>
            </w:r>
          </w:p>
        </w:tc>
        <w:tc>
          <w:tcPr>
            <w:tcW w:w="0" w:type="auto"/>
            <w:shd w:val="clear" w:color="auto" w:fill="auto"/>
            <w:noWrap/>
            <w:vAlign w:val="bottom"/>
          </w:tcPr>
          <w:p w14:paraId="28E6FBF8" w14:textId="03520C5D" w:rsidR="00392A26" w:rsidRPr="00474838" w:rsidRDefault="00392A26" w:rsidP="00E47157">
            <w:pPr>
              <w:jc w:val="right"/>
            </w:pPr>
            <w:r w:rsidRPr="00474838">
              <w:t>0.2381</w:t>
            </w:r>
          </w:p>
        </w:tc>
        <w:tc>
          <w:tcPr>
            <w:tcW w:w="0" w:type="auto"/>
          </w:tcPr>
          <w:p w14:paraId="002F8745" w14:textId="0ECF04ED" w:rsidR="00392A26" w:rsidRPr="00474838" w:rsidRDefault="00392A26" w:rsidP="00E47157">
            <w:pPr>
              <w:jc w:val="right"/>
            </w:pPr>
            <w:r w:rsidRPr="00E74BD8">
              <w:t>1.8207</w:t>
            </w:r>
          </w:p>
        </w:tc>
      </w:tr>
      <w:tr w:rsidR="00392A26" w:rsidRPr="00474838" w14:paraId="22D99E2F" w14:textId="3A651551" w:rsidTr="00E47157">
        <w:trPr>
          <w:trHeight w:val="300"/>
        </w:trPr>
        <w:tc>
          <w:tcPr>
            <w:tcW w:w="0" w:type="auto"/>
            <w:shd w:val="clear" w:color="auto" w:fill="auto"/>
            <w:noWrap/>
            <w:vAlign w:val="bottom"/>
          </w:tcPr>
          <w:p w14:paraId="0FBAD5C0" w14:textId="7DB109F9" w:rsidR="00392A26" w:rsidRPr="00474838" w:rsidRDefault="00392A26" w:rsidP="00E47157">
            <w:r w:rsidRPr="00474838">
              <w:t>BRRI dhan68</w:t>
            </w:r>
          </w:p>
        </w:tc>
        <w:tc>
          <w:tcPr>
            <w:tcW w:w="0" w:type="auto"/>
            <w:shd w:val="clear" w:color="auto" w:fill="auto"/>
            <w:noWrap/>
            <w:vAlign w:val="bottom"/>
          </w:tcPr>
          <w:p w14:paraId="0DA6EB50" w14:textId="0BD88C86" w:rsidR="00392A26" w:rsidRPr="00474838" w:rsidRDefault="00392A26" w:rsidP="00E47157">
            <w:pPr>
              <w:jc w:val="right"/>
            </w:pPr>
            <w:r w:rsidRPr="00474838">
              <w:t>0.0021</w:t>
            </w:r>
          </w:p>
        </w:tc>
        <w:tc>
          <w:tcPr>
            <w:tcW w:w="0" w:type="auto"/>
            <w:shd w:val="clear" w:color="auto" w:fill="auto"/>
            <w:noWrap/>
            <w:vAlign w:val="bottom"/>
          </w:tcPr>
          <w:p w14:paraId="579E1741" w14:textId="0D93ACDA" w:rsidR="00392A26" w:rsidRPr="00474838" w:rsidRDefault="00392A26" w:rsidP="00E47157">
            <w:pPr>
              <w:jc w:val="right"/>
            </w:pPr>
            <w:r w:rsidRPr="00474838">
              <w:t>0.0974</w:t>
            </w:r>
          </w:p>
        </w:tc>
        <w:tc>
          <w:tcPr>
            <w:tcW w:w="0" w:type="auto"/>
            <w:shd w:val="clear" w:color="auto" w:fill="auto"/>
            <w:noWrap/>
            <w:vAlign w:val="bottom"/>
          </w:tcPr>
          <w:p w14:paraId="66EF057B" w14:textId="755AD533" w:rsidR="00392A26" w:rsidRPr="00474838" w:rsidRDefault="00392A26" w:rsidP="00E47157">
            <w:pPr>
              <w:jc w:val="right"/>
            </w:pPr>
            <w:r w:rsidRPr="00474838">
              <w:t>0.4602</w:t>
            </w:r>
          </w:p>
        </w:tc>
        <w:tc>
          <w:tcPr>
            <w:tcW w:w="0" w:type="auto"/>
            <w:shd w:val="clear" w:color="auto" w:fill="auto"/>
            <w:noWrap/>
            <w:vAlign w:val="bottom"/>
          </w:tcPr>
          <w:p w14:paraId="7AB23CF6" w14:textId="38B1F399" w:rsidR="00392A26" w:rsidRPr="00474838" w:rsidRDefault="00392A26" w:rsidP="00E47157">
            <w:pPr>
              <w:jc w:val="right"/>
            </w:pPr>
            <w:r w:rsidRPr="00474838">
              <w:t>0.1707</w:t>
            </w:r>
          </w:p>
        </w:tc>
        <w:tc>
          <w:tcPr>
            <w:tcW w:w="0" w:type="auto"/>
          </w:tcPr>
          <w:p w14:paraId="52EFA78E" w14:textId="36FCACC6" w:rsidR="00392A26" w:rsidRPr="00474838" w:rsidRDefault="00392A26" w:rsidP="00E47157">
            <w:pPr>
              <w:jc w:val="right"/>
            </w:pPr>
            <w:r w:rsidRPr="00E74BD8">
              <w:t>0.5659</w:t>
            </w:r>
          </w:p>
        </w:tc>
      </w:tr>
      <w:tr w:rsidR="00392A26" w:rsidRPr="00474838" w14:paraId="2D18FC1B" w14:textId="4EFBE6B9" w:rsidTr="00E47157">
        <w:trPr>
          <w:trHeight w:val="300"/>
        </w:trPr>
        <w:tc>
          <w:tcPr>
            <w:tcW w:w="0" w:type="auto"/>
            <w:tcBorders>
              <w:bottom w:val="single" w:sz="4" w:space="0" w:color="auto"/>
            </w:tcBorders>
            <w:shd w:val="clear" w:color="auto" w:fill="auto"/>
            <w:noWrap/>
            <w:vAlign w:val="bottom"/>
          </w:tcPr>
          <w:p w14:paraId="11C962EF" w14:textId="1DDB07FB" w:rsidR="00392A26" w:rsidRPr="00474838" w:rsidRDefault="00392A26" w:rsidP="00E47157">
            <w:r w:rsidRPr="00474838">
              <w:t>BRRI dhan69</w:t>
            </w:r>
          </w:p>
        </w:tc>
        <w:tc>
          <w:tcPr>
            <w:tcW w:w="0" w:type="auto"/>
            <w:tcBorders>
              <w:bottom w:val="single" w:sz="4" w:space="0" w:color="auto"/>
            </w:tcBorders>
            <w:shd w:val="clear" w:color="auto" w:fill="auto"/>
            <w:noWrap/>
            <w:vAlign w:val="bottom"/>
          </w:tcPr>
          <w:p w14:paraId="75E53839" w14:textId="76CDE206" w:rsidR="00392A26" w:rsidRPr="00474838" w:rsidRDefault="00392A26" w:rsidP="00E47157">
            <w:pPr>
              <w:jc w:val="right"/>
            </w:pPr>
            <w:r w:rsidRPr="00474838">
              <w:t>0.1749</w:t>
            </w:r>
          </w:p>
        </w:tc>
        <w:tc>
          <w:tcPr>
            <w:tcW w:w="0" w:type="auto"/>
            <w:tcBorders>
              <w:bottom w:val="single" w:sz="4" w:space="0" w:color="auto"/>
            </w:tcBorders>
            <w:shd w:val="clear" w:color="auto" w:fill="auto"/>
            <w:noWrap/>
            <w:vAlign w:val="bottom"/>
          </w:tcPr>
          <w:p w14:paraId="75AAD4E5" w14:textId="53650913" w:rsidR="00392A26" w:rsidRPr="00474838" w:rsidRDefault="00392A26" w:rsidP="00E47157">
            <w:pPr>
              <w:jc w:val="right"/>
            </w:pPr>
            <w:r w:rsidRPr="00474838">
              <w:t>0.1723</w:t>
            </w:r>
          </w:p>
        </w:tc>
        <w:tc>
          <w:tcPr>
            <w:tcW w:w="0" w:type="auto"/>
            <w:tcBorders>
              <w:bottom w:val="single" w:sz="4" w:space="0" w:color="auto"/>
            </w:tcBorders>
            <w:shd w:val="clear" w:color="auto" w:fill="auto"/>
            <w:noWrap/>
            <w:vAlign w:val="bottom"/>
          </w:tcPr>
          <w:p w14:paraId="35B64E80" w14:textId="6619F258" w:rsidR="00392A26" w:rsidRPr="00474838" w:rsidRDefault="00392A26" w:rsidP="00E47157">
            <w:pPr>
              <w:jc w:val="right"/>
            </w:pPr>
            <w:r w:rsidRPr="00474838">
              <w:t>0.8269</w:t>
            </w:r>
          </w:p>
        </w:tc>
        <w:tc>
          <w:tcPr>
            <w:tcW w:w="0" w:type="auto"/>
            <w:tcBorders>
              <w:bottom w:val="single" w:sz="4" w:space="0" w:color="auto"/>
            </w:tcBorders>
            <w:shd w:val="clear" w:color="auto" w:fill="auto"/>
            <w:noWrap/>
            <w:vAlign w:val="bottom"/>
          </w:tcPr>
          <w:p w14:paraId="2DEE6156" w14:textId="0C730F03" w:rsidR="00392A26" w:rsidRPr="00474838" w:rsidRDefault="00392A26" w:rsidP="00E47157">
            <w:pPr>
              <w:jc w:val="right"/>
            </w:pPr>
            <w:r w:rsidRPr="00474838">
              <w:t>0.2378</w:t>
            </w:r>
          </w:p>
        </w:tc>
        <w:tc>
          <w:tcPr>
            <w:tcW w:w="0" w:type="auto"/>
            <w:tcBorders>
              <w:bottom w:val="single" w:sz="4" w:space="0" w:color="auto"/>
            </w:tcBorders>
          </w:tcPr>
          <w:p w14:paraId="30CF35E1" w14:textId="167CF602" w:rsidR="00392A26" w:rsidRPr="00474838" w:rsidRDefault="00392A26" w:rsidP="00E47157">
            <w:pPr>
              <w:jc w:val="right"/>
            </w:pPr>
            <w:r w:rsidRPr="00E74BD8">
              <w:t>1.0168</w:t>
            </w:r>
          </w:p>
        </w:tc>
      </w:tr>
    </w:tbl>
    <w:p w14:paraId="1ACFCC6E" w14:textId="20F750FF" w:rsidR="0011151B" w:rsidRDefault="0011151B">
      <w:pPr>
        <w:rPr>
          <w:ins w:id="491" w:author="pschmidt" w:date="2018-02-06T12:50:00Z"/>
          <w:lang w:val="en-GB"/>
        </w:rPr>
      </w:pPr>
      <w:ins w:id="492" w:author="pschmidt" w:date="2018-02-06T12:50:00Z">
        <w:r>
          <w:rPr>
            <w:lang w:val="en-GB"/>
          </w:rPr>
          <w:br w:type="page"/>
        </w:r>
      </w:ins>
    </w:p>
    <w:p w14:paraId="11AE5487" w14:textId="1D99A56B" w:rsidR="0011151B" w:rsidRPr="00156F79" w:rsidRDefault="0011151B">
      <w:pPr>
        <w:rPr>
          <w:ins w:id="493" w:author="pschmidt" w:date="2018-02-06T12:50:00Z"/>
          <w:lang w:val="en-GB"/>
        </w:rPr>
      </w:pPr>
      <w:ins w:id="494" w:author="pschmidt" w:date="2018-02-06T12:54:00Z">
        <w:r w:rsidRPr="0011151B">
          <w:rPr>
            <w:b/>
            <w:lang w:val="en-GB"/>
          </w:rPr>
          <w:lastRenderedPageBreak/>
          <w:t>Table 1</w:t>
        </w:r>
      </w:ins>
      <w:ins w:id="495" w:author="pschmidt" w:date="2018-02-07T17:41:00Z">
        <w:r w:rsidR="00E47157">
          <w:rPr>
            <w:b/>
            <w:lang w:val="en-GB"/>
          </w:rPr>
          <w:t>1</w:t>
        </w:r>
      </w:ins>
      <w:ins w:id="496" w:author="pschmidt" w:date="2018-02-06T12:54:00Z">
        <w:r w:rsidRPr="0011151B">
          <w:rPr>
            <w:b/>
            <w:lang w:val="en-GB"/>
          </w:rPr>
          <w:t xml:space="preserve">. </w:t>
        </w:r>
        <w:r>
          <w:rPr>
            <w:lang w:val="en-GB"/>
          </w:rPr>
          <w:t>AIC and parameter estimates for all possible combinations of linear random regression coefficients</w:t>
        </w:r>
      </w:ins>
      <w:ins w:id="497" w:author="pschmidt" w:date="2018-02-06T12:55:00Z">
        <w:r>
          <w:rPr>
            <w:lang w:val="en-GB"/>
          </w:rPr>
          <w:t xml:space="preserve">… for </w:t>
        </w:r>
      </w:ins>
      <w:ins w:id="498" w:author="pschmidt" w:date="2018-02-07T17:41:00Z">
        <w:r w:rsidR="00E47157">
          <w:rPr>
            <w:lang w:val="en-GB"/>
          </w:rPr>
          <w:t xml:space="preserve">T. </w:t>
        </w:r>
      </w:ins>
      <w:proofErr w:type="spellStart"/>
      <w:ins w:id="499" w:author="pschmidt" w:date="2018-02-07T17:42:00Z">
        <w:r w:rsidR="00E47157">
          <w:rPr>
            <w:lang w:val="en-GB"/>
          </w:rPr>
          <w:t>A</w:t>
        </w:r>
      </w:ins>
      <w:ins w:id="500" w:author="pschmidt" w:date="2018-02-06T12:55:00Z">
        <w:r>
          <w:rPr>
            <w:lang w:val="en-GB"/>
          </w:rPr>
          <w:t>man</w:t>
        </w:r>
      </w:ins>
      <w:proofErr w:type="spellEnd"/>
      <w:ins w:id="501" w:author="pschmidt" w:date="2018-02-07T17:42:00Z">
        <w:r w:rsidR="00E47157">
          <w:rPr>
            <w:lang w:val="en-GB"/>
          </w:rPr>
          <w:t xml:space="preserve"> seasons</w:t>
        </w:r>
      </w:ins>
      <w:ins w:id="502" w:author="pschmidt" w:date="2018-02-06T12:55:00Z">
        <w:r>
          <w:rPr>
            <w:lang w:val="en-GB"/>
          </w:rPr>
          <w:t>.</w:t>
        </w:r>
      </w:ins>
    </w:p>
    <w:tbl>
      <w:tblPr>
        <w:tblW w:w="8400" w:type="dxa"/>
        <w:tblLook w:val="04A0" w:firstRow="1" w:lastRow="0" w:firstColumn="1" w:lastColumn="0" w:noHBand="0" w:noVBand="1"/>
      </w:tblPr>
      <w:tblGrid>
        <w:gridCol w:w="1200"/>
        <w:gridCol w:w="1200"/>
        <w:gridCol w:w="1200"/>
        <w:gridCol w:w="1200"/>
        <w:gridCol w:w="1200"/>
        <w:gridCol w:w="1200"/>
        <w:gridCol w:w="1276"/>
      </w:tblGrid>
      <w:tr w:rsidR="0011151B" w14:paraId="243287C8" w14:textId="77777777" w:rsidTr="0011151B">
        <w:trPr>
          <w:trHeight w:val="300"/>
          <w:ins w:id="503" w:author="pschmidt" w:date="2018-02-06T12:50:00Z"/>
        </w:trPr>
        <w:tc>
          <w:tcPr>
            <w:tcW w:w="1200" w:type="dxa"/>
            <w:tcBorders>
              <w:top w:val="single" w:sz="4" w:space="0" w:color="auto"/>
              <w:bottom w:val="single" w:sz="4" w:space="0" w:color="auto"/>
            </w:tcBorders>
            <w:shd w:val="clear" w:color="auto" w:fill="auto"/>
            <w:noWrap/>
            <w:vAlign w:val="bottom"/>
            <w:hideMark/>
          </w:tcPr>
          <w:p w14:paraId="7F296FDA" w14:textId="0C1571E4" w:rsidR="0011151B" w:rsidRPr="0011151B" w:rsidRDefault="00CD5378">
            <w:pPr>
              <w:rPr>
                <w:ins w:id="504" w:author="pschmidt" w:date="2018-02-06T12:50:00Z"/>
                <w:rFonts w:ascii="Calibri" w:hAnsi="Calibri"/>
                <w:b/>
                <w:color w:val="000000"/>
                <w:sz w:val="22"/>
                <w:szCs w:val="22"/>
                <w:lang w:val="en-US" w:eastAsia="en-US"/>
              </w:rPr>
            </w:pPr>
            <m:oMathPara>
              <m:oMath>
                <m:sSub>
                  <m:sSubPr>
                    <m:ctrlPr>
                      <w:ins w:id="505" w:author="pschmidt" w:date="2018-02-06T12:52:00Z">
                        <w:rPr>
                          <w:rFonts w:ascii="Cambria Math" w:hAnsi="Cambria Math"/>
                          <w:b/>
                          <w:i/>
                          <w:color w:val="000000"/>
                          <w:sz w:val="22"/>
                          <w:szCs w:val="22"/>
                          <w:lang w:val="en-US" w:eastAsia="en-US"/>
                        </w:rPr>
                      </w:ins>
                    </m:ctrlPr>
                  </m:sSubPr>
                  <m:e>
                    <m:r>
                      <w:ins w:id="506" w:author="pschmidt" w:date="2018-02-06T12:52:00Z">
                        <m:rPr>
                          <m:sty m:val="bi"/>
                        </m:rPr>
                        <w:rPr>
                          <w:rFonts w:ascii="Cambria Math" w:hAnsi="Cambria Math"/>
                          <w:color w:val="000000"/>
                          <w:sz w:val="22"/>
                          <w:szCs w:val="22"/>
                          <w:lang w:val="en-US" w:eastAsia="en-US"/>
                        </w:rPr>
                        <m:t>r</m:t>
                      </w:ins>
                    </m:r>
                  </m:e>
                  <m:sub>
                    <m:r>
                      <w:ins w:id="507" w:author="pschmidt" w:date="2018-02-06T12:52:00Z">
                        <m:rPr>
                          <m:sty m:val="bi"/>
                        </m:rPr>
                        <w:rPr>
                          <w:rFonts w:ascii="Cambria Math" w:hAnsi="Cambria Math"/>
                          <w:color w:val="000000"/>
                          <w:sz w:val="22"/>
                          <w:szCs w:val="22"/>
                          <w:lang w:val="en-US" w:eastAsia="en-US"/>
                        </w:rPr>
                        <m:t>i</m:t>
                      </w:ins>
                    </m:r>
                  </m:sub>
                </m:sSub>
                <m:sSubSup>
                  <m:sSubSupPr>
                    <m:ctrlPr>
                      <w:ins w:id="508" w:author="pschmidt" w:date="2018-02-06T12:52:00Z">
                        <w:rPr>
                          <w:rFonts w:ascii="Cambria Math" w:hAnsi="Cambria Math"/>
                          <w:b/>
                          <w:i/>
                          <w:color w:val="000000"/>
                          <w:sz w:val="22"/>
                          <w:szCs w:val="22"/>
                          <w:lang w:val="en-US" w:eastAsia="en-US"/>
                        </w:rPr>
                      </w:ins>
                    </m:ctrlPr>
                  </m:sSubSupPr>
                  <m:e>
                    <m:r>
                      <w:ins w:id="509" w:author="pschmidt" w:date="2018-02-06T12:52:00Z">
                        <m:rPr>
                          <m:sty m:val="bi"/>
                        </m:rPr>
                        <w:rPr>
                          <w:rFonts w:ascii="Cambria Math" w:hAnsi="Cambria Math"/>
                          <w:color w:val="000000"/>
                          <w:sz w:val="22"/>
                          <w:szCs w:val="22"/>
                          <w:lang w:val="en-US" w:eastAsia="en-US"/>
                        </w:rPr>
                        <m:t>σ</m:t>
                      </w:ins>
                    </m:r>
                  </m:e>
                  <m:sub>
                    <m:r>
                      <w:ins w:id="510" w:author="pschmidt" w:date="2018-02-06T12:52:00Z">
                        <m:rPr>
                          <m:sty m:val="bi"/>
                        </m:rPr>
                        <w:rPr>
                          <w:rFonts w:ascii="Cambria Math" w:hAnsi="Cambria Math"/>
                          <w:color w:val="000000"/>
                          <w:sz w:val="22"/>
                          <w:szCs w:val="22"/>
                          <w:lang w:val="en-US" w:eastAsia="en-US"/>
                        </w:rPr>
                        <m:t>GL(2)</m:t>
                      </w:ins>
                    </m:r>
                  </m:sub>
                  <m:sup>
                    <m:r>
                      <w:ins w:id="511" w:author="pschmidt" w:date="2018-02-06T12:52: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73B4ED76" w14:textId="5BA162B5" w:rsidR="0011151B" w:rsidRPr="00E47157" w:rsidRDefault="00CD5378" w:rsidP="0011151B">
            <w:pPr>
              <w:rPr>
                <w:ins w:id="512" w:author="pschmidt" w:date="2018-02-06T12:50:00Z"/>
                <w:rFonts w:ascii="Calibri" w:hAnsi="Calibri"/>
                <w:b/>
                <w:color w:val="000000"/>
                <w:sz w:val="22"/>
                <w:szCs w:val="22"/>
                <w:lang w:val="en-US"/>
              </w:rPr>
            </w:pPr>
            <m:oMathPara>
              <m:oMath>
                <m:sSub>
                  <m:sSubPr>
                    <m:ctrlPr>
                      <w:ins w:id="513" w:author="pschmidt" w:date="2018-02-06T12:52:00Z">
                        <w:rPr>
                          <w:rFonts w:ascii="Cambria Math" w:hAnsi="Cambria Math"/>
                          <w:b/>
                          <w:i/>
                          <w:color w:val="000000"/>
                          <w:sz w:val="22"/>
                          <w:szCs w:val="22"/>
                          <w:lang w:val="en-US" w:eastAsia="en-US"/>
                        </w:rPr>
                      </w:ins>
                    </m:ctrlPr>
                  </m:sSubPr>
                  <m:e>
                    <m:r>
                      <w:ins w:id="514" w:author="pschmidt" w:date="2018-02-06T12:52:00Z">
                        <m:rPr>
                          <m:sty m:val="bi"/>
                        </m:rPr>
                        <w:rPr>
                          <w:rFonts w:ascii="Cambria Math" w:hAnsi="Cambria Math"/>
                          <w:color w:val="000000"/>
                          <w:sz w:val="22"/>
                          <w:szCs w:val="22"/>
                          <w:lang w:val="en-US" w:eastAsia="en-US"/>
                        </w:rPr>
                        <m:t>r</m:t>
                      </w:ins>
                    </m:r>
                  </m:e>
                  <m:sub>
                    <m:r>
                      <w:ins w:id="515" w:author="pschmidt" w:date="2018-02-06T12:52:00Z">
                        <m:rPr>
                          <m:sty m:val="bi"/>
                        </m:rPr>
                        <w:rPr>
                          <w:rFonts w:ascii="Cambria Math" w:hAnsi="Cambria Math"/>
                          <w:color w:val="000000"/>
                          <w:sz w:val="22"/>
                          <w:szCs w:val="22"/>
                          <w:lang w:val="en-US" w:eastAsia="en-US"/>
                        </w:rPr>
                        <m:t>i</m:t>
                      </w:ins>
                    </m:r>
                  </m:sub>
                </m:sSub>
                <m:sSubSup>
                  <m:sSubSupPr>
                    <m:ctrlPr>
                      <w:ins w:id="516" w:author="pschmidt" w:date="2018-02-06T12:52:00Z">
                        <w:rPr>
                          <w:rFonts w:ascii="Cambria Math" w:hAnsi="Cambria Math"/>
                          <w:b/>
                          <w:i/>
                          <w:color w:val="000000"/>
                          <w:sz w:val="22"/>
                          <w:szCs w:val="22"/>
                          <w:lang w:val="en-US" w:eastAsia="en-US"/>
                        </w:rPr>
                      </w:ins>
                    </m:ctrlPr>
                  </m:sSubSupPr>
                  <m:e>
                    <m:r>
                      <w:ins w:id="517" w:author="pschmidt" w:date="2018-02-06T12:52:00Z">
                        <m:rPr>
                          <m:sty m:val="bi"/>
                        </m:rPr>
                        <w:rPr>
                          <w:rFonts w:ascii="Cambria Math" w:hAnsi="Cambria Math"/>
                          <w:color w:val="000000"/>
                          <w:sz w:val="22"/>
                          <w:szCs w:val="22"/>
                          <w:lang w:val="en-US" w:eastAsia="en-US"/>
                        </w:rPr>
                        <m:t>σ</m:t>
                      </w:ins>
                    </m:r>
                  </m:e>
                  <m:sub>
                    <m:r>
                      <w:ins w:id="518" w:author="pschmidt" w:date="2018-02-06T12:52:00Z">
                        <m:rPr>
                          <m:sty m:val="bi"/>
                        </m:rPr>
                        <w:rPr>
                          <w:rFonts w:ascii="Cambria Math" w:hAnsi="Cambria Math"/>
                          <w:color w:val="000000"/>
                          <w:sz w:val="22"/>
                          <w:szCs w:val="22"/>
                          <w:lang w:val="en-US" w:eastAsia="en-US"/>
                        </w:rPr>
                        <m:t>GY(2)</m:t>
                      </w:ins>
                    </m:r>
                  </m:sub>
                  <m:sup>
                    <m:r>
                      <w:ins w:id="519" w:author="pschmidt" w:date="2018-02-06T12:52: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7F06BE07" w14:textId="6F55C0AA" w:rsidR="0011151B" w:rsidRPr="00E47157" w:rsidRDefault="00CD5378" w:rsidP="0011151B">
            <w:pPr>
              <w:rPr>
                <w:ins w:id="520" w:author="pschmidt" w:date="2018-02-06T12:50:00Z"/>
                <w:rFonts w:ascii="Calibri" w:hAnsi="Calibri"/>
                <w:b/>
                <w:color w:val="000000"/>
                <w:sz w:val="22"/>
                <w:szCs w:val="22"/>
                <w:lang w:val="en-US"/>
              </w:rPr>
            </w:pPr>
            <m:oMathPara>
              <m:oMath>
                <m:sSub>
                  <m:sSubPr>
                    <m:ctrlPr>
                      <w:ins w:id="521" w:author="pschmidt" w:date="2018-02-06T12:53:00Z">
                        <w:rPr>
                          <w:rFonts w:ascii="Cambria Math" w:hAnsi="Cambria Math"/>
                          <w:b/>
                          <w:i/>
                          <w:color w:val="000000"/>
                          <w:sz w:val="22"/>
                          <w:szCs w:val="22"/>
                          <w:lang w:val="en-US" w:eastAsia="en-US"/>
                        </w:rPr>
                      </w:ins>
                    </m:ctrlPr>
                  </m:sSubPr>
                  <m:e>
                    <m:r>
                      <w:ins w:id="522" w:author="pschmidt" w:date="2018-02-06T12:53:00Z">
                        <m:rPr>
                          <m:sty m:val="bi"/>
                        </m:rPr>
                        <w:rPr>
                          <w:rFonts w:ascii="Cambria Math" w:hAnsi="Cambria Math"/>
                          <w:color w:val="000000"/>
                          <w:sz w:val="22"/>
                          <w:szCs w:val="22"/>
                          <w:lang w:val="en-US" w:eastAsia="en-US"/>
                        </w:rPr>
                        <m:t>t</m:t>
                      </w:ins>
                    </m:r>
                  </m:e>
                  <m:sub>
                    <m:r>
                      <w:ins w:id="523" w:author="pschmidt" w:date="2018-02-06T12:53:00Z">
                        <m:rPr>
                          <m:sty m:val="bi"/>
                        </m:rPr>
                        <w:rPr>
                          <w:rFonts w:ascii="Cambria Math" w:hAnsi="Cambria Math"/>
                          <w:color w:val="000000"/>
                          <w:sz w:val="22"/>
                          <w:szCs w:val="22"/>
                          <w:lang w:val="en-US" w:eastAsia="en-US"/>
                        </w:rPr>
                        <m:t>j</m:t>
                      </w:ins>
                    </m:r>
                  </m:sub>
                </m:sSub>
                <m:sSubSup>
                  <m:sSubSupPr>
                    <m:ctrlPr>
                      <w:ins w:id="524" w:author="pschmidt" w:date="2018-02-06T12:53:00Z">
                        <w:rPr>
                          <w:rFonts w:ascii="Cambria Math" w:hAnsi="Cambria Math"/>
                          <w:b/>
                          <w:i/>
                          <w:color w:val="000000"/>
                          <w:sz w:val="22"/>
                          <w:szCs w:val="22"/>
                          <w:lang w:val="en-US" w:eastAsia="en-US"/>
                        </w:rPr>
                      </w:ins>
                    </m:ctrlPr>
                  </m:sSubSupPr>
                  <m:e>
                    <m:r>
                      <w:ins w:id="525" w:author="pschmidt" w:date="2018-02-06T12:53:00Z">
                        <m:rPr>
                          <m:sty m:val="bi"/>
                        </m:rPr>
                        <w:rPr>
                          <w:rFonts w:ascii="Cambria Math" w:hAnsi="Cambria Math"/>
                          <w:color w:val="000000"/>
                          <w:sz w:val="22"/>
                          <w:szCs w:val="22"/>
                          <w:lang w:val="en-US" w:eastAsia="en-US"/>
                        </w:rPr>
                        <m:t>σ</m:t>
                      </w:ins>
                    </m:r>
                  </m:e>
                  <m:sub>
                    <m:r>
                      <w:ins w:id="526" w:author="pschmidt" w:date="2018-02-06T12:53:00Z">
                        <m:rPr>
                          <m:sty m:val="bi"/>
                        </m:rPr>
                        <w:rPr>
                          <w:rFonts w:ascii="Cambria Math" w:hAnsi="Cambria Math"/>
                          <w:color w:val="000000"/>
                          <w:sz w:val="22"/>
                          <w:szCs w:val="22"/>
                          <w:lang w:val="en-US" w:eastAsia="en-US"/>
                        </w:rPr>
                        <m:t>GY(3)</m:t>
                      </w:ins>
                    </m:r>
                  </m:sub>
                  <m:sup>
                    <m:r>
                      <w:ins w:id="527" w:author="pschmidt" w:date="2018-02-06T12:53: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40B4FD9E" w14:textId="48784B03" w:rsidR="0011151B" w:rsidRPr="00E47157" w:rsidRDefault="00CD5378">
            <w:pPr>
              <w:rPr>
                <w:ins w:id="528" w:author="pschmidt" w:date="2018-02-06T12:50:00Z"/>
                <w:rFonts w:ascii="Calibri" w:hAnsi="Calibri"/>
                <w:b/>
                <w:color w:val="000000"/>
                <w:sz w:val="22"/>
                <w:szCs w:val="22"/>
                <w:lang w:val="en-US"/>
              </w:rPr>
            </w:pPr>
            <m:oMathPara>
              <m:oMath>
                <m:sSub>
                  <m:sSubPr>
                    <m:ctrlPr>
                      <w:ins w:id="529" w:author="pschmidt" w:date="2018-02-06T12:53:00Z">
                        <w:rPr>
                          <w:rFonts w:ascii="Cambria Math" w:hAnsi="Cambria Math"/>
                          <w:b/>
                          <w:i/>
                          <w:color w:val="000000"/>
                          <w:sz w:val="22"/>
                          <w:szCs w:val="22"/>
                          <w:lang w:val="en-US" w:eastAsia="en-US"/>
                        </w:rPr>
                      </w:ins>
                    </m:ctrlPr>
                  </m:sSubPr>
                  <m:e>
                    <m:r>
                      <w:ins w:id="530" w:author="pschmidt" w:date="2018-02-06T12:53:00Z">
                        <m:rPr>
                          <m:sty m:val="bi"/>
                        </m:rPr>
                        <w:rPr>
                          <w:rFonts w:ascii="Cambria Math" w:hAnsi="Cambria Math"/>
                          <w:color w:val="000000"/>
                          <w:sz w:val="22"/>
                          <w:szCs w:val="22"/>
                          <w:lang w:val="en-US" w:eastAsia="en-US"/>
                        </w:rPr>
                        <m:t>r</m:t>
                      </w:ins>
                    </m:r>
                  </m:e>
                  <m:sub>
                    <m:r>
                      <w:ins w:id="531" w:author="pschmidt" w:date="2018-02-06T12:53:00Z">
                        <m:rPr>
                          <m:sty m:val="bi"/>
                        </m:rPr>
                        <w:rPr>
                          <w:rFonts w:ascii="Cambria Math" w:hAnsi="Cambria Math"/>
                          <w:color w:val="000000"/>
                          <w:sz w:val="22"/>
                          <w:szCs w:val="22"/>
                          <w:lang w:val="en-US" w:eastAsia="en-US"/>
                        </w:rPr>
                        <m:t>i</m:t>
                      </w:ins>
                    </m:r>
                  </m:sub>
                </m:sSub>
                <m:sSubSup>
                  <m:sSubSupPr>
                    <m:ctrlPr>
                      <w:ins w:id="532" w:author="pschmidt" w:date="2018-02-06T12:53:00Z">
                        <w:rPr>
                          <w:rFonts w:ascii="Cambria Math" w:hAnsi="Cambria Math"/>
                          <w:b/>
                          <w:i/>
                          <w:color w:val="000000"/>
                          <w:sz w:val="22"/>
                          <w:szCs w:val="22"/>
                          <w:lang w:val="en-US" w:eastAsia="en-US"/>
                        </w:rPr>
                      </w:ins>
                    </m:ctrlPr>
                  </m:sSubSupPr>
                  <m:e>
                    <m:r>
                      <w:ins w:id="533" w:author="pschmidt" w:date="2018-02-06T12:53:00Z">
                        <m:rPr>
                          <m:sty m:val="bi"/>
                        </m:rPr>
                        <w:rPr>
                          <w:rFonts w:ascii="Cambria Math" w:hAnsi="Cambria Math"/>
                          <w:color w:val="000000"/>
                          <w:sz w:val="22"/>
                          <w:szCs w:val="22"/>
                          <w:lang w:val="en-US" w:eastAsia="en-US"/>
                        </w:rPr>
                        <m:t>σ</m:t>
                      </w:ins>
                    </m:r>
                  </m:e>
                  <m:sub>
                    <m:r>
                      <w:ins w:id="534" w:author="pschmidt" w:date="2018-02-06T12:53:00Z">
                        <m:rPr>
                          <m:sty m:val="bi"/>
                        </m:rPr>
                        <w:rPr>
                          <w:rFonts w:ascii="Cambria Math" w:hAnsi="Cambria Math"/>
                          <w:color w:val="000000"/>
                          <w:sz w:val="22"/>
                          <w:szCs w:val="22"/>
                          <w:lang w:val="en-US" w:eastAsia="en-US"/>
                        </w:rPr>
                        <m:t>GYL(2)</m:t>
                      </w:ins>
                    </m:r>
                  </m:sub>
                  <m:sup>
                    <m:r>
                      <w:ins w:id="535" w:author="pschmidt" w:date="2018-02-06T12:53: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7A725F9A" w14:textId="2B4AA7BE" w:rsidR="0011151B" w:rsidRPr="00E47157" w:rsidRDefault="00CD5378" w:rsidP="0011151B">
            <w:pPr>
              <w:rPr>
                <w:ins w:id="536" w:author="pschmidt" w:date="2018-02-06T12:50:00Z"/>
                <w:rFonts w:ascii="Calibri" w:hAnsi="Calibri"/>
                <w:b/>
                <w:color w:val="000000"/>
                <w:sz w:val="22"/>
                <w:szCs w:val="22"/>
                <w:lang w:val="en-US"/>
              </w:rPr>
            </w:pPr>
            <m:oMathPara>
              <m:oMath>
                <m:sSub>
                  <m:sSubPr>
                    <m:ctrlPr>
                      <w:ins w:id="537" w:author="pschmidt" w:date="2018-02-06T12:53:00Z">
                        <w:rPr>
                          <w:rFonts w:ascii="Cambria Math" w:hAnsi="Cambria Math"/>
                          <w:b/>
                          <w:i/>
                          <w:color w:val="000000"/>
                          <w:sz w:val="22"/>
                          <w:szCs w:val="22"/>
                          <w:lang w:val="en-US" w:eastAsia="en-US"/>
                        </w:rPr>
                      </w:ins>
                    </m:ctrlPr>
                  </m:sSubPr>
                  <m:e>
                    <m:r>
                      <w:ins w:id="538" w:author="pschmidt" w:date="2018-02-06T12:53:00Z">
                        <m:rPr>
                          <m:sty m:val="bi"/>
                        </m:rPr>
                        <w:rPr>
                          <w:rFonts w:ascii="Cambria Math" w:hAnsi="Cambria Math"/>
                          <w:color w:val="000000"/>
                          <w:sz w:val="22"/>
                          <w:szCs w:val="22"/>
                          <w:lang w:val="en-US" w:eastAsia="en-US"/>
                        </w:rPr>
                        <m:t>t</m:t>
                      </w:ins>
                    </m:r>
                  </m:e>
                  <m:sub>
                    <m:r>
                      <w:ins w:id="539" w:author="pschmidt" w:date="2018-02-06T12:53:00Z">
                        <m:rPr>
                          <m:sty m:val="bi"/>
                        </m:rPr>
                        <w:rPr>
                          <w:rFonts w:ascii="Cambria Math" w:hAnsi="Cambria Math"/>
                          <w:color w:val="000000"/>
                          <w:sz w:val="22"/>
                          <w:szCs w:val="22"/>
                          <w:lang w:val="en-US" w:eastAsia="en-US"/>
                        </w:rPr>
                        <m:t>j</m:t>
                      </w:ins>
                    </m:r>
                  </m:sub>
                </m:sSub>
                <m:sSubSup>
                  <m:sSubSupPr>
                    <m:ctrlPr>
                      <w:ins w:id="540" w:author="pschmidt" w:date="2018-02-06T12:53:00Z">
                        <w:rPr>
                          <w:rFonts w:ascii="Cambria Math" w:hAnsi="Cambria Math"/>
                          <w:b/>
                          <w:i/>
                          <w:color w:val="000000"/>
                          <w:sz w:val="22"/>
                          <w:szCs w:val="22"/>
                          <w:lang w:val="en-US" w:eastAsia="en-US"/>
                        </w:rPr>
                      </w:ins>
                    </m:ctrlPr>
                  </m:sSubSupPr>
                  <m:e>
                    <m:r>
                      <w:ins w:id="541" w:author="pschmidt" w:date="2018-02-06T12:53:00Z">
                        <m:rPr>
                          <m:sty m:val="bi"/>
                        </m:rPr>
                        <w:rPr>
                          <w:rFonts w:ascii="Cambria Math" w:hAnsi="Cambria Math"/>
                          <w:color w:val="000000"/>
                          <w:sz w:val="22"/>
                          <w:szCs w:val="22"/>
                          <w:lang w:val="en-US" w:eastAsia="en-US"/>
                        </w:rPr>
                        <m:t>σ</m:t>
                      </w:ins>
                    </m:r>
                  </m:e>
                  <m:sub>
                    <m:r>
                      <w:ins w:id="542" w:author="pschmidt" w:date="2018-02-06T12:53:00Z">
                        <m:rPr>
                          <m:sty m:val="bi"/>
                        </m:rPr>
                        <w:rPr>
                          <w:rFonts w:ascii="Cambria Math" w:hAnsi="Cambria Math"/>
                          <w:color w:val="000000"/>
                          <w:sz w:val="22"/>
                          <w:szCs w:val="22"/>
                          <w:lang w:val="en-US" w:eastAsia="en-US"/>
                        </w:rPr>
                        <m:t>GYL(3)</m:t>
                      </w:ins>
                    </m:r>
                  </m:sub>
                  <m:sup>
                    <m:r>
                      <w:ins w:id="543" w:author="pschmidt" w:date="2018-02-06T12:53: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10CA828C" w14:textId="6C42D05F" w:rsidR="0011151B" w:rsidRPr="0011151B" w:rsidRDefault="0011151B">
            <w:pPr>
              <w:rPr>
                <w:ins w:id="544" w:author="pschmidt" w:date="2018-02-06T12:50:00Z"/>
                <w:rFonts w:ascii="Calibri" w:hAnsi="Calibri"/>
                <w:b/>
                <w:color w:val="000000"/>
                <w:sz w:val="22"/>
                <w:szCs w:val="22"/>
              </w:rPr>
            </w:pPr>
            <w:ins w:id="545" w:author="pschmidt" w:date="2018-02-06T12:51:00Z">
              <w:r w:rsidRPr="00E47157">
                <w:rPr>
                  <w:rFonts w:ascii="Calibri" w:hAnsi="Calibri"/>
                  <w:b/>
                  <w:color w:val="000000"/>
                  <w:sz w:val="22"/>
                  <w:szCs w:val="22"/>
                  <w:lang w:val="en-US"/>
                </w:rPr>
                <w:t>C</w:t>
              </w:r>
              <w:proofErr w:type="spellStart"/>
              <w:r w:rsidRPr="0011151B">
                <w:rPr>
                  <w:rFonts w:ascii="Calibri" w:hAnsi="Calibri"/>
                  <w:b/>
                  <w:color w:val="000000"/>
                  <w:sz w:val="22"/>
                  <w:szCs w:val="22"/>
                </w:rPr>
                <w:t>onverged</w:t>
              </w:r>
            </w:ins>
            <w:proofErr w:type="spellEnd"/>
          </w:p>
        </w:tc>
        <w:tc>
          <w:tcPr>
            <w:tcW w:w="1200" w:type="dxa"/>
            <w:tcBorders>
              <w:top w:val="single" w:sz="4" w:space="0" w:color="auto"/>
              <w:bottom w:val="single" w:sz="4" w:space="0" w:color="auto"/>
            </w:tcBorders>
            <w:shd w:val="clear" w:color="auto" w:fill="auto"/>
            <w:noWrap/>
            <w:vAlign w:val="bottom"/>
            <w:hideMark/>
          </w:tcPr>
          <w:p w14:paraId="43FEE20B" w14:textId="77777777" w:rsidR="0011151B" w:rsidRPr="0011151B" w:rsidRDefault="0011151B">
            <w:pPr>
              <w:rPr>
                <w:ins w:id="546" w:author="pschmidt" w:date="2018-02-06T12:50:00Z"/>
                <w:rFonts w:ascii="Calibri" w:hAnsi="Calibri"/>
                <w:b/>
                <w:color w:val="000000"/>
                <w:sz w:val="22"/>
                <w:szCs w:val="22"/>
              </w:rPr>
            </w:pPr>
            <w:ins w:id="547" w:author="pschmidt" w:date="2018-02-06T12:50:00Z">
              <w:r w:rsidRPr="0011151B">
                <w:rPr>
                  <w:rFonts w:ascii="Calibri" w:hAnsi="Calibri"/>
                  <w:b/>
                  <w:color w:val="000000"/>
                  <w:sz w:val="22"/>
                  <w:szCs w:val="22"/>
                </w:rPr>
                <w:t>AIC</w:t>
              </w:r>
            </w:ins>
          </w:p>
        </w:tc>
      </w:tr>
      <w:tr w:rsidR="0011151B" w14:paraId="5D0E3707" w14:textId="77777777" w:rsidTr="0011151B">
        <w:trPr>
          <w:trHeight w:val="300"/>
          <w:ins w:id="548" w:author="pschmidt" w:date="2018-02-06T12:50:00Z"/>
        </w:trPr>
        <w:tc>
          <w:tcPr>
            <w:tcW w:w="1200" w:type="dxa"/>
            <w:tcBorders>
              <w:top w:val="single" w:sz="4" w:space="0" w:color="auto"/>
            </w:tcBorders>
            <w:shd w:val="clear" w:color="auto" w:fill="auto"/>
            <w:noWrap/>
            <w:vAlign w:val="bottom"/>
            <w:hideMark/>
          </w:tcPr>
          <w:p w14:paraId="418FB795" w14:textId="77777777" w:rsidR="0011151B" w:rsidRDefault="0011151B">
            <w:pPr>
              <w:rPr>
                <w:ins w:id="549" w:author="pschmidt" w:date="2018-02-06T12:50: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4182A43F" w14:textId="77777777" w:rsidR="0011151B" w:rsidRDefault="0011151B">
            <w:pPr>
              <w:jc w:val="right"/>
              <w:rPr>
                <w:ins w:id="550" w:author="pschmidt" w:date="2018-02-06T12:50:00Z"/>
                <w:rFonts w:ascii="Calibri" w:hAnsi="Calibri"/>
                <w:color w:val="000000"/>
                <w:sz w:val="22"/>
                <w:szCs w:val="22"/>
              </w:rPr>
            </w:pPr>
            <w:ins w:id="551" w:author="pschmidt" w:date="2018-02-06T12:50:00Z">
              <w:r>
                <w:rPr>
                  <w:rFonts w:ascii="Calibri" w:hAnsi="Calibri"/>
                  <w:color w:val="000000"/>
                  <w:sz w:val="22"/>
                  <w:szCs w:val="22"/>
                </w:rPr>
                <w:t>-0.00139</w:t>
              </w:r>
            </w:ins>
          </w:p>
        </w:tc>
        <w:tc>
          <w:tcPr>
            <w:tcW w:w="1200" w:type="dxa"/>
            <w:tcBorders>
              <w:top w:val="single" w:sz="4" w:space="0" w:color="auto"/>
            </w:tcBorders>
            <w:shd w:val="clear" w:color="auto" w:fill="auto"/>
            <w:noWrap/>
            <w:vAlign w:val="bottom"/>
            <w:hideMark/>
          </w:tcPr>
          <w:p w14:paraId="4BE3EBEA" w14:textId="77777777" w:rsidR="0011151B" w:rsidRDefault="0011151B">
            <w:pPr>
              <w:jc w:val="right"/>
              <w:rPr>
                <w:ins w:id="552" w:author="pschmidt" w:date="2018-02-06T12:50: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01DE407C" w14:textId="77777777" w:rsidR="0011151B" w:rsidRDefault="0011151B">
            <w:pPr>
              <w:rPr>
                <w:ins w:id="553" w:author="pschmidt" w:date="2018-02-06T12:50:00Z"/>
                <w:sz w:val="20"/>
                <w:szCs w:val="20"/>
              </w:rPr>
            </w:pPr>
          </w:p>
        </w:tc>
        <w:tc>
          <w:tcPr>
            <w:tcW w:w="1200" w:type="dxa"/>
            <w:tcBorders>
              <w:top w:val="single" w:sz="4" w:space="0" w:color="auto"/>
            </w:tcBorders>
            <w:shd w:val="clear" w:color="auto" w:fill="auto"/>
            <w:noWrap/>
            <w:vAlign w:val="bottom"/>
            <w:hideMark/>
          </w:tcPr>
          <w:p w14:paraId="465C8BAB" w14:textId="77777777" w:rsidR="0011151B" w:rsidRDefault="0011151B">
            <w:pPr>
              <w:jc w:val="right"/>
              <w:rPr>
                <w:ins w:id="554" w:author="pschmidt" w:date="2018-02-06T12:50:00Z"/>
                <w:rFonts w:ascii="Calibri" w:hAnsi="Calibri"/>
                <w:color w:val="000000"/>
                <w:sz w:val="22"/>
                <w:szCs w:val="22"/>
              </w:rPr>
            </w:pPr>
            <w:ins w:id="555" w:author="pschmidt" w:date="2018-02-06T12:50:00Z">
              <w:r>
                <w:rPr>
                  <w:rFonts w:ascii="Calibri" w:hAnsi="Calibri"/>
                  <w:color w:val="000000"/>
                  <w:sz w:val="22"/>
                  <w:szCs w:val="22"/>
                </w:rPr>
                <w:t>-0.01658</w:t>
              </w:r>
            </w:ins>
          </w:p>
        </w:tc>
        <w:tc>
          <w:tcPr>
            <w:tcW w:w="1200" w:type="dxa"/>
            <w:tcBorders>
              <w:top w:val="single" w:sz="4" w:space="0" w:color="auto"/>
            </w:tcBorders>
            <w:shd w:val="clear" w:color="auto" w:fill="auto"/>
            <w:noWrap/>
            <w:vAlign w:val="bottom"/>
            <w:hideMark/>
          </w:tcPr>
          <w:p w14:paraId="676708EC" w14:textId="77777777" w:rsidR="0011151B" w:rsidRDefault="0011151B" w:rsidP="00E47157">
            <w:pPr>
              <w:jc w:val="center"/>
              <w:rPr>
                <w:ins w:id="556" w:author="pschmidt" w:date="2018-02-06T12:50:00Z"/>
                <w:rFonts w:ascii="Calibri" w:hAnsi="Calibri"/>
                <w:color w:val="000000"/>
                <w:sz w:val="22"/>
                <w:szCs w:val="22"/>
              </w:rPr>
            </w:pPr>
            <w:ins w:id="557" w:author="pschmidt" w:date="2018-02-06T12:50:00Z">
              <w:r>
                <w:rPr>
                  <w:rFonts w:ascii="Calibri" w:hAnsi="Calibri"/>
                  <w:color w:val="000000"/>
                  <w:sz w:val="22"/>
                  <w:szCs w:val="22"/>
                </w:rPr>
                <w:t>TRUE</w:t>
              </w:r>
            </w:ins>
          </w:p>
        </w:tc>
        <w:tc>
          <w:tcPr>
            <w:tcW w:w="1200" w:type="dxa"/>
            <w:tcBorders>
              <w:top w:val="single" w:sz="4" w:space="0" w:color="auto"/>
            </w:tcBorders>
            <w:shd w:val="clear" w:color="auto" w:fill="auto"/>
            <w:noWrap/>
            <w:vAlign w:val="bottom"/>
            <w:hideMark/>
          </w:tcPr>
          <w:p w14:paraId="76CE227E" w14:textId="77777777" w:rsidR="0011151B" w:rsidRDefault="0011151B">
            <w:pPr>
              <w:jc w:val="right"/>
              <w:rPr>
                <w:ins w:id="558" w:author="pschmidt" w:date="2018-02-06T12:50:00Z"/>
                <w:rFonts w:ascii="Calibri" w:hAnsi="Calibri"/>
                <w:color w:val="000000"/>
                <w:sz w:val="22"/>
                <w:szCs w:val="22"/>
              </w:rPr>
            </w:pPr>
            <w:ins w:id="559" w:author="pschmidt" w:date="2018-02-06T12:50:00Z">
              <w:r>
                <w:rPr>
                  <w:rFonts w:ascii="Calibri" w:hAnsi="Calibri"/>
                  <w:color w:val="000000"/>
                  <w:sz w:val="22"/>
                  <w:szCs w:val="22"/>
                </w:rPr>
                <w:t>1952.44065</w:t>
              </w:r>
            </w:ins>
          </w:p>
        </w:tc>
      </w:tr>
      <w:tr w:rsidR="0011151B" w14:paraId="4A486623" w14:textId="77777777" w:rsidTr="0011151B">
        <w:trPr>
          <w:trHeight w:val="300"/>
          <w:ins w:id="560" w:author="pschmidt" w:date="2018-02-06T12:50:00Z"/>
        </w:trPr>
        <w:tc>
          <w:tcPr>
            <w:tcW w:w="1200" w:type="dxa"/>
            <w:shd w:val="clear" w:color="auto" w:fill="auto"/>
            <w:noWrap/>
            <w:vAlign w:val="bottom"/>
            <w:hideMark/>
          </w:tcPr>
          <w:p w14:paraId="0562001B" w14:textId="77777777" w:rsidR="0011151B" w:rsidRDefault="0011151B">
            <w:pPr>
              <w:jc w:val="right"/>
              <w:rPr>
                <w:ins w:id="561" w:author="pschmidt" w:date="2018-02-06T12:50:00Z"/>
                <w:rFonts w:ascii="Calibri" w:hAnsi="Calibri"/>
                <w:color w:val="000000"/>
                <w:sz w:val="22"/>
                <w:szCs w:val="22"/>
              </w:rPr>
            </w:pPr>
          </w:p>
        </w:tc>
        <w:tc>
          <w:tcPr>
            <w:tcW w:w="1200" w:type="dxa"/>
            <w:shd w:val="clear" w:color="auto" w:fill="auto"/>
            <w:noWrap/>
            <w:vAlign w:val="bottom"/>
            <w:hideMark/>
          </w:tcPr>
          <w:p w14:paraId="1BAAC941" w14:textId="77777777" w:rsidR="0011151B" w:rsidRDefault="0011151B">
            <w:pPr>
              <w:jc w:val="right"/>
              <w:rPr>
                <w:ins w:id="562" w:author="pschmidt" w:date="2018-02-06T12:50:00Z"/>
                <w:rFonts w:ascii="Calibri" w:hAnsi="Calibri"/>
                <w:color w:val="000000"/>
                <w:sz w:val="22"/>
                <w:szCs w:val="22"/>
              </w:rPr>
            </w:pPr>
            <w:ins w:id="563" w:author="pschmidt" w:date="2018-02-06T12:50:00Z">
              <w:r>
                <w:rPr>
                  <w:rFonts w:ascii="Calibri" w:hAnsi="Calibri"/>
                  <w:color w:val="000000"/>
                  <w:sz w:val="22"/>
                  <w:szCs w:val="22"/>
                </w:rPr>
                <w:t>-0.00126</w:t>
              </w:r>
            </w:ins>
          </w:p>
        </w:tc>
        <w:tc>
          <w:tcPr>
            <w:tcW w:w="1200" w:type="dxa"/>
            <w:shd w:val="clear" w:color="auto" w:fill="auto"/>
            <w:noWrap/>
            <w:vAlign w:val="bottom"/>
            <w:hideMark/>
          </w:tcPr>
          <w:p w14:paraId="01F773FF" w14:textId="77777777" w:rsidR="0011151B" w:rsidRDefault="0011151B">
            <w:pPr>
              <w:jc w:val="right"/>
              <w:rPr>
                <w:ins w:id="564" w:author="pschmidt" w:date="2018-02-06T12:50:00Z"/>
                <w:rFonts w:ascii="Calibri" w:hAnsi="Calibri"/>
                <w:color w:val="000000"/>
                <w:sz w:val="22"/>
                <w:szCs w:val="22"/>
              </w:rPr>
            </w:pPr>
          </w:p>
        </w:tc>
        <w:tc>
          <w:tcPr>
            <w:tcW w:w="1200" w:type="dxa"/>
            <w:shd w:val="clear" w:color="auto" w:fill="auto"/>
            <w:noWrap/>
            <w:vAlign w:val="bottom"/>
            <w:hideMark/>
          </w:tcPr>
          <w:p w14:paraId="0D29A5A7" w14:textId="77777777" w:rsidR="0011151B" w:rsidRDefault="0011151B">
            <w:pPr>
              <w:jc w:val="right"/>
              <w:rPr>
                <w:ins w:id="565" w:author="pschmidt" w:date="2018-02-06T12:50:00Z"/>
                <w:rFonts w:ascii="Calibri" w:hAnsi="Calibri"/>
                <w:color w:val="000000"/>
                <w:sz w:val="22"/>
                <w:szCs w:val="22"/>
              </w:rPr>
            </w:pPr>
            <w:ins w:id="566" w:author="pschmidt" w:date="2018-02-06T12:50:00Z">
              <w:r>
                <w:rPr>
                  <w:rFonts w:ascii="Calibri" w:hAnsi="Calibri"/>
                  <w:color w:val="000000"/>
                  <w:sz w:val="22"/>
                  <w:szCs w:val="22"/>
                </w:rPr>
                <w:t>-0.00303</w:t>
              </w:r>
            </w:ins>
          </w:p>
        </w:tc>
        <w:tc>
          <w:tcPr>
            <w:tcW w:w="1200" w:type="dxa"/>
            <w:shd w:val="clear" w:color="auto" w:fill="auto"/>
            <w:noWrap/>
            <w:vAlign w:val="bottom"/>
            <w:hideMark/>
          </w:tcPr>
          <w:p w14:paraId="11C4AB00" w14:textId="77777777" w:rsidR="0011151B" w:rsidRDefault="0011151B">
            <w:pPr>
              <w:jc w:val="right"/>
              <w:rPr>
                <w:ins w:id="567" w:author="pschmidt" w:date="2018-02-06T12:50:00Z"/>
                <w:rFonts w:ascii="Calibri" w:hAnsi="Calibri"/>
                <w:color w:val="000000"/>
                <w:sz w:val="22"/>
                <w:szCs w:val="22"/>
              </w:rPr>
            </w:pPr>
            <w:ins w:id="568" w:author="pschmidt" w:date="2018-02-06T12:50:00Z">
              <w:r>
                <w:rPr>
                  <w:rFonts w:ascii="Calibri" w:hAnsi="Calibri"/>
                  <w:color w:val="000000"/>
                  <w:sz w:val="22"/>
                  <w:szCs w:val="22"/>
                </w:rPr>
                <w:t>-0.01436</w:t>
              </w:r>
            </w:ins>
          </w:p>
        </w:tc>
        <w:tc>
          <w:tcPr>
            <w:tcW w:w="1200" w:type="dxa"/>
            <w:shd w:val="clear" w:color="auto" w:fill="auto"/>
            <w:noWrap/>
            <w:vAlign w:val="bottom"/>
            <w:hideMark/>
          </w:tcPr>
          <w:p w14:paraId="40E0D35E" w14:textId="77777777" w:rsidR="0011151B" w:rsidRDefault="0011151B" w:rsidP="00E47157">
            <w:pPr>
              <w:jc w:val="center"/>
              <w:rPr>
                <w:ins w:id="569" w:author="pschmidt" w:date="2018-02-06T12:50:00Z"/>
                <w:rFonts w:ascii="Calibri" w:hAnsi="Calibri"/>
                <w:color w:val="000000"/>
                <w:sz w:val="22"/>
                <w:szCs w:val="22"/>
              </w:rPr>
            </w:pPr>
            <w:ins w:id="570" w:author="pschmidt" w:date="2018-02-06T12:50:00Z">
              <w:r>
                <w:rPr>
                  <w:rFonts w:ascii="Calibri" w:hAnsi="Calibri"/>
                  <w:color w:val="000000"/>
                  <w:sz w:val="22"/>
                  <w:szCs w:val="22"/>
                </w:rPr>
                <w:t>TRUE</w:t>
              </w:r>
            </w:ins>
          </w:p>
        </w:tc>
        <w:tc>
          <w:tcPr>
            <w:tcW w:w="1200" w:type="dxa"/>
            <w:shd w:val="clear" w:color="auto" w:fill="auto"/>
            <w:noWrap/>
            <w:vAlign w:val="bottom"/>
            <w:hideMark/>
          </w:tcPr>
          <w:p w14:paraId="0C198678" w14:textId="77777777" w:rsidR="0011151B" w:rsidRDefault="0011151B">
            <w:pPr>
              <w:jc w:val="right"/>
              <w:rPr>
                <w:ins w:id="571" w:author="pschmidt" w:date="2018-02-06T12:50:00Z"/>
                <w:rFonts w:ascii="Calibri" w:hAnsi="Calibri"/>
                <w:color w:val="000000"/>
                <w:sz w:val="22"/>
                <w:szCs w:val="22"/>
              </w:rPr>
            </w:pPr>
            <w:ins w:id="572" w:author="pschmidt" w:date="2018-02-06T12:50:00Z">
              <w:r>
                <w:rPr>
                  <w:rFonts w:ascii="Calibri" w:hAnsi="Calibri"/>
                  <w:color w:val="000000"/>
                  <w:sz w:val="22"/>
                  <w:szCs w:val="22"/>
                </w:rPr>
                <w:t>1952.57165</w:t>
              </w:r>
            </w:ins>
          </w:p>
        </w:tc>
      </w:tr>
      <w:tr w:rsidR="0011151B" w14:paraId="4B2C41DA" w14:textId="77777777" w:rsidTr="0011151B">
        <w:trPr>
          <w:trHeight w:val="300"/>
          <w:ins w:id="573" w:author="pschmidt" w:date="2018-02-06T12:50:00Z"/>
        </w:trPr>
        <w:tc>
          <w:tcPr>
            <w:tcW w:w="1200" w:type="dxa"/>
            <w:shd w:val="clear" w:color="auto" w:fill="auto"/>
            <w:noWrap/>
            <w:vAlign w:val="bottom"/>
            <w:hideMark/>
          </w:tcPr>
          <w:p w14:paraId="56831D90" w14:textId="77777777" w:rsidR="0011151B" w:rsidRDefault="0011151B">
            <w:pPr>
              <w:jc w:val="right"/>
              <w:rPr>
                <w:ins w:id="574" w:author="pschmidt" w:date="2018-02-06T12:50:00Z"/>
                <w:rFonts w:ascii="Calibri" w:hAnsi="Calibri"/>
                <w:color w:val="000000"/>
                <w:sz w:val="22"/>
                <w:szCs w:val="22"/>
              </w:rPr>
            </w:pPr>
            <w:ins w:id="575" w:author="pschmidt" w:date="2018-02-06T12:50:00Z">
              <w:r>
                <w:rPr>
                  <w:rFonts w:ascii="Calibri" w:hAnsi="Calibri"/>
                  <w:color w:val="000000"/>
                  <w:sz w:val="22"/>
                  <w:szCs w:val="22"/>
                </w:rPr>
                <w:t>0.00068</w:t>
              </w:r>
            </w:ins>
          </w:p>
        </w:tc>
        <w:tc>
          <w:tcPr>
            <w:tcW w:w="1200" w:type="dxa"/>
            <w:shd w:val="clear" w:color="auto" w:fill="auto"/>
            <w:noWrap/>
            <w:vAlign w:val="bottom"/>
            <w:hideMark/>
          </w:tcPr>
          <w:p w14:paraId="7F11F6C6" w14:textId="77777777" w:rsidR="0011151B" w:rsidRDefault="0011151B">
            <w:pPr>
              <w:jc w:val="right"/>
              <w:rPr>
                <w:ins w:id="576" w:author="pschmidt" w:date="2018-02-06T12:50:00Z"/>
                <w:rFonts w:ascii="Calibri" w:hAnsi="Calibri"/>
                <w:color w:val="000000"/>
                <w:sz w:val="22"/>
                <w:szCs w:val="22"/>
              </w:rPr>
            </w:pPr>
            <w:ins w:id="577" w:author="pschmidt" w:date="2018-02-06T12:50:00Z">
              <w:r>
                <w:rPr>
                  <w:rFonts w:ascii="Calibri" w:hAnsi="Calibri"/>
                  <w:color w:val="000000"/>
                  <w:sz w:val="22"/>
                  <w:szCs w:val="22"/>
                </w:rPr>
                <w:t>-0.00124</w:t>
              </w:r>
            </w:ins>
          </w:p>
        </w:tc>
        <w:tc>
          <w:tcPr>
            <w:tcW w:w="1200" w:type="dxa"/>
            <w:shd w:val="clear" w:color="auto" w:fill="auto"/>
            <w:noWrap/>
            <w:vAlign w:val="bottom"/>
            <w:hideMark/>
          </w:tcPr>
          <w:p w14:paraId="6F35057C" w14:textId="77777777" w:rsidR="0011151B" w:rsidRDefault="0011151B">
            <w:pPr>
              <w:jc w:val="right"/>
              <w:rPr>
                <w:ins w:id="578" w:author="pschmidt" w:date="2018-02-06T12:50:00Z"/>
                <w:rFonts w:ascii="Calibri" w:hAnsi="Calibri"/>
                <w:color w:val="000000"/>
                <w:sz w:val="22"/>
                <w:szCs w:val="22"/>
              </w:rPr>
            </w:pPr>
          </w:p>
        </w:tc>
        <w:tc>
          <w:tcPr>
            <w:tcW w:w="1200" w:type="dxa"/>
            <w:shd w:val="clear" w:color="auto" w:fill="auto"/>
            <w:noWrap/>
            <w:vAlign w:val="bottom"/>
            <w:hideMark/>
          </w:tcPr>
          <w:p w14:paraId="6020541D" w14:textId="77777777" w:rsidR="0011151B" w:rsidRDefault="0011151B">
            <w:pPr>
              <w:jc w:val="right"/>
              <w:rPr>
                <w:ins w:id="579" w:author="pschmidt" w:date="2018-02-06T12:50:00Z"/>
                <w:rFonts w:ascii="Calibri" w:hAnsi="Calibri"/>
                <w:color w:val="000000"/>
                <w:sz w:val="22"/>
                <w:szCs w:val="22"/>
              </w:rPr>
            </w:pPr>
            <w:ins w:id="580" w:author="pschmidt" w:date="2018-02-06T12:50:00Z">
              <w:r>
                <w:rPr>
                  <w:rFonts w:ascii="Calibri" w:hAnsi="Calibri"/>
                  <w:color w:val="000000"/>
                  <w:sz w:val="22"/>
                  <w:szCs w:val="22"/>
                </w:rPr>
                <w:t>-0.00342</w:t>
              </w:r>
            </w:ins>
          </w:p>
        </w:tc>
        <w:tc>
          <w:tcPr>
            <w:tcW w:w="1200" w:type="dxa"/>
            <w:shd w:val="clear" w:color="auto" w:fill="auto"/>
            <w:noWrap/>
            <w:vAlign w:val="bottom"/>
            <w:hideMark/>
          </w:tcPr>
          <w:p w14:paraId="5347D64B" w14:textId="77777777" w:rsidR="0011151B" w:rsidRDefault="0011151B">
            <w:pPr>
              <w:jc w:val="right"/>
              <w:rPr>
                <w:ins w:id="581" w:author="pschmidt" w:date="2018-02-06T12:50:00Z"/>
                <w:rFonts w:ascii="Calibri" w:hAnsi="Calibri"/>
                <w:color w:val="000000"/>
                <w:sz w:val="22"/>
                <w:szCs w:val="22"/>
              </w:rPr>
            </w:pPr>
            <w:ins w:id="582" w:author="pschmidt" w:date="2018-02-06T12:50:00Z">
              <w:r>
                <w:rPr>
                  <w:rFonts w:ascii="Calibri" w:hAnsi="Calibri"/>
                  <w:color w:val="000000"/>
                  <w:sz w:val="22"/>
                  <w:szCs w:val="22"/>
                </w:rPr>
                <w:t>-0.01457</w:t>
              </w:r>
            </w:ins>
          </w:p>
        </w:tc>
        <w:tc>
          <w:tcPr>
            <w:tcW w:w="1200" w:type="dxa"/>
            <w:shd w:val="clear" w:color="auto" w:fill="auto"/>
            <w:noWrap/>
            <w:vAlign w:val="bottom"/>
            <w:hideMark/>
          </w:tcPr>
          <w:p w14:paraId="05F4DB75" w14:textId="77777777" w:rsidR="0011151B" w:rsidRDefault="0011151B" w:rsidP="00E47157">
            <w:pPr>
              <w:jc w:val="center"/>
              <w:rPr>
                <w:ins w:id="583" w:author="pschmidt" w:date="2018-02-06T12:50:00Z"/>
                <w:rFonts w:ascii="Calibri" w:hAnsi="Calibri"/>
                <w:color w:val="000000"/>
                <w:sz w:val="22"/>
                <w:szCs w:val="22"/>
              </w:rPr>
            </w:pPr>
            <w:ins w:id="584" w:author="pschmidt" w:date="2018-02-06T12:50:00Z">
              <w:r>
                <w:rPr>
                  <w:rFonts w:ascii="Calibri" w:hAnsi="Calibri"/>
                  <w:color w:val="000000"/>
                  <w:sz w:val="22"/>
                  <w:szCs w:val="22"/>
                </w:rPr>
                <w:t>TRUE</w:t>
              </w:r>
            </w:ins>
          </w:p>
        </w:tc>
        <w:tc>
          <w:tcPr>
            <w:tcW w:w="1200" w:type="dxa"/>
            <w:shd w:val="clear" w:color="auto" w:fill="auto"/>
            <w:noWrap/>
            <w:vAlign w:val="bottom"/>
            <w:hideMark/>
          </w:tcPr>
          <w:p w14:paraId="1D93D3AC" w14:textId="77777777" w:rsidR="0011151B" w:rsidRDefault="0011151B">
            <w:pPr>
              <w:jc w:val="right"/>
              <w:rPr>
                <w:ins w:id="585" w:author="pschmidt" w:date="2018-02-06T12:50:00Z"/>
                <w:rFonts w:ascii="Calibri" w:hAnsi="Calibri"/>
                <w:color w:val="000000"/>
                <w:sz w:val="22"/>
                <w:szCs w:val="22"/>
              </w:rPr>
            </w:pPr>
            <w:ins w:id="586" w:author="pschmidt" w:date="2018-02-06T12:50:00Z">
              <w:r>
                <w:rPr>
                  <w:rFonts w:ascii="Calibri" w:hAnsi="Calibri"/>
                  <w:color w:val="000000"/>
                  <w:sz w:val="22"/>
                  <w:szCs w:val="22"/>
                </w:rPr>
                <w:t>1954.12397</w:t>
              </w:r>
            </w:ins>
          </w:p>
        </w:tc>
      </w:tr>
      <w:tr w:rsidR="0011151B" w14:paraId="7E0FF7BF" w14:textId="77777777" w:rsidTr="0011151B">
        <w:trPr>
          <w:trHeight w:val="300"/>
          <w:ins w:id="587" w:author="pschmidt" w:date="2018-02-06T12:50:00Z"/>
        </w:trPr>
        <w:tc>
          <w:tcPr>
            <w:tcW w:w="1200" w:type="dxa"/>
            <w:shd w:val="clear" w:color="auto" w:fill="auto"/>
            <w:noWrap/>
            <w:vAlign w:val="bottom"/>
            <w:hideMark/>
          </w:tcPr>
          <w:p w14:paraId="7BE73643" w14:textId="735659C2" w:rsidR="0011151B" w:rsidRDefault="0011151B">
            <w:pPr>
              <w:jc w:val="right"/>
              <w:rPr>
                <w:ins w:id="588" w:author="pschmidt" w:date="2018-02-06T12:50:00Z"/>
                <w:rFonts w:ascii="Calibri" w:hAnsi="Calibri"/>
                <w:color w:val="000000"/>
                <w:sz w:val="22"/>
                <w:szCs w:val="22"/>
              </w:rPr>
            </w:pPr>
            <w:ins w:id="589" w:author="pschmidt" w:date="2018-02-06T12:50:00Z">
              <w:r>
                <w:rPr>
                  <w:rFonts w:ascii="Calibri" w:hAnsi="Calibri"/>
                  <w:color w:val="000000"/>
                  <w:sz w:val="22"/>
                  <w:szCs w:val="22"/>
                </w:rPr>
                <w:t>0.0003</w:t>
              </w:r>
            </w:ins>
            <w:ins w:id="590"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7019A205" w14:textId="77777777" w:rsidR="0011151B" w:rsidRDefault="0011151B">
            <w:pPr>
              <w:jc w:val="right"/>
              <w:rPr>
                <w:ins w:id="591" w:author="pschmidt" w:date="2018-02-06T12:50:00Z"/>
                <w:rFonts w:ascii="Calibri" w:hAnsi="Calibri"/>
                <w:color w:val="000000"/>
                <w:sz w:val="22"/>
                <w:szCs w:val="22"/>
              </w:rPr>
            </w:pPr>
            <w:ins w:id="592" w:author="pschmidt" w:date="2018-02-06T12:50:00Z">
              <w:r>
                <w:rPr>
                  <w:rFonts w:ascii="Calibri" w:hAnsi="Calibri"/>
                  <w:color w:val="000000"/>
                  <w:sz w:val="22"/>
                  <w:szCs w:val="22"/>
                </w:rPr>
                <w:t>-0.00139</w:t>
              </w:r>
            </w:ins>
          </w:p>
        </w:tc>
        <w:tc>
          <w:tcPr>
            <w:tcW w:w="1200" w:type="dxa"/>
            <w:shd w:val="clear" w:color="auto" w:fill="auto"/>
            <w:noWrap/>
            <w:vAlign w:val="bottom"/>
            <w:hideMark/>
          </w:tcPr>
          <w:p w14:paraId="2269996C" w14:textId="77777777" w:rsidR="0011151B" w:rsidRDefault="0011151B">
            <w:pPr>
              <w:jc w:val="right"/>
              <w:rPr>
                <w:ins w:id="593" w:author="pschmidt" w:date="2018-02-06T12:50:00Z"/>
                <w:rFonts w:ascii="Calibri" w:hAnsi="Calibri"/>
                <w:color w:val="000000"/>
                <w:sz w:val="22"/>
                <w:szCs w:val="22"/>
              </w:rPr>
            </w:pPr>
          </w:p>
        </w:tc>
        <w:tc>
          <w:tcPr>
            <w:tcW w:w="1200" w:type="dxa"/>
            <w:shd w:val="clear" w:color="auto" w:fill="auto"/>
            <w:noWrap/>
            <w:vAlign w:val="bottom"/>
            <w:hideMark/>
          </w:tcPr>
          <w:p w14:paraId="482F8499" w14:textId="77777777" w:rsidR="0011151B" w:rsidRDefault="0011151B">
            <w:pPr>
              <w:rPr>
                <w:ins w:id="594" w:author="pschmidt" w:date="2018-02-06T12:50:00Z"/>
                <w:sz w:val="20"/>
                <w:szCs w:val="20"/>
              </w:rPr>
            </w:pPr>
          </w:p>
        </w:tc>
        <w:tc>
          <w:tcPr>
            <w:tcW w:w="1200" w:type="dxa"/>
            <w:shd w:val="clear" w:color="auto" w:fill="auto"/>
            <w:noWrap/>
            <w:vAlign w:val="bottom"/>
            <w:hideMark/>
          </w:tcPr>
          <w:p w14:paraId="61FEBC8B" w14:textId="77777777" w:rsidR="0011151B" w:rsidRDefault="0011151B">
            <w:pPr>
              <w:jc w:val="right"/>
              <w:rPr>
                <w:ins w:id="595" w:author="pschmidt" w:date="2018-02-06T12:50:00Z"/>
                <w:rFonts w:ascii="Calibri" w:hAnsi="Calibri"/>
                <w:color w:val="000000"/>
                <w:sz w:val="22"/>
                <w:szCs w:val="22"/>
              </w:rPr>
            </w:pPr>
            <w:ins w:id="596" w:author="pschmidt" w:date="2018-02-06T12:50:00Z">
              <w:r>
                <w:rPr>
                  <w:rFonts w:ascii="Calibri" w:hAnsi="Calibri"/>
                  <w:color w:val="000000"/>
                  <w:sz w:val="22"/>
                  <w:szCs w:val="22"/>
                </w:rPr>
                <w:t>-0.01681</w:t>
              </w:r>
            </w:ins>
          </w:p>
        </w:tc>
        <w:tc>
          <w:tcPr>
            <w:tcW w:w="1200" w:type="dxa"/>
            <w:shd w:val="clear" w:color="auto" w:fill="auto"/>
            <w:noWrap/>
            <w:vAlign w:val="bottom"/>
            <w:hideMark/>
          </w:tcPr>
          <w:p w14:paraId="04940DF8" w14:textId="77777777" w:rsidR="0011151B" w:rsidRDefault="0011151B" w:rsidP="00E47157">
            <w:pPr>
              <w:jc w:val="center"/>
              <w:rPr>
                <w:ins w:id="597" w:author="pschmidt" w:date="2018-02-06T12:50:00Z"/>
                <w:rFonts w:ascii="Calibri" w:hAnsi="Calibri"/>
                <w:color w:val="000000"/>
                <w:sz w:val="22"/>
                <w:szCs w:val="22"/>
              </w:rPr>
            </w:pPr>
            <w:ins w:id="598" w:author="pschmidt" w:date="2018-02-06T12:50:00Z">
              <w:r>
                <w:rPr>
                  <w:rFonts w:ascii="Calibri" w:hAnsi="Calibri"/>
                  <w:color w:val="000000"/>
                  <w:sz w:val="22"/>
                  <w:szCs w:val="22"/>
                </w:rPr>
                <w:t>TRUE</w:t>
              </w:r>
            </w:ins>
          </w:p>
        </w:tc>
        <w:tc>
          <w:tcPr>
            <w:tcW w:w="1200" w:type="dxa"/>
            <w:shd w:val="clear" w:color="auto" w:fill="auto"/>
            <w:noWrap/>
            <w:vAlign w:val="bottom"/>
            <w:hideMark/>
          </w:tcPr>
          <w:p w14:paraId="3EE8A508" w14:textId="5A40C31F" w:rsidR="0011151B" w:rsidRDefault="0011151B">
            <w:pPr>
              <w:jc w:val="right"/>
              <w:rPr>
                <w:ins w:id="599" w:author="pschmidt" w:date="2018-02-06T12:50:00Z"/>
                <w:rFonts w:ascii="Calibri" w:hAnsi="Calibri"/>
                <w:color w:val="000000"/>
                <w:sz w:val="22"/>
                <w:szCs w:val="22"/>
              </w:rPr>
            </w:pPr>
            <w:ins w:id="600" w:author="pschmidt" w:date="2018-02-06T12:50:00Z">
              <w:r>
                <w:rPr>
                  <w:rFonts w:ascii="Calibri" w:hAnsi="Calibri"/>
                  <w:color w:val="000000"/>
                  <w:sz w:val="22"/>
                  <w:szCs w:val="22"/>
                </w:rPr>
                <w:t>1954.3464</w:t>
              </w:r>
            </w:ins>
            <w:ins w:id="601" w:author="pschmidt" w:date="2018-02-06T12:51:00Z">
              <w:r>
                <w:rPr>
                  <w:rFonts w:ascii="Calibri" w:hAnsi="Calibri"/>
                  <w:color w:val="000000"/>
                  <w:sz w:val="22"/>
                  <w:szCs w:val="22"/>
                </w:rPr>
                <w:t>0</w:t>
              </w:r>
            </w:ins>
          </w:p>
        </w:tc>
      </w:tr>
      <w:tr w:rsidR="0011151B" w14:paraId="65BB3207" w14:textId="77777777" w:rsidTr="0011151B">
        <w:trPr>
          <w:trHeight w:val="300"/>
          <w:ins w:id="602" w:author="pschmidt" w:date="2018-02-06T12:50:00Z"/>
        </w:trPr>
        <w:tc>
          <w:tcPr>
            <w:tcW w:w="1200" w:type="dxa"/>
            <w:shd w:val="clear" w:color="auto" w:fill="auto"/>
            <w:noWrap/>
            <w:vAlign w:val="bottom"/>
            <w:hideMark/>
          </w:tcPr>
          <w:p w14:paraId="45A06468" w14:textId="77777777" w:rsidR="0011151B" w:rsidRDefault="0011151B">
            <w:pPr>
              <w:jc w:val="right"/>
              <w:rPr>
                <w:ins w:id="603" w:author="pschmidt" w:date="2018-02-06T12:50:00Z"/>
                <w:rFonts w:ascii="Calibri" w:hAnsi="Calibri"/>
                <w:color w:val="000000"/>
                <w:sz w:val="22"/>
                <w:szCs w:val="22"/>
              </w:rPr>
            </w:pPr>
          </w:p>
        </w:tc>
        <w:tc>
          <w:tcPr>
            <w:tcW w:w="1200" w:type="dxa"/>
            <w:shd w:val="clear" w:color="auto" w:fill="auto"/>
            <w:noWrap/>
            <w:vAlign w:val="bottom"/>
            <w:hideMark/>
          </w:tcPr>
          <w:p w14:paraId="3538B3BD" w14:textId="78640E8B" w:rsidR="0011151B" w:rsidRDefault="0011151B">
            <w:pPr>
              <w:jc w:val="right"/>
              <w:rPr>
                <w:ins w:id="604" w:author="pschmidt" w:date="2018-02-06T12:50:00Z"/>
                <w:rFonts w:ascii="Calibri" w:hAnsi="Calibri"/>
                <w:color w:val="000000"/>
                <w:sz w:val="22"/>
                <w:szCs w:val="22"/>
              </w:rPr>
            </w:pPr>
            <w:ins w:id="605" w:author="pschmidt" w:date="2018-02-06T12:50:00Z">
              <w:r>
                <w:rPr>
                  <w:rFonts w:ascii="Calibri" w:hAnsi="Calibri"/>
                  <w:color w:val="000000"/>
                  <w:sz w:val="22"/>
                  <w:szCs w:val="22"/>
                </w:rPr>
                <w:t>-0.0014</w:t>
              </w:r>
            </w:ins>
            <w:ins w:id="606"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5B5417D9" w14:textId="77777777" w:rsidR="0011151B" w:rsidRDefault="0011151B">
            <w:pPr>
              <w:jc w:val="right"/>
              <w:rPr>
                <w:ins w:id="607" w:author="pschmidt" w:date="2018-02-06T12:50:00Z"/>
                <w:rFonts w:ascii="Calibri" w:hAnsi="Calibri"/>
                <w:color w:val="000000"/>
                <w:sz w:val="22"/>
                <w:szCs w:val="22"/>
              </w:rPr>
            </w:pPr>
            <w:ins w:id="608" w:author="pschmidt" w:date="2018-02-06T12:50:00Z">
              <w:r>
                <w:rPr>
                  <w:rFonts w:ascii="Calibri" w:hAnsi="Calibri"/>
                  <w:color w:val="000000"/>
                  <w:sz w:val="22"/>
                  <w:szCs w:val="22"/>
                </w:rPr>
                <w:t>0.00004</w:t>
              </w:r>
            </w:ins>
          </w:p>
        </w:tc>
        <w:tc>
          <w:tcPr>
            <w:tcW w:w="1200" w:type="dxa"/>
            <w:shd w:val="clear" w:color="auto" w:fill="auto"/>
            <w:noWrap/>
            <w:vAlign w:val="bottom"/>
            <w:hideMark/>
          </w:tcPr>
          <w:p w14:paraId="4423D6E5" w14:textId="77777777" w:rsidR="0011151B" w:rsidRDefault="0011151B">
            <w:pPr>
              <w:jc w:val="right"/>
              <w:rPr>
                <w:ins w:id="609" w:author="pschmidt" w:date="2018-02-06T12:50:00Z"/>
                <w:rFonts w:ascii="Calibri" w:hAnsi="Calibri"/>
                <w:color w:val="000000"/>
                <w:sz w:val="22"/>
                <w:szCs w:val="22"/>
              </w:rPr>
            </w:pPr>
          </w:p>
        </w:tc>
        <w:tc>
          <w:tcPr>
            <w:tcW w:w="1200" w:type="dxa"/>
            <w:shd w:val="clear" w:color="auto" w:fill="auto"/>
            <w:noWrap/>
            <w:vAlign w:val="bottom"/>
            <w:hideMark/>
          </w:tcPr>
          <w:p w14:paraId="2DF7DAB8" w14:textId="77777777" w:rsidR="0011151B" w:rsidRDefault="0011151B">
            <w:pPr>
              <w:jc w:val="right"/>
              <w:rPr>
                <w:ins w:id="610" w:author="pschmidt" w:date="2018-02-06T12:50:00Z"/>
                <w:rFonts w:ascii="Calibri" w:hAnsi="Calibri"/>
                <w:color w:val="000000"/>
                <w:sz w:val="22"/>
                <w:szCs w:val="22"/>
              </w:rPr>
            </w:pPr>
            <w:ins w:id="611" w:author="pschmidt" w:date="2018-02-06T12:50:00Z">
              <w:r>
                <w:rPr>
                  <w:rFonts w:ascii="Calibri" w:hAnsi="Calibri"/>
                  <w:color w:val="000000"/>
                  <w:sz w:val="22"/>
                  <w:szCs w:val="22"/>
                </w:rPr>
                <w:t>-0.01662</w:t>
              </w:r>
            </w:ins>
          </w:p>
        </w:tc>
        <w:tc>
          <w:tcPr>
            <w:tcW w:w="1200" w:type="dxa"/>
            <w:shd w:val="clear" w:color="auto" w:fill="auto"/>
            <w:noWrap/>
            <w:vAlign w:val="bottom"/>
            <w:hideMark/>
          </w:tcPr>
          <w:p w14:paraId="188EA248" w14:textId="77777777" w:rsidR="0011151B" w:rsidRDefault="0011151B" w:rsidP="00E47157">
            <w:pPr>
              <w:jc w:val="center"/>
              <w:rPr>
                <w:ins w:id="612" w:author="pschmidt" w:date="2018-02-06T12:50:00Z"/>
                <w:rFonts w:ascii="Calibri" w:hAnsi="Calibri"/>
                <w:color w:val="000000"/>
                <w:sz w:val="22"/>
                <w:szCs w:val="22"/>
              </w:rPr>
            </w:pPr>
            <w:ins w:id="613" w:author="pschmidt" w:date="2018-02-06T12:50:00Z">
              <w:r>
                <w:rPr>
                  <w:rFonts w:ascii="Calibri" w:hAnsi="Calibri"/>
                  <w:color w:val="000000"/>
                  <w:sz w:val="22"/>
                  <w:szCs w:val="22"/>
                </w:rPr>
                <w:t>TRUE</w:t>
              </w:r>
            </w:ins>
          </w:p>
        </w:tc>
        <w:tc>
          <w:tcPr>
            <w:tcW w:w="1200" w:type="dxa"/>
            <w:shd w:val="clear" w:color="auto" w:fill="auto"/>
            <w:noWrap/>
            <w:vAlign w:val="bottom"/>
            <w:hideMark/>
          </w:tcPr>
          <w:p w14:paraId="32F46B0A" w14:textId="018A6AC9" w:rsidR="0011151B" w:rsidRDefault="0011151B">
            <w:pPr>
              <w:jc w:val="right"/>
              <w:rPr>
                <w:ins w:id="614" w:author="pschmidt" w:date="2018-02-06T12:50:00Z"/>
                <w:rFonts w:ascii="Calibri" w:hAnsi="Calibri"/>
                <w:color w:val="000000"/>
                <w:sz w:val="22"/>
                <w:szCs w:val="22"/>
              </w:rPr>
            </w:pPr>
            <w:ins w:id="615" w:author="pschmidt" w:date="2018-02-06T12:50:00Z">
              <w:r>
                <w:rPr>
                  <w:rFonts w:ascii="Calibri" w:hAnsi="Calibri"/>
                  <w:color w:val="000000"/>
                  <w:sz w:val="22"/>
                  <w:szCs w:val="22"/>
                </w:rPr>
                <w:t>1954.4403</w:t>
              </w:r>
            </w:ins>
            <w:ins w:id="616" w:author="pschmidt" w:date="2018-02-06T12:51:00Z">
              <w:r>
                <w:rPr>
                  <w:rFonts w:ascii="Calibri" w:hAnsi="Calibri"/>
                  <w:color w:val="000000"/>
                  <w:sz w:val="22"/>
                  <w:szCs w:val="22"/>
                </w:rPr>
                <w:t>0</w:t>
              </w:r>
            </w:ins>
          </w:p>
        </w:tc>
      </w:tr>
      <w:tr w:rsidR="0011151B" w14:paraId="7A4B2DE8" w14:textId="77777777" w:rsidTr="0011151B">
        <w:trPr>
          <w:trHeight w:val="300"/>
          <w:ins w:id="617" w:author="pschmidt" w:date="2018-02-06T12:50:00Z"/>
        </w:trPr>
        <w:tc>
          <w:tcPr>
            <w:tcW w:w="1200" w:type="dxa"/>
            <w:shd w:val="clear" w:color="auto" w:fill="auto"/>
            <w:noWrap/>
            <w:vAlign w:val="bottom"/>
            <w:hideMark/>
          </w:tcPr>
          <w:p w14:paraId="597B16C0" w14:textId="77777777" w:rsidR="0011151B" w:rsidRDefault="0011151B">
            <w:pPr>
              <w:jc w:val="right"/>
              <w:rPr>
                <w:ins w:id="618" w:author="pschmidt" w:date="2018-02-06T12:50:00Z"/>
                <w:rFonts w:ascii="Calibri" w:hAnsi="Calibri"/>
                <w:color w:val="000000"/>
                <w:sz w:val="22"/>
                <w:szCs w:val="22"/>
              </w:rPr>
            </w:pPr>
          </w:p>
        </w:tc>
        <w:tc>
          <w:tcPr>
            <w:tcW w:w="1200" w:type="dxa"/>
            <w:shd w:val="clear" w:color="auto" w:fill="auto"/>
            <w:noWrap/>
            <w:vAlign w:val="bottom"/>
            <w:hideMark/>
          </w:tcPr>
          <w:p w14:paraId="6224A647" w14:textId="77777777" w:rsidR="0011151B" w:rsidRDefault="0011151B">
            <w:pPr>
              <w:jc w:val="right"/>
              <w:rPr>
                <w:ins w:id="619" w:author="pschmidt" w:date="2018-02-06T12:50:00Z"/>
                <w:rFonts w:ascii="Calibri" w:hAnsi="Calibri"/>
                <w:color w:val="000000"/>
                <w:sz w:val="22"/>
                <w:szCs w:val="22"/>
              </w:rPr>
            </w:pPr>
            <w:ins w:id="620" w:author="pschmidt" w:date="2018-02-06T12:50:00Z">
              <w:r>
                <w:rPr>
                  <w:rFonts w:ascii="Calibri" w:hAnsi="Calibri"/>
                  <w:color w:val="000000"/>
                  <w:sz w:val="22"/>
                  <w:szCs w:val="22"/>
                </w:rPr>
                <w:t>-0.00105</w:t>
              </w:r>
            </w:ins>
          </w:p>
        </w:tc>
        <w:tc>
          <w:tcPr>
            <w:tcW w:w="1200" w:type="dxa"/>
            <w:shd w:val="clear" w:color="auto" w:fill="auto"/>
            <w:noWrap/>
            <w:vAlign w:val="bottom"/>
            <w:hideMark/>
          </w:tcPr>
          <w:p w14:paraId="330BEC87" w14:textId="0A72D059" w:rsidR="0011151B" w:rsidRDefault="0011151B">
            <w:pPr>
              <w:jc w:val="right"/>
              <w:rPr>
                <w:ins w:id="621" w:author="pschmidt" w:date="2018-02-06T12:50:00Z"/>
                <w:rFonts w:ascii="Calibri" w:hAnsi="Calibri"/>
                <w:color w:val="000000"/>
                <w:sz w:val="22"/>
                <w:szCs w:val="22"/>
              </w:rPr>
            </w:pPr>
            <w:ins w:id="622" w:author="pschmidt" w:date="2018-02-06T12:50:00Z">
              <w:r>
                <w:rPr>
                  <w:rFonts w:ascii="Calibri" w:hAnsi="Calibri"/>
                  <w:color w:val="000000"/>
                  <w:sz w:val="22"/>
                  <w:szCs w:val="22"/>
                </w:rPr>
                <w:t>-0.0006</w:t>
              </w:r>
            </w:ins>
            <w:ins w:id="623"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6B7DBEBF" w14:textId="77777777" w:rsidR="0011151B" w:rsidRDefault="0011151B">
            <w:pPr>
              <w:jc w:val="right"/>
              <w:rPr>
                <w:ins w:id="624" w:author="pschmidt" w:date="2018-02-06T12:50:00Z"/>
                <w:rFonts w:ascii="Calibri" w:hAnsi="Calibri"/>
                <w:color w:val="000000"/>
                <w:sz w:val="22"/>
                <w:szCs w:val="22"/>
              </w:rPr>
            </w:pPr>
            <w:ins w:id="625" w:author="pschmidt" w:date="2018-02-06T12:50:00Z">
              <w:r>
                <w:rPr>
                  <w:rFonts w:ascii="Calibri" w:hAnsi="Calibri"/>
                  <w:color w:val="000000"/>
                  <w:sz w:val="22"/>
                  <w:szCs w:val="22"/>
                </w:rPr>
                <w:t>-0.00318</w:t>
              </w:r>
            </w:ins>
          </w:p>
        </w:tc>
        <w:tc>
          <w:tcPr>
            <w:tcW w:w="1200" w:type="dxa"/>
            <w:shd w:val="clear" w:color="auto" w:fill="auto"/>
            <w:noWrap/>
            <w:vAlign w:val="bottom"/>
            <w:hideMark/>
          </w:tcPr>
          <w:p w14:paraId="520B9F12" w14:textId="77777777" w:rsidR="0011151B" w:rsidRDefault="0011151B">
            <w:pPr>
              <w:jc w:val="right"/>
              <w:rPr>
                <w:ins w:id="626" w:author="pschmidt" w:date="2018-02-06T12:50:00Z"/>
                <w:rFonts w:ascii="Calibri" w:hAnsi="Calibri"/>
                <w:color w:val="000000"/>
                <w:sz w:val="22"/>
                <w:szCs w:val="22"/>
              </w:rPr>
            </w:pPr>
            <w:ins w:id="627" w:author="pschmidt" w:date="2018-02-06T12:50:00Z">
              <w:r>
                <w:rPr>
                  <w:rFonts w:ascii="Calibri" w:hAnsi="Calibri"/>
                  <w:color w:val="000000"/>
                  <w:sz w:val="22"/>
                  <w:szCs w:val="22"/>
                </w:rPr>
                <w:t>-0.01366</w:t>
              </w:r>
            </w:ins>
          </w:p>
        </w:tc>
        <w:tc>
          <w:tcPr>
            <w:tcW w:w="1200" w:type="dxa"/>
            <w:shd w:val="clear" w:color="auto" w:fill="auto"/>
            <w:noWrap/>
            <w:vAlign w:val="bottom"/>
            <w:hideMark/>
          </w:tcPr>
          <w:p w14:paraId="22E24EC8" w14:textId="77777777" w:rsidR="0011151B" w:rsidRDefault="0011151B" w:rsidP="00E47157">
            <w:pPr>
              <w:jc w:val="center"/>
              <w:rPr>
                <w:ins w:id="628" w:author="pschmidt" w:date="2018-02-06T12:50:00Z"/>
                <w:rFonts w:ascii="Calibri" w:hAnsi="Calibri"/>
                <w:color w:val="000000"/>
                <w:sz w:val="22"/>
                <w:szCs w:val="22"/>
              </w:rPr>
            </w:pPr>
            <w:ins w:id="629" w:author="pschmidt" w:date="2018-02-06T12:50:00Z">
              <w:r>
                <w:rPr>
                  <w:rFonts w:ascii="Calibri" w:hAnsi="Calibri"/>
                  <w:color w:val="000000"/>
                  <w:sz w:val="22"/>
                  <w:szCs w:val="22"/>
                </w:rPr>
                <w:t>TRUE</w:t>
              </w:r>
            </w:ins>
          </w:p>
        </w:tc>
        <w:tc>
          <w:tcPr>
            <w:tcW w:w="1200" w:type="dxa"/>
            <w:shd w:val="clear" w:color="auto" w:fill="auto"/>
            <w:noWrap/>
            <w:vAlign w:val="bottom"/>
            <w:hideMark/>
          </w:tcPr>
          <w:p w14:paraId="5EF50EF1" w14:textId="77777777" w:rsidR="0011151B" w:rsidRDefault="0011151B">
            <w:pPr>
              <w:jc w:val="right"/>
              <w:rPr>
                <w:ins w:id="630" w:author="pschmidt" w:date="2018-02-06T12:50:00Z"/>
                <w:rFonts w:ascii="Calibri" w:hAnsi="Calibri"/>
                <w:color w:val="000000"/>
                <w:sz w:val="22"/>
                <w:szCs w:val="22"/>
              </w:rPr>
            </w:pPr>
            <w:ins w:id="631" w:author="pschmidt" w:date="2018-02-06T12:50:00Z">
              <w:r>
                <w:rPr>
                  <w:rFonts w:ascii="Calibri" w:hAnsi="Calibri"/>
                  <w:color w:val="000000"/>
                  <w:sz w:val="22"/>
                  <w:szCs w:val="22"/>
                </w:rPr>
                <w:t>1954.48726</w:t>
              </w:r>
            </w:ins>
          </w:p>
        </w:tc>
      </w:tr>
      <w:tr w:rsidR="0011151B" w14:paraId="3BCF0472" w14:textId="77777777" w:rsidTr="0011151B">
        <w:trPr>
          <w:trHeight w:val="300"/>
          <w:ins w:id="632" w:author="pschmidt" w:date="2018-02-06T12:50:00Z"/>
        </w:trPr>
        <w:tc>
          <w:tcPr>
            <w:tcW w:w="1200" w:type="dxa"/>
            <w:shd w:val="clear" w:color="auto" w:fill="auto"/>
            <w:noWrap/>
            <w:vAlign w:val="bottom"/>
            <w:hideMark/>
          </w:tcPr>
          <w:p w14:paraId="312D0EE0" w14:textId="77777777" w:rsidR="0011151B" w:rsidRDefault="0011151B">
            <w:pPr>
              <w:jc w:val="right"/>
              <w:rPr>
                <w:ins w:id="633" w:author="pschmidt" w:date="2018-02-06T12:50:00Z"/>
                <w:rFonts w:ascii="Calibri" w:hAnsi="Calibri"/>
                <w:color w:val="000000"/>
                <w:sz w:val="22"/>
                <w:szCs w:val="22"/>
              </w:rPr>
            </w:pPr>
          </w:p>
        </w:tc>
        <w:tc>
          <w:tcPr>
            <w:tcW w:w="1200" w:type="dxa"/>
            <w:shd w:val="clear" w:color="auto" w:fill="auto"/>
            <w:noWrap/>
            <w:vAlign w:val="bottom"/>
            <w:hideMark/>
          </w:tcPr>
          <w:p w14:paraId="28A068F0" w14:textId="77777777" w:rsidR="0011151B" w:rsidRDefault="0011151B">
            <w:pPr>
              <w:rPr>
                <w:ins w:id="634" w:author="pschmidt" w:date="2018-02-06T12:50:00Z"/>
                <w:sz w:val="20"/>
                <w:szCs w:val="20"/>
              </w:rPr>
            </w:pPr>
          </w:p>
        </w:tc>
        <w:tc>
          <w:tcPr>
            <w:tcW w:w="1200" w:type="dxa"/>
            <w:shd w:val="clear" w:color="auto" w:fill="auto"/>
            <w:noWrap/>
            <w:vAlign w:val="bottom"/>
            <w:hideMark/>
          </w:tcPr>
          <w:p w14:paraId="2CE6968E" w14:textId="77777777" w:rsidR="0011151B" w:rsidRDefault="0011151B">
            <w:pPr>
              <w:jc w:val="right"/>
              <w:rPr>
                <w:ins w:id="635" w:author="pschmidt" w:date="2018-02-06T12:50:00Z"/>
                <w:rFonts w:ascii="Calibri" w:hAnsi="Calibri"/>
                <w:color w:val="000000"/>
                <w:sz w:val="22"/>
                <w:szCs w:val="22"/>
              </w:rPr>
            </w:pPr>
            <w:ins w:id="636" w:author="pschmidt" w:date="2018-02-06T12:50:00Z">
              <w:r>
                <w:rPr>
                  <w:rFonts w:ascii="Calibri" w:hAnsi="Calibri"/>
                  <w:color w:val="000000"/>
                  <w:sz w:val="22"/>
                  <w:szCs w:val="22"/>
                </w:rPr>
                <w:t>-0.00309</w:t>
              </w:r>
            </w:ins>
          </w:p>
        </w:tc>
        <w:tc>
          <w:tcPr>
            <w:tcW w:w="1200" w:type="dxa"/>
            <w:shd w:val="clear" w:color="auto" w:fill="auto"/>
            <w:noWrap/>
            <w:vAlign w:val="bottom"/>
            <w:hideMark/>
          </w:tcPr>
          <w:p w14:paraId="252A977C" w14:textId="77777777" w:rsidR="0011151B" w:rsidRDefault="0011151B">
            <w:pPr>
              <w:jc w:val="right"/>
              <w:rPr>
                <w:ins w:id="637" w:author="pschmidt" w:date="2018-02-06T12:50:00Z"/>
                <w:rFonts w:ascii="Calibri" w:hAnsi="Calibri"/>
                <w:color w:val="000000"/>
                <w:sz w:val="22"/>
                <w:szCs w:val="22"/>
              </w:rPr>
            </w:pPr>
            <w:ins w:id="638" w:author="pschmidt" w:date="2018-02-06T12:50:00Z">
              <w:r>
                <w:rPr>
                  <w:rFonts w:ascii="Calibri" w:hAnsi="Calibri"/>
                  <w:color w:val="000000"/>
                  <w:sz w:val="22"/>
                  <w:szCs w:val="22"/>
                </w:rPr>
                <w:t>-0.00448</w:t>
              </w:r>
            </w:ins>
          </w:p>
        </w:tc>
        <w:tc>
          <w:tcPr>
            <w:tcW w:w="1200" w:type="dxa"/>
            <w:shd w:val="clear" w:color="auto" w:fill="auto"/>
            <w:noWrap/>
            <w:vAlign w:val="bottom"/>
            <w:hideMark/>
          </w:tcPr>
          <w:p w14:paraId="6E0237FA" w14:textId="77777777" w:rsidR="0011151B" w:rsidRDefault="0011151B">
            <w:pPr>
              <w:jc w:val="right"/>
              <w:rPr>
                <w:ins w:id="639" w:author="pschmidt" w:date="2018-02-06T12:50:00Z"/>
                <w:rFonts w:ascii="Calibri" w:hAnsi="Calibri"/>
                <w:color w:val="000000"/>
                <w:sz w:val="22"/>
                <w:szCs w:val="22"/>
              </w:rPr>
            </w:pPr>
            <w:ins w:id="640" w:author="pschmidt" w:date="2018-02-06T12:50:00Z">
              <w:r>
                <w:rPr>
                  <w:rFonts w:ascii="Calibri" w:hAnsi="Calibri"/>
                  <w:color w:val="000000"/>
                  <w:sz w:val="22"/>
                  <w:szCs w:val="22"/>
                </w:rPr>
                <w:t>-0.01148</w:t>
              </w:r>
            </w:ins>
          </w:p>
        </w:tc>
        <w:tc>
          <w:tcPr>
            <w:tcW w:w="1200" w:type="dxa"/>
            <w:shd w:val="clear" w:color="auto" w:fill="auto"/>
            <w:noWrap/>
            <w:vAlign w:val="bottom"/>
            <w:hideMark/>
          </w:tcPr>
          <w:p w14:paraId="662A5A0B" w14:textId="77777777" w:rsidR="0011151B" w:rsidRDefault="0011151B" w:rsidP="00E47157">
            <w:pPr>
              <w:jc w:val="center"/>
              <w:rPr>
                <w:ins w:id="641" w:author="pschmidt" w:date="2018-02-06T12:50:00Z"/>
                <w:rFonts w:ascii="Calibri" w:hAnsi="Calibri"/>
                <w:color w:val="000000"/>
                <w:sz w:val="22"/>
                <w:szCs w:val="22"/>
              </w:rPr>
            </w:pPr>
            <w:ins w:id="642" w:author="pschmidt" w:date="2018-02-06T12:50:00Z">
              <w:r>
                <w:rPr>
                  <w:rFonts w:ascii="Calibri" w:hAnsi="Calibri"/>
                  <w:color w:val="000000"/>
                  <w:sz w:val="22"/>
                  <w:szCs w:val="22"/>
                </w:rPr>
                <w:t>TRUE</w:t>
              </w:r>
            </w:ins>
          </w:p>
        </w:tc>
        <w:tc>
          <w:tcPr>
            <w:tcW w:w="1200" w:type="dxa"/>
            <w:shd w:val="clear" w:color="auto" w:fill="auto"/>
            <w:noWrap/>
            <w:vAlign w:val="bottom"/>
            <w:hideMark/>
          </w:tcPr>
          <w:p w14:paraId="01CD4B51" w14:textId="77777777" w:rsidR="0011151B" w:rsidRDefault="0011151B">
            <w:pPr>
              <w:jc w:val="right"/>
              <w:rPr>
                <w:ins w:id="643" w:author="pschmidt" w:date="2018-02-06T12:50:00Z"/>
                <w:rFonts w:ascii="Calibri" w:hAnsi="Calibri"/>
                <w:color w:val="000000"/>
                <w:sz w:val="22"/>
                <w:szCs w:val="22"/>
              </w:rPr>
            </w:pPr>
            <w:ins w:id="644" w:author="pschmidt" w:date="2018-02-06T12:50:00Z">
              <w:r>
                <w:rPr>
                  <w:rFonts w:ascii="Calibri" w:hAnsi="Calibri"/>
                  <w:color w:val="000000"/>
                  <w:sz w:val="22"/>
                  <w:szCs w:val="22"/>
                </w:rPr>
                <w:t>1954.60121</w:t>
              </w:r>
            </w:ins>
          </w:p>
        </w:tc>
      </w:tr>
      <w:tr w:rsidR="0011151B" w14:paraId="4966BB3A" w14:textId="77777777" w:rsidTr="0011151B">
        <w:trPr>
          <w:trHeight w:val="300"/>
          <w:ins w:id="645" w:author="pschmidt" w:date="2018-02-06T12:50:00Z"/>
        </w:trPr>
        <w:tc>
          <w:tcPr>
            <w:tcW w:w="1200" w:type="dxa"/>
            <w:shd w:val="clear" w:color="auto" w:fill="auto"/>
            <w:noWrap/>
            <w:vAlign w:val="bottom"/>
            <w:hideMark/>
          </w:tcPr>
          <w:p w14:paraId="0FEA4EBA" w14:textId="77777777" w:rsidR="0011151B" w:rsidRDefault="0011151B">
            <w:pPr>
              <w:jc w:val="right"/>
              <w:rPr>
                <w:ins w:id="646" w:author="pschmidt" w:date="2018-02-06T12:50:00Z"/>
                <w:rFonts w:ascii="Calibri" w:hAnsi="Calibri"/>
                <w:color w:val="000000"/>
                <w:sz w:val="22"/>
                <w:szCs w:val="22"/>
              </w:rPr>
            </w:pPr>
          </w:p>
        </w:tc>
        <w:tc>
          <w:tcPr>
            <w:tcW w:w="1200" w:type="dxa"/>
            <w:shd w:val="clear" w:color="auto" w:fill="auto"/>
            <w:noWrap/>
            <w:vAlign w:val="bottom"/>
            <w:hideMark/>
          </w:tcPr>
          <w:p w14:paraId="2ADB00BA" w14:textId="77777777" w:rsidR="0011151B" w:rsidRDefault="0011151B">
            <w:pPr>
              <w:rPr>
                <w:ins w:id="647" w:author="pschmidt" w:date="2018-02-06T12:50:00Z"/>
                <w:sz w:val="20"/>
                <w:szCs w:val="20"/>
              </w:rPr>
            </w:pPr>
          </w:p>
        </w:tc>
        <w:tc>
          <w:tcPr>
            <w:tcW w:w="1200" w:type="dxa"/>
            <w:shd w:val="clear" w:color="auto" w:fill="auto"/>
            <w:noWrap/>
            <w:vAlign w:val="bottom"/>
            <w:hideMark/>
          </w:tcPr>
          <w:p w14:paraId="2EB79A2A" w14:textId="77777777" w:rsidR="0011151B" w:rsidRDefault="0011151B">
            <w:pPr>
              <w:jc w:val="right"/>
              <w:rPr>
                <w:ins w:id="648" w:author="pschmidt" w:date="2018-02-06T12:50:00Z"/>
                <w:rFonts w:ascii="Calibri" w:hAnsi="Calibri"/>
                <w:color w:val="000000"/>
                <w:sz w:val="22"/>
                <w:szCs w:val="22"/>
              </w:rPr>
            </w:pPr>
            <w:ins w:id="649" w:author="pschmidt" w:date="2018-02-06T12:50:00Z">
              <w:r>
                <w:rPr>
                  <w:rFonts w:ascii="Calibri" w:hAnsi="Calibri"/>
                  <w:color w:val="000000"/>
                  <w:sz w:val="22"/>
                  <w:szCs w:val="22"/>
                </w:rPr>
                <w:t>-0.00359</w:t>
              </w:r>
            </w:ins>
          </w:p>
        </w:tc>
        <w:tc>
          <w:tcPr>
            <w:tcW w:w="1200" w:type="dxa"/>
            <w:shd w:val="clear" w:color="auto" w:fill="auto"/>
            <w:noWrap/>
            <w:vAlign w:val="bottom"/>
            <w:hideMark/>
          </w:tcPr>
          <w:p w14:paraId="54A218BF" w14:textId="77777777" w:rsidR="0011151B" w:rsidRDefault="0011151B">
            <w:pPr>
              <w:jc w:val="right"/>
              <w:rPr>
                <w:ins w:id="650" w:author="pschmidt" w:date="2018-02-06T12:50:00Z"/>
                <w:rFonts w:ascii="Calibri" w:hAnsi="Calibri"/>
                <w:color w:val="000000"/>
                <w:sz w:val="22"/>
                <w:szCs w:val="22"/>
              </w:rPr>
            </w:pPr>
            <w:ins w:id="651" w:author="pschmidt" w:date="2018-02-06T12:50:00Z">
              <w:r>
                <w:rPr>
                  <w:rFonts w:ascii="Calibri" w:hAnsi="Calibri"/>
                  <w:color w:val="000000"/>
                  <w:sz w:val="22"/>
                  <w:szCs w:val="22"/>
                </w:rPr>
                <w:t>-0.00546</w:t>
              </w:r>
            </w:ins>
          </w:p>
        </w:tc>
        <w:tc>
          <w:tcPr>
            <w:tcW w:w="1200" w:type="dxa"/>
            <w:shd w:val="clear" w:color="auto" w:fill="auto"/>
            <w:noWrap/>
            <w:vAlign w:val="bottom"/>
            <w:hideMark/>
          </w:tcPr>
          <w:p w14:paraId="699C28E8" w14:textId="77777777" w:rsidR="0011151B" w:rsidRDefault="0011151B">
            <w:pPr>
              <w:jc w:val="right"/>
              <w:rPr>
                <w:ins w:id="652" w:author="pschmidt" w:date="2018-02-06T12:50:00Z"/>
                <w:rFonts w:ascii="Calibri" w:hAnsi="Calibri"/>
                <w:color w:val="000000"/>
                <w:sz w:val="22"/>
                <w:szCs w:val="22"/>
              </w:rPr>
            </w:pPr>
          </w:p>
        </w:tc>
        <w:tc>
          <w:tcPr>
            <w:tcW w:w="1200" w:type="dxa"/>
            <w:shd w:val="clear" w:color="auto" w:fill="auto"/>
            <w:noWrap/>
            <w:vAlign w:val="bottom"/>
            <w:hideMark/>
          </w:tcPr>
          <w:p w14:paraId="26DA3E19" w14:textId="77777777" w:rsidR="0011151B" w:rsidRDefault="0011151B" w:rsidP="00E47157">
            <w:pPr>
              <w:jc w:val="center"/>
              <w:rPr>
                <w:ins w:id="653" w:author="pschmidt" w:date="2018-02-06T12:50:00Z"/>
                <w:rFonts w:ascii="Calibri" w:hAnsi="Calibri"/>
                <w:color w:val="000000"/>
                <w:sz w:val="22"/>
                <w:szCs w:val="22"/>
              </w:rPr>
            </w:pPr>
            <w:ins w:id="654" w:author="pschmidt" w:date="2018-02-06T12:50:00Z">
              <w:r>
                <w:rPr>
                  <w:rFonts w:ascii="Calibri" w:hAnsi="Calibri"/>
                  <w:color w:val="000000"/>
                  <w:sz w:val="22"/>
                  <w:szCs w:val="22"/>
                </w:rPr>
                <w:t>TRUE</w:t>
              </w:r>
            </w:ins>
          </w:p>
        </w:tc>
        <w:tc>
          <w:tcPr>
            <w:tcW w:w="1200" w:type="dxa"/>
            <w:shd w:val="clear" w:color="auto" w:fill="auto"/>
            <w:noWrap/>
            <w:vAlign w:val="bottom"/>
            <w:hideMark/>
          </w:tcPr>
          <w:p w14:paraId="1D8D1B8D" w14:textId="77777777" w:rsidR="0011151B" w:rsidRDefault="0011151B">
            <w:pPr>
              <w:jc w:val="right"/>
              <w:rPr>
                <w:ins w:id="655" w:author="pschmidt" w:date="2018-02-06T12:50:00Z"/>
                <w:rFonts w:ascii="Calibri" w:hAnsi="Calibri"/>
                <w:color w:val="000000"/>
                <w:sz w:val="22"/>
                <w:szCs w:val="22"/>
              </w:rPr>
            </w:pPr>
            <w:ins w:id="656" w:author="pschmidt" w:date="2018-02-06T12:50:00Z">
              <w:r>
                <w:rPr>
                  <w:rFonts w:ascii="Calibri" w:hAnsi="Calibri"/>
                  <w:color w:val="000000"/>
                  <w:sz w:val="22"/>
                  <w:szCs w:val="22"/>
                </w:rPr>
                <w:t>1955.41375</w:t>
              </w:r>
            </w:ins>
          </w:p>
        </w:tc>
      </w:tr>
      <w:tr w:rsidR="0011151B" w14:paraId="29E39C85" w14:textId="77777777" w:rsidTr="0011151B">
        <w:trPr>
          <w:trHeight w:val="300"/>
          <w:ins w:id="657" w:author="pschmidt" w:date="2018-02-06T12:50:00Z"/>
        </w:trPr>
        <w:tc>
          <w:tcPr>
            <w:tcW w:w="1200" w:type="dxa"/>
            <w:shd w:val="clear" w:color="auto" w:fill="auto"/>
            <w:noWrap/>
            <w:vAlign w:val="bottom"/>
            <w:hideMark/>
          </w:tcPr>
          <w:p w14:paraId="05297318" w14:textId="77777777" w:rsidR="0011151B" w:rsidRDefault="0011151B">
            <w:pPr>
              <w:jc w:val="right"/>
              <w:rPr>
                <w:ins w:id="658" w:author="pschmidt" w:date="2018-02-06T12:50:00Z"/>
                <w:rFonts w:ascii="Calibri" w:hAnsi="Calibri"/>
                <w:color w:val="000000"/>
                <w:sz w:val="22"/>
                <w:szCs w:val="22"/>
              </w:rPr>
            </w:pPr>
          </w:p>
        </w:tc>
        <w:tc>
          <w:tcPr>
            <w:tcW w:w="1200" w:type="dxa"/>
            <w:shd w:val="clear" w:color="auto" w:fill="auto"/>
            <w:noWrap/>
            <w:vAlign w:val="bottom"/>
            <w:hideMark/>
          </w:tcPr>
          <w:p w14:paraId="22311D16" w14:textId="77777777" w:rsidR="0011151B" w:rsidRDefault="0011151B">
            <w:pPr>
              <w:jc w:val="right"/>
              <w:rPr>
                <w:ins w:id="659" w:author="pschmidt" w:date="2018-02-06T12:50:00Z"/>
                <w:rFonts w:ascii="Calibri" w:hAnsi="Calibri"/>
                <w:color w:val="000000"/>
                <w:sz w:val="22"/>
                <w:szCs w:val="22"/>
              </w:rPr>
            </w:pPr>
            <w:ins w:id="660" w:author="pschmidt" w:date="2018-02-06T12:50:00Z">
              <w:r>
                <w:rPr>
                  <w:rFonts w:ascii="Calibri" w:hAnsi="Calibri"/>
                  <w:color w:val="000000"/>
                  <w:sz w:val="22"/>
                  <w:szCs w:val="22"/>
                </w:rPr>
                <w:t>-0.00138</w:t>
              </w:r>
            </w:ins>
          </w:p>
        </w:tc>
        <w:tc>
          <w:tcPr>
            <w:tcW w:w="1200" w:type="dxa"/>
            <w:shd w:val="clear" w:color="auto" w:fill="auto"/>
            <w:noWrap/>
            <w:vAlign w:val="bottom"/>
            <w:hideMark/>
          </w:tcPr>
          <w:p w14:paraId="5135A5C4" w14:textId="77777777" w:rsidR="0011151B" w:rsidRDefault="0011151B">
            <w:pPr>
              <w:jc w:val="right"/>
              <w:rPr>
                <w:ins w:id="661" w:author="pschmidt" w:date="2018-02-06T12:50:00Z"/>
                <w:rFonts w:ascii="Calibri" w:hAnsi="Calibri"/>
                <w:color w:val="000000"/>
                <w:sz w:val="22"/>
                <w:szCs w:val="22"/>
              </w:rPr>
            </w:pPr>
          </w:p>
        </w:tc>
        <w:tc>
          <w:tcPr>
            <w:tcW w:w="1200" w:type="dxa"/>
            <w:shd w:val="clear" w:color="auto" w:fill="auto"/>
            <w:noWrap/>
            <w:vAlign w:val="bottom"/>
            <w:hideMark/>
          </w:tcPr>
          <w:p w14:paraId="122522B4" w14:textId="77777777" w:rsidR="0011151B" w:rsidRDefault="0011151B">
            <w:pPr>
              <w:jc w:val="right"/>
              <w:rPr>
                <w:ins w:id="662" w:author="pschmidt" w:date="2018-02-06T12:50:00Z"/>
                <w:rFonts w:ascii="Calibri" w:hAnsi="Calibri"/>
                <w:color w:val="000000"/>
                <w:sz w:val="22"/>
                <w:szCs w:val="22"/>
              </w:rPr>
            </w:pPr>
            <w:ins w:id="663" w:author="pschmidt" w:date="2018-02-06T12:50:00Z">
              <w:r>
                <w:rPr>
                  <w:rFonts w:ascii="Calibri" w:hAnsi="Calibri"/>
                  <w:color w:val="000000"/>
                  <w:sz w:val="22"/>
                  <w:szCs w:val="22"/>
                </w:rPr>
                <w:t>-0.00444</w:t>
              </w:r>
            </w:ins>
          </w:p>
        </w:tc>
        <w:tc>
          <w:tcPr>
            <w:tcW w:w="1200" w:type="dxa"/>
            <w:shd w:val="clear" w:color="auto" w:fill="auto"/>
            <w:noWrap/>
            <w:vAlign w:val="bottom"/>
            <w:hideMark/>
          </w:tcPr>
          <w:p w14:paraId="35B10658" w14:textId="77777777" w:rsidR="0011151B" w:rsidRDefault="0011151B">
            <w:pPr>
              <w:jc w:val="right"/>
              <w:rPr>
                <w:ins w:id="664" w:author="pschmidt" w:date="2018-02-06T12:50:00Z"/>
                <w:rFonts w:ascii="Calibri" w:hAnsi="Calibri"/>
                <w:color w:val="000000"/>
                <w:sz w:val="22"/>
                <w:szCs w:val="22"/>
              </w:rPr>
            </w:pPr>
          </w:p>
        </w:tc>
        <w:tc>
          <w:tcPr>
            <w:tcW w:w="1200" w:type="dxa"/>
            <w:shd w:val="clear" w:color="auto" w:fill="auto"/>
            <w:noWrap/>
            <w:vAlign w:val="bottom"/>
            <w:hideMark/>
          </w:tcPr>
          <w:p w14:paraId="634D2539" w14:textId="77777777" w:rsidR="0011151B" w:rsidRDefault="0011151B" w:rsidP="00E47157">
            <w:pPr>
              <w:jc w:val="center"/>
              <w:rPr>
                <w:ins w:id="665" w:author="pschmidt" w:date="2018-02-06T12:50:00Z"/>
                <w:rFonts w:ascii="Calibri" w:hAnsi="Calibri"/>
                <w:color w:val="000000"/>
                <w:sz w:val="22"/>
                <w:szCs w:val="22"/>
              </w:rPr>
            </w:pPr>
            <w:ins w:id="666" w:author="pschmidt" w:date="2018-02-06T12:50:00Z">
              <w:r>
                <w:rPr>
                  <w:rFonts w:ascii="Calibri" w:hAnsi="Calibri"/>
                  <w:color w:val="000000"/>
                  <w:sz w:val="22"/>
                  <w:szCs w:val="22"/>
                </w:rPr>
                <w:t>TRUE</w:t>
              </w:r>
            </w:ins>
          </w:p>
        </w:tc>
        <w:tc>
          <w:tcPr>
            <w:tcW w:w="1200" w:type="dxa"/>
            <w:shd w:val="clear" w:color="auto" w:fill="auto"/>
            <w:noWrap/>
            <w:vAlign w:val="bottom"/>
            <w:hideMark/>
          </w:tcPr>
          <w:p w14:paraId="2199F1F2" w14:textId="77777777" w:rsidR="0011151B" w:rsidRDefault="0011151B">
            <w:pPr>
              <w:jc w:val="right"/>
              <w:rPr>
                <w:ins w:id="667" w:author="pschmidt" w:date="2018-02-06T12:50:00Z"/>
                <w:rFonts w:ascii="Calibri" w:hAnsi="Calibri"/>
                <w:color w:val="000000"/>
                <w:sz w:val="22"/>
                <w:szCs w:val="22"/>
              </w:rPr>
            </w:pPr>
            <w:ins w:id="668" w:author="pschmidt" w:date="2018-02-06T12:50:00Z">
              <w:r>
                <w:rPr>
                  <w:rFonts w:ascii="Calibri" w:hAnsi="Calibri"/>
                  <w:color w:val="000000"/>
                  <w:sz w:val="22"/>
                  <w:szCs w:val="22"/>
                </w:rPr>
                <w:t>1955.56039</w:t>
              </w:r>
            </w:ins>
          </w:p>
        </w:tc>
      </w:tr>
      <w:tr w:rsidR="0011151B" w14:paraId="05727238" w14:textId="77777777" w:rsidTr="0011151B">
        <w:trPr>
          <w:trHeight w:val="300"/>
          <w:ins w:id="669" w:author="pschmidt" w:date="2018-02-06T12:50:00Z"/>
        </w:trPr>
        <w:tc>
          <w:tcPr>
            <w:tcW w:w="1200" w:type="dxa"/>
            <w:shd w:val="clear" w:color="auto" w:fill="auto"/>
            <w:noWrap/>
            <w:vAlign w:val="bottom"/>
            <w:hideMark/>
          </w:tcPr>
          <w:p w14:paraId="1BF8585C" w14:textId="77777777" w:rsidR="0011151B" w:rsidRDefault="0011151B">
            <w:pPr>
              <w:jc w:val="right"/>
              <w:rPr>
                <w:ins w:id="670" w:author="pschmidt" w:date="2018-02-06T12:50:00Z"/>
                <w:rFonts w:ascii="Calibri" w:hAnsi="Calibri"/>
                <w:color w:val="000000"/>
                <w:sz w:val="22"/>
                <w:szCs w:val="22"/>
              </w:rPr>
            </w:pPr>
            <w:ins w:id="671" w:author="pschmidt" w:date="2018-02-06T12:50:00Z">
              <w:r>
                <w:rPr>
                  <w:rFonts w:ascii="Calibri" w:hAnsi="Calibri"/>
                  <w:color w:val="000000"/>
                  <w:sz w:val="22"/>
                  <w:szCs w:val="22"/>
                </w:rPr>
                <w:t>0.00077</w:t>
              </w:r>
            </w:ins>
          </w:p>
        </w:tc>
        <w:tc>
          <w:tcPr>
            <w:tcW w:w="1200" w:type="dxa"/>
            <w:shd w:val="clear" w:color="auto" w:fill="auto"/>
            <w:noWrap/>
            <w:vAlign w:val="bottom"/>
            <w:hideMark/>
          </w:tcPr>
          <w:p w14:paraId="2162842F" w14:textId="77777777" w:rsidR="0011151B" w:rsidRDefault="0011151B">
            <w:pPr>
              <w:jc w:val="right"/>
              <w:rPr>
                <w:ins w:id="672" w:author="pschmidt" w:date="2018-02-06T12:50:00Z"/>
                <w:rFonts w:ascii="Calibri" w:hAnsi="Calibri"/>
                <w:color w:val="000000"/>
                <w:sz w:val="22"/>
                <w:szCs w:val="22"/>
              </w:rPr>
            </w:pPr>
          </w:p>
        </w:tc>
        <w:tc>
          <w:tcPr>
            <w:tcW w:w="1200" w:type="dxa"/>
            <w:shd w:val="clear" w:color="auto" w:fill="auto"/>
            <w:noWrap/>
            <w:vAlign w:val="bottom"/>
            <w:hideMark/>
          </w:tcPr>
          <w:p w14:paraId="5B75D2D8" w14:textId="77777777" w:rsidR="0011151B" w:rsidRDefault="0011151B">
            <w:pPr>
              <w:jc w:val="right"/>
              <w:rPr>
                <w:ins w:id="673" w:author="pschmidt" w:date="2018-02-06T12:50:00Z"/>
                <w:rFonts w:ascii="Calibri" w:hAnsi="Calibri"/>
                <w:color w:val="000000"/>
                <w:sz w:val="22"/>
                <w:szCs w:val="22"/>
              </w:rPr>
            </w:pPr>
            <w:ins w:id="674" w:author="pschmidt" w:date="2018-02-06T12:50:00Z">
              <w:r>
                <w:rPr>
                  <w:rFonts w:ascii="Calibri" w:hAnsi="Calibri"/>
                  <w:color w:val="000000"/>
                  <w:sz w:val="22"/>
                  <w:szCs w:val="22"/>
                </w:rPr>
                <w:t>-0.00305</w:t>
              </w:r>
            </w:ins>
          </w:p>
        </w:tc>
        <w:tc>
          <w:tcPr>
            <w:tcW w:w="1200" w:type="dxa"/>
            <w:shd w:val="clear" w:color="auto" w:fill="auto"/>
            <w:noWrap/>
            <w:vAlign w:val="bottom"/>
            <w:hideMark/>
          </w:tcPr>
          <w:p w14:paraId="52268527" w14:textId="77777777" w:rsidR="0011151B" w:rsidRDefault="0011151B">
            <w:pPr>
              <w:jc w:val="right"/>
              <w:rPr>
                <w:ins w:id="675" w:author="pschmidt" w:date="2018-02-06T12:50:00Z"/>
                <w:rFonts w:ascii="Calibri" w:hAnsi="Calibri"/>
                <w:color w:val="000000"/>
                <w:sz w:val="22"/>
                <w:szCs w:val="22"/>
              </w:rPr>
            </w:pPr>
            <w:ins w:id="676" w:author="pschmidt" w:date="2018-02-06T12:50:00Z">
              <w:r>
                <w:rPr>
                  <w:rFonts w:ascii="Calibri" w:hAnsi="Calibri"/>
                  <w:color w:val="000000"/>
                  <w:sz w:val="22"/>
                  <w:szCs w:val="22"/>
                </w:rPr>
                <w:t>-0.00487</w:t>
              </w:r>
            </w:ins>
          </w:p>
        </w:tc>
        <w:tc>
          <w:tcPr>
            <w:tcW w:w="1200" w:type="dxa"/>
            <w:shd w:val="clear" w:color="auto" w:fill="auto"/>
            <w:noWrap/>
            <w:vAlign w:val="bottom"/>
            <w:hideMark/>
          </w:tcPr>
          <w:p w14:paraId="2ACF1D75" w14:textId="77777777" w:rsidR="0011151B" w:rsidRDefault="0011151B">
            <w:pPr>
              <w:jc w:val="right"/>
              <w:rPr>
                <w:ins w:id="677" w:author="pschmidt" w:date="2018-02-06T12:50:00Z"/>
                <w:rFonts w:ascii="Calibri" w:hAnsi="Calibri"/>
                <w:color w:val="000000"/>
                <w:sz w:val="22"/>
                <w:szCs w:val="22"/>
              </w:rPr>
            </w:pPr>
            <w:ins w:id="678" w:author="pschmidt" w:date="2018-02-06T12:50:00Z">
              <w:r>
                <w:rPr>
                  <w:rFonts w:ascii="Calibri" w:hAnsi="Calibri"/>
                  <w:color w:val="000000"/>
                  <w:sz w:val="22"/>
                  <w:szCs w:val="22"/>
                </w:rPr>
                <w:t>-0.01179</w:t>
              </w:r>
            </w:ins>
          </w:p>
        </w:tc>
        <w:tc>
          <w:tcPr>
            <w:tcW w:w="1200" w:type="dxa"/>
            <w:shd w:val="clear" w:color="auto" w:fill="auto"/>
            <w:noWrap/>
            <w:vAlign w:val="bottom"/>
            <w:hideMark/>
          </w:tcPr>
          <w:p w14:paraId="66A9E7BF" w14:textId="77777777" w:rsidR="0011151B" w:rsidRDefault="0011151B" w:rsidP="00E47157">
            <w:pPr>
              <w:jc w:val="center"/>
              <w:rPr>
                <w:ins w:id="679" w:author="pschmidt" w:date="2018-02-06T12:50:00Z"/>
                <w:rFonts w:ascii="Calibri" w:hAnsi="Calibri"/>
                <w:color w:val="000000"/>
                <w:sz w:val="22"/>
                <w:szCs w:val="22"/>
              </w:rPr>
            </w:pPr>
            <w:ins w:id="680" w:author="pschmidt" w:date="2018-02-06T12:50:00Z">
              <w:r>
                <w:rPr>
                  <w:rFonts w:ascii="Calibri" w:hAnsi="Calibri"/>
                  <w:color w:val="000000"/>
                  <w:sz w:val="22"/>
                  <w:szCs w:val="22"/>
                </w:rPr>
                <w:t>TRUE</w:t>
              </w:r>
            </w:ins>
          </w:p>
        </w:tc>
        <w:tc>
          <w:tcPr>
            <w:tcW w:w="1200" w:type="dxa"/>
            <w:shd w:val="clear" w:color="auto" w:fill="auto"/>
            <w:noWrap/>
            <w:vAlign w:val="bottom"/>
            <w:hideMark/>
          </w:tcPr>
          <w:p w14:paraId="1F2C66DA" w14:textId="362F516D" w:rsidR="0011151B" w:rsidRDefault="0011151B">
            <w:pPr>
              <w:jc w:val="right"/>
              <w:rPr>
                <w:ins w:id="681" w:author="pschmidt" w:date="2018-02-06T12:50:00Z"/>
                <w:rFonts w:ascii="Calibri" w:hAnsi="Calibri"/>
                <w:color w:val="000000"/>
                <w:sz w:val="22"/>
                <w:szCs w:val="22"/>
              </w:rPr>
            </w:pPr>
            <w:ins w:id="682" w:author="pschmidt" w:date="2018-02-06T12:50:00Z">
              <w:r>
                <w:rPr>
                  <w:rFonts w:ascii="Calibri" w:hAnsi="Calibri"/>
                  <w:color w:val="000000"/>
                  <w:sz w:val="22"/>
                  <w:szCs w:val="22"/>
                </w:rPr>
                <w:t>1956.0256</w:t>
              </w:r>
            </w:ins>
            <w:ins w:id="683" w:author="pschmidt" w:date="2018-02-06T12:51:00Z">
              <w:r>
                <w:rPr>
                  <w:rFonts w:ascii="Calibri" w:hAnsi="Calibri"/>
                  <w:color w:val="000000"/>
                  <w:sz w:val="22"/>
                  <w:szCs w:val="22"/>
                </w:rPr>
                <w:t>0</w:t>
              </w:r>
            </w:ins>
          </w:p>
        </w:tc>
      </w:tr>
      <w:tr w:rsidR="0011151B" w14:paraId="10A4F9D7" w14:textId="77777777" w:rsidTr="0011151B">
        <w:trPr>
          <w:trHeight w:val="300"/>
          <w:ins w:id="684" w:author="pschmidt" w:date="2018-02-06T12:50:00Z"/>
        </w:trPr>
        <w:tc>
          <w:tcPr>
            <w:tcW w:w="1200" w:type="dxa"/>
            <w:shd w:val="clear" w:color="auto" w:fill="auto"/>
            <w:noWrap/>
            <w:vAlign w:val="bottom"/>
            <w:hideMark/>
          </w:tcPr>
          <w:p w14:paraId="12948A97" w14:textId="77777777" w:rsidR="0011151B" w:rsidRDefault="0011151B">
            <w:pPr>
              <w:jc w:val="right"/>
              <w:rPr>
                <w:ins w:id="685" w:author="pschmidt" w:date="2018-02-06T12:50:00Z"/>
                <w:rFonts w:ascii="Calibri" w:hAnsi="Calibri"/>
                <w:color w:val="000000"/>
                <w:sz w:val="22"/>
                <w:szCs w:val="22"/>
              </w:rPr>
            </w:pPr>
            <w:ins w:id="686" w:author="pschmidt" w:date="2018-02-06T12:50:00Z">
              <w:r>
                <w:rPr>
                  <w:rFonts w:ascii="Calibri" w:hAnsi="Calibri"/>
                  <w:color w:val="000000"/>
                  <w:sz w:val="22"/>
                  <w:szCs w:val="22"/>
                </w:rPr>
                <w:t>0.00068</w:t>
              </w:r>
            </w:ins>
          </w:p>
        </w:tc>
        <w:tc>
          <w:tcPr>
            <w:tcW w:w="1200" w:type="dxa"/>
            <w:shd w:val="clear" w:color="auto" w:fill="auto"/>
            <w:noWrap/>
            <w:vAlign w:val="bottom"/>
            <w:hideMark/>
          </w:tcPr>
          <w:p w14:paraId="679577D4" w14:textId="77777777" w:rsidR="0011151B" w:rsidRDefault="0011151B">
            <w:pPr>
              <w:jc w:val="right"/>
              <w:rPr>
                <w:ins w:id="687" w:author="pschmidt" w:date="2018-02-06T12:50:00Z"/>
                <w:rFonts w:ascii="Calibri" w:hAnsi="Calibri"/>
                <w:color w:val="000000"/>
                <w:sz w:val="22"/>
                <w:szCs w:val="22"/>
              </w:rPr>
            </w:pPr>
            <w:ins w:id="688" w:author="pschmidt" w:date="2018-02-06T12:50:00Z">
              <w:r>
                <w:rPr>
                  <w:rFonts w:ascii="Calibri" w:hAnsi="Calibri"/>
                  <w:color w:val="000000"/>
                  <w:sz w:val="22"/>
                  <w:szCs w:val="22"/>
                </w:rPr>
                <w:t>-0.00103</w:t>
              </w:r>
            </w:ins>
          </w:p>
        </w:tc>
        <w:tc>
          <w:tcPr>
            <w:tcW w:w="1200" w:type="dxa"/>
            <w:shd w:val="clear" w:color="auto" w:fill="auto"/>
            <w:noWrap/>
            <w:vAlign w:val="bottom"/>
            <w:hideMark/>
          </w:tcPr>
          <w:p w14:paraId="6C22E9F6" w14:textId="77777777" w:rsidR="0011151B" w:rsidRDefault="0011151B">
            <w:pPr>
              <w:jc w:val="right"/>
              <w:rPr>
                <w:ins w:id="689" w:author="pschmidt" w:date="2018-02-06T12:50:00Z"/>
                <w:rFonts w:ascii="Calibri" w:hAnsi="Calibri"/>
                <w:color w:val="000000"/>
                <w:sz w:val="22"/>
                <w:szCs w:val="22"/>
              </w:rPr>
            </w:pPr>
            <w:ins w:id="690" w:author="pschmidt" w:date="2018-02-06T12:50:00Z">
              <w:r>
                <w:rPr>
                  <w:rFonts w:ascii="Calibri" w:hAnsi="Calibri"/>
                  <w:color w:val="000000"/>
                  <w:sz w:val="22"/>
                  <w:szCs w:val="22"/>
                </w:rPr>
                <w:t>-0.00061</w:t>
              </w:r>
            </w:ins>
          </w:p>
        </w:tc>
        <w:tc>
          <w:tcPr>
            <w:tcW w:w="1200" w:type="dxa"/>
            <w:shd w:val="clear" w:color="auto" w:fill="auto"/>
            <w:noWrap/>
            <w:vAlign w:val="bottom"/>
            <w:hideMark/>
          </w:tcPr>
          <w:p w14:paraId="12767C6E" w14:textId="77777777" w:rsidR="0011151B" w:rsidRDefault="0011151B">
            <w:pPr>
              <w:jc w:val="right"/>
              <w:rPr>
                <w:ins w:id="691" w:author="pschmidt" w:date="2018-02-06T12:50:00Z"/>
                <w:rFonts w:ascii="Calibri" w:hAnsi="Calibri"/>
                <w:color w:val="000000"/>
                <w:sz w:val="22"/>
                <w:szCs w:val="22"/>
              </w:rPr>
            </w:pPr>
            <w:ins w:id="692" w:author="pschmidt" w:date="2018-02-06T12:50:00Z">
              <w:r>
                <w:rPr>
                  <w:rFonts w:ascii="Calibri" w:hAnsi="Calibri"/>
                  <w:color w:val="000000"/>
                  <w:sz w:val="22"/>
                  <w:szCs w:val="22"/>
                </w:rPr>
                <w:t>-0.00357</w:t>
              </w:r>
            </w:ins>
          </w:p>
        </w:tc>
        <w:tc>
          <w:tcPr>
            <w:tcW w:w="1200" w:type="dxa"/>
            <w:shd w:val="clear" w:color="auto" w:fill="auto"/>
            <w:noWrap/>
            <w:vAlign w:val="bottom"/>
            <w:hideMark/>
          </w:tcPr>
          <w:p w14:paraId="66903763" w14:textId="77777777" w:rsidR="0011151B" w:rsidRDefault="0011151B">
            <w:pPr>
              <w:jc w:val="right"/>
              <w:rPr>
                <w:ins w:id="693" w:author="pschmidt" w:date="2018-02-06T12:50:00Z"/>
                <w:rFonts w:ascii="Calibri" w:hAnsi="Calibri"/>
                <w:color w:val="000000"/>
                <w:sz w:val="22"/>
                <w:szCs w:val="22"/>
              </w:rPr>
            </w:pPr>
            <w:ins w:id="694" w:author="pschmidt" w:date="2018-02-06T12:50:00Z">
              <w:r>
                <w:rPr>
                  <w:rFonts w:ascii="Calibri" w:hAnsi="Calibri"/>
                  <w:color w:val="000000"/>
                  <w:sz w:val="22"/>
                  <w:szCs w:val="22"/>
                </w:rPr>
                <w:t>-0.01387</w:t>
              </w:r>
            </w:ins>
          </w:p>
        </w:tc>
        <w:tc>
          <w:tcPr>
            <w:tcW w:w="1200" w:type="dxa"/>
            <w:shd w:val="clear" w:color="auto" w:fill="auto"/>
            <w:noWrap/>
            <w:vAlign w:val="bottom"/>
            <w:hideMark/>
          </w:tcPr>
          <w:p w14:paraId="45A9D058" w14:textId="77777777" w:rsidR="0011151B" w:rsidRDefault="0011151B" w:rsidP="00E47157">
            <w:pPr>
              <w:jc w:val="center"/>
              <w:rPr>
                <w:ins w:id="695" w:author="pschmidt" w:date="2018-02-06T12:50:00Z"/>
                <w:rFonts w:ascii="Calibri" w:hAnsi="Calibri"/>
                <w:color w:val="000000"/>
                <w:sz w:val="22"/>
                <w:szCs w:val="22"/>
              </w:rPr>
            </w:pPr>
            <w:ins w:id="696" w:author="pschmidt" w:date="2018-02-06T12:50:00Z">
              <w:r>
                <w:rPr>
                  <w:rFonts w:ascii="Calibri" w:hAnsi="Calibri"/>
                  <w:color w:val="000000"/>
                  <w:sz w:val="22"/>
                  <w:szCs w:val="22"/>
                </w:rPr>
                <w:t>TRUE</w:t>
              </w:r>
            </w:ins>
          </w:p>
        </w:tc>
        <w:tc>
          <w:tcPr>
            <w:tcW w:w="1200" w:type="dxa"/>
            <w:shd w:val="clear" w:color="auto" w:fill="auto"/>
            <w:noWrap/>
            <w:vAlign w:val="bottom"/>
            <w:hideMark/>
          </w:tcPr>
          <w:p w14:paraId="1EAA91B8" w14:textId="77777777" w:rsidR="0011151B" w:rsidRDefault="0011151B">
            <w:pPr>
              <w:jc w:val="right"/>
              <w:rPr>
                <w:ins w:id="697" w:author="pschmidt" w:date="2018-02-06T12:50:00Z"/>
                <w:rFonts w:ascii="Calibri" w:hAnsi="Calibri"/>
                <w:color w:val="000000"/>
                <w:sz w:val="22"/>
                <w:szCs w:val="22"/>
              </w:rPr>
            </w:pPr>
            <w:ins w:id="698" w:author="pschmidt" w:date="2018-02-06T12:50:00Z">
              <w:r>
                <w:rPr>
                  <w:rFonts w:ascii="Calibri" w:hAnsi="Calibri"/>
                  <w:color w:val="000000"/>
                  <w:sz w:val="22"/>
                  <w:szCs w:val="22"/>
                </w:rPr>
                <w:t>1956.03712</w:t>
              </w:r>
            </w:ins>
          </w:p>
        </w:tc>
      </w:tr>
      <w:tr w:rsidR="0011151B" w14:paraId="60291367" w14:textId="77777777" w:rsidTr="0011151B">
        <w:trPr>
          <w:trHeight w:val="300"/>
          <w:ins w:id="699" w:author="pschmidt" w:date="2018-02-06T12:50:00Z"/>
        </w:trPr>
        <w:tc>
          <w:tcPr>
            <w:tcW w:w="1200" w:type="dxa"/>
            <w:shd w:val="clear" w:color="auto" w:fill="auto"/>
            <w:noWrap/>
            <w:vAlign w:val="bottom"/>
            <w:hideMark/>
          </w:tcPr>
          <w:p w14:paraId="24117736" w14:textId="77777777" w:rsidR="0011151B" w:rsidRDefault="0011151B">
            <w:pPr>
              <w:jc w:val="right"/>
              <w:rPr>
                <w:ins w:id="700" w:author="pschmidt" w:date="2018-02-06T12:50:00Z"/>
                <w:rFonts w:ascii="Calibri" w:hAnsi="Calibri"/>
                <w:color w:val="000000"/>
                <w:sz w:val="22"/>
                <w:szCs w:val="22"/>
              </w:rPr>
            </w:pPr>
          </w:p>
        </w:tc>
        <w:tc>
          <w:tcPr>
            <w:tcW w:w="1200" w:type="dxa"/>
            <w:shd w:val="clear" w:color="auto" w:fill="auto"/>
            <w:noWrap/>
            <w:vAlign w:val="bottom"/>
            <w:hideMark/>
          </w:tcPr>
          <w:p w14:paraId="4D171EBE" w14:textId="77777777" w:rsidR="0011151B" w:rsidRDefault="0011151B">
            <w:pPr>
              <w:jc w:val="right"/>
              <w:rPr>
                <w:ins w:id="701" w:author="pschmidt" w:date="2018-02-06T12:50:00Z"/>
                <w:rFonts w:ascii="Calibri" w:hAnsi="Calibri"/>
                <w:color w:val="000000"/>
                <w:sz w:val="22"/>
                <w:szCs w:val="22"/>
              </w:rPr>
            </w:pPr>
            <w:ins w:id="702" w:author="pschmidt" w:date="2018-02-06T12:50:00Z">
              <w:r>
                <w:rPr>
                  <w:rFonts w:ascii="Calibri" w:hAnsi="Calibri"/>
                  <w:color w:val="000000"/>
                  <w:sz w:val="22"/>
                  <w:szCs w:val="22"/>
                </w:rPr>
                <w:t>-0.00069</w:t>
              </w:r>
            </w:ins>
          </w:p>
        </w:tc>
        <w:tc>
          <w:tcPr>
            <w:tcW w:w="1200" w:type="dxa"/>
            <w:shd w:val="clear" w:color="auto" w:fill="auto"/>
            <w:noWrap/>
            <w:vAlign w:val="bottom"/>
            <w:hideMark/>
          </w:tcPr>
          <w:p w14:paraId="0B034DD9" w14:textId="52EC706C" w:rsidR="0011151B" w:rsidRDefault="0011151B">
            <w:pPr>
              <w:jc w:val="right"/>
              <w:rPr>
                <w:ins w:id="703" w:author="pschmidt" w:date="2018-02-06T12:50:00Z"/>
                <w:rFonts w:ascii="Calibri" w:hAnsi="Calibri"/>
                <w:color w:val="000000"/>
                <w:sz w:val="22"/>
                <w:szCs w:val="22"/>
              </w:rPr>
            </w:pPr>
            <w:ins w:id="704" w:author="pschmidt" w:date="2018-02-06T12:50:00Z">
              <w:r>
                <w:rPr>
                  <w:rFonts w:ascii="Calibri" w:hAnsi="Calibri"/>
                  <w:color w:val="000000"/>
                  <w:sz w:val="22"/>
                  <w:szCs w:val="22"/>
                </w:rPr>
                <w:t>-0.002</w:t>
              </w:r>
            </w:ins>
            <w:ins w:id="705" w:author="pschmidt" w:date="2018-02-06T12:57:00Z">
              <w:r w:rsidR="00A26243">
                <w:rPr>
                  <w:rFonts w:ascii="Calibri" w:hAnsi="Calibri"/>
                  <w:color w:val="000000"/>
                  <w:sz w:val="22"/>
                  <w:szCs w:val="22"/>
                </w:rPr>
                <w:t>00</w:t>
              </w:r>
            </w:ins>
          </w:p>
        </w:tc>
        <w:tc>
          <w:tcPr>
            <w:tcW w:w="1200" w:type="dxa"/>
            <w:shd w:val="clear" w:color="auto" w:fill="auto"/>
            <w:noWrap/>
            <w:vAlign w:val="bottom"/>
            <w:hideMark/>
          </w:tcPr>
          <w:p w14:paraId="18CE23C0" w14:textId="77777777" w:rsidR="0011151B" w:rsidRDefault="0011151B">
            <w:pPr>
              <w:jc w:val="right"/>
              <w:rPr>
                <w:ins w:id="706" w:author="pschmidt" w:date="2018-02-06T12:50:00Z"/>
                <w:rFonts w:ascii="Calibri" w:hAnsi="Calibri"/>
                <w:color w:val="000000"/>
                <w:sz w:val="22"/>
                <w:szCs w:val="22"/>
              </w:rPr>
            </w:pPr>
            <w:ins w:id="707" w:author="pschmidt" w:date="2018-02-06T12:50:00Z">
              <w:r>
                <w:rPr>
                  <w:rFonts w:ascii="Calibri" w:hAnsi="Calibri"/>
                  <w:color w:val="000000"/>
                  <w:sz w:val="22"/>
                  <w:szCs w:val="22"/>
                </w:rPr>
                <w:t>-0.00466</w:t>
              </w:r>
            </w:ins>
          </w:p>
        </w:tc>
        <w:tc>
          <w:tcPr>
            <w:tcW w:w="1200" w:type="dxa"/>
            <w:shd w:val="clear" w:color="auto" w:fill="auto"/>
            <w:noWrap/>
            <w:vAlign w:val="bottom"/>
            <w:hideMark/>
          </w:tcPr>
          <w:p w14:paraId="373E2CC8" w14:textId="77777777" w:rsidR="0011151B" w:rsidRDefault="0011151B">
            <w:pPr>
              <w:jc w:val="right"/>
              <w:rPr>
                <w:ins w:id="708" w:author="pschmidt" w:date="2018-02-06T12:50:00Z"/>
                <w:rFonts w:ascii="Calibri" w:hAnsi="Calibri"/>
                <w:color w:val="000000"/>
                <w:sz w:val="22"/>
                <w:szCs w:val="22"/>
              </w:rPr>
            </w:pPr>
          </w:p>
        </w:tc>
        <w:tc>
          <w:tcPr>
            <w:tcW w:w="1200" w:type="dxa"/>
            <w:shd w:val="clear" w:color="auto" w:fill="auto"/>
            <w:noWrap/>
            <w:vAlign w:val="bottom"/>
            <w:hideMark/>
          </w:tcPr>
          <w:p w14:paraId="6748B8B0" w14:textId="77777777" w:rsidR="0011151B" w:rsidRDefault="0011151B" w:rsidP="00E47157">
            <w:pPr>
              <w:jc w:val="center"/>
              <w:rPr>
                <w:ins w:id="709" w:author="pschmidt" w:date="2018-02-06T12:50:00Z"/>
                <w:rFonts w:ascii="Calibri" w:hAnsi="Calibri"/>
                <w:color w:val="000000"/>
                <w:sz w:val="22"/>
                <w:szCs w:val="22"/>
              </w:rPr>
            </w:pPr>
            <w:ins w:id="710" w:author="pschmidt" w:date="2018-02-06T12:50:00Z">
              <w:r>
                <w:rPr>
                  <w:rFonts w:ascii="Calibri" w:hAnsi="Calibri"/>
                  <w:color w:val="000000"/>
                  <w:sz w:val="22"/>
                  <w:szCs w:val="22"/>
                </w:rPr>
                <w:t>TRUE</w:t>
              </w:r>
            </w:ins>
          </w:p>
        </w:tc>
        <w:tc>
          <w:tcPr>
            <w:tcW w:w="1200" w:type="dxa"/>
            <w:shd w:val="clear" w:color="auto" w:fill="auto"/>
            <w:noWrap/>
            <w:vAlign w:val="bottom"/>
            <w:hideMark/>
          </w:tcPr>
          <w:p w14:paraId="6BE23571" w14:textId="77777777" w:rsidR="0011151B" w:rsidRDefault="0011151B">
            <w:pPr>
              <w:jc w:val="right"/>
              <w:rPr>
                <w:ins w:id="711" w:author="pschmidt" w:date="2018-02-06T12:50:00Z"/>
                <w:rFonts w:ascii="Calibri" w:hAnsi="Calibri"/>
                <w:color w:val="000000"/>
                <w:sz w:val="22"/>
                <w:szCs w:val="22"/>
              </w:rPr>
            </w:pPr>
            <w:ins w:id="712" w:author="pschmidt" w:date="2018-02-06T12:50:00Z">
              <w:r>
                <w:rPr>
                  <w:rFonts w:ascii="Calibri" w:hAnsi="Calibri"/>
                  <w:color w:val="000000"/>
                  <w:sz w:val="22"/>
                  <w:szCs w:val="22"/>
                </w:rPr>
                <w:t>1956.33496</w:t>
              </w:r>
            </w:ins>
          </w:p>
        </w:tc>
      </w:tr>
      <w:tr w:rsidR="0011151B" w14:paraId="40ABB6FC" w14:textId="77777777" w:rsidTr="0011151B">
        <w:trPr>
          <w:trHeight w:val="300"/>
          <w:ins w:id="713" w:author="pschmidt" w:date="2018-02-06T12:50:00Z"/>
        </w:trPr>
        <w:tc>
          <w:tcPr>
            <w:tcW w:w="1200" w:type="dxa"/>
            <w:shd w:val="clear" w:color="auto" w:fill="auto"/>
            <w:noWrap/>
            <w:vAlign w:val="bottom"/>
            <w:hideMark/>
          </w:tcPr>
          <w:p w14:paraId="22DA513A" w14:textId="5B93CDCA" w:rsidR="0011151B" w:rsidRDefault="0011151B">
            <w:pPr>
              <w:jc w:val="right"/>
              <w:rPr>
                <w:ins w:id="714" w:author="pschmidt" w:date="2018-02-06T12:50:00Z"/>
                <w:rFonts w:ascii="Calibri" w:hAnsi="Calibri"/>
                <w:color w:val="000000"/>
                <w:sz w:val="22"/>
                <w:szCs w:val="22"/>
              </w:rPr>
            </w:pPr>
            <w:ins w:id="715" w:author="pschmidt" w:date="2018-02-06T12:50:00Z">
              <w:r>
                <w:rPr>
                  <w:rFonts w:ascii="Calibri" w:hAnsi="Calibri"/>
                  <w:color w:val="000000"/>
                  <w:sz w:val="22"/>
                  <w:szCs w:val="22"/>
                </w:rPr>
                <w:t>0.0003</w:t>
              </w:r>
            </w:ins>
            <w:ins w:id="716"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2C6AECBF" w14:textId="77777777" w:rsidR="0011151B" w:rsidRDefault="0011151B">
            <w:pPr>
              <w:jc w:val="right"/>
              <w:rPr>
                <w:ins w:id="717" w:author="pschmidt" w:date="2018-02-06T12:50:00Z"/>
                <w:rFonts w:ascii="Calibri" w:hAnsi="Calibri"/>
                <w:color w:val="000000"/>
                <w:sz w:val="22"/>
                <w:szCs w:val="22"/>
              </w:rPr>
            </w:pPr>
            <w:ins w:id="718" w:author="pschmidt" w:date="2018-02-06T12:50:00Z">
              <w:r>
                <w:rPr>
                  <w:rFonts w:ascii="Calibri" w:hAnsi="Calibri"/>
                  <w:color w:val="000000"/>
                  <w:sz w:val="22"/>
                  <w:szCs w:val="22"/>
                </w:rPr>
                <w:t>-0.00141</w:t>
              </w:r>
            </w:ins>
          </w:p>
        </w:tc>
        <w:tc>
          <w:tcPr>
            <w:tcW w:w="1200" w:type="dxa"/>
            <w:shd w:val="clear" w:color="auto" w:fill="auto"/>
            <w:noWrap/>
            <w:vAlign w:val="bottom"/>
            <w:hideMark/>
          </w:tcPr>
          <w:p w14:paraId="1D092A97" w14:textId="77777777" w:rsidR="0011151B" w:rsidRDefault="0011151B">
            <w:pPr>
              <w:jc w:val="right"/>
              <w:rPr>
                <w:ins w:id="719" w:author="pschmidt" w:date="2018-02-06T12:50:00Z"/>
                <w:rFonts w:ascii="Calibri" w:hAnsi="Calibri"/>
                <w:color w:val="000000"/>
                <w:sz w:val="22"/>
                <w:szCs w:val="22"/>
              </w:rPr>
            </w:pPr>
            <w:ins w:id="720" w:author="pschmidt" w:date="2018-02-06T12:50:00Z">
              <w:r>
                <w:rPr>
                  <w:rFonts w:ascii="Calibri" w:hAnsi="Calibri"/>
                  <w:color w:val="000000"/>
                  <w:sz w:val="22"/>
                  <w:szCs w:val="22"/>
                </w:rPr>
                <w:t>0.00006</w:t>
              </w:r>
            </w:ins>
          </w:p>
        </w:tc>
        <w:tc>
          <w:tcPr>
            <w:tcW w:w="1200" w:type="dxa"/>
            <w:shd w:val="clear" w:color="auto" w:fill="auto"/>
            <w:noWrap/>
            <w:vAlign w:val="bottom"/>
            <w:hideMark/>
          </w:tcPr>
          <w:p w14:paraId="03B3961C" w14:textId="77777777" w:rsidR="0011151B" w:rsidRDefault="0011151B">
            <w:pPr>
              <w:jc w:val="right"/>
              <w:rPr>
                <w:ins w:id="721" w:author="pschmidt" w:date="2018-02-06T12:50:00Z"/>
                <w:rFonts w:ascii="Calibri" w:hAnsi="Calibri"/>
                <w:color w:val="000000"/>
                <w:sz w:val="22"/>
                <w:szCs w:val="22"/>
              </w:rPr>
            </w:pPr>
          </w:p>
        </w:tc>
        <w:tc>
          <w:tcPr>
            <w:tcW w:w="1200" w:type="dxa"/>
            <w:shd w:val="clear" w:color="auto" w:fill="auto"/>
            <w:noWrap/>
            <w:vAlign w:val="bottom"/>
            <w:hideMark/>
          </w:tcPr>
          <w:p w14:paraId="1B926CF1" w14:textId="77777777" w:rsidR="0011151B" w:rsidRDefault="0011151B">
            <w:pPr>
              <w:jc w:val="right"/>
              <w:rPr>
                <w:ins w:id="722" w:author="pschmidt" w:date="2018-02-06T12:50:00Z"/>
                <w:rFonts w:ascii="Calibri" w:hAnsi="Calibri"/>
                <w:color w:val="000000"/>
                <w:sz w:val="22"/>
                <w:szCs w:val="22"/>
              </w:rPr>
            </w:pPr>
            <w:ins w:id="723" w:author="pschmidt" w:date="2018-02-06T12:50:00Z">
              <w:r>
                <w:rPr>
                  <w:rFonts w:ascii="Calibri" w:hAnsi="Calibri"/>
                  <w:color w:val="000000"/>
                  <w:sz w:val="22"/>
                  <w:szCs w:val="22"/>
                </w:rPr>
                <w:t>-0.01688</w:t>
              </w:r>
            </w:ins>
          </w:p>
        </w:tc>
        <w:tc>
          <w:tcPr>
            <w:tcW w:w="1200" w:type="dxa"/>
            <w:shd w:val="clear" w:color="auto" w:fill="auto"/>
            <w:noWrap/>
            <w:vAlign w:val="bottom"/>
            <w:hideMark/>
          </w:tcPr>
          <w:p w14:paraId="5B6A18F0" w14:textId="77777777" w:rsidR="0011151B" w:rsidRDefault="0011151B" w:rsidP="00E47157">
            <w:pPr>
              <w:jc w:val="center"/>
              <w:rPr>
                <w:ins w:id="724" w:author="pschmidt" w:date="2018-02-06T12:50:00Z"/>
                <w:rFonts w:ascii="Calibri" w:hAnsi="Calibri"/>
                <w:color w:val="000000"/>
                <w:sz w:val="22"/>
                <w:szCs w:val="22"/>
              </w:rPr>
            </w:pPr>
            <w:ins w:id="725" w:author="pschmidt" w:date="2018-02-06T12:50:00Z">
              <w:r>
                <w:rPr>
                  <w:rFonts w:ascii="Calibri" w:hAnsi="Calibri"/>
                  <w:color w:val="000000"/>
                  <w:sz w:val="22"/>
                  <w:szCs w:val="22"/>
                </w:rPr>
                <w:t>TRUE</w:t>
              </w:r>
            </w:ins>
          </w:p>
        </w:tc>
        <w:tc>
          <w:tcPr>
            <w:tcW w:w="1200" w:type="dxa"/>
            <w:shd w:val="clear" w:color="auto" w:fill="auto"/>
            <w:noWrap/>
            <w:vAlign w:val="bottom"/>
            <w:hideMark/>
          </w:tcPr>
          <w:p w14:paraId="104BA2A8" w14:textId="77777777" w:rsidR="0011151B" w:rsidRDefault="0011151B">
            <w:pPr>
              <w:jc w:val="right"/>
              <w:rPr>
                <w:ins w:id="726" w:author="pschmidt" w:date="2018-02-06T12:50:00Z"/>
                <w:rFonts w:ascii="Calibri" w:hAnsi="Calibri"/>
                <w:color w:val="000000"/>
                <w:sz w:val="22"/>
                <w:szCs w:val="22"/>
              </w:rPr>
            </w:pPr>
            <w:ins w:id="727" w:author="pschmidt" w:date="2018-02-06T12:50:00Z">
              <w:r>
                <w:rPr>
                  <w:rFonts w:ascii="Calibri" w:hAnsi="Calibri"/>
                  <w:color w:val="000000"/>
                  <w:sz w:val="22"/>
                  <w:szCs w:val="22"/>
                </w:rPr>
                <w:t>1956.34526</w:t>
              </w:r>
            </w:ins>
          </w:p>
        </w:tc>
      </w:tr>
      <w:tr w:rsidR="0011151B" w14:paraId="1B8C8FB0" w14:textId="77777777" w:rsidTr="0011151B">
        <w:trPr>
          <w:trHeight w:val="300"/>
          <w:ins w:id="728" w:author="pschmidt" w:date="2018-02-06T12:50:00Z"/>
        </w:trPr>
        <w:tc>
          <w:tcPr>
            <w:tcW w:w="1200" w:type="dxa"/>
            <w:shd w:val="clear" w:color="auto" w:fill="auto"/>
            <w:noWrap/>
            <w:vAlign w:val="bottom"/>
            <w:hideMark/>
          </w:tcPr>
          <w:p w14:paraId="1697C4FB" w14:textId="77777777" w:rsidR="0011151B" w:rsidRDefault="0011151B">
            <w:pPr>
              <w:jc w:val="right"/>
              <w:rPr>
                <w:ins w:id="729" w:author="pschmidt" w:date="2018-02-06T12:50:00Z"/>
                <w:rFonts w:ascii="Calibri" w:hAnsi="Calibri"/>
                <w:color w:val="000000"/>
                <w:sz w:val="22"/>
                <w:szCs w:val="22"/>
              </w:rPr>
            </w:pPr>
            <w:ins w:id="730" w:author="pschmidt" w:date="2018-02-06T12:50:00Z">
              <w:r>
                <w:rPr>
                  <w:rFonts w:ascii="Calibri" w:hAnsi="Calibri"/>
                  <w:color w:val="000000"/>
                  <w:sz w:val="22"/>
                  <w:szCs w:val="22"/>
                </w:rPr>
                <w:t>0.00067</w:t>
              </w:r>
            </w:ins>
          </w:p>
        </w:tc>
        <w:tc>
          <w:tcPr>
            <w:tcW w:w="1200" w:type="dxa"/>
            <w:shd w:val="clear" w:color="auto" w:fill="auto"/>
            <w:noWrap/>
            <w:vAlign w:val="bottom"/>
            <w:hideMark/>
          </w:tcPr>
          <w:p w14:paraId="576C8615" w14:textId="77777777" w:rsidR="0011151B" w:rsidRDefault="0011151B">
            <w:pPr>
              <w:jc w:val="right"/>
              <w:rPr>
                <w:ins w:id="731" w:author="pschmidt" w:date="2018-02-06T12:50:00Z"/>
                <w:rFonts w:ascii="Calibri" w:hAnsi="Calibri"/>
                <w:color w:val="000000"/>
                <w:sz w:val="22"/>
                <w:szCs w:val="22"/>
              </w:rPr>
            </w:pPr>
          </w:p>
        </w:tc>
        <w:tc>
          <w:tcPr>
            <w:tcW w:w="1200" w:type="dxa"/>
            <w:shd w:val="clear" w:color="auto" w:fill="auto"/>
            <w:noWrap/>
            <w:vAlign w:val="bottom"/>
            <w:hideMark/>
          </w:tcPr>
          <w:p w14:paraId="7960B69B" w14:textId="77777777" w:rsidR="0011151B" w:rsidRDefault="0011151B">
            <w:pPr>
              <w:jc w:val="right"/>
              <w:rPr>
                <w:ins w:id="732" w:author="pschmidt" w:date="2018-02-06T12:50:00Z"/>
                <w:rFonts w:ascii="Calibri" w:hAnsi="Calibri"/>
                <w:color w:val="000000"/>
                <w:sz w:val="22"/>
                <w:szCs w:val="22"/>
              </w:rPr>
            </w:pPr>
            <w:ins w:id="733" w:author="pschmidt" w:date="2018-02-06T12:50:00Z">
              <w:r>
                <w:rPr>
                  <w:rFonts w:ascii="Calibri" w:hAnsi="Calibri"/>
                  <w:color w:val="000000"/>
                  <w:sz w:val="22"/>
                  <w:szCs w:val="22"/>
                </w:rPr>
                <w:t>-0.00356</w:t>
              </w:r>
            </w:ins>
          </w:p>
        </w:tc>
        <w:tc>
          <w:tcPr>
            <w:tcW w:w="1200" w:type="dxa"/>
            <w:shd w:val="clear" w:color="auto" w:fill="auto"/>
            <w:noWrap/>
            <w:vAlign w:val="bottom"/>
            <w:hideMark/>
          </w:tcPr>
          <w:p w14:paraId="0E4A567E" w14:textId="77777777" w:rsidR="0011151B" w:rsidRDefault="0011151B">
            <w:pPr>
              <w:jc w:val="right"/>
              <w:rPr>
                <w:ins w:id="734" w:author="pschmidt" w:date="2018-02-06T12:50:00Z"/>
                <w:rFonts w:ascii="Calibri" w:hAnsi="Calibri"/>
                <w:color w:val="000000"/>
                <w:sz w:val="22"/>
                <w:szCs w:val="22"/>
              </w:rPr>
            </w:pPr>
            <w:ins w:id="735" w:author="pschmidt" w:date="2018-02-06T12:50:00Z">
              <w:r>
                <w:rPr>
                  <w:rFonts w:ascii="Calibri" w:hAnsi="Calibri"/>
                  <w:color w:val="000000"/>
                  <w:sz w:val="22"/>
                  <w:szCs w:val="22"/>
                </w:rPr>
                <w:t>-0.00584</w:t>
              </w:r>
            </w:ins>
          </w:p>
        </w:tc>
        <w:tc>
          <w:tcPr>
            <w:tcW w:w="1200" w:type="dxa"/>
            <w:shd w:val="clear" w:color="auto" w:fill="auto"/>
            <w:noWrap/>
            <w:vAlign w:val="bottom"/>
            <w:hideMark/>
          </w:tcPr>
          <w:p w14:paraId="54E4CEC1" w14:textId="77777777" w:rsidR="0011151B" w:rsidRDefault="0011151B">
            <w:pPr>
              <w:jc w:val="right"/>
              <w:rPr>
                <w:ins w:id="736" w:author="pschmidt" w:date="2018-02-06T12:50:00Z"/>
                <w:rFonts w:ascii="Calibri" w:hAnsi="Calibri"/>
                <w:color w:val="000000"/>
                <w:sz w:val="22"/>
                <w:szCs w:val="22"/>
              </w:rPr>
            </w:pPr>
          </w:p>
        </w:tc>
        <w:tc>
          <w:tcPr>
            <w:tcW w:w="1200" w:type="dxa"/>
            <w:shd w:val="clear" w:color="auto" w:fill="auto"/>
            <w:noWrap/>
            <w:vAlign w:val="bottom"/>
            <w:hideMark/>
          </w:tcPr>
          <w:p w14:paraId="68DC97AE" w14:textId="77777777" w:rsidR="0011151B" w:rsidRDefault="0011151B" w:rsidP="00E47157">
            <w:pPr>
              <w:jc w:val="center"/>
              <w:rPr>
                <w:ins w:id="737" w:author="pschmidt" w:date="2018-02-06T12:50:00Z"/>
                <w:rFonts w:ascii="Calibri" w:hAnsi="Calibri"/>
                <w:color w:val="000000"/>
                <w:sz w:val="22"/>
                <w:szCs w:val="22"/>
              </w:rPr>
            </w:pPr>
            <w:ins w:id="738" w:author="pschmidt" w:date="2018-02-06T12:50:00Z">
              <w:r>
                <w:rPr>
                  <w:rFonts w:ascii="Calibri" w:hAnsi="Calibri"/>
                  <w:color w:val="000000"/>
                  <w:sz w:val="22"/>
                  <w:szCs w:val="22"/>
                </w:rPr>
                <w:t>TRUE</w:t>
              </w:r>
            </w:ins>
          </w:p>
        </w:tc>
        <w:tc>
          <w:tcPr>
            <w:tcW w:w="1200" w:type="dxa"/>
            <w:shd w:val="clear" w:color="auto" w:fill="auto"/>
            <w:noWrap/>
            <w:vAlign w:val="bottom"/>
            <w:hideMark/>
          </w:tcPr>
          <w:p w14:paraId="71B3D8AE" w14:textId="77777777" w:rsidR="0011151B" w:rsidRDefault="0011151B">
            <w:pPr>
              <w:jc w:val="right"/>
              <w:rPr>
                <w:ins w:id="739" w:author="pschmidt" w:date="2018-02-06T12:50:00Z"/>
                <w:rFonts w:ascii="Calibri" w:hAnsi="Calibri"/>
                <w:color w:val="000000"/>
                <w:sz w:val="22"/>
                <w:szCs w:val="22"/>
              </w:rPr>
            </w:pPr>
            <w:ins w:id="740" w:author="pschmidt" w:date="2018-02-06T12:50:00Z">
              <w:r>
                <w:rPr>
                  <w:rFonts w:ascii="Calibri" w:hAnsi="Calibri"/>
                  <w:color w:val="000000"/>
                  <w:sz w:val="22"/>
                  <w:szCs w:val="22"/>
                </w:rPr>
                <w:t>1956.98509</w:t>
              </w:r>
            </w:ins>
          </w:p>
        </w:tc>
      </w:tr>
      <w:tr w:rsidR="0011151B" w14:paraId="22659261" w14:textId="77777777" w:rsidTr="0011151B">
        <w:trPr>
          <w:trHeight w:val="300"/>
          <w:ins w:id="741" w:author="pschmidt" w:date="2018-02-06T12:50:00Z"/>
        </w:trPr>
        <w:tc>
          <w:tcPr>
            <w:tcW w:w="1200" w:type="dxa"/>
            <w:shd w:val="clear" w:color="auto" w:fill="auto"/>
            <w:noWrap/>
            <w:vAlign w:val="bottom"/>
            <w:hideMark/>
          </w:tcPr>
          <w:p w14:paraId="7A710BCE" w14:textId="77777777" w:rsidR="0011151B" w:rsidRDefault="0011151B">
            <w:pPr>
              <w:jc w:val="right"/>
              <w:rPr>
                <w:ins w:id="742" w:author="pschmidt" w:date="2018-02-06T12:50:00Z"/>
                <w:rFonts w:ascii="Calibri" w:hAnsi="Calibri"/>
                <w:color w:val="000000"/>
                <w:sz w:val="22"/>
                <w:szCs w:val="22"/>
              </w:rPr>
            </w:pPr>
            <w:ins w:id="743" w:author="pschmidt" w:date="2018-02-06T12:50:00Z">
              <w:r>
                <w:rPr>
                  <w:rFonts w:ascii="Calibri" w:hAnsi="Calibri"/>
                  <w:color w:val="000000"/>
                  <w:sz w:val="22"/>
                  <w:szCs w:val="22"/>
                </w:rPr>
                <w:t>0.00057</w:t>
              </w:r>
            </w:ins>
          </w:p>
        </w:tc>
        <w:tc>
          <w:tcPr>
            <w:tcW w:w="1200" w:type="dxa"/>
            <w:shd w:val="clear" w:color="auto" w:fill="auto"/>
            <w:noWrap/>
            <w:vAlign w:val="bottom"/>
            <w:hideMark/>
          </w:tcPr>
          <w:p w14:paraId="5DDED8DE" w14:textId="77777777" w:rsidR="0011151B" w:rsidRDefault="0011151B">
            <w:pPr>
              <w:jc w:val="right"/>
              <w:rPr>
                <w:ins w:id="744" w:author="pschmidt" w:date="2018-02-06T12:50:00Z"/>
                <w:rFonts w:ascii="Calibri" w:hAnsi="Calibri"/>
                <w:color w:val="000000"/>
                <w:sz w:val="22"/>
                <w:szCs w:val="22"/>
              </w:rPr>
            </w:pPr>
            <w:ins w:id="745" w:author="pschmidt" w:date="2018-02-06T12:50:00Z">
              <w:r>
                <w:rPr>
                  <w:rFonts w:ascii="Calibri" w:hAnsi="Calibri"/>
                  <w:color w:val="000000"/>
                  <w:sz w:val="22"/>
                  <w:szCs w:val="22"/>
                </w:rPr>
                <w:t>-0.00136</w:t>
              </w:r>
            </w:ins>
          </w:p>
        </w:tc>
        <w:tc>
          <w:tcPr>
            <w:tcW w:w="1200" w:type="dxa"/>
            <w:shd w:val="clear" w:color="auto" w:fill="auto"/>
            <w:noWrap/>
            <w:vAlign w:val="bottom"/>
            <w:hideMark/>
          </w:tcPr>
          <w:p w14:paraId="4932A061" w14:textId="77777777" w:rsidR="0011151B" w:rsidRDefault="0011151B">
            <w:pPr>
              <w:jc w:val="right"/>
              <w:rPr>
                <w:ins w:id="746" w:author="pschmidt" w:date="2018-02-06T12:50:00Z"/>
                <w:rFonts w:ascii="Calibri" w:hAnsi="Calibri"/>
                <w:color w:val="000000"/>
                <w:sz w:val="22"/>
                <w:szCs w:val="22"/>
              </w:rPr>
            </w:pPr>
          </w:p>
        </w:tc>
        <w:tc>
          <w:tcPr>
            <w:tcW w:w="1200" w:type="dxa"/>
            <w:shd w:val="clear" w:color="auto" w:fill="auto"/>
            <w:noWrap/>
            <w:vAlign w:val="bottom"/>
            <w:hideMark/>
          </w:tcPr>
          <w:p w14:paraId="363F7A03" w14:textId="4ADDD284" w:rsidR="0011151B" w:rsidRDefault="0011151B">
            <w:pPr>
              <w:jc w:val="right"/>
              <w:rPr>
                <w:ins w:id="747" w:author="pschmidt" w:date="2018-02-06T12:50:00Z"/>
                <w:rFonts w:ascii="Calibri" w:hAnsi="Calibri"/>
                <w:color w:val="000000"/>
                <w:sz w:val="22"/>
                <w:szCs w:val="22"/>
              </w:rPr>
            </w:pPr>
            <w:ins w:id="748" w:author="pschmidt" w:date="2018-02-06T12:50:00Z">
              <w:r>
                <w:rPr>
                  <w:rFonts w:ascii="Calibri" w:hAnsi="Calibri"/>
                  <w:color w:val="000000"/>
                  <w:sz w:val="22"/>
                  <w:szCs w:val="22"/>
                </w:rPr>
                <w:t>-0.0048</w:t>
              </w:r>
            </w:ins>
            <w:ins w:id="749" w:author="pschmidt" w:date="2018-02-06T12:56:00Z">
              <w:r w:rsidR="00A26243">
                <w:rPr>
                  <w:rFonts w:ascii="Calibri" w:hAnsi="Calibri"/>
                  <w:color w:val="000000"/>
                  <w:sz w:val="22"/>
                  <w:szCs w:val="22"/>
                </w:rPr>
                <w:t>0</w:t>
              </w:r>
            </w:ins>
          </w:p>
        </w:tc>
        <w:tc>
          <w:tcPr>
            <w:tcW w:w="1200" w:type="dxa"/>
            <w:shd w:val="clear" w:color="auto" w:fill="auto"/>
            <w:noWrap/>
            <w:vAlign w:val="bottom"/>
            <w:hideMark/>
          </w:tcPr>
          <w:p w14:paraId="3C389796" w14:textId="77777777" w:rsidR="0011151B" w:rsidRDefault="0011151B">
            <w:pPr>
              <w:jc w:val="right"/>
              <w:rPr>
                <w:ins w:id="750" w:author="pschmidt" w:date="2018-02-06T12:50:00Z"/>
                <w:rFonts w:ascii="Calibri" w:hAnsi="Calibri"/>
                <w:color w:val="000000"/>
                <w:sz w:val="22"/>
                <w:szCs w:val="22"/>
              </w:rPr>
            </w:pPr>
          </w:p>
        </w:tc>
        <w:tc>
          <w:tcPr>
            <w:tcW w:w="1200" w:type="dxa"/>
            <w:shd w:val="clear" w:color="auto" w:fill="auto"/>
            <w:noWrap/>
            <w:vAlign w:val="bottom"/>
            <w:hideMark/>
          </w:tcPr>
          <w:p w14:paraId="621C2ECE" w14:textId="77777777" w:rsidR="0011151B" w:rsidRDefault="0011151B" w:rsidP="00E47157">
            <w:pPr>
              <w:jc w:val="center"/>
              <w:rPr>
                <w:ins w:id="751" w:author="pschmidt" w:date="2018-02-06T12:50:00Z"/>
                <w:rFonts w:ascii="Calibri" w:hAnsi="Calibri"/>
                <w:color w:val="000000"/>
                <w:sz w:val="22"/>
                <w:szCs w:val="22"/>
              </w:rPr>
            </w:pPr>
            <w:ins w:id="752" w:author="pschmidt" w:date="2018-02-06T12:50:00Z">
              <w:r>
                <w:rPr>
                  <w:rFonts w:ascii="Calibri" w:hAnsi="Calibri"/>
                  <w:color w:val="000000"/>
                  <w:sz w:val="22"/>
                  <w:szCs w:val="22"/>
                </w:rPr>
                <w:t>TRUE</w:t>
              </w:r>
            </w:ins>
          </w:p>
        </w:tc>
        <w:tc>
          <w:tcPr>
            <w:tcW w:w="1200" w:type="dxa"/>
            <w:shd w:val="clear" w:color="auto" w:fill="auto"/>
            <w:noWrap/>
            <w:vAlign w:val="bottom"/>
            <w:hideMark/>
          </w:tcPr>
          <w:p w14:paraId="6E3C8274" w14:textId="77777777" w:rsidR="0011151B" w:rsidRDefault="0011151B">
            <w:pPr>
              <w:jc w:val="right"/>
              <w:rPr>
                <w:ins w:id="753" w:author="pschmidt" w:date="2018-02-06T12:50:00Z"/>
                <w:rFonts w:ascii="Calibri" w:hAnsi="Calibri"/>
                <w:color w:val="000000"/>
                <w:sz w:val="22"/>
                <w:szCs w:val="22"/>
              </w:rPr>
            </w:pPr>
            <w:ins w:id="754" w:author="pschmidt" w:date="2018-02-06T12:50:00Z">
              <w:r>
                <w:rPr>
                  <w:rFonts w:ascii="Calibri" w:hAnsi="Calibri"/>
                  <w:color w:val="000000"/>
                  <w:sz w:val="22"/>
                  <w:szCs w:val="22"/>
                </w:rPr>
                <w:t>1957.25111</w:t>
              </w:r>
            </w:ins>
          </w:p>
        </w:tc>
      </w:tr>
      <w:tr w:rsidR="0011151B" w14:paraId="42F12606" w14:textId="77777777" w:rsidTr="0011151B">
        <w:trPr>
          <w:trHeight w:val="300"/>
          <w:ins w:id="755" w:author="pschmidt" w:date="2018-02-06T12:50:00Z"/>
        </w:trPr>
        <w:tc>
          <w:tcPr>
            <w:tcW w:w="1200" w:type="dxa"/>
            <w:shd w:val="clear" w:color="auto" w:fill="auto"/>
            <w:noWrap/>
            <w:vAlign w:val="bottom"/>
            <w:hideMark/>
          </w:tcPr>
          <w:p w14:paraId="2DAD5EFE" w14:textId="77777777" w:rsidR="0011151B" w:rsidRDefault="0011151B">
            <w:pPr>
              <w:jc w:val="right"/>
              <w:rPr>
                <w:ins w:id="756" w:author="pschmidt" w:date="2018-02-06T12:50:00Z"/>
                <w:rFonts w:ascii="Calibri" w:hAnsi="Calibri"/>
                <w:color w:val="000000"/>
                <w:sz w:val="22"/>
                <w:szCs w:val="22"/>
              </w:rPr>
            </w:pPr>
          </w:p>
        </w:tc>
        <w:tc>
          <w:tcPr>
            <w:tcW w:w="1200" w:type="dxa"/>
            <w:shd w:val="clear" w:color="auto" w:fill="auto"/>
            <w:noWrap/>
            <w:vAlign w:val="bottom"/>
            <w:hideMark/>
          </w:tcPr>
          <w:p w14:paraId="6F220240" w14:textId="77777777" w:rsidR="0011151B" w:rsidRDefault="0011151B">
            <w:pPr>
              <w:rPr>
                <w:ins w:id="757" w:author="pschmidt" w:date="2018-02-06T12:50:00Z"/>
                <w:sz w:val="20"/>
                <w:szCs w:val="20"/>
              </w:rPr>
            </w:pPr>
          </w:p>
        </w:tc>
        <w:tc>
          <w:tcPr>
            <w:tcW w:w="1200" w:type="dxa"/>
            <w:shd w:val="clear" w:color="auto" w:fill="auto"/>
            <w:noWrap/>
            <w:vAlign w:val="bottom"/>
            <w:hideMark/>
          </w:tcPr>
          <w:p w14:paraId="06BD3223" w14:textId="77777777" w:rsidR="0011151B" w:rsidRDefault="0011151B">
            <w:pPr>
              <w:jc w:val="right"/>
              <w:rPr>
                <w:ins w:id="758" w:author="pschmidt" w:date="2018-02-06T12:50:00Z"/>
                <w:rFonts w:ascii="Calibri" w:hAnsi="Calibri"/>
                <w:color w:val="000000"/>
                <w:sz w:val="22"/>
                <w:szCs w:val="22"/>
              </w:rPr>
            </w:pPr>
            <w:ins w:id="759" w:author="pschmidt" w:date="2018-02-06T12:50:00Z">
              <w:r>
                <w:rPr>
                  <w:rFonts w:ascii="Calibri" w:hAnsi="Calibri"/>
                  <w:color w:val="000000"/>
                  <w:sz w:val="22"/>
                  <w:szCs w:val="22"/>
                </w:rPr>
                <w:t>-0.00314</w:t>
              </w:r>
            </w:ins>
          </w:p>
        </w:tc>
        <w:tc>
          <w:tcPr>
            <w:tcW w:w="1200" w:type="dxa"/>
            <w:shd w:val="clear" w:color="auto" w:fill="auto"/>
            <w:noWrap/>
            <w:vAlign w:val="bottom"/>
            <w:hideMark/>
          </w:tcPr>
          <w:p w14:paraId="233916F3" w14:textId="77777777" w:rsidR="0011151B" w:rsidRDefault="0011151B">
            <w:pPr>
              <w:jc w:val="right"/>
              <w:rPr>
                <w:ins w:id="760" w:author="pschmidt" w:date="2018-02-06T12:50:00Z"/>
                <w:rFonts w:ascii="Calibri" w:hAnsi="Calibri"/>
                <w:color w:val="000000"/>
                <w:sz w:val="22"/>
                <w:szCs w:val="22"/>
              </w:rPr>
            </w:pPr>
          </w:p>
        </w:tc>
        <w:tc>
          <w:tcPr>
            <w:tcW w:w="1200" w:type="dxa"/>
            <w:shd w:val="clear" w:color="auto" w:fill="auto"/>
            <w:noWrap/>
            <w:vAlign w:val="bottom"/>
            <w:hideMark/>
          </w:tcPr>
          <w:p w14:paraId="60321E86" w14:textId="77777777" w:rsidR="0011151B" w:rsidRDefault="0011151B">
            <w:pPr>
              <w:jc w:val="right"/>
              <w:rPr>
                <w:ins w:id="761" w:author="pschmidt" w:date="2018-02-06T12:50:00Z"/>
                <w:rFonts w:ascii="Calibri" w:hAnsi="Calibri"/>
                <w:color w:val="000000"/>
                <w:sz w:val="22"/>
                <w:szCs w:val="22"/>
              </w:rPr>
            </w:pPr>
            <w:ins w:id="762" w:author="pschmidt" w:date="2018-02-06T12:50:00Z">
              <w:r>
                <w:rPr>
                  <w:rFonts w:ascii="Calibri" w:hAnsi="Calibri"/>
                  <w:color w:val="000000"/>
                  <w:sz w:val="22"/>
                  <w:szCs w:val="22"/>
                </w:rPr>
                <w:t>-0.01527</w:t>
              </w:r>
            </w:ins>
          </w:p>
        </w:tc>
        <w:tc>
          <w:tcPr>
            <w:tcW w:w="1200" w:type="dxa"/>
            <w:shd w:val="clear" w:color="auto" w:fill="auto"/>
            <w:noWrap/>
            <w:vAlign w:val="bottom"/>
            <w:hideMark/>
          </w:tcPr>
          <w:p w14:paraId="7DC9E7FF" w14:textId="77777777" w:rsidR="0011151B" w:rsidRDefault="0011151B" w:rsidP="00E47157">
            <w:pPr>
              <w:jc w:val="center"/>
              <w:rPr>
                <w:ins w:id="763" w:author="pschmidt" w:date="2018-02-06T12:50:00Z"/>
                <w:rFonts w:ascii="Calibri" w:hAnsi="Calibri"/>
                <w:color w:val="000000"/>
                <w:sz w:val="22"/>
                <w:szCs w:val="22"/>
              </w:rPr>
            </w:pPr>
            <w:ins w:id="764" w:author="pschmidt" w:date="2018-02-06T12:50:00Z">
              <w:r>
                <w:rPr>
                  <w:rFonts w:ascii="Calibri" w:hAnsi="Calibri"/>
                  <w:color w:val="000000"/>
                  <w:sz w:val="22"/>
                  <w:szCs w:val="22"/>
                </w:rPr>
                <w:t>TRUE</w:t>
              </w:r>
            </w:ins>
          </w:p>
        </w:tc>
        <w:tc>
          <w:tcPr>
            <w:tcW w:w="1200" w:type="dxa"/>
            <w:shd w:val="clear" w:color="auto" w:fill="auto"/>
            <w:noWrap/>
            <w:vAlign w:val="bottom"/>
            <w:hideMark/>
          </w:tcPr>
          <w:p w14:paraId="45D6225D" w14:textId="77777777" w:rsidR="0011151B" w:rsidRDefault="0011151B">
            <w:pPr>
              <w:jc w:val="right"/>
              <w:rPr>
                <w:ins w:id="765" w:author="pschmidt" w:date="2018-02-06T12:50:00Z"/>
                <w:rFonts w:ascii="Calibri" w:hAnsi="Calibri"/>
                <w:color w:val="000000"/>
                <w:sz w:val="22"/>
                <w:szCs w:val="22"/>
              </w:rPr>
            </w:pPr>
            <w:ins w:id="766" w:author="pschmidt" w:date="2018-02-06T12:50:00Z">
              <w:r>
                <w:rPr>
                  <w:rFonts w:ascii="Calibri" w:hAnsi="Calibri"/>
                  <w:color w:val="000000"/>
                  <w:sz w:val="22"/>
                  <w:szCs w:val="22"/>
                </w:rPr>
                <w:t>1957.32915</w:t>
              </w:r>
            </w:ins>
          </w:p>
        </w:tc>
      </w:tr>
      <w:tr w:rsidR="0011151B" w14:paraId="4BFDE594" w14:textId="77777777" w:rsidTr="0011151B">
        <w:trPr>
          <w:trHeight w:val="300"/>
          <w:ins w:id="767" w:author="pschmidt" w:date="2018-02-06T12:50:00Z"/>
        </w:trPr>
        <w:tc>
          <w:tcPr>
            <w:tcW w:w="1200" w:type="dxa"/>
            <w:shd w:val="clear" w:color="auto" w:fill="auto"/>
            <w:noWrap/>
            <w:vAlign w:val="bottom"/>
            <w:hideMark/>
          </w:tcPr>
          <w:p w14:paraId="384C7EA9" w14:textId="77777777" w:rsidR="0011151B" w:rsidRDefault="0011151B">
            <w:pPr>
              <w:jc w:val="right"/>
              <w:rPr>
                <w:ins w:id="768" w:author="pschmidt" w:date="2018-02-06T12:50:00Z"/>
                <w:rFonts w:ascii="Calibri" w:hAnsi="Calibri"/>
                <w:color w:val="000000"/>
                <w:sz w:val="22"/>
                <w:szCs w:val="22"/>
              </w:rPr>
            </w:pPr>
          </w:p>
        </w:tc>
        <w:tc>
          <w:tcPr>
            <w:tcW w:w="1200" w:type="dxa"/>
            <w:shd w:val="clear" w:color="auto" w:fill="auto"/>
            <w:noWrap/>
            <w:vAlign w:val="bottom"/>
            <w:hideMark/>
          </w:tcPr>
          <w:p w14:paraId="69A3E1FF" w14:textId="0F513150" w:rsidR="0011151B" w:rsidRDefault="0011151B">
            <w:pPr>
              <w:jc w:val="right"/>
              <w:rPr>
                <w:ins w:id="769" w:author="pschmidt" w:date="2018-02-06T12:50:00Z"/>
                <w:rFonts w:ascii="Calibri" w:hAnsi="Calibri"/>
                <w:color w:val="000000"/>
                <w:sz w:val="22"/>
                <w:szCs w:val="22"/>
              </w:rPr>
            </w:pPr>
            <w:ins w:id="770" w:author="pschmidt" w:date="2018-02-06T12:50:00Z">
              <w:r>
                <w:rPr>
                  <w:rFonts w:ascii="Calibri" w:hAnsi="Calibri"/>
                  <w:color w:val="000000"/>
                  <w:sz w:val="22"/>
                  <w:szCs w:val="22"/>
                </w:rPr>
                <w:t>-0.0016</w:t>
              </w:r>
            </w:ins>
            <w:ins w:id="771"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4F21F437" w14:textId="77777777" w:rsidR="0011151B" w:rsidRDefault="0011151B">
            <w:pPr>
              <w:jc w:val="right"/>
              <w:rPr>
                <w:ins w:id="772" w:author="pschmidt" w:date="2018-02-06T12:50:00Z"/>
                <w:rFonts w:ascii="Calibri" w:hAnsi="Calibri"/>
                <w:color w:val="000000"/>
                <w:sz w:val="22"/>
                <w:szCs w:val="22"/>
              </w:rPr>
            </w:pPr>
          </w:p>
        </w:tc>
        <w:tc>
          <w:tcPr>
            <w:tcW w:w="1200" w:type="dxa"/>
            <w:shd w:val="clear" w:color="auto" w:fill="auto"/>
            <w:noWrap/>
            <w:vAlign w:val="bottom"/>
            <w:hideMark/>
          </w:tcPr>
          <w:p w14:paraId="64A2B021" w14:textId="77777777" w:rsidR="0011151B" w:rsidRDefault="0011151B">
            <w:pPr>
              <w:rPr>
                <w:ins w:id="773" w:author="pschmidt" w:date="2018-02-06T12:50:00Z"/>
                <w:sz w:val="20"/>
                <w:szCs w:val="20"/>
              </w:rPr>
            </w:pPr>
          </w:p>
        </w:tc>
        <w:tc>
          <w:tcPr>
            <w:tcW w:w="1200" w:type="dxa"/>
            <w:shd w:val="clear" w:color="auto" w:fill="auto"/>
            <w:noWrap/>
            <w:vAlign w:val="bottom"/>
            <w:hideMark/>
          </w:tcPr>
          <w:p w14:paraId="504BCD23" w14:textId="77777777" w:rsidR="0011151B" w:rsidRDefault="0011151B">
            <w:pPr>
              <w:rPr>
                <w:ins w:id="774" w:author="pschmidt" w:date="2018-02-06T12:50:00Z"/>
                <w:sz w:val="20"/>
                <w:szCs w:val="20"/>
              </w:rPr>
            </w:pPr>
          </w:p>
        </w:tc>
        <w:tc>
          <w:tcPr>
            <w:tcW w:w="1200" w:type="dxa"/>
            <w:shd w:val="clear" w:color="auto" w:fill="auto"/>
            <w:noWrap/>
            <w:vAlign w:val="bottom"/>
            <w:hideMark/>
          </w:tcPr>
          <w:p w14:paraId="070987D1" w14:textId="77777777" w:rsidR="0011151B" w:rsidRDefault="0011151B" w:rsidP="00E47157">
            <w:pPr>
              <w:jc w:val="center"/>
              <w:rPr>
                <w:ins w:id="775" w:author="pschmidt" w:date="2018-02-06T12:50:00Z"/>
                <w:rFonts w:ascii="Calibri" w:hAnsi="Calibri"/>
                <w:color w:val="000000"/>
                <w:sz w:val="22"/>
                <w:szCs w:val="22"/>
              </w:rPr>
            </w:pPr>
            <w:ins w:id="776" w:author="pschmidt" w:date="2018-02-06T12:50:00Z">
              <w:r>
                <w:rPr>
                  <w:rFonts w:ascii="Calibri" w:hAnsi="Calibri"/>
                  <w:color w:val="000000"/>
                  <w:sz w:val="22"/>
                  <w:szCs w:val="22"/>
                </w:rPr>
                <w:t>TRUE</w:t>
              </w:r>
            </w:ins>
          </w:p>
        </w:tc>
        <w:tc>
          <w:tcPr>
            <w:tcW w:w="1200" w:type="dxa"/>
            <w:shd w:val="clear" w:color="auto" w:fill="auto"/>
            <w:noWrap/>
            <w:vAlign w:val="bottom"/>
            <w:hideMark/>
          </w:tcPr>
          <w:p w14:paraId="13AC1713" w14:textId="77777777" w:rsidR="0011151B" w:rsidRDefault="0011151B">
            <w:pPr>
              <w:jc w:val="right"/>
              <w:rPr>
                <w:ins w:id="777" w:author="pschmidt" w:date="2018-02-06T12:50:00Z"/>
                <w:rFonts w:ascii="Calibri" w:hAnsi="Calibri"/>
                <w:color w:val="000000"/>
                <w:sz w:val="22"/>
                <w:szCs w:val="22"/>
              </w:rPr>
            </w:pPr>
            <w:ins w:id="778" w:author="pschmidt" w:date="2018-02-06T12:50:00Z">
              <w:r>
                <w:rPr>
                  <w:rFonts w:ascii="Calibri" w:hAnsi="Calibri"/>
                  <w:color w:val="000000"/>
                  <w:sz w:val="22"/>
                  <w:szCs w:val="22"/>
                </w:rPr>
                <w:t>1957.56567</w:t>
              </w:r>
            </w:ins>
          </w:p>
        </w:tc>
      </w:tr>
      <w:tr w:rsidR="0011151B" w14:paraId="5AF69547" w14:textId="77777777" w:rsidTr="0011151B">
        <w:trPr>
          <w:trHeight w:val="300"/>
          <w:ins w:id="779" w:author="pschmidt" w:date="2018-02-06T12:50:00Z"/>
        </w:trPr>
        <w:tc>
          <w:tcPr>
            <w:tcW w:w="1200" w:type="dxa"/>
            <w:shd w:val="clear" w:color="auto" w:fill="auto"/>
            <w:noWrap/>
            <w:vAlign w:val="bottom"/>
            <w:hideMark/>
          </w:tcPr>
          <w:p w14:paraId="665D4903" w14:textId="77777777" w:rsidR="0011151B" w:rsidRDefault="0011151B">
            <w:pPr>
              <w:jc w:val="right"/>
              <w:rPr>
                <w:ins w:id="780" w:author="pschmidt" w:date="2018-02-06T12:50:00Z"/>
                <w:rFonts w:ascii="Calibri" w:hAnsi="Calibri"/>
                <w:color w:val="000000"/>
                <w:sz w:val="22"/>
                <w:szCs w:val="22"/>
              </w:rPr>
            </w:pPr>
            <w:ins w:id="781" w:author="pschmidt" w:date="2018-02-06T12:50:00Z">
              <w:r>
                <w:rPr>
                  <w:rFonts w:ascii="Calibri" w:hAnsi="Calibri"/>
                  <w:color w:val="000000"/>
                  <w:sz w:val="22"/>
                  <w:szCs w:val="22"/>
                </w:rPr>
                <w:t>0.00059</w:t>
              </w:r>
            </w:ins>
          </w:p>
        </w:tc>
        <w:tc>
          <w:tcPr>
            <w:tcW w:w="1200" w:type="dxa"/>
            <w:shd w:val="clear" w:color="auto" w:fill="auto"/>
            <w:noWrap/>
            <w:vAlign w:val="bottom"/>
            <w:hideMark/>
          </w:tcPr>
          <w:p w14:paraId="23C6E7A9" w14:textId="77777777" w:rsidR="0011151B" w:rsidRDefault="0011151B">
            <w:pPr>
              <w:jc w:val="right"/>
              <w:rPr>
                <w:ins w:id="782" w:author="pschmidt" w:date="2018-02-06T12:50:00Z"/>
                <w:rFonts w:ascii="Calibri" w:hAnsi="Calibri"/>
                <w:color w:val="000000"/>
                <w:sz w:val="22"/>
                <w:szCs w:val="22"/>
              </w:rPr>
            </w:pPr>
            <w:ins w:id="783" w:author="pschmidt" w:date="2018-02-06T12:50:00Z">
              <w:r>
                <w:rPr>
                  <w:rFonts w:ascii="Calibri" w:hAnsi="Calibri"/>
                  <w:color w:val="000000"/>
                  <w:sz w:val="22"/>
                  <w:szCs w:val="22"/>
                </w:rPr>
                <w:t>-0.00067</w:t>
              </w:r>
            </w:ins>
          </w:p>
        </w:tc>
        <w:tc>
          <w:tcPr>
            <w:tcW w:w="1200" w:type="dxa"/>
            <w:shd w:val="clear" w:color="auto" w:fill="auto"/>
            <w:noWrap/>
            <w:vAlign w:val="bottom"/>
            <w:hideMark/>
          </w:tcPr>
          <w:p w14:paraId="20B203A1" w14:textId="77777777" w:rsidR="0011151B" w:rsidRDefault="0011151B">
            <w:pPr>
              <w:jc w:val="right"/>
              <w:rPr>
                <w:ins w:id="784" w:author="pschmidt" w:date="2018-02-06T12:50:00Z"/>
                <w:rFonts w:ascii="Calibri" w:hAnsi="Calibri"/>
                <w:color w:val="000000"/>
                <w:sz w:val="22"/>
                <w:szCs w:val="22"/>
              </w:rPr>
            </w:pPr>
            <w:ins w:id="785" w:author="pschmidt" w:date="2018-02-06T12:50:00Z">
              <w:r>
                <w:rPr>
                  <w:rFonts w:ascii="Calibri" w:hAnsi="Calibri"/>
                  <w:color w:val="000000"/>
                  <w:sz w:val="22"/>
                  <w:szCs w:val="22"/>
                </w:rPr>
                <w:t>-0.00203</w:t>
              </w:r>
            </w:ins>
          </w:p>
        </w:tc>
        <w:tc>
          <w:tcPr>
            <w:tcW w:w="1200" w:type="dxa"/>
            <w:shd w:val="clear" w:color="auto" w:fill="auto"/>
            <w:noWrap/>
            <w:vAlign w:val="bottom"/>
            <w:hideMark/>
          </w:tcPr>
          <w:p w14:paraId="68420B08" w14:textId="77777777" w:rsidR="0011151B" w:rsidRDefault="0011151B">
            <w:pPr>
              <w:jc w:val="right"/>
              <w:rPr>
                <w:ins w:id="786" w:author="pschmidt" w:date="2018-02-06T12:50:00Z"/>
                <w:rFonts w:ascii="Calibri" w:hAnsi="Calibri"/>
                <w:color w:val="000000"/>
                <w:sz w:val="22"/>
                <w:szCs w:val="22"/>
              </w:rPr>
            </w:pPr>
            <w:ins w:id="787" w:author="pschmidt" w:date="2018-02-06T12:50:00Z">
              <w:r>
                <w:rPr>
                  <w:rFonts w:ascii="Calibri" w:hAnsi="Calibri"/>
                  <w:color w:val="000000"/>
                  <w:sz w:val="22"/>
                  <w:szCs w:val="22"/>
                </w:rPr>
                <w:t>-0.00504</w:t>
              </w:r>
            </w:ins>
          </w:p>
        </w:tc>
        <w:tc>
          <w:tcPr>
            <w:tcW w:w="1200" w:type="dxa"/>
            <w:shd w:val="clear" w:color="auto" w:fill="auto"/>
            <w:noWrap/>
            <w:vAlign w:val="bottom"/>
            <w:hideMark/>
          </w:tcPr>
          <w:p w14:paraId="48AE200D" w14:textId="77777777" w:rsidR="0011151B" w:rsidRDefault="0011151B">
            <w:pPr>
              <w:jc w:val="right"/>
              <w:rPr>
                <w:ins w:id="788" w:author="pschmidt" w:date="2018-02-06T12:50:00Z"/>
                <w:rFonts w:ascii="Calibri" w:hAnsi="Calibri"/>
                <w:color w:val="000000"/>
                <w:sz w:val="22"/>
                <w:szCs w:val="22"/>
              </w:rPr>
            </w:pPr>
          </w:p>
        </w:tc>
        <w:tc>
          <w:tcPr>
            <w:tcW w:w="1200" w:type="dxa"/>
            <w:shd w:val="clear" w:color="auto" w:fill="auto"/>
            <w:noWrap/>
            <w:vAlign w:val="bottom"/>
            <w:hideMark/>
          </w:tcPr>
          <w:p w14:paraId="5B106D03" w14:textId="77777777" w:rsidR="0011151B" w:rsidRDefault="0011151B" w:rsidP="00E47157">
            <w:pPr>
              <w:jc w:val="center"/>
              <w:rPr>
                <w:ins w:id="789" w:author="pschmidt" w:date="2018-02-06T12:50:00Z"/>
                <w:rFonts w:ascii="Calibri" w:hAnsi="Calibri"/>
                <w:color w:val="000000"/>
                <w:sz w:val="22"/>
                <w:szCs w:val="22"/>
              </w:rPr>
            </w:pPr>
            <w:ins w:id="790" w:author="pschmidt" w:date="2018-02-06T12:50:00Z">
              <w:r>
                <w:rPr>
                  <w:rFonts w:ascii="Calibri" w:hAnsi="Calibri"/>
                  <w:color w:val="000000"/>
                  <w:sz w:val="22"/>
                  <w:szCs w:val="22"/>
                </w:rPr>
                <w:t>TRUE</w:t>
              </w:r>
            </w:ins>
          </w:p>
        </w:tc>
        <w:tc>
          <w:tcPr>
            <w:tcW w:w="1200" w:type="dxa"/>
            <w:shd w:val="clear" w:color="auto" w:fill="auto"/>
            <w:noWrap/>
            <w:vAlign w:val="bottom"/>
            <w:hideMark/>
          </w:tcPr>
          <w:p w14:paraId="2032E136" w14:textId="77777777" w:rsidR="0011151B" w:rsidRDefault="0011151B">
            <w:pPr>
              <w:jc w:val="right"/>
              <w:rPr>
                <w:ins w:id="791" w:author="pschmidt" w:date="2018-02-06T12:50:00Z"/>
                <w:rFonts w:ascii="Calibri" w:hAnsi="Calibri"/>
                <w:color w:val="000000"/>
                <w:sz w:val="22"/>
                <w:szCs w:val="22"/>
              </w:rPr>
            </w:pPr>
            <w:ins w:id="792" w:author="pschmidt" w:date="2018-02-06T12:50:00Z">
              <w:r>
                <w:rPr>
                  <w:rFonts w:ascii="Calibri" w:hAnsi="Calibri"/>
                  <w:color w:val="000000"/>
                  <w:sz w:val="22"/>
                  <w:szCs w:val="22"/>
                </w:rPr>
                <w:t>1958.00043</w:t>
              </w:r>
            </w:ins>
          </w:p>
        </w:tc>
      </w:tr>
      <w:tr w:rsidR="0011151B" w14:paraId="7AB04B96" w14:textId="77777777" w:rsidTr="0011151B">
        <w:trPr>
          <w:trHeight w:val="300"/>
          <w:ins w:id="793" w:author="pschmidt" w:date="2018-02-06T12:50:00Z"/>
        </w:trPr>
        <w:tc>
          <w:tcPr>
            <w:tcW w:w="1200" w:type="dxa"/>
            <w:shd w:val="clear" w:color="auto" w:fill="auto"/>
            <w:noWrap/>
            <w:vAlign w:val="bottom"/>
            <w:hideMark/>
          </w:tcPr>
          <w:p w14:paraId="40C9BBA1" w14:textId="77777777" w:rsidR="0011151B" w:rsidRDefault="0011151B">
            <w:pPr>
              <w:jc w:val="right"/>
              <w:rPr>
                <w:ins w:id="794" w:author="pschmidt" w:date="2018-02-06T12:50:00Z"/>
                <w:rFonts w:ascii="Calibri" w:hAnsi="Calibri"/>
                <w:color w:val="000000"/>
                <w:sz w:val="22"/>
                <w:szCs w:val="22"/>
              </w:rPr>
            </w:pPr>
          </w:p>
        </w:tc>
        <w:tc>
          <w:tcPr>
            <w:tcW w:w="1200" w:type="dxa"/>
            <w:shd w:val="clear" w:color="auto" w:fill="auto"/>
            <w:noWrap/>
            <w:vAlign w:val="bottom"/>
            <w:hideMark/>
          </w:tcPr>
          <w:p w14:paraId="162FEC7A" w14:textId="77777777" w:rsidR="0011151B" w:rsidRDefault="0011151B">
            <w:pPr>
              <w:jc w:val="right"/>
              <w:rPr>
                <w:ins w:id="795" w:author="pschmidt" w:date="2018-02-06T12:50:00Z"/>
                <w:rFonts w:ascii="Calibri" w:hAnsi="Calibri"/>
                <w:color w:val="000000"/>
                <w:sz w:val="22"/>
                <w:szCs w:val="22"/>
              </w:rPr>
            </w:pPr>
            <w:ins w:id="796" w:author="pschmidt" w:date="2018-02-06T12:50:00Z">
              <w:r>
                <w:rPr>
                  <w:rFonts w:ascii="Calibri" w:hAnsi="Calibri"/>
                  <w:color w:val="000000"/>
                  <w:sz w:val="22"/>
                  <w:szCs w:val="22"/>
                </w:rPr>
                <w:t>-0.00111</w:t>
              </w:r>
            </w:ins>
          </w:p>
        </w:tc>
        <w:tc>
          <w:tcPr>
            <w:tcW w:w="1200" w:type="dxa"/>
            <w:shd w:val="clear" w:color="auto" w:fill="auto"/>
            <w:noWrap/>
            <w:vAlign w:val="bottom"/>
            <w:hideMark/>
          </w:tcPr>
          <w:p w14:paraId="478FC7C1" w14:textId="77777777" w:rsidR="0011151B" w:rsidRDefault="0011151B">
            <w:pPr>
              <w:jc w:val="right"/>
              <w:rPr>
                <w:ins w:id="797" w:author="pschmidt" w:date="2018-02-06T12:50:00Z"/>
                <w:rFonts w:ascii="Calibri" w:hAnsi="Calibri"/>
                <w:color w:val="000000"/>
                <w:sz w:val="22"/>
                <w:szCs w:val="22"/>
              </w:rPr>
            </w:pPr>
            <w:ins w:id="798" w:author="pschmidt" w:date="2018-02-06T12:50:00Z">
              <w:r>
                <w:rPr>
                  <w:rFonts w:ascii="Calibri" w:hAnsi="Calibri"/>
                  <w:color w:val="000000"/>
                  <w:sz w:val="22"/>
                  <w:szCs w:val="22"/>
                </w:rPr>
                <w:t>-0.00147</w:t>
              </w:r>
            </w:ins>
          </w:p>
        </w:tc>
        <w:tc>
          <w:tcPr>
            <w:tcW w:w="1200" w:type="dxa"/>
            <w:shd w:val="clear" w:color="auto" w:fill="auto"/>
            <w:noWrap/>
            <w:vAlign w:val="bottom"/>
            <w:hideMark/>
          </w:tcPr>
          <w:p w14:paraId="71EF233B" w14:textId="77777777" w:rsidR="0011151B" w:rsidRDefault="0011151B">
            <w:pPr>
              <w:jc w:val="right"/>
              <w:rPr>
                <w:ins w:id="799" w:author="pschmidt" w:date="2018-02-06T12:50:00Z"/>
                <w:rFonts w:ascii="Calibri" w:hAnsi="Calibri"/>
                <w:color w:val="000000"/>
                <w:sz w:val="22"/>
                <w:szCs w:val="22"/>
              </w:rPr>
            </w:pPr>
          </w:p>
        </w:tc>
        <w:tc>
          <w:tcPr>
            <w:tcW w:w="1200" w:type="dxa"/>
            <w:shd w:val="clear" w:color="auto" w:fill="auto"/>
            <w:noWrap/>
            <w:vAlign w:val="bottom"/>
            <w:hideMark/>
          </w:tcPr>
          <w:p w14:paraId="7E2792C1" w14:textId="77777777" w:rsidR="0011151B" w:rsidRDefault="0011151B">
            <w:pPr>
              <w:rPr>
                <w:ins w:id="800" w:author="pschmidt" w:date="2018-02-06T12:50:00Z"/>
                <w:sz w:val="20"/>
                <w:szCs w:val="20"/>
              </w:rPr>
            </w:pPr>
          </w:p>
        </w:tc>
        <w:tc>
          <w:tcPr>
            <w:tcW w:w="1200" w:type="dxa"/>
            <w:shd w:val="clear" w:color="auto" w:fill="auto"/>
            <w:noWrap/>
            <w:vAlign w:val="bottom"/>
            <w:hideMark/>
          </w:tcPr>
          <w:p w14:paraId="4F35EDEC" w14:textId="77777777" w:rsidR="0011151B" w:rsidRDefault="0011151B" w:rsidP="00E47157">
            <w:pPr>
              <w:jc w:val="center"/>
              <w:rPr>
                <w:ins w:id="801" w:author="pschmidt" w:date="2018-02-06T12:50:00Z"/>
                <w:rFonts w:ascii="Calibri" w:hAnsi="Calibri"/>
                <w:color w:val="000000"/>
                <w:sz w:val="22"/>
                <w:szCs w:val="22"/>
              </w:rPr>
            </w:pPr>
            <w:ins w:id="802" w:author="pschmidt" w:date="2018-02-06T12:50:00Z">
              <w:r>
                <w:rPr>
                  <w:rFonts w:ascii="Calibri" w:hAnsi="Calibri"/>
                  <w:color w:val="000000"/>
                  <w:sz w:val="22"/>
                  <w:szCs w:val="22"/>
                </w:rPr>
                <w:t>TRUE</w:t>
              </w:r>
            </w:ins>
          </w:p>
        </w:tc>
        <w:tc>
          <w:tcPr>
            <w:tcW w:w="1200" w:type="dxa"/>
            <w:shd w:val="clear" w:color="auto" w:fill="auto"/>
            <w:noWrap/>
            <w:vAlign w:val="bottom"/>
            <w:hideMark/>
          </w:tcPr>
          <w:p w14:paraId="62F561A8" w14:textId="5053831D" w:rsidR="0011151B" w:rsidRDefault="0011151B">
            <w:pPr>
              <w:jc w:val="right"/>
              <w:rPr>
                <w:ins w:id="803" w:author="pschmidt" w:date="2018-02-06T12:50:00Z"/>
                <w:rFonts w:ascii="Calibri" w:hAnsi="Calibri"/>
                <w:color w:val="000000"/>
                <w:sz w:val="22"/>
                <w:szCs w:val="22"/>
              </w:rPr>
            </w:pPr>
            <w:ins w:id="804" w:author="pschmidt" w:date="2018-02-06T12:50:00Z">
              <w:r>
                <w:rPr>
                  <w:rFonts w:ascii="Calibri" w:hAnsi="Calibri"/>
                  <w:color w:val="000000"/>
                  <w:sz w:val="22"/>
                  <w:szCs w:val="22"/>
                </w:rPr>
                <w:t>1958.7385</w:t>
              </w:r>
            </w:ins>
            <w:ins w:id="805" w:author="pschmidt" w:date="2018-02-06T12:51:00Z">
              <w:r>
                <w:rPr>
                  <w:rFonts w:ascii="Calibri" w:hAnsi="Calibri"/>
                  <w:color w:val="000000"/>
                  <w:sz w:val="22"/>
                  <w:szCs w:val="22"/>
                </w:rPr>
                <w:t>0</w:t>
              </w:r>
            </w:ins>
          </w:p>
        </w:tc>
      </w:tr>
      <w:tr w:rsidR="0011151B" w14:paraId="3225D101" w14:textId="77777777" w:rsidTr="0011151B">
        <w:trPr>
          <w:trHeight w:val="300"/>
          <w:ins w:id="806" w:author="pschmidt" w:date="2018-02-06T12:50:00Z"/>
        </w:trPr>
        <w:tc>
          <w:tcPr>
            <w:tcW w:w="1200" w:type="dxa"/>
            <w:shd w:val="clear" w:color="auto" w:fill="auto"/>
            <w:noWrap/>
            <w:vAlign w:val="bottom"/>
            <w:hideMark/>
          </w:tcPr>
          <w:p w14:paraId="5850A65D" w14:textId="77777777" w:rsidR="0011151B" w:rsidRDefault="0011151B">
            <w:pPr>
              <w:jc w:val="right"/>
              <w:rPr>
                <w:ins w:id="807" w:author="pschmidt" w:date="2018-02-06T12:50:00Z"/>
                <w:rFonts w:ascii="Calibri" w:hAnsi="Calibri"/>
                <w:color w:val="000000"/>
                <w:sz w:val="22"/>
                <w:szCs w:val="22"/>
              </w:rPr>
            </w:pPr>
            <w:ins w:id="808" w:author="pschmidt" w:date="2018-02-06T12:50:00Z">
              <w:r>
                <w:rPr>
                  <w:rFonts w:ascii="Calibri" w:hAnsi="Calibri"/>
                  <w:color w:val="000000"/>
                  <w:sz w:val="22"/>
                  <w:szCs w:val="22"/>
                </w:rPr>
                <w:t>0.00021</w:t>
              </w:r>
            </w:ins>
          </w:p>
        </w:tc>
        <w:tc>
          <w:tcPr>
            <w:tcW w:w="1200" w:type="dxa"/>
            <w:shd w:val="clear" w:color="auto" w:fill="auto"/>
            <w:noWrap/>
            <w:vAlign w:val="bottom"/>
            <w:hideMark/>
          </w:tcPr>
          <w:p w14:paraId="290B14C7" w14:textId="77777777" w:rsidR="0011151B" w:rsidRDefault="0011151B">
            <w:pPr>
              <w:jc w:val="right"/>
              <w:rPr>
                <w:ins w:id="809" w:author="pschmidt" w:date="2018-02-06T12:50:00Z"/>
                <w:rFonts w:ascii="Calibri" w:hAnsi="Calibri"/>
                <w:color w:val="000000"/>
                <w:sz w:val="22"/>
                <w:szCs w:val="22"/>
              </w:rPr>
            </w:pPr>
          </w:p>
        </w:tc>
        <w:tc>
          <w:tcPr>
            <w:tcW w:w="1200" w:type="dxa"/>
            <w:shd w:val="clear" w:color="auto" w:fill="auto"/>
            <w:noWrap/>
            <w:vAlign w:val="bottom"/>
            <w:hideMark/>
          </w:tcPr>
          <w:p w14:paraId="2928EBB7" w14:textId="77777777" w:rsidR="0011151B" w:rsidRDefault="0011151B">
            <w:pPr>
              <w:jc w:val="right"/>
              <w:rPr>
                <w:ins w:id="810" w:author="pschmidt" w:date="2018-02-06T12:50:00Z"/>
                <w:rFonts w:ascii="Calibri" w:hAnsi="Calibri"/>
                <w:color w:val="000000"/>
                <w:sz w:val="22"/>
                <w:szCs w:val="22"/>
              </w:rPr>
            </w:pPr>
            <w:ins w:id="811" w:author="pschmidt" w:date="2018-02-06T12:50:00Z">
              <w:r>
                <w:rPr>
                  <w:rFonts w:ascii="Calibri" w:hAnsi="Calibri"/>
                  <w:color w:val="000000"/>
                  <w:sz w:val="22"/>
                  <w:szCs w:val="22"/>
                </w:rPr>
                <w:t>-0.00313</w:t>
              </w:r>
            </w:ins>
          </w:p>
        </w:tc>
        <w:tc>
          <w:tcPr>
            <w:tcW w:w="1200" w:type="dxa"/>
            <w:shd w:val="clear" w:color="auto" w:fill="auto"/>
            <w:noWrap/>
            <w:vAlign w:val="bottom"/>
            <w:hideMark/>
          </w:tcPr>
          <w:p w14:paraId="21E781A8" w14:textId="77777777" w:rsidR="0011151B" w:rsidRDefault="0011151B">
            <w:pPr>
              <w:jc w:val="right"/>
              <w:rPr>
                <w:ins w:id="812" w:author="pschmidt" w:date="2018-02-06T12:50:00Z"/>
                <w:rFonts w:ascii="Calibri" w:hAnsi="Calibri"/>
                <w:color w:val="000000"/>
                <w:sz w:val="22"/>
                <w:szCs w:val="22"/>
              </w:rPr>
            </w:pPr>
          </w:p>
        </w:tc>
        <w:tc>
          <w:tcPr>
            <w:tcW w:w="1200" w:type="dxa"/>
            <w:shd w:val="clear" w:color="auto" w:fill="auto"/>
            <w:noWrap/>
            <w:vAlign w:val="bottom"/>
            <w:hideMark/>
          </w:tcPr>
          <w:p w14:paraId="4965CA05" w14:textId="77777777" w:rsidR="0011151B" w:rsidRDefault="0011151B">
            <w:pPr>
              <w:jc w:val="right"/>
              <w:rPr>
                <w:ins w:id="813" w:author="pschmidt" w:date="2018-02-06T12:50:00Z"/>
                <w:rFonts w:ascii="Calibri" w:hAnsi="Calibri"/>
                <w:color w:val="000000"/>
                <w:sz w:val="22"/>
                <w:szCs w:val="22"/>
              </w:rPr>
            </w:pPr>
            <w:ins w:id="814" w:author="pschmidt" w:date="2018-02-06T12:50:00Z">
              <w:r>
                <w:rPr>
                  <w:rFonts w:ascii="Calibri" w:hAnsi="Calibri"/>
                  <w:color w:val="000000"/>
                  <w:sz w:val="22"/>
                  <w:szCs w:val="22"/>
                </w:rPr>
                <w:t>-0.01545</w:t>
              </w:r>
            </w:ins>
          </w:p>
        </w:tc>
        <w:tc>
          <w:tcPr>
            <w:tcW w:w="1200" w:type="dxa"/>
            <w:shd w:val="clear" w:color="auto" w:fill="auto"/>
            <w:noWrap/>
            <w:vAlign w:val="bottom"/>
            <w:hideMark/>
          </w:tcPr>
          <w:p w14:paraId="6104004D" w14:textId="77777777" w:rsidR="0011151B" w:rsidRDefault="0011151B" w:rsidP="00E47157">
            <w:pPr>
              <w:jc w:val="center"/>
              <w:rPr>
                <w:ins w:id="815" w:author="pschmidt" w:date="2018-02-06T12:50:00Z"/>
                <w:rFonts w:ascii="Calibri" w:hAnsi="Calibri"/>
                <w:color w:val="000000"/>
                <w:sz w:val="22"/>
                <w:szCs w:val="22"/>
              </w:rPr>
            </w:pPr>
            <w:ins w:id="816" w:author="pschmidt" w:date="2018-02-06T12:50:00Z">
              <w:r>
                <w:rPr>
                  <w:rFonts w:ascii="Calibri" w:hAnsi="Calibri"/>
                  <w:color w:val="000000"/>
                  <w:sz w:val="22"/>
                  <w:szCs w:val="22"/>
                </w:rPr>
                <w:t>TRUE</w:t>
              </w:r>
            </w:ins>
          </w:p>
        </w:tc>
        <w:tc>
          <w:tcPr>
            <w:tcW w:w="1200" w:type="dxa"/>
            <w:shd w:val="clear" w:color="auto" w:fill="auto"/>
            <w:noWrap/>
            <w:vAlign w:val="bottom"/>
            <w:hideMark/>
          </w:tcPr>
          <w:p w14:paraId="718C65AF" w14:textId="77777777" w:rsidR="0011151B" w:rsidRDefault="0011151B">
            <w:pPr>
              <w:jc w:val="right"/>
              <w:rPr>
                <w:ins w:id="817" w:author="pschmidt" w:date="2018-02-06T12:50:00Z"/>
                <w:rFonts w:ascii="Calibri" w:hAnsi="Calibri"/>
                <w:color w:val="000000"/>
                <w:sz w:val="22"/>
                <w:szCs w:val="22"/>
              </w:rPr>
            </w:pPr>
            <w:ins w:id="818" w:author="pschmidt" w:date="2018-02-06T12:50:00Z">
              <w:r>
                <w:rPr>
                  <w:rFonts w:ascii="Calibri" w:hAnsi="Calibri"/>
                  <w:color w:val="000000"/>
                  <w:sz w:val="22"/>
                  <w:szCs w:val="22"/>
                </w:rPr>
                <w:t>1959.28441</w:t>
              </w:r>
            </w:ins>
          </w:p>
        </w:tc>
      </w:tr>
      <w:tr w:rsidR="0011151B" w14:paraId="4D31BBDC" w14:textId="77777777" w:rsidTr="0011151B">
        <w:trPr>
          <w:trHeight w:val="300"/>
          <w:ins w:id="819" w:author="pschmidt" w:date="2018-02-06T12:50:00Z"/>
        </w:trPr>
        <w:tc>
          <w:tcPr>
            <w:tcW w:w="1200" w:type="dxa"/>
            <w:shd w:val="clear" w:color="auto" w:fill="auto"/>
            <w:noWrap/>
            <w:vAlign w:val="bottom"/>
            <w:hideMark/>
          </w:tcPr>
          <w:p w14:paraId="6FCFD286" w14:textId="77777777" w:rsidR="0011151B" w:rsidRDefault="0011151B">
            <w:pPr>
              <w:jc w:val="right"/>
              <w:rPr>
                <w:ins w:id="820" w:author="pschmidt" w:date="2018-02-06T12:50:00Z"/>
                <w:rFonts w:ascii="Calibri" w:hAnsi="Calibri"/>
                <w:color w:val="000000"/>
                <w:sz w:val="22"/>
                <w:szCs w:val="22"/>
              </w:rPr>
            </w:pPr>
            <w:ins w:id="821" w:author="pschmidt" w:date="2018-02-06T12:50:00Z">
              <w:r>
                <w:rPr>
                  <w:rFonts w:ascii="Calibri" w:hAnsi="Calibri"/>
                  <w:color w:val="000000"/>
                  <w:sz w:val="22"/>
                  <w:szCs w:val="22"/>
                </w:rPr>
                <w:t>-0.00002</w:t>
              </w:r>
            </w:ins>
          </w:p>
        </w:tc>
        <w:tc>
          <w:tcPr>
            <w:tcW w:w="1200" w:type="dxa"/>
            <w:shd w:val="clear" w:color="auto" w:fill="auto"/>
            <w:noWrap/>
            <w:vAlign w:val="bottom"/>
            <w:hideMark/>
          </w:tcPr>
          <w:p w14:paraId="12CC639B" w14:textId="09E7FCC7" w:rsidR="0011151B" w:rsidRDefault="0011151B">
            <w:pPr>
              <w:jc w:val="right"/>
              <w:rPr>
                <w:ins w:id="822" w:author="pschmidt" w:date="2018-02-06T12:50:00Z"/>
                <w:rFonts w:ascii="Calibri" w:hAnsi="Calibri"/>
                <w:color w:val="000000"/>
                <w:sz w:val="22"/>
                <w:szCs w:val="22"/>
              </w:rPr>
            </w:pPr>
            <w:ins w:id="823" w:author="pschmidt" w:date="2018-02-06T12:50:00Z">
              <w:r>
                <w:rPr>
                  <w:rFonts w:ascii="Calibri" w:hAnsi="Calibri"/>
                  <w:color w:val="000000"/>
                  <w:sz w:val="22"/>
                  <w:szCs w:val="22"/>
                </w:rPr>
                <w:t>-0.0016</w:t>
              </w:r>
            </w:ins>
            <w:ins w:id="824"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4615EDC7" w14:textId="77777777" w:rsidR="0011151B" w:rsidRDefault="0011151B">
            <w:pPr>
              <w:jc w:val="right"/>
              <w:rPr>
                <w:ins w:id="825" w:author="pschmidt" w:date="2018-02-06T12:50:00Z"/>
                <w:rFonts w:ascii="Calibri" w:hAnsi="Calibri"/>
                <w:color w:val="000000"/>
                <w:sz w:val="22"/>
                <w:szCs w:val="22"/>
              </w:rPr>
            </w:pPr>
          </w:p>
        </w:tc>
        <w:tc>
          <w:tcPr>
            <w:tcW w:w="1200" w:type="dxa"/>
            <w:shd w:val="clear" w:color="auto" w:fill="auto"/>
            <w:noWrap/>
            <w:vAlign w:val="bottom"/>
            <w:hideMark/>
          </w:tcPr>
          <w:p w14:paraId="524FB52C" w14:textId="77777777" w:rsidR="0011151B" w:rsidRDefault="0011151B">
            <w:pPr>
              <w:rPr>
                <w:ins w:id="826" w:author="pschmidt" w:date="2018-02-06T12:50:00Z"/>
                <w:sz w:val="20"/>
                <w:szCs w:val="20"/>
              </w:rPr>
            </w:pPr>
          </w:p>
        </w:tc>
        <w:tc>
          <w:tcPr>
            <w:tcW w:w="1200" w:type="dxa"/>
            <w:shd w:val="clear" w:color="auto" w:fill="auto"/>
            <w:noWrap/>
            <w:vAlign w:val="bottom"/>
            <w:hideMark/>
          </w:tcPr>
          <w:p w14:paraId="56E63692" w14:textId="77777777" w:rsidR="0011151B" w:rsidRDefault="0011151B">
            <w:pPr>
              <w:rPr>
                <w:ins w:id="827" w:author="pschmidt" w:date="2018-02-06T12:50:00Z"/>
                <w:sz w:val="20"/>
                <w:szCs w:val="20"/>
              </w:rPr>
            </w:pPr>
          </w:p>
        </w:tc>
        <w:tc>
          <w:tcPr>
            <w:tcW w:w="1200" w:type="dxa"/>
            <w:shd w:val="clear" w:color="auto" w:fill="auto"/>
            <w:noWrap/>
            <w:vAlign w:val="bottom"/>
            <w:hideMark/>
          </w:tcPr>
          <w:p w14:paraId="58C853DB" w14:textId="77777777" w:rsidR="0011151B" w:rsidRDefault="0011151B" w:rsidP="00E47157">
            <w:pPr>
              <w:jc w:val="center"/>
              <w:rPr>
                <w:ins w:id="828" w:author="pschmidt" w:date="2018-02-06T12:50:00Z"/>
                <w:rFonts w:ascii="Calibri" w:hAnsi="Calibri"/>
                <w:color w:val="000000"/>
                <w:sz w:val="22"/>
                <w:szCs w:val="22"/>
              </w:rPr>
            </w:pPr>
            <w:ins w:id="829" w:author="pschmidt" w:date="2018-02-06T12:50:00Z">
              <w:r>
                <w:rPr>
                  <w:rFonts w:ascii="Calibri" w:hAnsi="Calibri"/>
                  <w:color w:val="000000"/>
                  <w:sz w:val="22"/>
                  <w:szCs w:val="22"/>
                </w:rPr>
                <w:t>TRUE</w:t>
              </w:r>
            </w:ins>
          </w:p>
        </w:tc>
        <w:tc>
          <w:tcPr>
            <w:tcW w:w="1200" w:type="dxa"/>
            <w:shd w:val="clear" w:color="auto" w:fill="auto"/>
            <w:noWrap/>
            <w:vAlign w:val="bottom"/>
            <w:hideMark/>
          </w:tcPr>
          <w:p w14:paraId="1845EA14" w14:textId="77777777" w:rsidR="0011151B" w:rsidRDefault="0011151B">
            <w:pPr>
              <w:jc w:val="right"/>
              <w:rPr>
                <w:ins w:id="830" w:author="pschmidt" w:date="2018-02-06T12:50:00Z"/>
                <w:rFonts w:ascii="Calibri" w:hAnsi="Calibri"/>
                <w:color w:val="000000"/>
                <w:sz w:val="22"/>
                <w:szCs w:val="22"/>
              </w:rPr>
            </w:pPr>
            <w:ins w:id="831" w:author="pschmidt" w:date="2018-02-06T12:50:00Z">
              <w:r>
                <w:rPr>
                  <w:rFonts w:ascii="Calibri" w:hAnsi="Calibri"/>
                  <w:color w:val="000000"/>
                  <w:sz w:val="22"/>
                  <w:szCs w:val="22"/>
                </w:rPr>
                <w:t>1959.56527</w:t>
              </w:r>
            </w:ins>
          </w:p>
        </w:tc>
      </w:tr>
      <w:tr w:rsidR="0011151B" w14:paraId="4D5506B6" w14:textId="77777777" w:rsidTr="0011151B">
        <w:trPr>
          <w:trHeight w:val="300"/>
          <w:ins w:id="832" w:author="pschmidt" w:date="2018-02-06T12:50:00Z"/>
        </w:trPr>
        <w:tc>
          <w:tcPr>
            <w:tcW w:w="1200" w:type="dxa"/>
            <w:shd w:val="clear" w:color="auto" w:fill="auto"/>
            <w:noWrap/>
            <w:vAlign w:val="bottom"/>
            <w:hideMark/>
          </w:tcPr>
          <w:p w14:paraId="0800C26A" w14:textId="77777777" w:rsidR="0011151B" w:rsidRDefault="0011151B">
            <w:pPr>
              <w:jc w:val="right"/>
              <w:rPr>
                <w:ins w:id="833" w:author="pschmidt" w:date="2018-02-06T12:50:00Z"/>
                <w:rFonts w:ascii="Calibri" w:hAnsi="Calibri"/>
                <w:color w:val="000000"/>
                <w:sz w:val="22"/>
                <w:szCs w:val="22"/>
              </w:rPr>
            </w:pPr>
          </w:p>
        </w:tc>
        <w:tc>
          <w:tcPr>
            <w:tcW w:w="1200" w:type="dxa"/>
            <w:shd w:val="clear" w:color="auto" w:fill="auto"/>
            <w:noWrap/>
            <w:vAlign w:val="bottom"/>
            <w:hideMark/>
          </w:tcPr>
          <w:p w14:paraId="202F07AB" w14:textId="77777777" w:rsidR="0011151B" w:rsidRDefault="0011151B">
            <w:pPr>
              <w:rPr>
                <w:ins w:id="834" w:author="pschmidt" w:date="2018-02-06T12:50:00Z"/>
                <w:sz w:val="20"/>
                <w:szCs w:val="20"/>
              </w:rPr>
            </w:pPr>
          </w:p>
        </w:tc>
        <w:tc>
          <w:tcPr>
            <w:tcW w:w="1200" w:type="dxa"/>
            <w:shd w:val="clear" w:color="auto" w:fill="auto"/>
            <w:noWrap/>
            <w:vAlign w:val="bottom"/>
            <w:hideMark/>
          </w:tcPr>
          <w:p w14:paraId="4745F693" w14:textId="77777777" w:rsidR="0011151B" w:rsidRDefault="0011151B">
            <w:pPr>
              <w:jc w:val="right"/>
              <w:rPr>
                <w:ins w:id="835" w:author="pschmidt" w:date="2018-02-06T12:50:00Z"/>
                <w:rFonts w:ascii="Calibri" w:hAnsi="Calibri"/>
                <w:color w:val="000000"/>
                <w:sz w:val="22"/>
                <w:szCs w:val="22"/>
              </w:rPr>
            </w:pPr>
            <w:ins w:id="836" w:author="pschmidt" w:date="2018-02-06T12:50:00Z">
              <w:r>
                <w:rPr>
                  <w:rFonts w:ascii="Calibri" w:hAnsi="Calibri"/>
                  <w:color w:val="000000"/>
                  <w:sz w:val="22"/>
                  <w:szCs w:val="22"/>
                </w:rPr>
                <w:t>-0.00387</w:t>
              </w:r>
            </w:ins>
          </w:p>
        </w:tc>
        <w:tc>
          <w:tcPr>
            <w:tcW w:w="1200" w:type="dxa"/>
            <w:shd w:val="clear" w:color="auto" w:fill="auto"/>
            <w:noWrap/>
            <w:vAlign w:val="bottom"/>
            <w:hideMark/>
          </w:tcPr>
          <w:p w14:paraId="62113BDE" w14:textId="77777777" w:rsidR="0011151B" w:rsidRDefault="0011151B">
            <w:pPr>
              <w:jc w:val="right"/>
              <w:rPr>
                <w:ins w:id="837" w:author="pschmidt" w:date="2018-02-06T12:50:00Z"/>
                <w:rFonts w:ascii="Calibri" w:hAnsi="Calibri"/>
                <w:color w:val="000000"/>
                <w:sz w:val="22"/>
                <w:szCs w:val="22"/>
              </w:rPr>
            </w:pPr>
          </w:p>
        </w:tc>
        <w:tc>
          <w:tcPr>
            <w:tcW w:w="1200" w:type="dxa"/>
            <w:shd w:val="clear" w:color="auto" w:fill="auto"/>
            <w:noWrap/>
            <w:vAlign w:val="bottom"/>
            <w:hideMark/>
          </w:tcPr>
          <w:p w14:paraId="4A32A504" w14:textId="77777777" w:rsidR="0011151B" w:rsidRDefault="0011151B">
            <w:pPr>
              <w:rPr>
                <w:ins w:id="838" w:author="pschmidt" w:date="2018-02-06T12:50:00Z"/>
                <w:sz w:val="20"/>
                <w:szCs w:val="20"/>
              </w:rPr>
            </w:pPr>
          </w:p>
        </w:tc>
        <w:tc>
          <w:tcPr>
            <w:tcW w:w="1200" w:type="dxa"/>
            <w:shd w:val="clear" w:color="auto" w:fill="auto"/>
            <w:noWrap/>
            <w:vAlign w:val="bottom"/>
            <w:hideMark/>
          </w:tcPr>
          <w:p w14:paraId="13F15D7A" w14:textId="77777777" w:rsidR="0011151B" w:rsidRDefault="0011151B" w:rsidP="00E47157">
            <w:pPr>
              <w:jc w:val="center"/>
              <w:rPr>
                <w:ins w:id="839" w:author="pschmidt" w:date="2018-02-06T12:50:00Z"/>
                <w:rFonts w:ascii="Calibri" w:hAnsi="Calibri"/>
                <w:color w:val="000000"/>
                <w:sz w:val="22"/>
                <w:szCs w:val="22"/>
              </w:rPr>
            </w:pPr>
            <w:ins w:id="840" w:author="pschmidt" w:date="2018-02-06T12:50:00Z">
              <w:r>
                <w:rPr>
                  <w:rFonts w:ascii="Calibri" w:hAnsi="Calibri"/>
                  <w:color w:val="000000"/>
                  <w:sz w:val="22"/>
                  <w:szCs w:val="22"/>
                </w:rPr>
                <w:t>TRUE</w:t>
              </w:r>
            </w:ins>
          </w:p>
        </w:tc>
        <w:tc>
          <w:tcPr>
            <w:tcW w:w="1200" w:type="dxa"/>
            <w:shd w:val="clear" w:color="auto" w:fill="auto"/>
            <w:noWrap/>
            <w:vAlign w:val="bottom"/>
            <w:hideMark/>
          </w:tcPr>
          <w:p w14:paraId="2D9BCEB0" w14:textId="77777777" w:rsidR="0011151B" w:rsidRDefault="0011151B">
            <w:pPr>
              <w:jc w:val="right"/>
              <w:rPr>
                <w:ins w:id="841" w:author="pschmidt" w:date="2018-02-06T12:50:00Z"/>
                <w:rFonts w:ascii="Calibri" w:hAnsi="Calibri"/>
                <w:color w:val="000000"/>
                <w:sz w:val="22"/>
                <w:szCs w:val="22"/>
              </w:rPr>
            </w:pPr>
            <w:ins w:id="842" w:author="pschmidt" w:date="2018-02-06T12:50:00Z">
              <w:r>
                <w:rPr>
                  <w:rFonts w:ascii="Calibri" w:hAnsi="Calibri"/>
                  <w:color w:val="000000"/>
                  <w:sz w:val="22"/>
                  <w:szCs w:val="22"/>
                </w:rPr>
                <w:t>1960.56219</w:t>
              </w:r>
            </w:ins>
          </w:p>
        </w:tc>
      </w:tr>
      <w:tr w:rsidR="0011151B" w14:paraId="671FFB1D" w14:textId="77777777" w:rsidTr="0011151B">
        <w:trPr>
          <w:trHeight w:val="300"/>
          <w:ins w:id="843" w:author="pschmidt" w:date="2018-02-06T12:50:00Z"/>
        </w:trPr>
        <w:tc>
          <w:tcPr>
            <w:tcW w:w="1200" w:type="dxa"/>
            <w:shd w:val="clear" w:color="auto" w:fill="auto"/>
            <w:noWrap/>
            <w:vAlign w:val="bottom"/>
            <w:hideMark/>
          </w:tcPr>
          <w:p w14:paraId="51EF469D" w14:textId="77777777" w:rsidR="0011151B" w:rsidRDefault="0011151B">
            <w:pPr>
              <w:jc w:val="right"/>
              <w:rPr>
                <w:ins w:id="844" w:author="pschmidt" w:date="2018-02-06T12:50:00Z"/>
                <w:rFonts w:ascii="Calibri" w:hAnsi="Calibri"/>
                <w:color w:val="000000"/>
                <w:sz w:val="22"/>
                <w:szCs w:val="22"/>
              </w:rPr>
            </w:pPr>
            <w:ins w:id="845" w:author="pschmidt" w:date="2018-02-06T12:50:00Z">
              <w:r>
                <w:rPr>
                  <w:rFonts w:ascii="Calibri" w:hAnsi="Calibri"/>
                  <w:color w:val="000000"/>
                  <w:sz w:val="22"/>
                  <w:szCs w:val="22"/>
                </w:rPr>
                <w:t>-0.00002</w:t>
              </w:r>
            </w:ins>
          </w:p>
        </w:tc>
        <w:tc>
          <w:tcPr>
            <w:tcW w:w="1200" w:type="dxa"/>
            <w:shd w:val="clear" w:color="auto" w:fill="auto"/>
            <w:noWrap/>
            <w:vAlign w:val="bottom"/>
            <w:hideMark/>
          </w:tcPr>
          <w:p w14:paraId="6374CE59" w14:textId="77777777" w:rsidR="0011151B" w:rsidRDefault="0011151B">
            <w:pPr>
              <w:jc w:val="right"/>
              <w:rPr>
                <w:ins w:id="846" w:author="pschmidt" w:date="2018-02-06T12:50:00Z"/>
                <w:rFonts w:ascii="Calibri" w:hAnsi="Calibri"/>
                <w:color w:val="000000"/>
                <w:sz w:val="22"/>
                <w:szCs w:val="22"/>
              </w:rPr>
            </w:pPr>
            <w:ins w:id="847" w:author="pschmidt" w:date="2018-02-06T12:50:00Z">
              <w:r>
                <w:rPr>
                  <w:rFonts w:ascii="Calibri" w:hAnsi="Calibri"/>
                  <w:color w:val="000000"/>
                  <w:sz w:val="22"/>
                  <w:szCs w:val="22"/>
                </w:rPr>
                <w:t>-0.00111</w:t>
              </w:r>
            </w:ins>
          </w:p>
        </w:tc>
        <w:tc>
          <w:tcPr>
            <w:tcW w:w="1200" w:type="dxa"/>
            <w:shd w:val="clear" w:color="auto" w:fill="auto"/>
            <w:noWrap/>
            <w:vAlign w:val="bottom"/>
            <w:hideMark/>
          </w:tcPr>
          <w:p w14:paraId="131D19F5" w14:textId="77777777" w:rsidR="0011151B" w:rsidRDefault="0011151B">
            <w:pPr>
              <w:jc w:val="right"/>
              <w:rPr>
                <w:ins w:id="848" w:author="pschmidt" w:date="2018-02-06T12:50:00Z"/>
                <w:rFonts w:ascii="Calibri" w:hAnsi="Calibri"/>
                <w:color w:val="000000"/>
                <w:sz w:val="22"/>
                <w:szCs w:val="22"/>
              </w:rPr>
            </w:pPr>
            <w:ins w:id="849" w:author="pschmidt" w:date="2018-02-06T12:50:00Z">
              <w:r>
                <w:rPr>
                  <w:rFonts w:ascii="Calibri" w:hAnsi="Calibri"/>
                  <w:color w:val="000000"/>
                  <w:sz w:val="22"/>
                  <w:szCs w:val="22"/>
                </w:rPr>
                <w:t>-0.00147</w:t>
              </w:r>
            </w:ins>
          </w:p>
        </w:tc>
        <w:tc>
          <w:tcPr>
            <w:tcW w:w="1200" w:type="dxa"/>
            <w:shd w:val="clear" w:color="auto" w:fill="auto"/>
            <w:noWrap/>
            <w:vAlign w:val="bottom"/>
            <w:hideMark/>
          </w:tcPr>
          <w:p w14:paraId="5E797583" w14:textId="77777777" w:rsidR="0011151B" w:rsidRDefault="0011151B">
            <w:pPr>
              <w:jc w:val="right"/>
              <w:rPr>
                <w:ins w:id="850" w:author="pschmidt" w:date="2018-02-06T12:50:00Z"/>
                <w:rFonts w:ascii="Calibri" w:hAnsi="Calibri"/>
                <w:color w:val="000000"/>
                <w:sz w:val="22"/>
                <w:szCs w:val="22"/>
              </w:rPr>
            </w:pPr>
          </w:p>
        </w:tc>
        <w:tc>
          <w:tcPr>
            <w:tcW w:w="1200" w:type="dxa"/>
            <w:shd w:val="clear" w:color="auto" w:fill="auto"/>
            <w:noWrap/>
            <w:vAlign w:val="bottom"/>
            <w:hideMark/>
          </w:tcPr>
          <w:p w14:paraId="749E148E" w14:textId="77777777" w:rsidR="0011151B" w:rsidRDefault="0011151B">
            <w:pPr>
              <w:rPr>
                <w:ins w:id="851" w:author="pschmidt" w:date="2018-02-06T12:50:00Z"/>
                <w:sz w:val="20"/>
                <w:szCs w:val="20"/>
              </w:rPr>
            </w:pPr>
          </w:p>
        </w:tc>
        <w:tc>
          <w:tcPr>
            <w:tcW w:w="1200" w:type="dxa"/>
            <w:shd w:val="clear" w:color="auto" w:fill="auto"/>
            <w:noWrap/>
            <w:vAlign w:val="bottom"/>
            <w:hideMark/>
          </w:tcPr>
          <w:p w14:paraId="6F876FFD" w14:textId="77777777" w:rsidR="0011151B" w:rsidRDefault="0011151B" w:rsidP="00E47157">
            <w:pPr>
              <w:jc w:val="center"/>
              <w:rPr>
                <w:ins w:id="852" w:author="pschmidt" w:date="2018-02-06T12:50:00Z"/>
                <w:rFonts w:ascii="Calibri" w:hAnsi="Calibri"/>
                <w:color w:val="000000"/>
                <w:sz w:val="22"/>
                <w:szCs w:val="22"/>
              </w:rPr>
            </w:pPr>
            <w:ins w:id="853" w:author="pschmidt" w:date="2018-02-06T12:50:00Z">
              <w:r>
                <w:rPr>
                  <w:rFonts w:ascii="Calibri" w:hAnsi="Calibri"/>
                  <w:color w:val="000000"/>
                  <w:sz w:val="22"/>
                  <w:szCs w:val="22"/>
                </w:rPr>
                <w:t>TRUE</w:t>
              </w:r>
            </w:ins>
          </w:p>
        </w:tc>
        <w:tc>
          <w:tcPr>
            <w:tcW w:w="1200" w:type="dxa"/>
            <w:shd w:val="clear" w:color="auto" w:fill="auto"/>
            <w:noWrap/>
            <w:vAlign w:val="bottom"/>
            <w:hideMark/>
          </w:tcPr>
          <w:p w14:paraId="39E02609" w14:textId="77777777" w:rsidR="0011151B" w:rsidRDefault="0011151B">
            <w:pPr>
              <w:jc w:val="right"/>
              <w:rPr>
                <w:ins w:id="854" w:author="pschmidt" w:date="2018-02-06T12:50:00Z"/>
                <w:rFonts w:ascii="Calibri" w:hAnsi="Calibri"/>
                <w:color w:val="000000"/>
                <w:sz w:val="22"/>
                <w:szCs w:val="22"/>
              </w:rPr>
            </w:pPr>
            <w:ins w:id="855" w:author="pschmidt" w:date="2018-02-06T12:50:00Z">
              <w:r>
                <w:rPr>
                  <w:rFonts w:ascii="Calibri" w:hAnsi="Calibri"/>
                  <w:color w:val="000000"/>
                  <w:sz w:val="22"/>
                  <w:szCs w:val="22"/>
                </w:rPr>
                <w:t>1960.73797</w:t>
              </w:r>
            </w:ins>
          </w:p>
        </w:tc>
      </w:tr>
      <w:tr w:rsidR="0011151B" w14:paraId="505C1AFD" w14:textId="77777777" w:rsidTr="0011151B">
        <w:trPr>
          <w:trHeight w:val="300"/>
          <w:ins w:id="856" w:author="pschmidt" w:date="2018-02-06T12:50:00Z"/>
        </w:trPr>
        <w:tc>
          <w:tcPr>
            <w:tcW w:w="1200" w:type="dxa"/>
            <w:shd w:val="clear" w:color="auto" w:fill="auto"/>
            <w:noWrap/>
            <w:vAlign w:val="bottom"/>
            <w:hideMark/>
          </w:tcPr>
          <w:p w14:paraId="50F16B30" w14:textId="77777777" w:rsidR="0011151B" w:rsidRDefault="0011151B">
            <w:pPr>
              <w:jc w:val="right"/>
              <w:rPr>
                <w:ins w:id="857" w:author="pschmidt" w:date="2018-02-06T12:50:00Z"/>
                <w:rFonts w:ascii="Calibri" w:hAnsi="Calibri"/>
                <w:color w:val="000000"/>
                <w:sz w:val="22"/>
                <w:szCs w:val="22"/>
              </w:rPr>
            </w:pPr>
            <w:ins w:id="858" w:author="pschmidt" w:date="2018-02-06T12:50:00Z">
              <w:r>
                <w:rPr>
                  <w:rFonts w:ascii="Calibri" w:hAnsi="Calibri"/>
                  <w:color w:val="000000"/>
                  <w:sz w:val="22"/>
                  <w:szCs w:val="22"/>
                </w:rPr>
                <w:t>-0.00008</w:t>
              </w:r>
            </w:ins>
          </w:p>
        </w:tc>
        <w:tc>
          <w:tcPr>
            <w:tcW w:w="1200" w:type="dxa"/>
            <w:shd w:val="clear" w:color="auto" w:fill="auto"/>
            <w:noWrap/>
            <w:vAlign w:val="bottom"/>
            <w:hideMark/>
          </w:tcPr>
          <w:p w14:paraId="58AA009B" w14:textId="77777777" w:rsidR="0011151B" w:rsidRDefault="0011151B">
            <w:pPr>
              <w:jc w:val="right"/>
              <w:rPr>
                <w:ins w:id="859" w:author="pschmidt" w:date="2018-02-06T12:50:00Z"/>
                <w:rFonts w:ascii="Calibri" w:hAnsi="Calibri"/>
                <w:color w:val="000000"/>
                <w:sz w:val="22"/>
                <w:szCs w:val="22"/>
              </w:rPr>
            </w:pPr>
          </w:p>
        </w:tc>
        <w:tc>
          <w:tcPr>
            <w:tcW w:w="1200" w:type="dxa"/>
            <w:shd w:val="clear" w:color="auto" w:fill="auto"/>
            <w:noWrap/>
            <w:vAlign w:val="bottom"/>
            <w:hideMark/>
          </w:tcPr>
          <w:p w14:paraId="0CE610EE" w14:textId="77777777" w:rsidR="0011151B" w:rsidRDefault="0011151B">
            <w:pPr>
              <w:jc w:val="right"/>
              <w:rPr>
                <w:ins w:id="860" w:author="pschmidt" w:date="2018-02-06T12:50:00Z"/>
                <w:rFonts w:ascii="Calibri" w:hAnsi="Calibri"/>
                <w:color w:val="000000"/>
                <w:sz w:val="22"/>
                <w:szCs w:val="22"/>
              </w:rPr>
            </w:pPr>
            <w:ins w:id="861" w:author="pschmidt" w:date="2018-02-06T12:50:00Z">
              <w:r>
                <w:rPr>
                  <w:rFonts w:ascii="Calibri" w:hAnsi="Calibri"/>
                  <w:color w:val="000000"/>
                  <w:sz w:val="22"/>
                  <w:szCs w:val="22"/>
                </w:rPr>
                <w:t>-0.00387</w:t>
              </w:r>
            </w:ins>
          </w:p>
        </w:tc>
        <w:tc>
          <w:tcPr>
            <w:tcW w:w="1200" w:type="dxa"/>
            <w:shd w:val="clear" w:color="auto" w:fill="auto"/>
            <w:noWrap/>
            <w:vAlign w:val="bottom"/>
            <w:hideMark/>
          </w:tcPr>
          <w:p w14:paraId="71242D09" w14:textId="77777777" w:rsidR="0011151B" w:rsidRDefault="0011151B">
            <w:pPr>
              <w:jc w:val="right"/>
              <w:rPr>
                <w:ins w:id="862" w:author="pschmidt" w:date="2018-02-06T12:50:00Z"/>
                <w:rFonts w:ascii="Calibri" w:hAnsi="Calibri"/>
                <w:color w:val="000000"/>
                <w:sz w:val="22"/>
                <w:szCs w:val="22"/>
              </w:rPr>
            </w:pPr>
          </w:p>
        </w:tc>
        <w:tc>
          <w:tcPr>
            <w:tcW w:w="1200" w:type="dxa"/>
            <w:shd w:val="clear" w:color="auto" w:fill="auto"/>
            <w:noWrap/>
            <w:vAlign w:val="bottom"/>
            <w:hideMark/>
          </w:tcPr>
          <w:p w14:paraId="13E0A36A" w14:textId="77777777" w:rsidR="0011151B" w:rsidRDefault="0011151B">
            <w:pPr>
              <w:rPr>
                <w:ins w:id="863" w:author="pschmidt" w:date="2018-02-06T12:50:00Z"/>
                <w:sz w:val="20"/>
                <w:szCs w:val="20"/>
              </w:rPr>
            </w:pPr>
          </w:p>
        </w:tc>
        <w:tc>
          <w:tcPr>
            <w:tcW w:w="1200" w:type="dxa"/>
            <w:shd w:val="clear" w:color="auto" w:fill="auto"/>
            <w:noWrap/>
            <w:vAlign w:val="bottom"/>
            <w:hideMark/>
          </w:tcPr>
          <w:p w14:paraId="2BE9D7C6" w14:textId="77777777" w:rsidR="0011151B" w:rsidRDefault="0011151B" w:rsidP="00E47157">
            <w:pPr>
              <w:jc w:val="center"/>
              <w:rPr>
                <w:ins w:id="864" w:author="pschmidt" w:date="2018-02-06T12:50:00Z"/>
                <w:rFonts w:ascii="Calibri" w:hAnsi="Calibri"/>
                <w:color w:val="000000"/>
                <w:sz w:val="22"/>
                <w:szCs w:val="22"/>
              </w:rPr>
            </w:pPr>
            <w:ins w:id="865" w:author="pschmidt" w:date="2018-02-06T12:50:00Z">
              <w:r>
                <w:rPr>
                  <w:rFonts w:ascii="Calibri" w:hAnsi="Calibri"/>
                  <w:color w:val="000000"/>
                  <w:sz w:val="22"/>
                  <w:szCs w:val="22"/>
                </w:rPr>
                <w:t>TRUE</w:t>
              </w:r>
            </w:ins>
          </w:p>
        </w:tc>
        <w:tc>
          <w:tcPr>
            <w:tcW w:w="1200" w:type="dxa"/>
            <w:shd w:val="clear" w:color="auto" w:fill="auto"/>
            <w:noWrap/>
            <w:vAlign w:val="bottom"/>
            <w:hideMark/>
          </w:tcPr>
          <w:p w14:paraId="45079E99" w14:textId="77777777" w:rsidR="0011151B" w:rsidRDefault="0011151B">
            <w:pPr>
              <w:jc w:val="right"/>
              <w:rPr>
                <w:ins w:id="866" w:author="pschmidt" w:date="2018-02-06T12:50:00Z"/>
                <w:rFonts w:ascii="Calibri" w:hAnsi="Calibri"/>
                <w:color w:val="000000"/>
                <w:sz w:val="22"/>
                <w:szCs w:val="22"/>
              </w:rPr>
            </w:pPr>
            <w:ins w:id="867" w:author="pschmidt" w:date="2018-02-06T12:50:00Z">
              <w:r>
                <w:rPr>
                  <w:rFonts w:ascii="Calibri" w:hAnsi="Calibri"/>
                  <w:color w:val="000000"/>
                  <w:sz w:val="22"/>
                  <w:szCs w:val="22"/>
                </w:rPr>
                <w:t>1962.55533</w:t>
              </w:r>
            </w:ins>
          </w:p>
        </w:tc>
      </w:tr>
      <w:tr w:rsidR="0011151B" w14:paraId="6A4A4FE0" w14:textId="77777777" w:rsidTr="0011151B">
        <w:trPr>
          <w:trHeight w:val="300"/>
          <w:ins w:id="868" w:author="pschmidt" w:date="2018-02-06T12:50:00Z"/>
        </w:trPr>
        <w:tc>
          <w:tcPr>
            <w:tcW w:w="1200" w:type="dxa"/>
            <w:shd w:val="clear" w:color="auto" w:fill="auto"/>
            <w:noWrap/>
            <w:vAlign w:val="bottom"/>
            <w:hideMark/>
          </w:tcPr>
          <w:p w14:paraId="788439B8" w14:textId="77777777" w:rsidR="0011151B" w:rsidRDefault="0011151B">
            <w:pPr>
              <w:jc w:val="right"/>
              <w:rPr>
                <w:ins w:id="869" w:author="pschmidt" w:date="2018-02-06T12:50:00Z"/>
                <w:rFonts w:ascii="Calibri" w:hAnsi="Calibri"/>
                <w:color w:val="000000"/>
                <w:sz w:val="22"/>
                <w:szCs w:val="22"/>
              </w:rPr>
            </w:pPr>
          </w:p>
        </w:tc>
        <w:tc>
          <w:tcPr>
            <w:tcW w:w="1200" w:type="dxa"/>
            <w:shd w:val="clear" w:color="auto" w:fill="auto"/>
            <w:noWrap/>
            <w:vAlign w:val="bottom"/>
            <w:hideMark/>
          </w:tcPr>
          <w:p w14:paraId="03A73192" w14:textId="77777777" w:rsidR="0011151B" w:rsidRDefault="0011151B">
            <w:pPr>
              <w:rPr>
                <w:ins w:id="870" w:author="pschmidt" w:date="2018-02-06T12:50:00Z"/>
                <w:sz w:val="20"/>
                <w:szCs w:val="20"/>
              </w:rPr>
            </w:pPr>
          </w:p>
        </w:tc>
        <w:tc>
          <w:tcPr>
            <w:tcW w:w="1200" w:type="dxa"/>
            <w:shd w:val="clear" w:color="auto" w:fill="auto"/>
            <w:noWrap/>
            <w:vAlign w:val="bottom"/>
            <w:hideMark/>
          </w:tcPr>
          <w:p w14:paraId="40256CE7" w14:textId="77777777" w:rsidR="0011151B" w:rsidRDefault="0011151B">
            <w:pPr>
              <w:rPr>
                <w:ins w:id="871" w:author="pschmidt" w:date="2018-02-06T12:50:00Z"/>
                <w:sz w:val="20"/>
                <w:szCs w:val="20"/>
              </w:rPr>
            </w:pPr>
          </w:p>
        </w:tc>
        <w:tc>
          <w:tcPr>
            <w:tcW w:w="1200" w:type="dxa"/>
            <w:shd w:val="clear" w:color="auto" w:fill="auto"/>
            <w:noWrap/>
            <w:vAlign w:val="bottom"/>
            <w:hideMark/>
          </w:tcPr>
          <w:p w14:paraId="76CFC2F7" w14:textId="77777777" w:rsidR="0011151B" w:rsidRDefault="0011151B">
            <w:pPr>
              <w:jc w:val="right"/>
              <w:rPr>
                <w:ins w:id="872" w:author="pschmidt" w:date="2018-02-06T12:50:00Z"/>
                <w:rFonts w:ascii="Calibri" w:hAnsi="Calibri"/>
                <w:color w:val="000000"/>
                <w:sz w:val="22"/>
                <w:szCs w:val="22"/>
              </w:rPr>
            </w:pPr>
            <w:ins w:id="873" w:author="pschmidt" w:date="2018-02-06T12:50:00Z">
              <w:r>
                <w:rPr>
                  <w:rFonts w:ascii="Calibri" w:hAnsi="Calibri"/>
                  <w:color w:val="000000"/>
                  <w:sz w:val="22"/>
                  <w:szCs w:val="22"/>
                </w:rPr>
                <w:t>-0.00461</w:t>
              </w:r>
            </w:ins>
          </w:p>
        </w:tc>
        <w:tc>
          <w:tcPr>
            <w:tcW w:w="1200" w:type="dxa"/>
            <w:shd w:val="clear" w:color="auto" w:fill="auto"/>
            <w:noWrap/>
            <w:vAlign w:val="bottom"/>
            <w:hideMark/>
          </w:tcPr>
          <w:p w14:paraId="1B7770E6" w14:textId="77777777" w:rsidR="0011151B" w:rsidRDefault="0011151B">
            <w:pPr>
              <w:jc w:val="right"/>
              <w:rPr>
                <w:ins w:id="874" w:author="pschmidt" w:date="2018-02-06T12:50:00Z"/>
                <w:rFonts w:ascii="Calibri" w:hAnsi="Calibri"/>
                <w:color w:val="000000"/>
                <w:sz w:val="22"/>
                <w:szCs w:val="22"/>
              </w:rPr>
            </w:pPr>
            <w:ins w:id="875" w:author="pschmidt" w:date="2018-02-06T12:50:00Z">
              <w:r>
                <w:rPr>
                  <w:rFonts w:ascii="Calibri" w:hAnsi="Calibri"/>
                  <w:color w:val="000000"/>
                  <w:sz w:val="22"/>
                  <w:szCs w:val="22"/>
                </w:rPr>
                <w:t>-0.01753</w:t>
              </w:r>
            </w:ins>
          </w:p>
        </w:tc>
        <w:tc>
          <w:tcPr>
            <w:tcW w:w="1200" w:type="dxa"/>
            <w:shd w:val="clear" w:color="auto" w:fill="auto"/>
            <w:noWrap/>
            <w:vAlign w:val="bottom"/>
            <w:hideMark/>
          </w:tcPr>
          <w:p w14:paraId="5032E213" w14:textId="77777777" w:rsidR="0011151B" w:rsidRDefault="0011151B" w:rsidP="00E47157">
            <w:pPr>
              <w:jc w:val="center"/>
              <w:rPr>
                <w:ins w:id="876" w:author="pschmidt" w:date="2018-02-06T12:50:00Z"/>
                <w:rFonts w:ascii="Calibri" w:hAnsi="Calibri"/>
                <w:color w:val="000000"/>
                <w:sz w:val="22"/>
                <w:szCs w:val="22"/>
              </w:rPr>
            </w:pPr>
            <w:ins w:id="877" w:author="pschmidt" w:date="2018-02-06T12:50:00Z">
              <w:r>
                <w:rPr>
                  <w:rFonts w:ascii="Calibri" w:hAnsi="Calibri"/>
                  <w:color w:val="000000"/>
                  <w:sz w:val="22"/>
                  <w:szCs w:val="22"/>
                </w:rPr>
                <w:t>TRUE</w:t>
              </w:r>
            </w:ins>
          </w:p>
        </w:tc>
        <w:tc>
          <w:tcPr>
            <w:tcW w:w="1200" w:type="dxa"/>
            <w:shd w:val="clear" w:color="auto" w:fill="auto"/>
            <w:noWrap/>
            <w:vAlign w:val="bottom"/>
            <w:hideMark/>
          </w:tcPr>
          <w:p w14:paraId="4B17C76C" w14:textId="77777777" w:rsidR="0011151B" w:rsidRDefault="0011151B">
            <w:pPr>
              <w:jc w:val="right"/>
              <w:rPr>
                <w:ins w:id="878" w:author="pschmidt" w:date="2018-02-06T12:50:00Z"/>
                <w:rFonts w:ascii="Calibri" w:hAnsi="Calibri"/>
                <w:color w:val="000000"/>
                <w:sz w:val="22"/>
                <w:szCs w:val="22"/>
              </w:rPr>
            </w:pPr>
            <w:ins w:id="879" w:author="pschmidt" w:date="2018-02-06T12:50:00Z">
              <w:r>
                <w:rPr>
                  <w:rFonts w:ascii="Calibri" w:hAnsi="Calibri"/>
                  <w:color w:val="000000"/>
                  <w:sz w:val="22"/>
                  <w:szCs w:val="22"/>
                </w:rPr>
                <w:t>1966.84877</w:t>
              </w:r>
            </w:ins>
          </w:p>
        </w:tc>
      </w:tr>
      <w:tr w:rsidR="0011151B" w14:paraId="345477A4" w14:textId="77777777" w:rsidTr="0011151B">
        <w:trPr>
          <w:trHeight w:val="300"/>
          <w:ins w:id="880" w:author="pschmidt" w:date="2018-02-06T12:50:00Z"/>
        </w:trPr>
        <w:tc>
          <w:tcPr>
            <w:tcW w:w="1200" w:type="dxa"/>
            <w:shd w:val="clear" w:color="auto" w:fill="auto"/>
            <w:noWrap/>
            <w:vAlign w:val="bottom"/>
            <w:hideMark/>
          </w:tcPr>
          <w:p w14:paraId="3FE735D1" w14:textId="13D038AB" w:rsidR="0011151B" w:rsidRDefault="0011151B">
            <w:pPr>
              <w:jc w:val="right"/>
              <w:rPr>
                <w:ins w:id="881" w:author="pschmidt" w:date="2018-02-06T12:50:00Z"/>
                <w:rFonts w:ascii="Calibri" w:hAnsi="Calibri"/>
                <w:color w:val="000000"/>
                <w:sz w:val="22"/>
                <w:szCs w:val="22"/>
              </w:rPr>
            </w:pPr>
            <w:ins w:id="882" w:author="pschmidt" w:date="2018-02-06T12:50:00Z">
              <w:r>
                <w:rPr>
                  <w:rFonts w:ascii="Calibri" w:hAnsi="Calibri"/>
                  <w:color w:val="000000"/>
                  <w:sz w:val="22"/>
                  <w:szCs w:val="22"/>
                </w:rPr>
                <w:t>0.0009</w:t>
              </w:r>
            </w:ins>
            <w:ins w:id="883" w:author="pschmidt" w:date="2018-02-06T12:56:00Z">
              <w:r w:rsidR="00A26243">
                <w:rPr>
                  <w:rFonts w:ascii="Calibri" w:hAnsi="Calibri"/>
                  <w:color w:val="000000"/>
                  <w:sz w:val="22"/>
                  <w:szCs w:val="22"/>
                </w:rPr>
                <w:t>0</w:t>
              </w:r>
            </w:ins>
          </w:p>
        </w:tc>
        <w:tc>
          <w:tcPr>
            <w:tcW w:w="1200" w:type="dxa"/>
            <w:shd w:val="clear" w:color="auto" w:fill="auto"/>
            <w:noWrap/>
            <w:vAlign w:val="bottom"/>
            <w:hideMark/>
          </w:tcPr>
          <w:p w14:paraId="24086CEB" w14:textId="77777777" w:rsidR="0011151B" w:rsidRDefault="0011151B">
            <w:pPr>
              <w:jc w:val="right"/>
              <w:rPr>
                <w:ins w:id="884" w:author="pschmidt" w:date="2018-02-06T12:50:00Z"/>
                <w:rFonts w:ascii="Calibri" w:hAnsi="Calibri"/>
                <w:color w:val="000000"/>
                <w:sz w:val="22"/>
                <w:szCs w:val="22"/>
              </w:rPr>
            </w:pPr>
          </w:p>
        </w:tc>
        <w:tc>
          <w:tcPr>
            <w:tcW w:w="1200" w:type="dxa"/>
            <w:shd w:val="clear" w:color="auto" w:fill="auto"/>
            <w:noWrap/>
            <w:vAlign w:val="bottom"/>
            <w:hideMark/>
          </w:tcPr>
          <w:p w14:paraId="72472C9D" w14:textId="77777777" w:rsidR="0011151B" w:rsidRDefault="0011151B">
            <w:pPr>
              <w:rPr>
                <w:ins w:id="885" w:author="pschmidt" w:date="2018-02-06T12:50:00Z"/>
                <w:sz w:val="20"/>
                <w:szCs w:val="20"/>
              </w:rPr>
            </w:pPr>
          </w:p>
        </w:tc>
        <w:tc>
          <w:tcPr>
            <w:tcW w:w="1200" w:type="dxa"/>
            <w:shd w:val="clear" w:color="auto" w:fill="auto"/>
            <w:noWrap/>
            <w:vAlign w:val="bottom"/>
            <w:hideMark/>
          </w:tcPr>
          <w:p w14:paraId="2F877A8C" w14:textId="77777777" w:rsidR="0011151B" w:rsidRDefault="0011151B">
            <w:pPr>
              <w:jc w:val="right"/>
              <w:rPr>
                <w:ins w:id="886" w:author="pschmidt" w:date="2018-02-06T12:50:00Z"/>
                <w:rFonts w:ascii="Calibri" w:hAnsi="Calibri"/>
                <w:color w:val="000000"/>
                <w:sz w:val="22"/>
                <w:szCs w:val="22"/>
              </w:rPr>
            </w:pPr>
            <w:ins w:id="887" w:author="pschmidt" w:date="2018-02-06T12:50:00Z">
              <w:r>
                <w:rPr>
                  <w:rFonts w:ascii="Calibri" w:hAnsi="Calibri"/>
                  <w:color w:val="000000"/>
                  <w:sz w:val="22"/>
                  <w:szCs w:val="22"/>
                </w:rPr>
                <w:t>-0.00511</w:t>
              </w:r>
            </w:ins>
          </w:p>
        </w:tc>
        <w:tc>
          <w:tcPr>
            <w:tcW w:w="1200" w:type="dxa"/>
            <w:shd w:val="clear" w:color="auto" w:fill="auto"/>
            <w:noWrap/>
            <w:vAlign w:val="bottom"/>
            <w:hideMark/>
          </w:tcPr>
          <w:p w14:paraId="7B751BE8" w14:textId="77777777" w:rsidR="0011151B" w:rsidRDefault="0011151B">
            <w:pPr>
              <w:jc w:val="right"/>
              <w:rPr>
                <w:ins w:id="888" w:author="pschmidt" w:date="2018-02-06T12:50:00Z"/>
                <w:rFonts w:ascii="Calibri" w:hAnsi="Calibri"/>
                <w:color w:val="000000"/>
                <w:sz w:val="22"/>
                <w:szCs w:val="22"/>
              </w:rPr>
            </w:pPr>
            <w:ins w:id="889" w:author="pschmidt" w:date="2018-02-06T12:50:00Z">
              <w:r>
                <w:rPr>
                  <w:rFonts w:ascii="Calibri" w:hAnsi="Calibri"/>
                  <w:color w:val="000000"/>
                  <w:sz w:val="22"/>
                  <w:szCs w:val="22"/>
                </w:rPr>
                <w:t>-0.01783</w:t>
              </w:r>
            </w:ins>
          </w:p>
        </w:tc>
        <w:tc>
          <w:tcPr>
            <w:tcW w:w="1200" w:type="dxa"/>
            <w:shd w:val="clear" w:color="auto" w:fill="auto"/>
            <w:noWrap/>
            <w:vAlign w:val="bottom"/>
            <w:hideMark/>
          </w:tcPr>
          <w:p w14:paraId="56BC8552" w14:textId="77777777" w:rsidR="0011151B" w:rsidRDefault="0011151B" w:rsidP="00E47157">
            <w:pPr>
              <w:jc w:val="center"/>
              <w:rPr>
                <w:ins w:id="890" w:author="pschmidt" w:date="2018-02-06T12:50:00Z"/>
                <w:rFonts w:ascii="Calibri" w:hAnsi="Calibri"/>
                <w:color w:val="000000"/>
                <w:sz w:val="22"/>
                <w:szCs w:val="22"/>
              </w:rPr>
            </w:pPr>
            <w:ins w:id="891" w:author="pschmidt" w:date="2018-02-06T12:50:00Z">
              <w:r>
                <w:rPr>
                  <w:rFonts w:ascii="Calibri" w:hAnsi="Calibri"/>
                  <w:color w:val="000000"/>
                  <w:sz w:val="22"/>
                  <w:szCs w:val="22"/>
                </w:rPr>
                <w:t>TRUE</w:t>
              </w:r>
            </w:ins>
          </w:p>
        </w:tc>
        <w:tc>
          <w:tcPr>
            <w:tcW w:w="1200" w:type="dxa"/>
            <w:shd w:val="clear" w:color="auto" w:fill="auto"/>
            <w:noWrap/>
            <w:vAlign w:val="bottom"/>
            <w:hideMark/>
          </w:tcPr>
          <w:p w14:paraId="19538650" w14:textId="77777777" w:rsidR="0011151B" w:rsidRDefault="0011151B">
            <w:pPr>
              <w:jc w:val="right"/>
              <w:rPr>
                <w:ins w:id="892" w:author="pschmidt" w:date="2018-02-06T12:50:00Z"/>
                <w:rFonts w:ascii="Calibri" w:hAnsi="Calibri"/>
                <w:color w:val="000000"/>
                <w:sz w:val="22"/>
                <w:szCs w:val="22"/>
              </w:rPr>
            </w:pPr>
            <w:ins w:id="893" w:author="pschmidt" w:date="2018-02-06T12:50:00Z">
              <w:r>
                <w:rPr>
                  <w:rFonts w:ascii="Calibri" w:hAnsi="Calibri"/>
                  <w:color w:val="000000"/>
                  <w:sz w:val="22"/>
                  <w:szCs w:val="22"/>
                </w:rPr>
                <w:t>1968.05705</w:t>
              </w:r>
            </w:ins>
          </w:p>
        </w:tc>
      </w:tr>
      <w:tr w:rsidR="0011151B" w14:paraId="714869EE" w14:textId="77777777" w:rsidTr="0011151B">
        <w:trPr>
          <w:trHeight w:val="300"/>
          <w:ins w:id="894" w:author="pschmidt" w:date="2018-02-06T12:50:00Z"/>
        </w:trPr>
        <w:tc>
          <w:tcPr>
            <w:tcW w:w="1200" w:type="dxa"/>
            <w:shd w:val="clear" w:color="auto" w:fill="auto"/>
            <w:noWrap/>
            <w:vAlign w:val="bottom"/>
            <w:hideMark/>
          </w:tcPr>
          <w:p w14:paraId="277E9A7B" w14:textId="77777777" w:rsidR="0011151B" w:rsidRDefault="0011151B">
            <w:pPr>
              <w:jc w:val="right"/>
              <w:rPr>
                <w:ins w:id="895" w:author="pschmidt" w:date="2018-02-06T12:50:00Z"/>
                <w:rFonts w:ascii="Calibri" w:hAnsi="Calibri"/>
                <w:color w:val="000000"/>
                <w:sz w:val="22"/>
                <w:szCs w:val="22"/>
              </w:rPr>
            </w:pPr>
          </w:p>
        </w:tc>
        <w:tc>
          <w:tcPr>
            <w:tcW w:w="1200" w:type="dxa"/>
            <w:shd w:val="clear" w:color="auto" w:fill="auto"/>
            <w:noWrap/>
            <w:vAlign w:val="bottom"/>
            <w:hideMark/>
          </w:tcPr>
          <w:p w14:paraId="3EF93A99" w14:textId="77777777" w:rsidR="0011151B" w:rsidRDefault="0011151B">
            <w:pPr>
              <w:rPr>
                <w:ins w:id="896" w:author="pschmidt" w:date="2018-02-06T12:50:00Z"/>
                <w:sz w:val="20"/>
                <w:szCs w:val="20"/>
              </w:rPr>
            </w:pPr>
          </w:p>
        </w:tc>
        <w:tc>
          <w:tcPr>
            <w:tcW w:w="1200" w:type="dxa"/>
            <w:shd w:val="clear" w:color="auto" w:fill="auto"/>
            <w:noWrap/>
            <w:vAlign w:val="bottom"/>
            <w:hideMark/>
          </w:tcPr>
          <w:p w14:paraId="7A49D838" w14:textId="77777777" w:rsidR="0011151B" w:rsidRDefault="0011151B">
            <w:pPr>
              <w:rPr>
                <w:ins w:id="897" w:author="pschmidt" w:date="2018-02-06T12:50:00Z"/>
                <w:sz w:val="20"/>
                <w:szCs w:val="20"/>
              </w:rPr>
            </w:pPr>
          </w:p>
        </w:tc>
        <w:tc>
          <w:tcPr>
            <w:tcW w:w="1200" w:type="dxa"/>
            <w:shd w:val="clear" w:color="auto" w:fill="auto"/>
            <w:noWrap/>
            <w:vAlign w:val="bottom"/>
            <w:hideMark/>
          </w:tcPr>
          <w:p w14:paraId="7DF8D7F9" w14:textId="77777777" w:rsidR="0011151B" w:rsidRDefault="0011151B">
            <w:pPr>
              <w:rPr>
                <w:ins w:id="898" w:author="pschmidt" w:date="2018-02-06T12:50:00Z"/>
                <w:sz w:val="20"/>
                <w:szCs w:val="20"/>
              </w:rPr>
            </w:pPr>
          </w:p>
        </w:tc>
        <w:tc>
          <w:tcPr>
            <w:tcW w:w="1200" w:type="dxa"/>
            <w:shd w:val="clear" w:color="auto" w:fill="auto"/>
            <w:noWrap/>
            <w:vAlign w:val="bottom"/>
            <w:hideMark/>
          </w:tcPr>
          <w:p w14:paraId="4E826092" w14:textId="77777777" w:rsidR="0011151B" w:rsidRDefault="0011151B">
            <w:pPr>
              <w:jc w:val="right"/>
              <w:rPr>
                <w:ins w:id="899" w:author="pschmidt" w:date="2018-02-06T12:50:00Z"/>
                <w:rFonts w:ascii="Calibri" w:hAnsi="Calibri"/>
                <w:color w:val="000000"/>
                <w:sz w:val="22"/>
                <w:szCs w:val="22"/>
              </w:rPr>
            </w:pPr>
            <w:ins w:id="900" w:author="pschmidt" w:date="2018-02-06T12:50:00Z">
              <w:r>
                <w:rPr>
                  <w:rFonts w:ascii="Calibri" w:hAnsi="Calibri"/>
                  <w:color w:val="000000"/>
                  <w:sz w:val="22"/>
                  <w:szCs w:val="22"/>
                </w:rPr>
                <w:t>-0.02135</w:t>
              </w:r>
            </w:ins>
          </w:p>
        </w:tc>
        <w:tc>
          <w:tcPr>
            <w:tcW w:w="1200" w:type="dxa"/>
            <w:shd w:val="clear" w:color="auto" w:fill="auto"/>
            <w:noWrap/>
            <w:vAlign w:val="bottom"/>
            <w:hideMark/>
          </w:tcPr>
          <w:p w14:paraId="7ABF9747" w14:textId="77777777" w:rsidR="0011151B" w:rsidRDefault="0011151B" w:rsidP="00E47157">
            <w:pPr>
              <w:jc w:val="center"/>
              <w:rPr>
                <w:ins w:id="901" w:author="pschmidt" w:date="2018-02-06T12:50:00Z"/>
                <w:rFonts w:ascii="Calibri" w:hAnsi="Calibri"/>
                <w:color w:val="000000"/>
                <w:sz w:val="22"/>
                <w:szCs w:val="22"/>
              </w:rPr>
            </w:pPr>
            <w:ins w:id="902" w:author="pschmidt" w:date="2018-02-06T12:50:00Z">
              <w:r>
                <w:rPr>
                  <w:rFonts w:ascii="Calibri" w:hAnsi="Calibri"/>
                  <w:color w:val="000000"/>
                  <w:sz w:val="22"/>
                  <w:szCs w:val="22"/>
                </w:rPr>
                <w:t>TRUE</w:t>
              </w:r>
            </w:ins>
          </w:p>
        </w:tc>
        <w:tc>
          <w:tcPr>
            <w:tcW w:w="1200" w:type="dxa"/>
            <w:shd w:val="clear" w:color="auto" w:fill="auto"/>
            <w:noWrap/>
            <w:vAlign w:val="bottom"/>
            <w:hideMark/>
          </w:tcPr>
          <w:p w14:paraId="231B819F" w14:textId="77777777" w:rsidR="0011151B" w:rsidRDefault="0011151B">
            <w:pPr>
              <w:jc w:val="right"/>
              <w:rPr>
                <w:ins w:id="903" w:author="pschmidt" w:date="2018-02-06T12:50:00Z"/>
                <w:rFonts w:ascii="Calibri" w:hAnsi="Calibri"/>
                <w:color w:val="000000"/>
                <w:sz w:val="22"/>
                <w:szCs w:val="22"/>
              </w:rPr>
            </w:pPr>
            <w:ins w:id="904" w:author="pschmidt" w:date="2018-02-06T12:50:00Z">
              <w:r>
                <w:rPr>
                  <w:rFonts w:ascii="Calibri" w:hAnsi="Calibri"/>
                  <w:color w:val="000000"/>
                  <w:sz w:val="22"/>
                  <w:szCs w:val="22"/>
                </w:rPr>
                <w:t>1969.60401</w:t>
              </w:r>
            </w:ins>
          </w:p>
        </w:tc>
      </w:tr>
      <w:tr w:rsidR="0011151B" w14:paraId="289B1D63" w14:textId="77777777" w:rsidTr="0011151B">
        <w:trPr>
          <w:trHeight w:val="300"/>
          <w:ins w:id="905" w:author="pschmidt" w:date="2018-02-06T12:50:00Z"/>
        </w:trPr>
        <w:tc>
          <w:tcPr>
            <w:tcW w:w="1200" w:type="dxa"/>
            <w:shd w:val="clear" w:color="auto" w:fill="auto"/>
            <w:noWrap/>
            <w:vAlign w:val="bottom"/>
            <w:hideMark/>
          </w:tcPr>
          <w:p w14:paraId="0214C002" w14:textId="77777777" w:rsidR="0011151B" w:rsidRDefault="0011151B">
            <w:pPr>
              <w:jc w:val="right"/>
              <w:rPr>
                <w:ins w:id="906" w:author="pschmidt" w:date="2018-02-06T12:50:00Z"/>
                <w:rFonts w:ascii="Calibri" w:hAnsi="Calibri"/>
                <w:color w:val="000000"/>
                <w:sz w:val="22"/>
                <w:szCs w:val="22"/>
              </w:rPr>
            </w:pPr>
            <w:ins w:id="907" w:author="pschmidt" w:date="2018-02-06T12:50:00Z">
              <w:r>
                <w:rPr>
                  <w:rFonts w:ascii="Calibri" w:hAnsi="Calibri"/>
                  <w:color w:val="000000"/>
                  <w:sz w:val="22"/>
                  <w:szCs w:val="22"/>
                </w:rPr>
                <w:t>0.00031</w:t>
              </w:r>
            </w:ins>
          </w:p>
        </w:tc>
        <w:tc>
          <w:tcPr>
            <w:tcW w:w="1200" w:type="dxa"/>
            <w:shd w:val="clear" w:color="auto" w:fill="auto"/>
            <w:noWrap/>
            <w:vAlign w:val="bottom"/>
            <w:hideMark/>
          </w:tcPr>
          <w:p w14:paraId="7116B99B" w14:textId="77777777" w:rsidR="0011151B" w:rsidRDefault="0011151B">
            <w:pPr>
              <w:jc w:val="right"/>
              <w:rPr>
                <w:ins w:id="908" w:author="pschmidt" w:date="2018-02-06T12:50:00Z"/>
                <w:rFonts w:ascii="Calibri" w:hAnsi="Calibri"/>
                <w:color w:val="000000"/>
                <w:sz w:val="22"/>
                <w:szCs w:val="22"/>
              </w:rPr>
            </w:pPr>
          </w:p>
        </w:tc>
        <w:tc>
          <w:tcPr>
            <w:tcW w:w="1200" w:type="dxa"/>
            <w:shd w:val="clear" w:color="auto" w:fill="auto"/>
            <w:noWrap/>
            <w:vAlign w:val="bottom"/>
            <w:hideMark/>
          </w:tcPr>
          <w:p w14:paraId="0FDB67F3" w14:textId="77777777" w:rsidR="0011151B" w:rsidRDefault="0011151B">
            <w:pPr>
              <w:rPr>
                <w:ins w:id="909" w:author="pschmidt" w:date="2018-02-06T12:50:00Z"/>
                <w:sz w:val="20"/>
                <w:szCs w:val="20"/>
              </w:rPr>
            </w:pPr>
          </w:p>
        </w:tc>
        <w:tc>
          <w:tcPr>
            <w:tcW w:w="1200" w:type="dxa"/>
            <w:shd w:val="clear" w:color="auto" w:fill="auto"/>
            <w:noWrap/>
            <w:vAlign w:val="bottom"/>
            <w:hideMark/>
          </w:tcPr>
          <w:p w14:paraId="6F2F8A66" w14:textId="77777777" w:rsidR="0011151B" w:rsidRDefault="0011151B">
            <w:pPr>
              <w:rPr>
                <w:ins w:id="910" w:author="pschmidt" w:date="2018-02-06T12:50:00Z"/>
                <w:sz w:val="20"/>
                <w:szCs w:val="20"/>
              </w:rPr>
            </w:pPr>
          </w:p>
        </w:tc>
        <w:tc>
          <w:tcPr>
            <w:tcW w:w="1200" w:type="dxa"/>
            <w:shd w:val="clear" w:color="auto" w:fill="auto"/>
            <w:noWrap/>
            <w:vAlign w:val="bottom"/>
            <w:hideMark/>
          </w:tcPr>
          <w:p w14:paraId="0DDD62F1" w14:textId="4D73B360" w:rsidR="0011151B" w:rsidRDefault="0011151B">
            <w:pPr>
              <w:jc w:val="right"/>
              <w:rPr>
                <w:ins w:id="911" w:author="pschmidt" w:date="2018-02-06T12:50:00Z"/>
                <w:rFonts w:ascii="Calibri" w:hAnsi="Calibri"/>
                <w:color w:val="000000"/>
                <w:sz w:val="22"/>
                <w:szCs w:val="22"/>
              </w:rPr>
            </w:pPr>
            <w:ins w:id="912" w:author="pschmidt" w:date="2018-02-06T12:50:00Z">
              <w:r>
                <w:rPr>
                  <w:rFonts w:ascii="Calibri" w:hAnsi="Calibri"/>
                  <w:color w:val="000000"/>
                  <w:sz w:val="22"/>
                  <w:szCs w:val="22"/>
                </w:rPr>
                <w:t>-0.0216</w:t>
              </w:r>
            </w:ins>
            <w:ins w:id="913"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01298302" w14:textId="77777777" w:rsidR="0011151B" w:rsidRDefault="0011151B" w:rsidP="00E47157">
            <w:pPr>
              <w:jc w:val="center"/>
              <w:rPr>
                <w:ins w:id="914" w:author="pschmidt" w:date="2018-02-06T12:50:00Z"/>
                <w:rFonts w:ascii="Calibri" w:hAnsi="Calibri"/>
                <w:color w:val="000000"/>
                <w:sz w:val="22"/>
                <w:szCs w:val="22"/>
              </w:rPr>
            </w:pPr>
            <w:ins w:id="915" w:author="pschmidt" w:date="2018-02-06T12:50:00Z">
              <w:r>
                <w:rPr>
                  <w:rFonts w:ascii="Calibri" w:hAnsi="Calibri"/>
                  <w:color w:val="000000"/>
                  <w:sz w:val="22"/>
                  <w:szCs w:val="22"/>
                </w:rPr>
                <w:t>TRUE</w:t>
              </w:r>
            </w:ins>
          </w:p>
        </w:tc>
        <w:tc>
          <w:tcPr>
            <w:tcW w:w="1200" w:type="dxa"/>
            <w:shd w:val="clear" w:color="auto" w:fill="auto"/>
            <w:noWrap/>
            <w:vAlign w:val="bottom"/>
            <w:hideMark/>
          </w:tcPr>
          <w:p w14:paraId="309393D5" w14:textId="77777777" w:rsidR="0011151B" w:rsidRDefault="0011151B">
            <w:pPr>
              <w:jc w:val="right"/>
              <w:rPr>
                <w:ins w:id="916" w:author="pschmidt" w:date="2018-02-06T12:50:00Z"/>
                <w:rFonts w:ascii="Calibri" w:hAnsi="Calibri"/>
                <w:color w:val="000000"/>
                <w:sz w:val="22"/>
                <w:szCs w:val="22"/>
              </w:rPr>
            </w:pPr>
            <w:ins w:id="917" w:author="pschmidt" w:date="2018-02-06T12:50:00Z">
              <w:r>
                <w:rPr>
                  <w:rFonts w:ascii="Calibri" w:hAnsi="Calibri"/>
                  <w:color w:val="000000"/>
                  <w:sz w:val="22"/>
                  <w:szCs w:val="22"/>
                </w:rPr>
                <w:t>1971.50477</w:t>
              </w:r>
            </w:ins>
          </w:p>
        </w:tc>
      </w:tr>
      <w:tr w:rsidR="0011151B" w14:paraId="4F77D3D4" w14:textId="77777777" w:rsidTr="0011151B">
        <w:trPr>
          <w:trHeight w:val="300"/>
          <w:ins w:id="918" w:author="pschmidt" w:date="2018-02-06T12:50:00Z"/>
        </w:trPr>
        <w:tc>
          <w:tcPr>
            <w:tcW w:w="1200" w:type="dxa"/>
            <w:shd w:val="clear" w:color="auto" w:fill="auto"/>
            <w:noWrap/>
            <w:vAlign w:val="bottom"/>
            <w:hideMark/>
          </w:tcPr>
          <w:p w14:paraId="61C3171F" w14:textId="77777777" w:rsidR="0011151B" w:rsidRDefault="0011151B">
            <w:pPr>
              <w:jc w:val="right"/>
              <w:rPr>
                <w:ins w:id="919" w:author="pschmidt" w:date="2018-02-06T12:50:00Z"/>
                <w:rFonts w:ascii="Calibri" w:hAnsi="Calibri"/>
                <w:color w:val="000000"/>
                <w:sz w:val="22"/>
                <w:szCs w:val="22"/>
              </w:rPr>
            </w:pPr>
          </w:p>
        </w:tc>
        <w:tc>
          <w:tcPr>
            <w:tcW w:w="1200" w:type="dxa"/>
            <w:shd w:val="clear" w:color="auto" w:fill="auto"/>
            <w:noWrap/>
            <w:vAlign w:val="bottom"/>
            <w:hideMark/>
          </w:tcPr>
          <w:p w14:paraId="145AF2A5" w14:textId="77777777" w:rsidR="0011151B" w:rsidRDefault="0011151B">
            <w:pPr>
              <w:rPr>
                <w:ins w:id="920" w:author="pschmidt" w:date="2018-02-06T12:50:00Z"/>
                <w:sz w:val="20"/>
                <w:szCs w:val="20"/>
              </w:rPr>
            </w:pPr>
          </w:p>
        </w:tc>
        <w:tc>
          <w:tcPr>
            <w:tcW w:w="1200" w:type="dxa"/>
            <w:shd w:val="clear" w:color="auto" w:fill="auto"/>
            <w:noWrap/>
            <w:vAlign w:val="bottom"/>
            <w:hideMark/>
          </w:tcPr>
          <w:p w14:paraId="001B4ECE" w14:textId="77777777" w:rsidR="0011151B" w:rsidRDefault="0011151B">
            <w:pPr>
              <w:rPr>
                <w:ins w:id="921" w:author="pschmidt" w:date="2018-02-06T12:50:00Z"/>
                <w:sz w:val="20"/>
                <w:szCs w:val="20"/>
              </w:rPr>
            </w:pPr>
          </w:p>
        </w:tc>
        <w:tc>
          <w:tcPr>
            <w:tcW w:w="1200" w:type="dxa"/>
            <w:shd w:val="clear" w:color="auto" w:fill="auto"/>
            <w:noWrap/>
            <w:vAlign w:val="bottom"/>
            <w:hideMark/>
          </w:tcPr>
          <w:p w14:paraId="32AAE46B" w14:textId="77777777" w:rsidR="0011151B" w:rsidRDefault="0011151B">
            <w:pPr>
              <w:jc w:val="right"/>
              <w:rPr>
                <w:ins w:id="922" w:author="pschmidt" w:date="2018-02-06T12:50:00Z"/>
                <w:rFonts w:ascii="Calibri" w:hAnsi="Calibri"/>
                <w:color w:val="000000"/>
                <w:sz w:val="22"/>
                <w:szCs w:val="22"/>
              </w:rPr>
            </w:pPr>
            <w:ins w:id="923" w:author="pschmidt" w:date="2018-02-06T12:50:00Z">
              <w:r>
                <w:rPr>
                  <w:rFonts w:ascii="Calibri" w:hAnsi="Calibri"/>
                  <w:color w:val="000000"/>
                  <w:sz w:val="22"/>
                  <w:szCs w:val="22"/>
                </w:rPr>
                <w:t>-0.00636</w:t>
              </w:r>
            </w:ins>
          </w:p>
        </w:tc>
        <w:tc>
          <w:tcPr>
            <w:tcW w:w="1200" w:type="dxa"/>
            <w:shd w:val="clear" w:color="auto" w:fill="auto"/>
            <w:noWrap/>
            <w:vAlign w:val="bottom"/>
            <w:hideMark/>
          </w:tcPr>
          <w:p w14:paraId="61099D76" w14:textId="77777777" w:rsidR="0011151B" w:rsidRDefault="0011151B">
            <w:pPr>
              <w:jc w:val="right"/>
              <w:rPr>
                <w:ins w:id="924" w:author="pschmidt" w:date="2018-02-06T12:50:00Z"/>
                <w:rFonts w:ascii="Calibri" w:hAnsi="Calibri"/>
                <w:color w:val="000000"/>
                <w:sz w:val="22"/>
                <w:szCs w:val="22"/>
              </w:rPr>
            </w:pPr>
          </w:p>
        </w:tc>
        <w:tc>
          <w:tcPr>
            <w:tcW w:w="1200" w:type="dxa"/>
            <w:shd w:val="clear" w:color="auto" w:fill="auto"/>
            <w:noWrap/>
            <w:vAlign w:val="bottom"/>
            <w:hideMark/>
          </w:tcPr>
          <w:p w14:paraId="48EA8FC2" w14:textId="77777777" w:rsidR="0011151B" w:rsidRDefault="0011151B" w:rsidP="00E47157">
            <w:pPr>
              <w:jc w:val="center"/>
              <w:rPr>
                <w:ins w:id="925" w:author="pschmidt" w:date="2018-02-06T12:50:00Z"/>
                <w:rFonts w:ascii="Calibri" w:hAnsi="Calibri"/>
                <w:color w:val="000000"/>
                <w:sz w:val="22"/>
                <w:szCs w:val="22"/>
              </w:rPr>
            </w:pPr>
            <w:ins w:id="926" w:author="pschmidt" w:date="2018-02-06T12:50:00Z">
              <w:r>
                <w:rPr>
                  <w:rFonts w:ascii="Calibri" w:hAnsi="Calibri"/>
                  <w:color w:val="000000"/>
                  <w:sz w:val="22"/>
                  <w:szCs w:val="22"/>
                </w:rPr>
                <w:t>TRUE</w:t>
              </w:r>
            </w:ins>
          </w:p>
        </w:tc>
        <w:tc>
          <w:tcPr>
            <w:tcW w:w="1200" w:type="dxa"/>
            <w:shd w:val="clear" w:color="auto" w:fill="auto"/>
            <w:noWrap/>
            <w:vAlign w:val="bottom"/>
            <w:hideMark/>
          </w:tcPr>
          <w:p w14:paraId="6999E1C9" w14:textId="77777777" w:rsidR="0011151B" w:rsidRDefault="0011151B">
            <w:pPr>
              <w:jc w:val="right"/>
              <w:rPr>
                <w:ins w:id="927" w:author="pschmidt" w:date="2018-02-06T12:50:00Z"/>
                <w:rFonts w:ascii="Calibri" w:hAnsi="Calibri"/>
                <w:color w:val="000000"/>
                <w:sz w:val="22"/>
                <w:szCs w:val="22"/>
              </w:rPr>
            </w:pPr>
            <w:ins w:id="928" w:author="pschmidt" w:date="2018-02-06T12:50:00Z">
              <w:r>
                <w:rPr>
                  <w:rFonts w:ascii="Calibri" w:hAnsi="Calibri"/>
                  <w:color w:val="000000"/>
                  <w:sz w:val="22"/>
                  <w:szCs w:val="22"/>
                </w:rPr>
                <w:t>1972.06346</w:t>
              </w:r>
            </w:ins>
          </w:p>
        </w:tc>
      </w:tr>
      <w:tr w:rsidR="0011151B" w14:paraId="586BB2C9" w14:textId="77777777" w:rsidTr="0011151B">
        <w:trPr>
          <w:trHeight w:val="300"/>
          <w:ins w:id="929" w:author="pschmidt" w:date="2018-02-06T12:50:00Z"/>
        </w:trPr>
        <w:tc>
          <w:tcPr>
            <w:tcW w:w="1200" w:type="dxa"/>
            <w:shd w:val="clear" w:color="auto" w:fill="auto"/>
            <w:noWrap/>
            <w:vAlign w:val="bottom"/>
            <w:hideMark/>
          </w:tcPr>
          <w:p w14:paraId="430656DD" w14:textId="77777777" w:rsidR="0011151B" w:rsidRDefault="0011151B">
            <w:pPr>
              <w:jc w:val="right"/>
              <w:rPr>
                <w:ins w:id="930" w:author="pschmidt" w:date="2018-02-06T12:50:00Z"/>
                <w:rFonts w:ascii="Calibri" w:hAnsi="Calibri"/>
                <w:color w:val="000000"/>
                <w:sz w:val="22"/>
                <w:szCs w:val="22"/>
              </w:rPr>
            </w:pPr>
            <w:ins w:id="931" w:author="pschmidt" w:date="2018-02-06T12:50:00Z">
              <w:r>
                <w:rPr>
                  <w:rFonts w:ascii="Calibri" w:hAnsi="Calibri"/>
                  <w:color w:val="000000"/>
                  <w:sz w:val="22"/>
                  <w:szCs w:val="22"/>
                </w:rPr>
                <w:t>0.00075</w:t>
              </w:r>
            </w:ins>
          </w:p>
        </w:tc>
        <w:tc>
          <w:tcPr>
            <w:tcW w:w="1200" w:type="dxa"/>
            <w:shd w:val="clear" w:color="auto" w:fill="auto"/>
            <w:noWrap/>
            <w:vAlign w:val="bottom"/>
            <w:hideMark/>
          </w:tcPr>
          <w:p w14:paraId="653F36DF" w14:textId="77777777" w:rsidR="0011151B" w:rsidRDefault="0011151B">
            <w:pPr>
              <w:jc w:val="right"/>
              <w:rPr>
                <w:ins w:id="932" w:author="pschmidt" w:date="2018-02-06T12:50:00Z"/>
                <w:rFonts w:ascii="Calibri" w:hAnsi="Calibri"/>
                <w:color w:val="000000"/>
                <w:sz w:val="22"/>
                <w:szCs w:val="22"/>
              </w:rPr>
            </w:pPr>
          </w:p>
        </w:tc>
        <w:tc>
          <w:tcPr>
            <w:tcW w:w="1200" w:type="dxa"/>
            <w:shd w:val="clear" w:color="auto" w:fill="auto"/>
            <w:noWrap/>
            <w:vAlign w:val="bottom"/>
            <w:hideMark/>
          </w:tcPr>
          <w:p w14:paraId="4528FA01" w14:textId="77777777" w:rsidR="0011151B" w:rsidRDefault="0011151B">
            <w:pPr>
              <w:rPr>
                <w:ins w:id="933" w:author="pschmidt" w:date="2018-02-06T12:50:00Z"/>
                <w:sz w:val="20"/>
                <w:szCs w:val="20"/>
              </w:rPr>
            </w:pPr>
          </w:p>
        </w:tc>
        <w:tc>
          <w:tcPr>
            <w:tcW w:w="1200" w:type="dxa"/>
            <w:shd w:val="clear" w:color="auto" w:fill="auto"/>
            <w:noWrap/>
            <w:vAlign w:val="bottom"/>
            <w:hideMark/>
          </w:tcPr>
          <w:p w14:paraId="500BCEE8" w14:textId="77777777" w:rsidR="0011151B" w:rsidRDefault="0011151B">
            <w:pPr>
              <w:jc w:val="right"/>
              <w:rPr>
                <w:ins w:id="934" w:author="pschmidt" w:date="2018-02-06T12:50:00Z"/>
                <w:rFonts w:ascii="Calibri" w:hAnsi="Calibri"/>
                <w:color w:val="000000"/>
                <w:sz w:val="22"/>
                <w:szCs w:val="22"/>
              </w:rPr>
            </w:pPr>
            <w:ins w:id="935" w:author="pschmidt" w:date="2018-02-06T12:50:00Z">
              <w:r>
                <w:rPr>
                  <w:rFonts w:ascii="Calibri" w:hAnsi="Calibri"/>
                  <w:color w:val="000000"/>
                  <w:sz w:val="22"/>
                  <w:szCs w:val="22"/>
                </w:rPr>
                <w:t>-0.00683</w:t>
              </w:r>
            </w:ins>
          </w:p>
        </w:tc>
        <w:tc>
          <w:tcPr>
            <w:tcW w:w="1200" w:type="dxa"/>
            <w:shd w:val="clear" w:color="auto" w:fill="auto"/>
            <w:noWrap/>
            <w:vAlign w:val="bottom"/>
            <w:hideMark/>
          </w:tcPr>
          <w:p w14:paraId="700D6C40" w14:textId="77777777" w:rsidR="0011151B" w:rsidRDefault="0011151B">
            <w:pPr>
              <w:jc w:val="right"/>
              <w:rPr>
                <w:ins w:id="936" w:author="pschmidt" w:date="2018-02-06T12:50:00Z"/>
                <w:rFonts w:ascii="Calibri" w:hAnsi="Calibri"/>
                <w:color w:val="000000"/>
                <w:sz w:val="22"/>
                <w:szCs w:val="22"/>
              </w:rPr>
            </w:pPr>
          </w:p>
        </w:tc>
        <w:tc>
          <w:tcPr>
            <w:tcW w:w="1200" w:type="dxa"/>
            <w:shd w:val="clear" w:color="auto" w:fill="auto"/>
            <w:noWrap/>
            <w:vAlign w:val="bottom"/>
            <w:hideMark/>
          </w:tcPr>
          <w:p w14:paraId="4DFEC883" w14:textId="77777777" w:rsidR="0011151B" w:rsidRDefault="0011151B" w:rsidP="00E47157">
            <w:pPr>
              <w:jc w:val="center"/>
              <w:rPr>
                <w:ins w:id="937" w:author="pschmidt" w:date="2018-02-06T12:50:00Z"/>
                <w:rFonts w:ascii="Calibri" w:hAnsi="Calibri"/>
                <w:color w:val="000000"/>
                <w:sz w:val="22"/>
                <w:szCs w:val="22"/>
              </w:rPr>
            </w:pPr>
            <w:ins w:id="938" w:author="pschmidt" w:date="2018-02-06T12:50:00Z">
              <w:r>
                <w:rPr>
                  <w:rFonts w:ascii="Calibri" w:hAnsi="Calibri"/>
                  <w:color w:val="000000"/>
                  <w:sz w:val="22"/>
                  <w:szCs w:val="22"/>
                </w:rPr>
                <w:t>TRUE</w:t>
              </w:r>
            </w:ins>
          </w:p>
        </w:tc>
        <w:tc>
          <w:tcPr>
            <w:tcW w:w="1200" w:type="dxa"/>
            <w:shd w:val="clear" w:color="auto" w:fill="auto"/>
            <w:noWrap/>
            <w:vAlign w:val="bottom"/>
            <w:hideMark/>
          </w:tcPr>
          <w:p w14:paraId="425F2DC5" w14:textId="77777777" w:rsidR="0011151B" w:rsidRDefault="0011151B">
            <w:pPr>
              <w:jc w:val="right"/>
              <w:rPr>
                <w:ins w:id="939" w:author="pschmidt" w:date="2018-02-06T12:50:00Z"/>
                <w:rFonts w:ascii="Calibri" w:hAnsi="Calibri"/>
                <w:color w:val="000000"/>
                <w:sz w:val="22"/>
                <w:szCs w:val="22"/>
              </w:rPr>
            </w:pPr>
            <w:ins w:id="940" w:author="pschmidt" w:date="2018-02-06T12:50:00Z">
              <w:r>
                <w:rPr>
                  <w:rFonts w:ascii="Calibri" w:hAnsi="Calibri"/>
                  <w:color w:val="000000"/>
                  <w:sz w:val="22"/>
                  <w:szCs w:val="22"/>
                </w:rPr>
                <w:t>1973.51749</w:t>
              </w:r>
            </w:ins>
          </w:p>
        </w:tc>
      </w:tr>
      <w:tr w:rsidR="0011151B" w14:paraId="7E522B11" w14:textId="77777777" w:rsidTr="0011151B">
        <w:trPr>
          <w:trHeight w:val="300"/>
          <w:ins w:id="941" w:author="pschmidt" w:date="2018-02-06T12:50:00Z"/>
        </w:trPr>
        <w:tc>
          <w:tcPr>
            <w:tcW w:w="1200" w:type="dxa"/>
            <w:shd w:val="clear" w:color="auto" w:fill="auto"/>
            <w:noWrap/>
            <w:vAlign w:val="bottom"/>
            <w:hideMark/>
          </w:tcPr>
          <w:p w14:paraId="36B6A927" w14:textId="77777777" w:rsidR="0011151B" w:rsidRDefault="0011151B">
            <w:pPr>
              <w:jc w:val="right"/>
              <w:rPr>
                <w:ins w:id="942" w:author="pschmidt" w:date="2018-02-06T12:50:00Z"/>
                <w:rFonts w:ascii="Calibri" w:hAnsi="Calibri"/>
                <w:color w:val="000000"/>
                <w:sz w:val="22"/>
                <w:szCs w:val="22"/>
              </w:rPr>
            </w:pPr>
          </w:p>
        </w:tc>
        <w:tc>
          <w:tcPr>
            <w:tcW w:w="1200" w:type="dxa"/>
            <w:shd w:val="clear" w:color="auto" w:fill="auto"/>
            <w:noWrap/>
            <w:vAlign w:val="bottom"/>
            <w:hideMark/>
          </w:tcPr>
          <w:p w14:paraId="188418BC" w14:textId="77777777" w:rsidR="0011151B" w:rsidRDefault="0011151B">
            <w:pPr>
              <w:rPr>
                <w:ins w:id="943" w:author="pschmidt" w:date="2018-02-06T12:50:00Z"/>
                <w:sz w:val="20"/>
                <w:szCs w:val="20"/>
              </w:rPr>
            </w:pPr>
          </w:p>
        </w:tc>
        <w:tc>
          <w:tcPr>
            <w:tcW w:w="1200" w:type="dxa"/>
            <w:shd w:val="clear" w:color="auto" w:fill="auto"/>
            <w:noWrap/>
            <w:vAlign w:val="bottom"/>
            <w:hideMark/>
          </w:tcPr>
          <w:p w14:paraId="1EB5966D" w14:textId="77777777" w:rsidR="0011151B" w:rsidRDefault="0011151B">
            <w:pPr>
              <w:rPr>
                <w:ins w:id="944" w:author="pschmidt" w:date="2018-02-06T12:50:00Z"/>
                <w:sz w:val="20"/>
                <w:szCs w:val="20"/>
              </w:rPr>
            </w:pPr>
          </w:p>
        </w:tc>
        <w:tc>
          <w:tcPr>
            <w:tcW w:w="1200" w:type="dxa"/>
            <w:shd w:val="clear" w:color="auto" w:fill="auto"/>
            <w:noWrap/>
            <w:vAlign w:val="bottom"/>
            <w:hideMark/>
          </w:tcPr>
          <w:p w14:paraId="37589AEE" w14:textId="77777777" w:rsidR="0011151B" w:rsidRDefault="0011151B">
            <w:pPr>
              <w:rPr>
                <w:ins w:id="945" w:author="pschmidt" w:date="2018-02-06T12:50:00Z"/>
                <w:sz w:val="20"/>
                <w:szCs w:val="20"/>
              </w:rPr>
            </w:pPr>
          </w:p>
        </w:tc>
        <w:tc>
          <w:tcPr>
            <w:tcW w:w="1200" w:type="dxa"/>
            <w:shd w:val="clear" w:color="auto" w:fill="auto"/>
            <w:noWrap/>
            <w:vAlign w:val="bottom"/>
            <w:hideMark/>
          </w:tcPr>
          <w:p w14:paraId="5D3C734D" w14:textId="77777777" w:rsidR="0011151B" w:rsidRDefault="0011151B">
            <w:pPr>
              <w:rPr>
                <w:ins w:id="946" w:author="pschmidt" w:date="2018-02-06T12:50:00Z"/>
                <w:sz w:val="20"/>
                <w:szCs w:val="20"/>
              </w:rPr>
            </w:pPr>
          </w:p>
        </w:tc>
        <w:tc>
          <w:tcPr>
            <w:tcW w:w="1200" w:type="dxa"/>
            <w:shd w:val="clear" w:color="auto" w:fill="auto"/>
            <w:noWrap/>
            <w:vAlign w:val="bottom"/>
            <w:hideMark/>
          </w:tcPr>
          <w:p w14:paraId="73203ED1" w14:textId="77777777" w:rsidR="0011151B" w:rsidRDefault="0011151B" w:rsidP="00E47157">
            <w:pPr>
              <w:jc w:val="center"/>
              <w:rPr>
                <w:ins w:id="947" w:author="pschmidt" w:date="2018-02-06T12:50:00Z"/>
                <w:rFonts w:ascii="Calibri" w:hAnsi="Calibri"/>
                <w:color w:val="000000"/>
                <w:sz w:val="22"/>
                <w:szCs w:val="22"/>
              </w:rPr>
            </w:pPr>
            <w:ins w:id="948" w:author="pschmidt" w:date="2018-02-06T12:50:00Z">
              <w:r>
                <w:rPr>
                  <w:rFonts w:ascii="Calibri" w:hAnsi="Calibri"/>
                  <w:color w:val="000000"/>
                  <w:sz w:val="22"/>
                  <w:szCs w:val="22"/>
                </w:rPr>
                <w:t>TRUE</w:t>
              </w:r>
            </w:ins>
          </w:p>
        </w:tc>
        <w:tc>
          <w:tcPr>
            <w:tcW w:w="1200" w:type="dxa"/>
            <w:shd w:val="clear" w:color="auto" w:fill="auto"/>
            <w:noWrap/>
            <w:vAlign w:val="bottom"/>
            <w:hideMark/>
          </w:tcPr>
          <w:p w14:paraId="3716BCB5" w14:textId="77777777" w:rsidR="0011151B" w:rsidRDefault="0011151B">
            <w:pPr>
              <w:jc w:val="right"/>
              <w:rPr>
                <w:ins w:id="949" w:author="pschmidt" w:date="2018-02-06T12:50:00Z"/>
                <w:rFonts w:ascii="Calibri" w:hAnsi="Calibri"/>
                <w:color w:val="000000"/>
                <w:sz w:val="22"/>
                <w:szCs w:val="22"/>
              </w:rPr>
            </w:pPr>
            <w:ins w:id="950" w:author="pschmidt" w:date="2018-02-06T12:50:00Z">
              <w:r>
                <w:rPr>
                  <w:rFonts w:ascii="Calibri" w:hAnsi="Calibri"/>
                  <w:color w:val="000000"/>
                  <w:sz w:val="22"/>
                  <w:szCs w:val="22"/>
                </w:rPr>
                <w:t>1978.95203</w:t>
              </w:r>
            </w:ins>
          </w:p>
        </w:tc>
      </w:tr>
      <w:tr w:rsidR="0011151B" w14:paraId="0A3ECED5" w14:textId="77777777" w:rsidTr="0011151B">
        <w:trPr>
          <w:trHeight w:val="300"/>
          <w:ins w:id="951" w:author="pschmidt" w:date="2018-02-06T12:50:00Z"/>
        </w:trPr>
        <w:tc>
          <w:tcPr>
            <w:tcW w:w="1200" w:type="dxa"/>
            <w:tcBorders>
              <w:bottom w:val="single" w:sz="4" w:space="0" w:color="auto"/>
            </w:tcBorders>
            <w:shd w:val="clear" w:color="auto" w:fill="auto"/>
            <w:noWrap/>
            <w:vAlign w:val="bottom"/>
            <w:hideMark/>
          </w:tcPr>
          <w:p w14:paraId="314B17AC" w14:textId="77777777" w:rsidR="0011151B" w:rsidRDefault="0011151B">
            <w:pPr>
              <w:jc w:val="right"/>
              <w:rPr>
                <w:ins w:id="952" w:author="pschmidt" w:date="2018-02-06T12:50:00Z"/>
                <w:rFonts w:ascii="Calibri" w:hAnsi="Calibri"/>
                <w:color w:val="000000"/>
                <w:sz w:val="22"/>
                <w:szCs w:val="22"/>
              </w:rPr>
            </w:pPr>
            <w:ins w:id="953" w:author="pschmidt" w:date="2018-02-06T12:50:00Z">
              <w:r>
                <w:rPr>
                  <w:rFonts w:ascii="Calibri" w:hAnsi="Calibri"/>
                  <w:color w:val="000000"/>
                  <w:sz w:val="22"/>
                  <w:szCs w:val="22"/>
                </w:rPr>
                <w:t>-0.00012</w:t>
              </w:r>
            </w:ins>
          </w:p>
        </w:tc>
        <w:tc>
          <w:tcPr>
            <w:tcW w:w="1200" w:type="dxa"/>
            <w:tcBorders>
              <w:bottom w:val="single" w:sz="4" w:space="0" w:color="auto"/>
            </w:tcBorders>
            <w:shd w:val="clear" w:color="auto" w:fill="auto"/>
            <w:noWrap/>
            <w:vAlign w:val="bottom"/>
            <w:hideMark/>
          </w:tcPr>
          <w:p w14:paraId="28D7FBED" w14:textId="77777777" w:rsidR="0011151B" w:rsidRDefault="0011151B">
            <w:pPr>
              <w:jc w:val="right"/>
              <w:rPr>
                <w:ins w:id="954" w:author="pschmidt" w:date="2018-02-06T12:50:00Z"/>
                <w:rFonts w:ascii="Calibri" w:hAnsi="Calibri"/>
                <w:color w:val="000000"/>
                <w:sz w:val="22"/>
                <w:szCs w:val="22"/>
              </w:rPr>
            </w:pPr>
          </w:p>
        </w:tc>
        <w:tc>
          <w:tcPr>
            <w:tcW w:w="1200" w:type="dxa"/>
            <w:tcBorders>
              <w:bottom w:val="single" w:sz="4" w:space="0" w:color="auto"/>
            </w:tcBorders>
            <w:shd w:val="clear" w:color="auto" w:fill="auto"/>
            <w:noWrap/>
            <w:vAlign w:val="bottom"/>
            <w:hideMark/>
          </w:tcPr>
          <w:p w14:paraId="00E86FCB" w14:textId="77777777" w:rsidR="0011151B" w:rsidRDefault="0011151B">
            <w:pPr>
              <w:rPr>
                <w:ins w:id="955" w:author="pschmidt" w:date="2018-02-06T12:50:00Z"/>
                <w:sz w:val="20"/>
                <w:szCs w:val="20"/>
              </w:rPr>
            </w:pPr>
          </w:p>
        </w:tc>
        <w:tc>
          <w:tcPr>
            <w:tcW w:w="1200" w:type="dxa"/>
            <w:tcBorders>
              <w:bottom w:val="single" w:sz="4" w:space="0" w:color="auto"/>
            </w:tcBorders>
            <w:shd w:val="clear" w:color="auto" w:fill="auto"/>
            <w:noWrap/>
            <w:vAlign w:val="bottom"/>
            <w:hideMark/>
          </w:tcPr>
          <w:p w14:paraId="7015772A" w14:textId="77777777" w:rsidR="0011151B" w:rsidRDefault="0011151B">
            <w:pPr>
              <w:rPr>
                <w:ins w:id="956" w:author="pschmidt" w:date="2018-02-06T12:50:00Z"/>
                <w:sz w:val="20"/>
                <w:szCs w:val="20"/>
              </w:rPr>
            </w:pPr>
          </w:p>
        </w:tc>
        <w:tc>
          <w:tcPr>
            <w:tcW w:w="1200" w:type="dxa"/>
            <w:tcBorders>
              <w:bottom w:val="single" w:sz="4" w:space="0" w:color="auto"/>
            </w:tcBorders>
            <w:shd w:val="clear" w:color="auto" w:fill="auto"/>
            <w:noWrap/>
            <w:vAlign w:val="bottom"/>
            <w:hideMark/>
          </w:tcPr>
          <w:p w14:paraId="02897DD9" w14:textId="77777777" w:rsidR="0011151B" w:rsidRDefault="0011151B">
            <w:pPr>
              <w:rPr>
                <w:ins w:id="957" w:author="pschmidt" w:date="2018-02-06T12:50:00Z"/>
                <w:sz w:val="20"/>
                <w:szCs w:val="20"/>
              </w:rPr>
            </w:pPr>
          </w:p>
        </w:tc>
        <w:tc>
          <w:tcPr>
            <w:tcW w:w="1200" w:type="dxa"/>
            <w:tcBorders>
              <w:bottom w:val="single" w:sz="4" w:space="0" w:color="auto"/>
            </w:tcBorders>
            <w:shd w:val="clear" w:color="auto" w:fill="auto"/>
            <w:noWrap/>
            <w:vAlign w:val="bottom"/>
            <w:hideMark/>
          </w:tcPr>
          <w:p w14:paraId="6FADA8F3" w14:textId="77777777" w:rsidR="0011151B" w:rsidRDefault="0011151B" w:rsidP="00E47157">
            <w:pPr>
              <w:jc w:val="center"/>
              <w:rPr>
                <w:ins w:id="958" w:author="pschmidt" w:date="2018-02-06T12:50:00Z"/>
                <w:rFonts w:ascii="Calibri" w:hAnsi="Calibri"/>
                <w:color w:val="000000"/>
                <w:sz w:val="22"/>
                <w:szCs w:val="22"/>
              </w:rPr>
            </w:pPr>
            <w:ins w:id="959" w:author="pschmidt" w:date="2018-02-06T12:50:00Z">
              <w:r>
                <w:rPr>
                  <w:rFonts w:ascii="Calibri" w:hAnsi="Calibri"/>
                  <w:color w:val="000000"/>
                  <w:sz w:val="22"/>
                  <w:szCs w:val="22"/>
                </w:rPr>
                <w:t>TRUE</w:t>
              </w:r>
            </w:ins>
          </w:p>
        </w:tc>
        <w:tc>
          <w:tcPr>
            <w:tcW w:w="1200" w:type="dxa"/>
            <w:tcBorders>
              <w:bottom w:val="single" w:sz="4" w:space="0" w:color="auto"/>
            </w:tcBorders>
            <w:shd w:val="clear" w:color="auto" w:fill="auto"/>
            <w:noWrap/>
            <w:vAlign w:val="bottom"/>
            <w:hideMark/>
          </w:tcPr>
          <w:p w14:paraId="7437582E" w14:textId="77777777" w:rsidR="0011151B" w:rsidRDefault="0011151B">
            <w:pPr>
              <w:jc w:val="right"/>
              <w:rPr>
                <w:ins w:id="960" w:author="pschmidt" w:date="2018-02-06T12:50:00Z"/>
                <w:rFonts w:ascii="Calibri" w:hAnsi="Calibri"/>
                <w:color w:val="000000"/>
                <w:sz w:val="22"/>
                <w:szCs w:val="22"/>
              </w:rPr>
            </w:pPr>
            <w:ins w:id="961" w:author="pschmidt" w:date="2018-02-06T12:50:00Z">
              <w:r>
                <w:rPr>
                  <w:rFonts w:ascii="Calibri" w:hAnsi="Calibri"/>
                  <w:color w:val="000000"/>
                  <w:sz w:val="22"/>
                  <w:szCs w:val="22"/>
                </w:rPr>
                <w:t>1980.93605</w:t>
              </w:r>
            </w:ins>
          </w:p>
        </w:tc>
      </w:tr>
    </w:tbl>
    <w:p w14:paraId="351B16D7" w14:textId="77777777" w:rsidR="0011151B" w:rsidRDefault="0011151B">
      <w:pPr>
        <w:rPr>
          <w:ins w:id="962" w:author="pschmidt" w:date="2018-02-06T12:55:00Z"/>
          <w:b/>
          <w:lang w:val="en-GB"/>
        </w:rPr>
      </w:pPr>
    </w:p>
    <w:p w14:paraId="444B4319" w14:textId="77777777" w:rsidR="0011151B" w:rsidRDefault="0011151B">
      <w:pPr>
        <w:rPr>
          <w:ins w:id="963" w:author="pschmidt" w:date="2018-02-06T12:55:00Z"/>
          <w:b/>
          <w:lang w:val="en-GB"/>
        </w:rPr>
      </w:pPr>
      <w:ins w:id="964" w:author="pschmidt" w:date="2018-02-06T12:55:00Z">
        <w:r>
          <w:rPr>
            <w:b/>
            <w:lang w:val="en-GB"/>
          </w:rPr>
          <w:br w:type="page"/>
        </w:r>
      </w:ins>
    </w:p>
    <w:p w14:paraId="1659F060" w14:textId="143B0FCA" w:rsidR="0011151B" w:rsidRPr="00A171E0" w:rsidRDefault="0011151B" w:rsidP="0011151B">
      <w:pPr>
        <w:rPr>
          <w:ins w:id="965" w:author="pschmidt" w:date="2018-02-06T12:55:00Z"/>
          <w:lang w:val="en-GB"/>
        </w:rPr>
      </w:pPr>
      <w:ins w:id="966" w:author="pschmidt" w:date="2018-02-06T12:55:00Z">
        <w:r w:rsidRPr="0011151B">
          <w:rPr>
            <w:b/>
            <w:lang w:val="en-GB"/>
          </w:rPr>
          <w:lastRenderedPageBreak/>
          <w:t>Table 1</w:t>
        </w:r>
      </w:ins>
      <w:ins w:id="967" w:author="pschmidt" w:date="2018-02-07T17:43:00Z">
        <w:r w:rsidR="00E47157">
          <w:rPr>
            <w:b/>
            <w:lang w:val="en-GB"/>
          </w:rPr>
          <w:t>2</w:t>
        </w:r>
      </w:ins>
      <w:ins w:id="968" w:author="pschmidt" w:date="2018-02-06T12:55:00Z">
        <w:r w:rsidRPr="0011151B">
          <w:rPr>
            <w:b/>
            <w:lang w:val="en-GB"/>
          </w:rPr>
          <w:t xml:space="preserve">. </w:t>
        </w:r>
        <w:r>
          <w:rPr>
            <w:lang w:val="en-GB"/>
          </w:rPr>
          <w:t>AIC and parameter estimates for all possible combinations of linear rando</w:t>
        </w:r>
        <w:r w:rsidR="00E47157">
          <w:rPr>
            <w:lang w:val="en-GB"/>
          </w:rPr>
          <w:t xml:space="preserve">m regression coefficients… for </w:t>
        </w:r>
        <w:proofErr w:type="spellStart"/>
        <w:r w:rsidR="00E47157">
          <w:rPr>
            <w:lang w:val="en-GB"/>
          </w:rPr>
          <w:t>B</w:t>
        </w:r>
        <w:r>
          <w:rPr>
            <w:lang w:val="en-GB"/>
          </w:rPr>
          <w:t>oro</w:t>
        </w:r>
      </w:ins>
      <w:proofErr w:type="spellEnd"/>
      <w:ins w:id="969" w:author="pschmidt" w:date="2018-02-07T17:42:00Z">
        <w:r w:rsidR="00E47157">
          <w:rPr>
            <w:lang w:val="en-GB"/>
          </w:rPr>
          <w:t xml:space="preserve"> seasons</w:t>
        </w:r>
      </w:ins>
      <w:ins w:id="970" w:author="pschmidt" w:date="2018-02-06T12:55:00Z">
        <w:r>
          <w:rPr>
            <w:lang w:val="en-GB"/>
          </w:rPr>
          <w:t>.</w:t>
        </w:r>
      </w:ins>
    </w:p>
    <w:tbl>
      <w:tblPr>
        <w:tblW w:w="8476" w:type="dxa"/>
        <w:tblLook w:val="04A0" w:firstRow="1" w:lastRow="0" w:firstColumn="1" w:lastColumn="0" w:noHBand="0" w:noVBand="1"/>
      </w:tblPr>
      <w:tblGrid>
        <w:gridCol w:w="1200"/>
        <w:gridCol w:w="1200"/>
        <w:gridCol w:w="1200"/>
        <w:gridCol w:w="1200"/>
        <w:gridCol w:w="1200"/>
        <w:gridCol w:w="1200"/>
        <w:gridCol w:w="1276"/>
      </w:tblGrid>
      <w:tr w:rsidR="0011151B" w14:paraId="7ED12992" w14:textId="77777777" w:rsidTr="0011151B">
        <w:trPr>
          <w:trHeight w:val="300"/>
          <w:ins w:id="971" w:author="pschmidt" w:date="2018-02-06T12:55:00Z"/>
        </w:trPr>
        <w:tc>
          <w:tcPr>
            <w:tcW w:w="1200" w:type="dxa"/>
            <w:tcBorders>
              <w:top w:val="single" w:sz="4" w:space="0" w:color="auto"/>
              <w:bottom w:val="single" w:sz="4" w:space="0" w:color="auto"/>
            </w:tcBorders>
            <w:shd w:val="clear" w:color="auto" w:fill="auto"/>
            <w:noWrap/>
            <w:vAlign w:val="bottom"/>
            <w:hideMark/>
          </w:tcPr>
          <w:p w14:paraId="136741A2" w14:textId="77777777" w:rsidR="0011151B" w:rsidRPr="0011151B" w:rsidRDefault="00CD5378" w:rsidP="00A26243">
            <w:pPr>
              <w:rPr>
                <w:ins w:id="972" w:author="pschmidt" w:date="2018-02-06T12:55:00Z"/>
                <w:rFonts w:ascii="Calibri" w:hAnsi="Calibri"/>
                <w:b/>
                <w:color w:val="000000"/>
                <w:sz w:val="22"/>
                <w:szCs w:val="22"/>
                <w:lang w:val="en-US" w:eastAsia="en-US"/>
              </w:rPr>
            </w:pPr>
            <m:oMathPara>
              <m:oMath>
                <m:sSub>
                  <m:sSubPr>
                    <m:ctrlPr>
                      <w:ins w:id="973" w:author="pschmidt" w:date="2018-02-06T12:55:00Z">
                        <w:rPr>
                          <w:rFonts w:ascii="Cambria Math" w:hAnsi="Cambria Math"/>
                          <w:b/>
                          <w:i/>
                          <w:color w:val="000000"/>
                          <w:sz w:val="22"/>
                          <w:szCs w:val="22"/>
                          <w:lang w:val="en-US" w:eastAsia="en-US"/>
                        </w:rPr>
                      </w:ins>
                    </m:ctrlPr>
                  </m:sSubPr>
                  <m:e>
                    <m:r>
                      <w:ins w:id="974" w:author="pschmidt" w:date="2018-02-06T12:55:00Z">
                        <m:rPr>
                          <m:sty m:val="bi"/>
                        </m:rPr>
                        <w:rPr>
                          <w:rFonts w:ascii="Cambria Math" w:hAnsi="Cambria Math"/>
                          <w:color w:val="000000"/>
                          <w:sz w:val="22"/>
                          <w:szCs w:val="22"/>
                          <w:lang w:val="en-US" w:eastAsia="en-US"/>
                        </w:rPr>
                        <m:t>r</m:t>
                      </w:ins>
                    </m:r>
                  </m:e>
                  <m:sub>
                    <m:r>
                      <w:ins w:id="975" w:author="pschmidt" w:date="2018-02-06T12:55:00Z">
                        <m:rPr>
                          <m:sty m:val="bi"/>
                        </m:rPr>
                        <w:rPr>
                          <w:rFonts w:ascii="Cambria Math" w:hAnsi="Cambria Math"/>
                          <w:color w:val="000000"/>
                          <w:sz w:val="22"/>
                          <w:szCs w:val="22"/>
                          <w:lang w:val="en-US" w:eastAsia="en-US"/>
                        </w:rPr>
                        <m:t>i</m:t>
                      </w:ins>
                    </m:r>
                  </m:sub>
                </m:sSub>
                <m:sSubSup>
                  <m:sSubSupPr>
                    <m:ctrlPr>
                      <w:ins w:id="976" w:author="pschmidt" w:date="2018-02-06T12:55:00Z">
                        <w:rPr>
                          <w:rFonts w:ascii="Cambria Math" w:hAnsi="Cambria Math"/>
                          <w:b/>
                          <w:i/>
                          <w:color w:val="000000"/>
                          <w:sz w:val="22"/>
                          <w:szCs w:val="22"/>
                          <w:lang w:val="en-US" w:eastAsia="en-US"/>
                        </w:rPr>
                      </w:ins>
                    </m:ctrlPr>
                  </m:sSubSupPr>
                  <m:e>
                    <m:r>
                      <w:ins w:id="977" w:author="pschmidt" w:date="2018-02-06T12:55:00Z">
                        <m:rPr>
                          <m:sty m:val="bi"/>
                        </m:rPr>
                        <w:rPr>
                          <w:rFonts w:ascii="Cambria Math" w:hAnsi="Cambria Math"/>
                          <w:color w:val="000000"/>
                          <w:sz w:val="22"/>
                          <w:szCs w:val="22"/>
                          <w:lang w:val="en-US" w:eastAsia="en-US"/>
                        </w:rPr>
                        <m:t>σ</m:t>
                      </w:ins>
                    </m:r>
                  </m:e>
                  <m:sub>
                    <m:r>
                      <w:ins w:id="978" w:author="pschmidt" w:date="2018-02-06T12:55:00Z">
                        <m:rPr>
                          <m:sty m:val="bi"/>
                        </m:rPr>
                        <w:rPr>
                          <w:rFonts w:ascii="Cambria Math" w:hAnsi="Cambria Math"/>
                          <w:color w:val="000000"/>
                          <w:sz w:val="22"/>
                          <w:szCs w:val="22"/>
                          <w:lang w:val="en-US" w:eastAsia="en-US"/>
                        </w:rPr>
                        <m:t>GL(2)</m:t>
                      </w:ins>
                    </m:r>
                  </m:sub>
                  <m:sup>
                    <m:r>
                      <w:ins w:id="979"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7B4DA483" w14:textId="77777777" w:rsidR="0011151B" w:rsidRPr="0011151B" w:rsidRDefault="00CD5378" w:rsidP="00A26243">
            <w:pPr>
              <w:rPr>
                <w:ins w:id="980" w:author="pschmidt" w:date="2018-02-06T12:55:00Z"/>
                <w:rFonts w:ascii="Calibri" w:hAnsi="Calibri"/>
                <w:b/>
                <w:color w:val="000000"/>
                <w:sz w:val="22"/>
                <w:szCs w:val="22"/>
              </w:rPr>
            </w:pPr>
            <m:oMathPara>
              <m:oMath>
                <m:sSub>
                  <m:sSubPr>
                    <m:ctrlPr>
                      <w:ins w:id="981" w:author="pschmidt" w:date="2018-02-06T12:55:00Z">
                        <w:rPr>
                          <w:rFonts w:ascii="Cambria Math" w:hAnsi="Cambria Math"/>
                          <w:b/>
                          <w:i/>
                          <w:color w:val="000000"/>
                          <w:sz w:val="22"/>
                          <w:szCs w:val="22"/>
                          <w:lang w:val="en-US" w:eastAsia="en-US"/>
                        </w:rPr>
                      </w:ins>
                    </m:ctrlPr>
                  </m:sSubPr>
                  <m:e>
                    <m:r>
                      <w:ins w:id="982" w:author="pschmidt" w:date="2018-02-06T12:55:00Z">
                        <m:rPr>
                          <m:sty m:val="bi"/>
                        </m:rPr>
                        <w:rPr>
                          <w:rFonts w:ascii="Cambria Math" w:hAnsi="Cambria Math"/>
                          <w:color w:val="000000"/>
                          <w:sz w:val="22"/>
                          <w:szCs w:val="22"/>
                          <w:lang w:val="en-US" w:eastAsia="en-US"/>
                        </w:rPr>
                        <m:t>r</m:t>
                      </w:ins>
                    </m:r>
                  </m:e>
                  <m:sub>
                    <m:r>
                      <w:ins w:id="983" w:author="pschmidt" w:date="2018-02-06T12:55:00Z">
                        <m:rPr>
                          <m:sty m:val="bi"/>
                        </m:rPr>
                        <w:rPr>
                          <w:rFonts w:ascii="Cambria Math" w:hAnsi="Cambria Math"/>
                          <w:color w:val="000000"/>
                          <w:sz w:val="22"/>
                          <w:szCs w:val="22"/>
                          <w:lang w:val="en-US" w:eastAsia="en-US"/>
                        </w:rPr>
                        <m:t>i</m:t>
                      </w:ins>
                    </m:r>
                  </m:sub>
                </m:sSub>
                <m:sSubSup>
                  <m:sSubSupPr>
                    <m:ctrlPr>
                      <w:ins w:id="984" w:author="pschmidt" w:date="2018-02-06T12:55:00Z">
                        <w:rPr>
                          <w:rFonts w:ascii="Cambria Math" w:hAnsi="Cambria Math"/>
                          <w:b/>
                          <w:i/>
                          <w:color w:val="000000"/>
                          <w:sz w:val="22"/>
                          <w:szCs w:val="22"/>
                          <w:lang w:val="en-US" w:eastAsia="en-US"/>
                        </w:rPr>
                      </w:ins>
                    </m:ctrlPr>
                  </m:sSubSupPr>
                  <m:e>
                    <m:r>
                      <w:ins w:id="985" w:author="pschmidt" w:date="2018-02-06T12:55:00Z">
                        <m:rPr>
                          <m:sty m:val="bi"/>
                        </m:rPr>
                        <w:rPr>
                          <w:rFonts w:ascii="Cambria Math" w:hAnsi="Cambria Math"/>
                          <w:color w:val="000000"/>
                          <w:sz w:val="22"/>
                          <w:szCs w:val="22"/>
                          <w:lang w:val="en-US" w:eastAsia="en-US"/>
                        </w:rPr>
                        <m:t>σ</m:t>
                      </w:ins>
                    </m:r>
                  </m:e>
                  <m:sub>
                    <m:r>
                      <w:ins w:id="986" w:author="pschmidt" w:date="2018-02-06T12:55:00Z">
                        <m:rPr>
                          <m:sty m:val="bi"/>
                        </m:rPr>
                        <w:rPr>
                          <w:rFonts w:ascii="Cambria Math" w:hAnsi="Cambria Math"/>
                          <w:color w:val="000000"/>
                          <w:sz w:val="22"/>
                          <w:szCs w:val="22"/>
                          <w:lang w:val="en-US" w:eastAsia="en-US"/>
                        </w:rPr>
                        <m:t>GY(2)</m:t>
                      </w:ins>
                    </m:r>
                  </m:sub>
                  <m:sup>
                    <m:r>
                      <w:ins w:id="987"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6CAD2C6C" w14:textId="77777777" w:rsidR="0011151B" w:rsidRPr="0011151B" w:rsidRDefault="00CD5378" w:rsidP="00A26243">
            <w:pPr>
              <w:rPr>
                <w:ins w:id="988" w:author="pschmidt" w:date="2018-02-06T12:55:00Z"/>
                <w:rFonts w:ascii="Calibri" w:hAnsi="Calibri"/>
                <w:b/>
                <w:color w:val="000000"/>
                <w:sz w:val="22"/>
                <w:szCs w:val="22"/>
              </w:rPr>
            </w:pPr>
            <m:oMathPara>
              <m:oMath>
                <m:sSub>
                  <m:sSubPr>
                    <m:ctrlPr>
                      <w:ins w:id="989" w:author="pschmidt" w:date="2018-02-06T12:55:00Z">
                        <w:rPr>
                          <w:rFonts w:ascii="Cambria Math" w:hAnsi="Cambria Math"/>
                          <w:b/>
                          <w:i/>
                          <w:color w:val="000000"/>
                          <w:sz w:val="22"/>
                          <w:szCs w:val="22"/>
                          <w:lang w:val="en-US" w:eastAsia="en-US"/>
                        </w:rPr>
                      </w:ins>
                    </m:ctrlPr>
                  </m:sSubPr>
                  <m:e>
                    <m:r>
                      <w:ins w:id="990" w:author="pschmidt" w:date="2018-02-06T12:55:00Z">
                        <m:rPr>
                          <m:sty m:val="bi"/>
                        </m:rPr>
                        <w:rPr>
                          <w:rFonts w:ascii="Cambria Math" w:hAnsi="Cambria Math"/>
                          <w:color w:val="000000"/>
                          <w:sz w:val="22"/>
                          <w:szCs w:val="22"/>
                          <w:lang w:val="en-US" w:eastAsia="en-US"/>
                        </w:rPr>
                        <m:t>t</m:t>
                      </w:ins>
                    </m:r>
                  </m:e>
                  <m:sub>
                    <m:r>
                      <w:ins w:id="991" w:author="pschmidt" w:date="2018-02-06T12:55:00Z">
                        <m:rPr>
                          <m:sty m:val="bi"/>
                        </m:rPr>
                        <w:rPr>
                          <w:rFonts w:ascii="Cambria Math" w:hAnsi="Cambria Math"/>
                          <w:color w:val="000000"/>
                          <w:sz w:val="22"/>
                          <w:szCs w:val="22"/>
                          <w:lang w:val="en-US" w:eastAsia="en-US"/>
                        </w:rPr>
                        <m:t>j</m:t>
                      </w:ins>
                    </m:r>
                  </m:sub>
                </m:sSub>
                <m:sSubSup>
                  <m:sSubSupPr>
                    <m:ctrlPr>
                      <w:ins w:id="992" w:author="pschmidt" w:date="2018-02-06T12:55:00Z">
                        <w:rPr>
                          <w:rFonts w:ascii="Cambria Math" w:hAnsi="Cambria Math"/>
                          <w:b/>
                          <w:i/>
                          <w:color w:val="000000"/>
                          <w:sz w:val="22"/>
                          <w:szCs w:val="22"/>
                          <w:lang w:val="en-US" w:eastAsia="en-US"/>
                        </w:rPr>
                      </w:ins>
                    </m:ctrlPr>
                  </m:sSubSupPr>
                  <m:e>
                    <m:r>
                      <w:ins w:id="993" w:author="pschmidt" w:date="2018-02-06T12:55:00Z">
                        <m:rPr>
                          <m:sty m:val="bi"/>
                        </m:rPr>
                        <w:rPr>
                          <w:rFonts w:ascii="Cambria Math" w:hAnsi="Cambria Math"/>
                          <w:color w:val="000000"/>
                          <w:sz w:val="22"/>
                          <w:szCs w:val="22"/>
                          <w:lang w:val="en-US" w:eastAsia="en-US"/>
                        </w:rPr>
                        <m:t>σ</m:t>
                      </w:ins>
                    </m:r>
                  </m:e>
                  <m:sub>
                    <m:r>
                      <w:ins w:id="994" w:author="pschmidt" w:date="2018-02-06T12:55:00Z">
                        <m:rPr>
                          <m:sty m:val="bi"/>
                        </m:rPr>
                        <w:rPr>
                          <w:rFonts w:ascii="Cambria Math" w:hAnsi="Cambria Math"/>
                          <w:color w:val="000000"/>
                          <w:sz w:val="22"/>
                          <w:szCs w:val="22"/>
                          <w:lang w:val="en-US" w:eastAsia="en-US"/>
                        </w:rPr>
                        <m:t>GY(3)</m:t>
                      </w:ins>
                    </m:r>
                  </m:sub>
                  <m:sup>
                    <m:r>
                      <w:ins w:id="995"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4A8E2EBC" w14:textId="77777777" w:rsidR="0011151B" w:rsidRPr="0011151B" w:rsidRDefault="00CD5378" w:rsidP="00A26243">
            <w:pPr>
              <w:rPr>
                <w:ins w:id="996" w:author="pschmidt" w:date="2018-02-06T12:55:00Z"/>
                <w:rFonts w:ascii="Calibri" w:hAnsi="Calibri"/>
                <w:b/>
                <w:color w:val="000000"/>
                <w:sz w:val="22"/>
                <w:szCs w:val="22"/>
              </w:rPr>
            </w:pPr>
            <m:oMathPara>
              <m:oMath>
                <m:sSub>
                  <m:sSubPr>
                    <m:ctrlPr>
                      <w:ins w:id="997" w:author="pschmidt" w:date="2018-02-06T12:55:00Z">
                        <w:rPr>
                          <w:rFonts w:ascii="Cambria Math" w:hAnsi="Cambria Math"/>
                          <w:b/>
                          <w:i/>
                          <w:color w:val="000000"/>
                          <w:sz w:val="22"/>
                          <w:szCs w:val="22"/>
                          <w:lang w:val="en-US" w:eastAsia="en-US"/>
                        </w:rPr>
                      </w:ins>
                    </m:ctrlPr>
                  </m:sSubPr>
                  <m:e>
                    <m:r>
                      <w:ins w:id="998" w:author="pschmidt" w:date="2018-02-06T12:55:00Z">
                        <m:rPr>
                          <m:sty m:val="bi"/>
                        </m:rPr>
                        <w:rPr>
                          <w:rFonts w:ascii="Cambria Math" w:hAnsi="Cambria Math"/>
                          <w:color w:val="000000"/>
                          <w:sz w:val="22"/>
                          <w:szCs w:val="22"/>
                          <w:lang w:val="en-US" w:eastAsia="en-US"/>
                        </w:rPr>
                        <m:t>r</m:t>
                      </w:ins>
                    </m:r>
                  </m:e>
                  <m:sub>
                    <m:r>
                      <w:ins w:id="999" w:author="pschmidt" w:date="2018-02-06T12:55:00Z">
                        <m:rPr>
                          <m:sty m:val="bi"/>
                        </m:rPr>
                        <w:rPr>
                          <w:rFonts w:ascii="Cambria Math" w:hAnsi="Cambria Math"/>
                          <w:color w:val="000000"/>
                          <w:sz w:val="22"/>
                          <w:szCs w:val="22"/>
                          <w:lang w:val="en-US" w:eastAsia="en-US"/>
                        </w:rPr>
                        <m:t>i</m:t>
                      </w:ins>
                    </m:r>
                  </m:sub>
                </m:sSub>
                <m:sSubSup>
                  <m:sSubSupPr>
                    <m:ctrlPr>
                      <w:ins w:id="1000" w:author="pschmidt" w:date="2018-02-06T12:55:00Z">
                        <w:rPr>
                          <w:rFonts w:ascii="Cambria Math" w:hAnsi="Cambria Math"/>
                          <w:b/>
                          <w:i/>
                          <w:color w:val="000000"/>
                          <w:sz w:val="22"/>
                          <w:szCs w:val="22"/>
                          <w:lang w:val="en-US" w:eastAsia="en-US"/>
                        </w:rPr>
                      </w:ins>
                    </m:ctrlPr>
                  </m:sSubSupPr>
                  <m:e>
                    <m:r>
                      <w:ins w:id="1001" w:author="pschmidt" w:date="2018-02-06T12:55:00Z">
                        <m:rPr>
                          <m:sty m:val="bi"/>
                        </m:rPr>
                        <w:rPr>
                          <w:rFonts w:ascii="Cambria Math" w:hAnsi="Cambria Math"/>
                          <w:color w:val="000000"/>
                          <w:sz w:val="22"/>
                          <w:szCs w:val="22"/>
                          <w:lang w:val="en-US" w:eastAsia="en-US"/>
                        </w:rPr>
                        <m:t>σ</m:t>
                      </w:ins>
                    </m:r>
                  </m:e>
                  <m:sub>
                    <m:r>
                      <w:ins w:id="1002" w:author="pschmidt" w:date="2018-02-06T12:55:00Z">
                        <m:rPr>
                          <m:sty m:val="bi"/>
                        </m:rPr>
                        <w:rPr>
                          <w:rFonts w:ascii="Cambria Math" w:hAnsi="Cambria Math"/>
                          <w:color w:val="000000"/>
                          <w:sz w:val="22"/>
                          <w:szCs w:val="22"/>
                          <w:lang w:val="en-US" w:eastAsia="en-US"/>
                        </w:rPr>
                        <m:t>GYL(2)</m:t>
                      </w:ins>
                    </m:r>
                  </m:sub>
                  <m:sup>
                    <m:r>
                      <w:ins w:id="1003"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4BA3B3BE" w14:textId="77777777" w:rsidR="0011151B" w:rsidRPr="0011151B" w:rsidRDefault="00CD5378" w:rsidP="00A26243">
            <w:pPr>
              <w:rPr>
                <w:ins w:id="1004" w:author="pschmidt" w:date="2018-02-06T12:55:00Z"/>
                <w:rFonts w:ascii="Calibri" w:hAnsi="Calibri"/>
                <w:b/>
                <w:color w:val="000000"/>
                <w:sz w:val="22"/>
                <w:szCs w:val="22"/>
              </w:rPr>
            </w:pPr>
            <m:oMathPara>
              <m:oMath>
                <m:sSub>
                  <m:sSubPr>
                    <m:ctrlPr>
                      <w:ins w:id="1005" w:author="pschmidt" w:date="2018-02-06T12:55:00Z">
                        <w:rPr>
                          <w:rFonts w:ascii="Cambria Math" w:hAnsi="Cambria Math"/>
                          <w:b/>
                          <w:i/>
                          <w:color w:val="000000"/>
                          <w:sz w:val="22"/>
                          <w:szCs w:val="22"/>
                          <w:lang w:val="en-US" w:eastAsia="en-US"/>
                        </w:rPr>
                      </w:ins>
                    </m:ctrlPr>
                  </m:sSubPr>
                  <m:e>
                    <m:r>
                      <w:ins w:id="1006" w:author="pschmidt" w:date="2018-02-06T12:55:00Z">
                        <m:rPr>
                          <m:sty m:val="bi"/>
                        </m:rPr>
                        <w:rPr>
                          <w:rFonts w:ascii="Cambria Math" w:hAnsi="Cambria Math"/>
                          <w:color w:val="000000"/>
                          <w:sz w:val="22"/>
                          <w:szCs w:val="22"/>
                          <w:lang w:val="en-US" w:eastAsia="en-US"/>
                        </w:rPr>
                        <m:t>t</m:t>
                      </w:ins>
                    </m:r>
                  </m:e>
                  <m:sub>
                    <m:r>
                      <w:ins w:id="1007" w:author="pschmidt" w:date="2018-02-06T12:55:00Z">
                        <m:rPr>
                          <m:sty m:val="bi"/>
                        </m:rPr>
                        <w:rPr>
                          <w:rFonts w:ascii="Cambria Math" w:hAnsi="Cambria Math"/>
                          <w:color w:val="000000"/>
                          <w:sz w:val="22"/>
                          <w:szCs w:val="22"/>
                          <w:lang w:val="en-US" w:eastAsia="en-US"/>
                        </w:rPr>
                        <m:t>j</m:t>
                      </w:ins>
                    </m:r>
                  </m:sub>
                </m:sSub>
                <m:sSubSup>
                  <m:sSubSupPr>
                    <m:ctrlPr>
                      <w:ins w:id="1008" w:author="pschmidt" w:date="2018-02-06T12:55:00Z">
                        <w:rPr>
                          <w:rFonts w:ascii="Cambria Math" w:hAnsi="Cambria Math"/>
                          <w:b/>
                          <w:i/>
                          <w:color w:val="000000"/>
                          <w:sz w:val="22"/>
                          <w:szCs w:val="22"/>
                          <w:lang w:val="en-US" w:eastAsia="en-US"/>
                        </w:rPr>
                      </w:ins>
                    </m:ctrlPr>
                  </m:sSubSupPr>
                  <m:e>
                    <m:r>
                      <w:ins w:id="1009" w:author="pschmidt" w:date="2018-02-06T12:55:00Z">
                        <m:rPr>
                          <m:sty m:val="bi"/>
                        </m:rPr>
                        <w:rPr>
                          <w:rFonts w:ascii="Cambria Math" w:hAnsi="Cambria Math"/>
                          <w:color w:val="000000"/>
                          <w:sz w:val="22"/>
                          <w:szCs w:val="22"/>
                          <w:lang w:val="en-US" w:eastAsia="en-US"/>
                        </w:rPr>
                        <m:t>σ</m:t>
                      </w:ins>
                    </m:r>
                  </m:e>
                  <m:sub>
                    <m:r>
                      <w:ins w:id="1010" w:author="pschmidt" w:date="2018-02-06T12:55:00Z">
                        <m:rPr>
                          <m:sty m:val="bi"/>
                        </m:rPr>
                        <w:rPr>
                          <w:rFonts w:ascii="Cambria Math" w:hAnsi="Cambria Math"/>
                          <w:color w:val="000000"/>
                          <w:sz w:val="22"/>
                          <w:szCs w:val="22"/>
                          <w:lang w:val="en-US" w:eastAsia="en-US"/>
                        </w:rPr>
                        <m:t>GYL(3)</m:t>
                      </w:ins>
                    </m:r>
                  </m:sub>
                  <m:sup>
                    <m:r>
                      <w:ins w:id="1011"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62336ADF" w14:textId="77777777" w:rsidR="0011151B" w:rsidRPr="0011151B" w:rsidRDefault="0011151B" w:rsidP="00A26243">
            <w:pPr>
              <w:rPr>
                <w:ins w:id="1012" w:author="pschmidt" w:date="2018-02-06T12:55:00Z"/>
                <w:rFonts w:ascii="Calibri" w:hAnsi="Calibri"/>
                <w:b/>
                <w:color w:val="000000"/>
                <w:sz w:val="22"/>
                <w:szCs w:val="22"/>
              </w:rPr>
            </w:pPr>
            <w:proofErr w:type="spellStart"/>
            <w:ins w:id="1013" w:author="pschmidt" w:date="2018-02-06T12:55:00Z">
              <w:r w:rsidRPr="0011151B">
                <w:rPr>
                  <w:rFonts w:ascii="Calibri" w:hAnsi="Calibri"/>
                  <w:b/>
                  <w:color w:val="000000"/>
                  <w:sz w:val="22"/>
                  <w:szCs w:val="22"/>
                </w:rPr>
                <w:t>Converged</w:t>
              </w:r>
              <w:proofErr w:type="spellEnd"/>
            </w:ins>
          </w:p>
        </w:tc>
        <w:tc>
          <w:tcPr>
            <w:tcW w:w="1276" w:type="dxa"/>
            <w:tcBorders>
              <w:top w:val="single" w:sz="4" w:space="0" w:color="auto"/>
              <w:bottom w:val="single" w:sz="4" w:space="0" w:color="auto"/>
            </w:tcBorders>
            <w:shd w:val="clear" w:color="auto" w:fill="auto"/>
            <w:noWrap/>
            <w:vAlign w:val="bottom"/>
            <w:hideMark/>
          </w:tcPr>
          <w:p w14:paraId="6997C799" w14:textId="77777777" w:rsidR="0011151B" w:rsidRPr="0011151B" w:rsidRDefault="0011151B" w:rsidP="00A26243">
            <w:pPr>
              <w:rPr>
                <w:ins w:id="1014" w:author="pschmidt" w:date="2018-02-06T12:55:00Z"/>
                <w:rFonts w:ascii="Calibri" w:hAnsi="Calibri"/>
                <w:b/>
                <w:color w:val="000000"/>
                <w:sz w:val="22"/>
                <w:szCs w:val="22"/>
              </w:rPr>
            </w:pPr>
            <w:ins w:id="1015" w:author="pschmidt" w:date="2018-02-06T12:55:00Z">
              <w:r w:rsidRPr="0011151B">
                <w:rPr>
                  <w:rFonts w:ascii="Calibri" w:hAnsi="Calibri"/>
                  <w:b/>
                  <w:color w:val="000000"/>
                  <w:sz w:val="22"/>
                  <w:szCs w:val="22"/>
                </w:rPr>
                <w:t>AIC</w:t>
              </w:r>
            </w:ins>
          </w:p>
        </w:tc>
      </w:tr>
      <w:tr w:rsidR="0011151B" w14:paraId="75D49A07" w14:textId="77777777" w:rsidTr="0011151B">
        <w:trPr>
          <w:trHeight w:val="300"/>
          <w:ins w:id="1016" w:author="pschmidt" w:date="2018-02-06T12:55:00Z"/>
        </w:trPr>
        <w:tc>
          <w:tcPr>
            <w:tcW w:w="1200" w:type="dxa"/>
            <w:tcBorders>
              <w:top w:val="single" w:sz="4" w:space="0" w:color="auto"/>
            </w:tcBorders>
            <w:shd w:val="clear" w:color="auto" w:fill="auto"/>
            <w:noWrap/>
            <w:vAlign w:val="bottom"/>
            <w:hideMark/>
          </w:tcPr>
          <w:p w14:paraId="3934C2F2" w14:textId="77777777" w:rsidR="0011151B" w:rsidRDefault="0011151B" w:rsidP="0011151B">
            <w:pPr>
              <w:jc w:val="right"/>
              <w:rPr>
                <w:ins w:id="1017" w:author="pschmidt" w:date="2018-02-06T12:55: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38278FF6" w14:textId="1C73C084" w:rsidR="0011151B" w:rsidRDefault="0011151B" w:rsidP="0011151B">
            <w:pPr>
              <w:jc w:val="right"/>
              <w:rPr>
                <w:ins w:id="1018" w:author="pschmidt" w:date="2018-02-06T12:55:00Z"/>
                <w:rFonts w:ascii="Calibri" w:hAnsi="Calibri"/>
                <w:color w:val="000000"/>
                <w:sz w:val="22"/>
                <w:szCs w:val="22"/>
              </w:rPr>
            </w:pPr>
            <w:ins w:id="1019" w:author="pschmidt" w:date="2018-02-06T12:55:00Z">
              <w:r>
                <w:rPr>
                  <w:rFonts w:ascii="Calibri" w:hAnsi="Calibri"/>
                  <w:color w:val="000000"/>
                  <w:sz w:val="22"/>
                  <w:szCs w:val="22"/>
                </w:rPr>
                <w:t>-</w:t>
              </w:r>
            </w:ins>
          </w:p>
        </w:tc>
        <w:tc>
          <w:tcPr>
            <w:tcW w:w="1200" w:type="dxa"/>
            <w:tcBorders>
              <w:top w:val="single" w:sz="4" w:space="0" w:color="auto"/>
            </w:tcBorders>
            <w:shd w:val="clear" w:color="auto" w:fill="auto"/>
            <w:noWrap/>
            <w:vAlign w:val="bottom"/>
            <w:hideMark/>
          </w:tcPr>
          <w:p w14:paraId="60CAA63C" w14:textId="77777777" w:rsidR="0011151B" w:rsidRDefault="0011151B" w:rsidP="0011151B">
            <w:pPr>
              <w:jc w:val="right"/>
              <w:rPr>
                <w:ins w:id="1020" w:author="pschmidt" w:date="2018-02-06T12:55: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59582BC7" w14:textId="44BF1871" w:rsidR="0011151B" w:rsidRDefault="0011151B" w:rsidP="0011151B">
            <w:pPr>
              <w:jc w:val="right"/>
              <w:rPr>
                <w:ins w:id="1021" w:author="pschmidt" w:date="2018-02-06T12:55:00Z"/>
                <w:sz w:val="20"/>
                <w:szCs w:val="20"/>
              </w:rPr>
            </w:pPr>
            <w:ins w:id="1022" w:author="pschmidt" w:date="2018-02-06T12:55:00Z">
              <w:r>
                <w:rPr>
                  <w:rFonts w:ascii="Calibri" w:hAnsi="Calibri"/>
                  <w:color w:val="000000"/>
                  <w:sz w:val="22"/>
                  <w:szCs w:val="22"/>
                </w:rPr>
                <w:t>-</w:t>
              </w:r>
            </w:ins>
          </w:p>
        </w:tc>
        <w:tc>
          <w:tcPr>
            <w:tcW w:w="1200" w:type="dxa"/>
            <w:tcBorders>
              <w:top w:val="single" w:sz="4" w:space="0" w:color="auto"/>
            </w:tcBorders>
            <w:shd w:val="clear" w:color="auto" w:fill="auto"/>
            <w:noWrap/>
            <w:vAlign w:val="bottom"/>
            <w:hideMark/>
          </w:tcPr>
          <w:p w14:paraId="26946549" w14:textId="21908523" w:rsidR="0011151B" w:rsidRDefault="0011151B" w:rsidP="0011151B">
            <w:pPr>
              <w:jc w:val="right"/>
              <w:rPr>
                <w:ins w:id="1023" w:author="pschmidt" w:date="2018-02-06T12:55: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25FE5BE4" w14:textId="3EAD28DA" w:rsidR="0011151B" w:rsidRDefault="00156F79" w:rsidP="00E47157">
            <w:pPr>
              <w:jc w:val="center"/>
              <w:rPr>
                <w:ins w:id="1024" w:author="pschmidt" w:date="2018-02-06T12:55:00Z"/>
                <w:rFonts w:ascii="Calibri" w:hAnsi="Calibri"/>
                <w:color w:val="000000"/>
                <w:sz w:val="22"/>
                <w:szCs w:val="22"/>
              </w:rPr>
            </w:pPr>
            <w:ins w:id="1025" w:author="pschmidt" w:date="2018-02-06T14:55:00Z">
              <w:r>
                <w:rPr>
                  <w:rFonts w:ascii="Calibri" w:hAnsi="Calibri"/>
                  <w:color w:val="000000"/>
                  <w:sz w:val="22"/>
                  <w:szCs w:val="22"/>
                </w:rPr>
                <w:t>FALSE</w:t>
              </w:r>
            </w:ins>
          </w:p>
        </w:tc>
        <w:tc>
          <w:tcPr>
            <w:tcW w:w="1276" w:type="dxa"/>
            <w:tcBorders>
              <w:top w:val="single" w:sz="4" w:space="0" w:color="auto"/>
            </w:tcBorders>
            <w:shd w:val="clear" w:color="auto" w:fill="auto"/>
            <w:noWrap/>
            <w:vAlign w:val="bottom"/>
            <w:hideMark/>
          </w:tcPr>
          <w:p w14:paraId="2A18006A" w14:textId="15328965" w:rsidR="0011151B" w:rsidRDefault="0011151B" w:rsidP="0011151B">
            <w:pPr>
              <w:jc w:val="right"/>
              <w:rPr>
                <w:ins w:id="1026" w:author="pschmidt" w:date="2018-02-06T12:55:00Z"/>
                <w:rFonts w:ascii="Calibri" w:hAnsi="Calibri"/>
                <w:color w:val="000000"/>
                <w:sz w:val="22"/>
                <w:szCs w:val="22"/>
              </w:rPr>
            </w:pPr>
            <w:ins w:id="1027" w:author="pschmidt" w:date="2018-02-06T12:55:00Z">
              <w:r>
                <w:rPr>
                  <w:rFonts w:ascii="Calibri" w:hAnsi="Calibri"/>
                  <w:color w:val="000000"/>
                  <w:sz w:val="22"/>
                  <w:szCs w:val="22"/>
                </w:rPr>
                <w:t>-</w:t>
              </w:r>
            </w:ins>
          </w:p>
        </w:tc>
      </w:tr>
      <w:tr w:rsidR="0011151B" w14:paraId="7BE473E5" w14:textId="77777777" w:rsidTr="0011151B">
        <w:trPr>
          <w:trHeight w:val="300"/>
          <w:ins w:id="1028" w:author="pschmidt" w:date="2018-02-06T12:55:00Z"/>
        </w:trPr>
        <w:tc>
          <w:tcPr>
            <w:tcW w:w="1200" w:type="dxa"/>
            <w:shd w:val="clear" w:color="auto" w:fill="auto"/>
            <w:noWrap/>
            <w:vAlign w:val="bottom"/>
            <w:hideMark/>
          </w:tcPr>
          <w:p w14:paraId="7825EF3B" w14:textId="77777777" w:rsidR="0011151B" w:rsidRDefault="0011151B" w:rsidP="0011151B">
            <w:pPr>
              <w:jc w:val="right"/>
              <w:rPr>
                <w:ins w:id="1029" w:author="pschmidt" w:date="2018-02-06T12:55:00Z"/>
                <w:rFonts w:ascii="Calibri" w:hAnsi="Calibri"/>
                <w:color w:val="000000"/>
                <w:sz w:val="22"/>
                <w:szCs w:val="22"/>
              </w:rPr>
            </w:pPr>
          </w:p>
        </w:tc>
        <w:tc>
          <w:tcPr>
            <w:tcW w:w="1200" w:type="dxa"/>
            <w:shd w:val="clear" w:color="auto" w:fill="auto"/>
            <w:noWrap/>
            <w:vAlign w:val="bottom"/>
            <w:hideMark/>
          </w:tcPr>
          <w:p w14:paraId="6257B1D4" w14:textId="411A12F4" w:rsidR="0011151B" w:rsidRDefault="0011151B" w:rsidP="0011151B">
            <w:pPr>
              <w:jc w:val="right"/>
              <w:rPr>
                <w:ins w:id="1030" w:author="pschmidt" w:date="2018-02-06T12:55:00Z"/>
                <w:rFonts w:ascii="Calibri" w:hAnsi="Calibri"/>
                <w:color w:val="000000"/>
                <w:sz w:val="22"/>
                <w:szCs w:val="22"/>
              </w:rPr>
            </w:pPr>
            <w:ins w:id="1031" w:author="pschmidt" w:date="2018-02-06T12:55:00Z">
              <w:r>
                <w:rPr>
                  <w:rFonts w:ascii="Calibri" w:hAnsi="Calibri"/>
                  <w:color w:val="000000"/>
                  <w:sz w:val="22"/>
                  <w:szCs w:val="22"/>
                </w:rPr>
                <w:t>-0.00056</w:t>
              </w:r>
            </w:ins>
          </w:p>
        </w:tc>
        <w:tc>
          <w:tcPr>
            <w:tcW w:w="1200" w:type="dxa"/>
            <w:shd w:val="clear" w:color="auto" w:fill="auto"/>
            <w:noWrap/>
            <w:vAlign w:val="bottom"/>
            <w:hideMark/>
          </w:tcPr>
          <w:p w14:paraId="594DF48C" w14:textId="20560424" w:rsidR="0011151B" w:rsidRDefault="0011151B" w:rsidP="0011151B">
            <w:pPr>
              <w:jc w:val="right"/>
              <w:rPr>
                <w:ins w:id="1032" w:author="pschmidt" w:date="2018-02-06T12:55:00Z"/>
                <w:rFonts w:ascii="Calibri" w:hAnsi="Calibri"/>
                <w:color w:val="000000"/>
                <w:sz w:val="22"/>
                <w:szCs w:val="22"/>
              </w:rPr>
            </w:pPr>
            <w:ins w:id="1033" w:author="pschmidt" w:date="2018-02-06T12:55:00Z">
              <w:r>
                <w:rPr>
                  <w:rFonts w:ascii="Calibri" w:hAnsi="Calibri"/>
                  <w:color w:val="000000"/>
                  <w:sz w:val="22"/>
                  <w:szCs w:val="22"/>
                </w:rPr>
                <w:t>-0.00407</w:t>
              </w:r>
            </w:ins>
          </w:p>
        </w:tc>
        <w:tc>
          <w:tcPr>
            <w:tcW w:w="1200" w:type="dxa"/>
            <w:shd w:val="clear" w:color="auto" w:fill="auto"/>
            <w:noWrap/>
            <w:vAlign w:val="bottom"/>
            <w:hideMark/>
          </w:tcPr>
          <w:p w14:paraId="1EAB733B" w14:textId="1EE9A954" w:rsidR="0011151B" w:rsidRDefault="0011151B" w:rsidP="0011151B">
            <w:pPr>
              <w:jc w:val="right"/>
              <w:rPr>
                <w:ins w:id="1034" w:author="pschmidt" w:date="2018-02-06T12:55:00Z"/>
                <w:rFonts w:ascii="Calibri" w:hAnsi="Calibri"/>
                <w:color w:val="000000"/>
                <w:sz w:val="22"/>
                <w:szCs w:val="22"/>
              </w:rPr>
            </w:pPr>
          </w:p>
        </w:tc>
        <w:tc>
          <w:tcPr>
            <w:tcW w:w="1200" w:type="dxa"/>
            <w:shd w:val="clear" w:color="auto" w:fill="auto"/>
            <w:noWrap/>
            <w:vAlign w:val="bottom"/>
            <w:hideMark/>
          </w:tcPr>
          <w:p w14:paraId="32706624" w14:textId="15899462" w:rsidR="0011151B" w:rsidRDefault="0011151B" w:rsidP="0011151B">
            <w:pPr>
              <w:jc w:val="right"/>
              <w:rPr>
                <w:ins w:id="1035" w:author="pschmidt" w:date="2018-02-06T12:55:00Z"/>
                <w:rFonts w:ascii="Calibri" w:hAnsi="Calibri"/>
                <w:color w:val="000000"/>
                <w:sz w:val="22"/>
                <w:szCs w:val="22"/>
              </w:rPr>
            </w:pPr>
            <w:ins w:id="1036" w:author="pschmidt" w:date="2018-02-06T12:55:00Z">
              <w:r>
                <w:rPr>
                  <w:rFonts w:ascii="Calibri" w:hAnsi="Calibri"/>
                  <w:color w:val="000000"/>
                  <w:sz w:val="22"/>
                  <w:szCs w:val="22"/>
                </w:rPr>
                <w:t>0.00873</w:t>
              </w:r>
            </w:ins>
          </w:p>
        </w:tc>
        <w:tc>
          <w:tcPr>
            <w:tcW w:w="1200" w:type="dxa"/>
            <w:shd w:val="clear" w:color="auto" w:fill="auto"/>
            <w:noWrap/>
            <w:vAlign w:val="bottom"/>
            <w:hideMark/>
          </w:tcPr>
          <w:p w14:paraId="1D0B4667" w14:textId="6E903E52" w:rsidR="0011151B" w:rsidRDefault="0011151B" w:rsidP="00E47157">
            <w:pPr>
              <w:jc w:val="center"/>
              <w:rPr>
                <w:ins w:id="1037" w:author="pschmidt" w:date="2018-02-06T12:55:00Z"/>
                <w:rFonts w:ascii="Calibri" w:hAnsi="Calibri"/>
                <w:color w:val="000000"/>
                <w:sz w:val="22"/>
                <w:szCs w:val="22"/>
              </w:rPr>
            </w:pPr>
            <w:ins w:id="1038" w:author="pschmidt" w:date="2018-02-06T12:55:00Z">
              <w:r>
                <w:rPr>
                  <w:rFonts w:ascii="Calibri" w:hAnsi="Calibri"/>
                  <w:color w:val="000000"/>
                  <w:sz w:val="22"/>
                  <w:szCs w:val="22"/>
                </w:rPr>
                <w:t>TRUE</w:t>
              </w:r>
            </w:ins>
          </w:p>
        </w:tc>
        <w:tc>
          <w:tcPr>
            <w:tcW w:w="1276" w:type="dxa"/>
            <w:shd w:val="clear" w:color="auto" w:fill="auto"/>
            <w:noWrap/>
            <w:vAlign w:val="bottom"/>
            <w:hideMark/>
          </w:tcPr>
          <w:p w14:paraId="5498904B" w14:textId="3FBB5D93" w:rsidR="0011151B" w:rsidRDefault="0011151B" w:rsidP="0011151B">
            <w:pPr>
              <w:jc w:val="right"/>
              <w:rPr>
                <w:ins w:id="1039" w:author="pschmidt" w:date="2018-02-06T12:55:00Z"/>
                <w:rFonts w:ascii="Calibri" w:hAnsi="Calibri"/>
                <w:color w:val="000000"/>
                <w:sz w:val="22"/>
                <w:szCs w:val="22"/>
              </w:rPr>
            </w:pPr>
            <w:ins w:id="1040" w:author="pschmidt" w:date="2018-02-06T12:55:00Z">
              <w:r>
                <w:rPr>
                  <w:rFonts w:ascii="Calibri" w:hAnsi="Calibri"/>
                  <w:color w:val="000000"/>
                  <w:sz w:val="22"/>
                  <w:szCs w:val="22"/>
                </w:rPr>
                <w:t>2786.98422</w:t>
              </w:r>
            </w:ins>
          </w:p>
        </w:tc>
      </w:tr>
      <w:tr w:rsidR="0011151B" w14:paraId="517268D8" w14:textId="77777777" w:rsidTr="0011151B">
        <w:trPr>
          <w:trHeight w:val="300"/>
          <w:ins w:id="1041" w:author="pschmidt" w:date="2018-02-06T12:55:00Z"/>
        </w:trPr>
        <w:tc>
          <w:tcPr>
            <w:tcW w:w="1200" w:type="dxa"/>
            <w:shd w:val="clear" w:color="auto" w:fill="auto"/>
            <w:noWrap/>
            <w:vAlign w:val="bottom"/>
            <w:hideMark/>
          </w:tcPr>
          <w:p w14:paraId="063F128E" w14:textId="1201A945" w:rsidR="0011151B" w:rsidRDefault="0011151B" w:rsidP="0011151B">
            <w:pPr>
              <w:jc w:val="right"/>
              <w:rPr>
                <w:ins w:id="1042" w:author="pschmidt" w:date="2018-02-06T12:55:00Z"/>
                <w:rFonts w:ascii="Calibri" w:hAnsi="Calibri"/>
                <w:color w:val="000000"/>
                <w:sz w:val="22"/>
                <w:szCs w:val="22"/>
              </w:rPr>
            </w:pPr>
          </w:p>
        </w:tc>
        <w:tc>
          <w:tcPr>
            <w:tcW w:w="1200" w:type="dxa"/>
            <w:shd w:val="clear" w:color="auto" w:fill="auto"/>
            <w:noWrap/>
            <w:vAlign w:val="bottom"/>
            <w:hideMark/>
          </w:tcPr>
          <w:p w14:paraId="3CB77687" w14:textId="54819CF9" w:rsidR="0011151B" w:rsidRDefault="0011151B" w:rsidP="0011151B">
            <w:pPr>
              <w:jc w:val="right"/>
              <w:rPr>
                <w:ins w:id="1043" w:author="pschmidt" w:date="2018-02-06T12:55:00Z"/>
                <w:rFonts w:ascii="Calibri" w:hAnsi="Calibri"/>
                <w:color w:val="000000"/>
                <w:sz w:val="22"/>
                <w:szCs w:val="22"/>
              </w:rPr>
            </w:pPr>
            <w:ins w:id="1044" w:author="pschmidt" w:date="2018-02-06T12:55:00Z">
              <w:r>
                <w:rPr>
                  <w:rFonts w:ascii="Calibri" w:hAnsi="Calibri"/>
                  <w:color w:val="000000"/>
                  <w:sz w:val="22"/>
                  <w:szCs w:val="22"/>
                </w:rPr>
                <w:t>-0.00054</w:t>
              </w:r>
            </w:ins>
          </w:p>
        </w:tc>
        <w:tc>
          <w:tcPr>
            <w:tcW w:w="1200" w:type="dxa"/>
            <w:shd w:val="clear" w:color="auto" w:fill="auto"/>
            <w:noWrap/>
            <w:vAlign w:val="bottom"/>
            <w:hideMark/>
          </w:tcPr>
          <w:p w14:paraId="654AE192" w14:textId="0B6FEC2E" w:rsidR="0011151B" w:rsidRDefault="0011151B" w:rsidP="0011151B">
            <w:pPr>
              <w:jc w:val="right"/>
              <w:rPr>
                <w:ins w:id="1045" w:author="pschmidt" w:date="2018-02-06T12:55:00Z"/>
                <w:rFonts w:ascii="Calibri" w:hAnsi="Calibri"/>
                <w:color w:val="000000"/>
                <w:sz w:val="22"/>
                <w:szCs w:val="22"/>
              </w:rPr>
            </w:pPr>
            <w:ins w:id="1046" w:author="pschmidt" w:date="2018-02-06T12:55:00Z">
              <w:r>
                <w:rPr>
                  <w:rFonts w:ascii="Calibri" w:hAnsi="Calibri"/>
                  <w:color w:val="000000"/>
                  <w:sz w:val="22"/>
                  <w:szCs w:val="22"/>
                </w:rPr>
                <w:t>-0.00381</w:t>
              </w:r>
            </w:ins>
          </w:p>
        </w:tc>
        <w:tc>
          <w:tcPr>
            <w:tcW w:w="1200" w:type="dxa"/>
            <w:shd w:val="clear" w:color="auto" w:fill="auto"/>
            <w:noWrap/>
            <w:vAlign w:val="bottom"/>
            <w:hideMark/>
          </w:tcPr>
          <w:p w14:paraId="04BC97A7" w14:textId="5FC44D84" w:rsidR="0011151B" w:rsidRDefault="0011151B" w:rsidP="0011151B">
            <w:pPr>
              <w:jc w:val="right"/>
              <w:rPr>
                <w:ins w:id="1047" w:author="pschmidt" w:date="2018-02-06T12:55:00Z"/>
                <w:rFonts w:ascii="Calibri" w:hAnsi="Calibri"/>
                <w:color w:val="000000"/>
                <w:sz w:val="22"/>
                <w:szCs w:val="22"/>
              </w:rPr>
            </w:pPr>
          </w:p>
        </w:tc>
        <w:tc>
          <w:tcPr>
            <w:tcW w:w="1200" w:type="dxa"/>
            <w:shd w:val="clear" w:color="auto" w:fill="auto"/>
            <w:noWrap/>
            <w:vAlign w:val="bottom"/>
            <w:hideMark/>
          </w:tcPr>
          <w:p w14:paraId="52128D93" w14:textId="08DEB29F" w:rsidR="0011151B" w:rsidRDefault="0011151B" w:rsidP="0011151B">
            <w:pPr>
              <w:jc w:val="right"/>
              <w:rPr>
                <w:ins w:id="1048" w:author="pschmidt" w:date="2018-02-06T12:55:00Z"/>
                <w:rFonts w:ascii="Calibri" w:hAnsi="Calibri"/>
                <w:color w:val="000000"/>
                <w:sz w:val="22"/>
                <w:szCs w:val="22"/>
              </w:rPr>
            </w:pPr>
          </w:p>
        </w:tc>
        <w:tc>
          <w:tcPr>
            <w:tcW w:w="1200" w:type="dxa"/>
            <w:shd w:val="clear" w:color="auto" w:fill="auto"/>
            <w:noWrap/>
            <w:vAlign w:val="bottom"/>
            <w:hideMark/>
          </w:tcPr>
          <w:p w14:paraId="2CCE2B2D" w14:textId="14D07E7F" w:rsidR="0011151B" w:rsidRDefault="0011151B" w:rsidP="00E47157">
            <w:pPr>
              <w:jc w:val="center"/>
              <w:rPr>
                <w:ins w:id="1049" w:author="pschmidt" w:date="2018-02-06T12:55:00Z"/>
                <w:rFonts w:ascii="Calibri" w:hAnsi="Calibri"/>
                <w:color w:val="000000"/>
                <w:sz w:val="22"/>
                <w:szCs w:val="22"/>
              </w:rPr>
            </w:pPr>
            <w:ins w:id="1050" w:author="pschmidt" w:date="2018-02-06T12:55:00Z">
              <w:r>
                <w:rPr>
                  <w:rFonts w:ascii="Calibri" w:hAnsi="Calibri"/>
                  <w:color w:val="000000"/>
                  <w:sz w:val="22"/>
                  <w:szCs w:val="22"/>
                </w:rPr>
                <w:t>TRUE</w:t>
              </w:r>
            </w:ins>
          </w:p>
        </w:tc>
        <w:tc>
          <w:tcPr>
            <w:tcW w:w="1276" w:type="dxa"/>
            <w:shd w:val="clear" w:color="auto" w:fill="auto"/>
            <w:noWrap/>
            <w:vAlign w:val="bottom"/>
            <w:hideMark/>
          </w:tcPr>
          <w:p w14:paraId="7C5B30F7" w14:textId="7103E2C4" w:rsidR="0011151B" w:rsidRDefault="0011151B" w:rsidP="0011151B">
            <w:pPr>
              <w:jc w:val="right"/>
              <w:rPr>
                <w:ins w:id="1051" w:author="pschmidt" w:date="2018-02-06T12:55:00Z"/>
                <w:rFonts w:ascii="Calibri" w:hAnsi="Calibri"/>
                <w:color w:val="000000"/>
                <w:sz w:val="22"/>
                <w:szCs w:val="22"/>
              </w:rPr>
            </w:pPr>
            <w:ins w:id="1052" w:author="pschmidt" w:date="2018-02-06T12:55:00Z">
              <w:r>
                <w:rPr>
                  <w:rFonts w:ascii="Calibri" w:hAnsi="Calibri"/>
                  <w:color w:val="000000"/>
                  <w:sz w:val="22"/>
                  <w:szCs w:val="22"/>
                </w:rPr>
                <w:t>2787.03736</w:t>
              </w:r>
            </w:ins>
          </w:p>
        </w:tc>
      </w:tr>
      <w:tr w:rsidR="0011151B" w14:paraId="2D4EE865" w14:textId="77777777" w:rsidTr="0011151B">
        <w:trPr>
          <w:trHeight w:val="300"/>
          <w:ins w:id="1053" w:author="pschmidt" w:date="2018-02-06T12:55:00Z"/>
        </w:trPr>
        <w:tc>
          <w:tcPr>
            <w:tcW w:w="1200" w:type="dxa"/>
            <w:shd w:val="clear" w:color="auto" w:fill="auto"/>
            <w:noWrap/>
            <w:vAlign w:val="bottom"/>
            <w:hideMark/>
          </w:tcPr>
          <w:p w14:paraId="2D2CFCB6" w14:textId="3D1F7330" w:rsidR="0011151B" w:rsidRDefault="0011151B" w:rsidP="0011151B">
            <w:pPr>
              <w:jc w:val="right"/>
              <w:rPr>
                <w:ins w:id="1054" w:author="pschmidt" w:date="2018-02-06T12:55:00Z"/>
                <w:rFonts w:ascii="Calibri" w:hAnsi="Calibri"/>
                <w:color w:val="000000"/>
                <w:sz w:val="22"/>
                <w:szCs w:val="22"/>
              </w:rPr>
            </w:pPr>
          </w:p>
        </w:tc>
        <w:tc>
          <w:tcPr>
            <w:tcW w:w="1200" w:type="dxa"/>
            <w:shd w:val="clear" w:color="auto" w:fill="auto"/>
            <w:noWrap/>
            <w:vAlign w:val="bottom"/>
            <w:hideMark/>
          </w:tcPr>
          <w:p w14:paraId="31E7AE94" w14:textId="7A92C72F" w:rsidR="0011151B" w:rsidRDefault="0011151B" w:rsidP="0011151B">
            <w:pPr>
              <w:jc w:val="right"/>
              <w:rPr>
                <w:ins w:id="1055" w:author="pschmidt" w:date="2018-02-06T12:55:00Z"/>
                <w:rFonts w:ascii="Calibri" w:hAnsi="Calibri"/>
                <w:color w:val="000000"/>
                <w:sz w:val="22"/>
                <w:szCs w:val="22"/>
              </w:rPr>
            </w:pPr>
          </w:p>
        </w:tc>
        <w:tc>
          <w:tcPr>
            <w:tcW w:w="1200" w:type="dxa"/>
            <w:shd w:val="clear" w:color="auto" w:fill="auto"/>
            <w:noWrap/>
            <w:vAlign w:val="bottom"/>
            <w:hideMark/>
          </w:tcPr>
          <w:p w14:paraId="20214327" w14:textId="6BF0529A" w:rsidR="0011151B" w:rsidRDefault="0011151B" w:rsidP="0011151B">
            <w:pPr>
              <w:jc w:val="right"/>
              <w:rPr>
                <w:ins w:id="1056" w:author="pschmidt" w:date="2018-02-06T12:55:00Z"/>
                <w:rFonts w:ascii="Calibri" w:hAnsi="Calibri"/>
                <w:color w:val="000000"/>
                <w:sz w:val="22"/>
                <w:szCs w:val="22"/>
              </w:rPr>
            </w:pPr>
            <w:ins w:id="1057" w:author="pschmidt" w:date="2018-02-06T12:55:00Z">
              <w:r>
                <w:rPr>
                  <w:rFonts w:ascii="Calibri" w:hAnsi="Calibri"/>
                  <w:color w:val="000000"/>
                  <w:sz w:val="22"/>
                  <w:szCs w:val="22"/>
                </w:rPr>
                <w:t>-0.00481</w:t>
              </w:r>
            </w:ins>
          </w:p>
        </w:tc>
        <w:tc>
          <w:tcPr>
            <w:tcW w:w="1200" w:type="dxa"/>
            <w:shd w:val="clear" w:color="auto" w:fill="auto"/>
            <w:noWrap/>
            <w:vAlign w:val="bottom"/>
            <w:hideMark/>
          </w:tcPr>
          <w:p w14:paraId="3719EB69" w14:textId="77777777" w:rsidR="0011151B" w:rsidRDefault="0011151B" w:rsidP="0011151B">
            <w:pPr>
              <w:jc w:val="right"/>
              <w:rPr>
                <w:ins w:id="1058" w:author="pschmidt" w:date="2018-02-06T12:55:00Z"/>
                <w:sz w:val="20"/>
                <w:szCs w:val="20"/>
              </w:rPr>
            </w:pPr>
          </w:p>
        </w:tc>
        <w:tc>
          <w:tcPr>
            <w:tcW w:w="1200" w:type="dxa"/>
            <w:shd w:val="clear" w:color="auto" w:fill="auto"/>
            <w:noWrap/>
            <w:vAlign w:val="bottom"/>
            <w:hideMark/>
          </w:tcPr>
          <w:p w14:paraId="7868F67B" w14:textId="7D9DD9F3" w:rsidR="0011151B" w:rsidRDefault="0011151B" w:rsidP="0011151B">
            <w:pPr>
              <w:jc w:val="right"/>
              <w:rPr>
                <w:ins w:id="1059" w:author="pschmidt" w:date="2018-02-06T12:55:00Z"/>
                <w:rFonts w:ascii="Calibri" w:hAnsi="Calibri"/>
                <w:color w:val="000000"/>
                <w:sz w:val="22"/>
                <w:szCs w:val="22"/>
              </w:rPr>
            </w:pPr>
          </w:p>
        </w:tc>
        <w:tc>
          <w:tcPr>
            <w:tcW w:w="1200" w:type="dxa"/>
            <w:shd w:val="clear" w:color="auto" w:fill="auto"/>
            <w:noWrap/>
            <w:vAlign w:val="bottom"/>
            <w:hideMark/>
          </w:tcPr>
          <w:p w14:paraId="6DC4B6A1" w14:textId="60BFBCC7" w:rsidR="0011151B" w:rsidRDefault="0011151B" w:rsidP="00E47157">
            <w:pPr>
              <w:jc w:val="center"/>
              <w:rPr>
                <w:ins w:id="1060" w:author="pschmidt" w:date="2018-02-06T12:55:00Z"/>
                <w:rFonts w:ascii="Calibri" w:hAnsi="Calibri"/>
                <w:color w:val="000000"/>
                <w:sz w:val="22"/>
                <w:szCs w:val="22"/>
              </w:rPr>
            </w:pPr>
            <w:ins w:id="1061" w:author="pschmidt" w:date="2018-02-06T12:55:00Z">
              <w:r>
                <w:rPr>
                  <w:rFonts w:ascii="Calibri" w:hAnsi="Calibri"/>
                  <w:color w:val="000000"/>
                  <w:sz w:val="22"/>
                  <w:szCs w:val="22"/>
                </w:rPr>
                <w:t>TRUE</w:t>
              </w:r>
            </w:ins>
          </w:p>
        </w:tc>
        <w:tc>
          <w:tcPr>
            <w:tcW w:w="1276" w:type="dxa"/>
            <w:shd w:val="clear" w:color="auto" w:fill="auto"/>
            <w:noWrap/>
            <w:vAlign w:val="bottom"/>
            <w:hideMark/>
          </w:tcPr>
          <w:p w14:paraId="2E9F38B3" w14:textId="6F090AFE" w:rsidR="0011151B" w:rsidRDefault="0011151B" w:rsidP="0011151B">
            <w:pPr>
              <w:jc w:val="right"/>
              <w:rPr>
                <w:ins w:id="1062" w:author="pschmidt" w:date="2018-02-06T12:55:00Z"/>
                <w:rFonts w:ascii="Calibri" w:hAnsi="Calibri"/>
                <w:color w:val="000000"/>
                <w:sz w:val="22"/>
                <w:szCs w:val="22"/>
              </w:rPr>
            </w:pPr>
            <w:ins w:id="1063" w:author="pschmidt" w:date="2018-02-06T12:55:00Z">
              <w:r>
                <w:rPr>
                  <w:rFonts w:ascii="Calibri" w:hAnsi="Calibri"/>
                  <w:color w:val="000000"/>
                  <w:sz w:val="22"/>
                  <w:szCs w:val="22"/>
                </w:rPr>
                <w:t>2787.37187</w:t>
              </w:r>
            </w:ins>
          </w:p>
        </w:tc>
      </w:tr>
      <w:tr w:rsidR="0011151B" w14:paraId="73B3C2F5" w14:textId="77777777" w:rsidTr="0011151B">
        <w:trPr>
          <w:trHeight w:val="300"/>
          <w:ins w:id="1064" w:author="pschmidt" w:date="2018-02-06T12:55:00Z"/>
        </w:trPr>
        <w:tc>
          <w:tcPr>
            <w:tcW w:w="1200" w:type="dxa"/>
            <w:shd w:val="clear" w:color="auto" w:fill="auto"/>
            <w:noWrap/>
            <w:vAlign w:val="bottom"/>
            <w:hideMark/>
          </w:tcPr>
          <w:p w14:paraId="47363B77" w14:textId="77777777" w:rsidR="0011151B" w:rsidRDefault="0011151B" w:rsidP="0011151B">
            <w:pPr>
              <w:jc w:val="right"/>
              <w:rPr>
                <w:ins w:id="1065" w:author="pschmidt" w:date="2018-02-06T12:55:00Z"/>
                <w:rFonts w:ascii="Calibri" w:hAnsi="Calibri"/>
                <w:color w:val="000000"/>
                <w:sz w:val="22"/>
                <w:szCs w:val="22"/>
              </w:rPr>
            </w:pPr>
          </w:p>
        </w:tc>
        <w:tc>
          <w:tcPr>
            <w:tcW w:w="1200" w:type="dxa"/>
            <w:shd w:val="clear" w:color="auto" w:fill="auto"/>
            <w:noWrap/>
            <w:vAlign w:val="bottom"/>
            <w:hideMark/>
          </w:tcPr>
          <w:p w14:paraId="069416BB" w14:textId="48F7AB95" w:rsidR="0011151B" w:rsidRDefault="0011151B" w:rsidP="0011151B">
            <w:pPr>
              <w:jc w:val="right"/>
              <w:rPr>
                <w:ins w:id="1066" w:author="pschmidt" w:date="2018-02-06T12:55:00Z"/>
                <w:rFonts w:ascii="Calibri" w:hAnsi="Calibri"/>
                <w:color w:val="000000"/>
                <w:sz w:val="22"/>
                <w:szCs w:val="22"/>
              </w:rPr>
            </w:pPr>
          </w:p>
        </w:tc>
        <w:tc>
          <w:tcPr>
            <w:tcW w:w="1200" w:type="dxa"/>
            <w:shd w:val="clear" w:color="auto" w:fill="auto"/>
            <w:noWrap/>
            <w:vAlign w:val="bottom"/>
            <w:hideMark/>
          </w:tcPr>
          <w:p w14:paraId="7A38B6E2" w14:textId="68CE9297" w:rsidR="0011151B" w:rsidRDefault="0011151B" w:rsidP="0011151B">
            <w:pPr>
              <w:jc w:val="right"/>
              <w:rPr>
                <w:ins w:id="1067" w:author="pschmidt" w:date="2018-02-06T12:55:00Z"/>
                <w:rFonts w:ascii="Calibri" w:hAnsi="Calibri"/>
                <w:color w:val="000000"/>
                <w:sz w:val="22"/>
                <w:szCs w:val="22"/>
              </w:rPr>
            </w:pPr>
            <w:ins w:id="1068" w:author="pschmidt" w:date="2018-02-06T12:55:00Z">
              <w:r>
                <w:rPr>
                  <w:rFonts w:ascii="Calibri" w:hAnsi="Calibri"/>
                  <w:color w:val="000000"/>
                  <w:sz w:val="22"/>
                  <w:szCs w:val="22"/>
                </w:rPr>
                <w:t>-0.00511</w:t>
              </w:r>
            </w:ins>
          </w:p>
        </w:tc>
        <w:tc>
          <w:tcPr>
            <w:tcW w:w="1200" w:type="dxa"/>
            <w:shd w:val="clear" w:color="auto" w:fill="auto"/>
            <w:noWrap/>
            <w:vAlign w:val="bottom"/>
            <w:hideMark/>
          </w:tcPr>
          <w:p w14:paraId="6CCCE9B8" w14:textId="77777777" w:rsidR="0011151B" w:rsidRDefault="0011151B" w:rsidP="0011151B">
            <w:pPr>
              <w:jc w:val="right"/>
              <w:rPr>
                <w:ins w:id="1069" w:author="pschmidt" w:date="2018-02-06T12:55:00Z"/>
                <w:rFonts w:ascii="Calibri" w:hAnsi="Calibri"/>
                <w:color w:val="000000"/>
                <w:sz w:val="22"/>
                <w:szCs w:val="22"/>
              </w:rPr>
            </w:pPr>
          </w:p>
        </w:tc>
        <w:tc>
          <w:tcPr>
            <w:tcW w:w="1200" w:type="dxa"/>
            <w:shd w:val="clear" w:color="auto" w:fill="auto"/>
            <w:noWrap/>
            <w:vAlign w:val="bottom"/>
            <w:hideMark/>
          </w:tcPr>
          <w:p w14:paraId="0C2F2E29" w14:textId="6CD1335C" w:rsidR="0011151B" w:rsidRDefault="0011151B" w:rsidP="0011151B">
            <w:pPr>
              <w:jc w:val="right"/>
              <w:rPr>
                <w:ins w:id="1070" w:author="pschmidt" w:date="2018-02-06T12:55:00Z"/>
                <w:rFonts w:ascii="Calibri" w:hAnsi="Calibri"/>
                <w:color w:val="000000"/>
                <w:sz w:val="22"/>
                <w:szCs w:val="22"/>
              </w:rPr>
            </w:pPr>
            <w:ins w:id="1071" w:author="pschmidt" w:date="2018-02-06T12:55:00Z">
              <w:r>
                <w:rPr>
                  <w:rFonts w:ascii="Calibri" w:hAnsi="Calibri"/>
                  <w:color w:val="000000"/>
                  <w:sz w:val="22"/>
                  <w:szCs w:val="22"/>
                </w:rPr>
                <w:t>0.0084</w:t>
              </w:r>
            </w:ins>
            <w:ins w:id="1072"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090A872E" w14:textId="0B59CAEF" w:rsidR="0011151B" w:rsidRDefault="0011151B" w:rsidP="00E47157">
            <w:pPr>
              <w:jc w:val="center"/>
              <w:rPr>
                <w:ins w:id="1073" w:author="pschmidt" w:date="2018-02-06T12:55:00Z"/>
                <w:rFonts w:ascii="Calibri" w:hAnsi="Calibri"/>
                <w:color w:val="000000"/>
                <w:sz w:val="22"/>
                <w:szCs w:val="22"/>
              </w:rPr>
            </w:pPr>
            <w:ins w:id="1074" w:author="pschmidt" w:date="2018-02-06T12:55:00Z">
              <w:r>
                <w:rPr>
                  <w:rFonts w:ascii="Calibri" w:hAnsi="Calibri"/>
                  <w:color w:val="000000"/>
                  <w:sz w:val="22"/>
                  <w:szCs w:val="22"/>
                </w:rPr>
                <w:t>TRUE</w:t>
              </w:r>
            </w:ins>
          </w:p>
        </w:tc>
        <w:tc>
          <w:tcPr>
            <w:tcW w:w="1276" w:type="dxa"/>
            <w:shd w:val="clear" w:color="auto" w:fill="auto"/>
            <w:noWrap/>
            <w:vAlign w:val="bottom"/>
            <w:hideMark/>
          </w:tcPr>
          <w:p w14:paraId="73F0B099" w14:textId="4A72A482" w:rsidR="0011151B" w:rsidRDefault="0011151B" w:rsidP="0011151B">
            <w:pPr>
              <w:jc w:val="right"/>
              <w:rPr>
                <w:ins w:id="1075" w:author="pschmidt" w:date="2018-02-06T12:55:00Z"/>
                <w:rFonts w:ascii="Calibri" w:hAnsi="Calibri"/>
                <w:color w:val="000000"/>
                <w:sz w:val="22"/>
                <w:szCs w:val="22"/>
              </w:rPr>
            </w:pPr>
            <w:ins w:id="1076" w:author="pschmidt" w:date="2018-02-06T12:55:00Z">
              <w:r>
                <w:rPr>
                  <w:rFonts w:ascii="Calibri" w:hAnsi="Calibri"/>
                  <w:color w:val="000000"/>
                  <w:sz w:val="22"/>
                  <w:szCs w:val="22"/>
                </w:rPr>
                <w:t>2787.48067</w:t>
              </w:r>
            </w:ins>
          </w:p>
        </w:tc>
      </w:tr>
      <w:tr w:rsidR="0011151B" w14:paraId="1B66E94B" w14:textId="77777777" w:rsidTr="0011151B">
        <w:trPr>
          <w:trHeight w:val="300"/>
          <w:ins w:id="1077" w:author="pschmidt" w:date="2018-02-06T12:55:00Z"/>
        </w:trPr>
        <w:tc>
          <w:tcPr>
            <w:tcW w:w="1200" w:type="dxa"/>
            <w:shd w:val="clear" w:color="auto" w:fill="auto"/>
            <w:noWrap/>
            <w:vAlign w:val="bottom"/>
            <w:hideMark/>
          </w:tcPr>
          <w:p w14:paraId="524B2810" w14:textId="2B1DF428" w:rsidR="0011151B" w:rsidRDefault="0011151B" w:rsidP="0011151B">
            <w:pPr>
              <w:jc w:val="right"/>
              <w:rPr>
                <w:ins w:id="1078" w:author="pschmidt" w:date="2018-02-06T12:55:00Z"/>
                <w:rFonts w:ascii="Calibri" w:hAnsi="Calibri"/>
                <w:color w:val="000000"/>
                <w:sz w:val="22"/>
                <w:szCs w:val="22"/>
              </w:rPr>
            </w:pPr>
            <w:ins w:id="1079" w:author="pschmidt" w:date="2018-02-06T12:55:00Z">
              <w:r>
                <w:rPr>
                  <w:rFonts w:ascii="Calibri" w:hAnsi="Calibri"/>
                  <w:color w:val="000000"/>
                  <w:sz w:val="22"/>
                  <w:szCs w:val="22"/>
                </w:rPr>
                <w:t>0.00103</w:t>
              </w:r>
            </w:ins>
          </w:p>
        </w:tc>
        <w:tc>
          <w:tcPr>
            <w:tcW w:w="1200" w:type="dxa"/>
            <w:shd w:val="clear" w:color="auto" w:fill="auto"/>
            <w:noWrap/>
            <w:vAlign w:val="bottom"/>
            <w:hideMark/>
          </w:tcPr>
          <w:p w14:paraId="284CDFC8" w14:textId="3EC6500A" w:rsidR="0011151B" w:rsidRDefault="0011151B" w:rsidP="0011151B">
            <w:pPr>
              <w:jc w:val="right"/>
              <w:rPr>
                <w:ins w:id="1080" w:author="pschmidt" w:date="2018-02-06T12:55:00Z"/>
                <w:rFonts w:ascii="Calibri" w:hAnsi="Calibri"/>
                <w:color w:val="000000"/>
                <w:sz w:val="22"/>
                <w:szCs w:val="22"/>
              </w:rPr>
            </w:pPr>
            <w:ins w:id="1081" w:author="pschmidt" w:date="2018-02-06T12:55:00Z">
              <w:r>
                <w:rPr>
                  <w:rFonts w:ascii="Calibri" w:hAnsi="Calibri"/>
                  <w:color w:val="000000"/>
                  <w:sz w:val="22"/>
                  <w:szCs w:val="22"/>
                </w:rPr>
                <w:t>-0.00055</w:t>
              </w:r>
            </w:ins>
          </w:p>
        </w:tc>
        <w:tc>
          <w:tcPr>
            <w:tcW w:w="1200" w:type="dxa"/>
            <w:shd w:val="clear" w:color="auto" w:fill="auto"/>
            <w:noWrap/>
            <w:vAlign w:val="bottom"/>
            <w:hideMark/>
          </w:tcPr>
          <w:p w14:paraId="2831B9B3" w14:textId="7421EF2F" w:rsidR="0011151B" w:rsidRDefault="0011151B" w:rsidP="0011151B">
            <w:pPr>
              <w:jc w:val="right"/>
              <w:rPr>
                <w:ins w:id="1082" w:author="pschmidt" w:date="2018-02-06T12:55:00Z"/>
                <w:rFonts w:ascii="Calibri" w:hAnsi="Calibri"/>
                <w:color w:val="000000"/>
                <w:sz w:val="22"/>
                <w:szCs w:val="22"/>
              </w:rPr>
            </w:pPr>
            <w:ins w:id="1083" w:author="pschmidt" w:date="2018-02-06T12:55:00Z">
              <w:r>
                <w:rPr>
                  <w:rFonts w:ascii="Calibri" w:hAnsi="Calibri"/>
                  <w:color w:val="000000"/>
                  <w:sz w:val="22"/>
                  <w:szCs w:val="22"/>
                </w:rPr>
                <w:t>-0.00377</w:t>
              </w:r>
            </w:ins>
          </w:p>
        </w:tc>
        <w:tc>
          <w:tcPr>
            <w:tcW w:w="1200" w:type="dxa"/>
            <w:shd w:val="clear" w:color="auto" w:fill="auto"/>
            <w:noWrap/>
            <w:vAlign w:val="bottom"/>
            <w:hideMark/>
          </w:tcPr>
          <w:p w14:paraId="16ADCACB" w14:textId="54E1E3E5" w:rsidR="0011151B" w:rsidRDefault="0011151B" w:rsidP="0011151B">
            <w:pPr>
              <w:jc w:val="right"/>
              <w:rPr>
                <w:ins w:id="1084" w:author="pschmidt" w:date="2018-02-06T12:55:00Z"/>
                <w:rFonts w:ascii="Calibri" w:hAnsi="Calibri"/>
                <w:color w:val="000000"/>
                <w:sz w:val="22"/>
                <w:szCs w:val="22"/>
              </w:rPr>
            </w:pPr>
          </w:p>
        </w:tc>
        <w:tc>
          <w:tcPr>
            <w:tcW w:w="1200" w:type="dxa"/>
            <w:shd w:val="clear" w:color="auto" w:fill="auto"/>
            <w:noWrap/>
            <w:vAlign w:val="bottom"/>
            <w:hideMark/>
          </w:tcPr>
          <w:p w14:paraId="24497B28" w14:textId="78F0B1E9" w:rsidR="0011151B" w:rsidRDefault="0011151B" w:rsidP="0011151B">
            <w:pPr>
              <w:jc w:val="right"/>
              <w:rPr>
                <w:ins w:id="1085" w:author="pschmidt" w:date="2018-02-06T12:55:00Z"/>
                <w:rFonts w:ascii="Calibri" w:hAnsi="Calibri"/>
                <w:color w:val="000000"/>
                <w:sz w:val="22"/>
                <w:szCs w:val="22"/>
              </w:rPr>
            </w:pPr>
          </w:p>
        </w:tc>
        <w:tc>
          <w:tcPr>
            <w:tcW w:w="1200" w:type="dxa"/>
            <w:shd w:val="clear" w:color="auto" w:fill="auto"/>
            <w:noWrap/>
            <w:vAlign w:val="bottom"/>
            <w:hideMark/>
          </w:tcPr>
          <w:p w14:paraId="320663DB" w14:textId="50AB5E20" w:rsidR="0011151B" w:rsidRDefault="0011151B" w:rsidP="00E47157">
            <w:pPr>
              <w:jc w:val="center"/>
              <w:rPr>
                <w:ins w:id="1086" w:author="pschmidt" w:date="2018-02-06T12:55:00Z"/>
                <w:rFonts w:ascii="Calibri" w:hAnsi="Calibri"/>
                <w:color w:val="000000"/>
                <w:sz w:val="22"/>
                <w:szCs w:val="22"/>
              </w:rPr>
            </w:pPr>
            <w:ins w:id="1087" w:author="pschmidt" w:date="2018-02-06T12:55:00Z">
              <w:r>
                <w:rPr>
                  <w:rFonts w:ascii="Calibri" w:hAnsi="Calibri"/>
                  <w:color w:val="000000"/>
                  <w:sz w:val="22"/>
                  <w:szCs w:val="22"/>
                </w:rPr>
                <w:t>TRUE</w:t>
              </w:r>
            </w:ins>
          </w:p>
        </w:tc>
        <w:tc>
          <w:tcPr>
            <w:tcW w:w="1276" w:type="dxa"/>
            <w:shd w:val="clear" w:color="auto" w:fill="auto"/>
            <w:noWrap/>
            <w:vAlign w:val="bottom"/>
            <w:hideMark/>
          </w:tcPr>
          <w:p w14:paraId="3A31967C" w14:textId="0CB8FD3E" w:rsidR="0011151B" w:rsidRDefault="0011151B" w:rsidP="0011151B">
            <w:pPr>
              <w:jc w:val="right"/>
              <w:rPr>
                <w:ins w:id="1088" w:author="pschmidt" w:date="2018-02-06T12:55:00Z"/>
                <w:rFonts w:ascii="Calibri" w:hAnsi="Calibri"/>
                <w:color w:val="000000"/>
                <w:sz w:val="22"/>
                <w:szCs w:val="22"/>
              </w:rPr>
            </w:pPr>
            <w:ins w:id="1089" w:author="pschmidt" w:date="2018-02-06T12:55:00Z">
              <w:r>
                <w:rPr>
                  <w:rFonts w:ascii="Calibri" w:hAnsi="Calibri"/>
                  <w:color w:val="000000"/>
                  <w:sz w:val="22"/>
                  <w:szCs w:val="22"/>
                </w:rPr>
                <w:t>2788.04628</w:t>
              </w:r>
            </w:ins>
          </w:p>
        </w:tc>
      </w:tr>
      <w:tr w:rsidR="0011151B" w14:paraId="4A4D180F" w14:textId="77777777" w:rsidTr="0011151B">
        <w:trPr>
          <w:trHeight w:val="300"/>
          <w:ins w:id="1090" w:author="pschmidt" w:date="2018-02-06T12:55:00Z"/>
        </w:trPr>
        <w:tc>
          <w:tcPr>
            <w:tcW w:w="1200" w:type="dxa"/>
            <w:shd w:val="clear" w:color="auto" w:fill="auto"/>
            <w:noWrap/>
            <w:vAlign w:val="bottom"/>
            <w:hideMark/>
          </w:tcPr>
          <w:p w14:paraId="56109858" w14:textId="2FD7DEFC" w:rsidR="0011151B" w:rsidRDefault="0011151B" w:rsidP="0011151B">
            <w:pPr>
              <w:jc w:val="right"/>
              <w:rPr>
                <w:ins w:id="1091" w:author="pschmidt" w:date="2018-02-06T12:55:00Z"/>
                <w:rFonts w:ascii="Calibri" w:hAnsi="Calibri"/>
                <w:color w:val="000000"/>
                <w:sz w:val="22"/>
                <w:szCs w:val="22"/>
              </w:rPr>
            </w:pPr>
            <w:ins w:id="1092" w:author="pschmidt" w:date="2018-02-06T12:55:00Z">
              <w:r>
                <w:rPr>
                  <w:rFonts w:ascii="Calibri" w:hAnsi="Calibri"/>
                  <w:color w:val="000000"/>
                  <w:sz w:val="22"/>
                  <w:szCs w:val="22"/>
                </w:rPr>
                <w:t>0.00101</w:t>
              </w:r>
            </w:ins>
          </w:p>
        </w:tc>
        <w:tc>
          <w:tcPr>
            <w:tcW w:w="1200" w:type="dxa"/>
            <w:shd w:val="clear" w:color="auto" w:fill="auto"/>
            <w:noWrap/>
            <w:vAlign w:val="bottom"/>
            <w:hideMark/>
          </w:tcPr>
          <w:p w14:paraId="55B1475A" w14:textId="07922A83" w:rsidR="0011151B" w:rsidRDefault="0011151B" w:rsidP="0011151B">
            <w:pPr>
              <w:jc w:val="right"/>
              <w:rPr>
                <w:ins w:id="1093" w:author="pschmidt" w:date="2018-02-06T12:55:00Z"/>
                <w:sz w:val="20"/>
                <w:szCs w:val="20"/>
              </w:rPr>
            </w:pPr>
            <w:ins w:id="1094" w:author="pschmidt" w:date="2018-02-06T12:55:00Z">
              <w:r>
                <w:rPr>
                  <w:rFonts w:ascii="Calibri" w:hAnsi="Calibri"/>
                  <w:color w:val="000000"/>
                  <w:sz w:val="22"/>
                  <w:szCs w:val="22"/>
                </w:rPr>
                <w:t>-0.00058</w:t>
              </w:r>
            </w:ins>
          </w:p>
        </w:tc>
        <w:tc>
          <w:tcPr>
            <w:tcW w:w="1200" w:type="dxa"/>
            <w:shd w:val="clear" w:color="auto" w:fill="auto"/>
            <w:noWrap/>
            <w:vAlign w:val="bottom"/>
            <w:hideMark/>
          </w:tcPr>
          <w:p w14:paraId="0D0B2A4E" w14:textId="75F738E7" w:rsidR="0011151B" w:rsidRDefault="0011151B" w:rsidP="0011151B">
            <w:pPr>
              <w:jc w:val="right"/>
              <w:rPr>
                <w:ins w:id="1095" w:author="pschmidt" w:date="2018-02-06T12:55:00Z"/>
                <w:rFonts w:ascii="Calibri" w:hAnsi="Calibri"/>
                <w:color w:val="000000"/>
                <w:sz w:val="22"/>
                <w:szCs w:val="22"/>
              </w:rPr>
            </w:pPr>
            <w:ins w:id="1096" w:author="pschmidt" w:date="2018-02-06T12:55:00Z">
              <w:r>
                <w:rPr>
                  <w:rFonts w:ascii="Calibri" w:hAnsi="Calibri"/>
                  <w:color w:val="000000"/>
                  <w:sz w:val="22"/>
                  <w:szCs w:val="22"/>
                </w:rPr>
                <w:t>-0.00402</w:t>
              </w:r>
            </w:ins>
          </w:p>
        </w:tc>
        <w:tc>
          <w:tcPr>
            <w:tcW w:w="1200" w:type="dxa"/>
            <w:shd w:val="clear" w:color="auto" w:fill="auto"/>
            <w:noWrap/>
            <w:vAlign w:val="bottom"/>
            <w:hideMark/>
          </w:tcPr>
          <w:p w14:paraId="0062A750" w14:textId="284EE138" w:rsidR="0011151B" w:rsidRDefault="0011151B" w:rsidP="0011151B">
            <w:pPr>
              <w:jc w:val="right"/>
              <w:rPr>
                <w:ins w:id="1097" w:author="pschmidt" w:date="2018-02-06T12:55:00Z"/>
                <w:rFonts w:ascii="Calibri" w:hAnsi="Calibri"/>
                <w:color w:val="000000"/>
                <w:sz w:val="22"/>
                <w:szCs w:val="22"/>
              </w:rPr>
            </w:pPr>
          </w:p>
        </w:tc>
        <w:tc>
          <w:tcPr>
            <w:tcW w:w="1200" w:type="dxa"/>
            <w:shd w:val="clear" w:color="auto" w:fill="auto"/>
            <w:noWrap/>
            <w:vAlign w:val="bottom"/>
            <w:hideMark/>
          </w:tcPr>
          <w:p w14:paraId="63B96BA5" w14:textId="54EC46B8" w:rsidR="0011151B" w:rsidRDefault="0011151B" w:rsidP="0011151B">
            <w:pPr>
              <w:jc w:val="right"/>
              <w:rPr>
                <w:ins w:id="1098" w:author="pschmidt" w:date="2018-02-06T12:55:00Z"/>
                <w:rFonts w:ascii="Calibri" w:hAnsi="Calibri"/>
                <w:color w:val="000000"/>
                <w:sz w:val="22"/>
                <w:szCs w:val="22"/>
              </w:rPr>
            </w:pPr>
            <w:ins w:id="1099" w:author="pschmidt" w:date="2018-02-06T12:55:00Z">
              <w:r>
                <w:rPr>
                  <w:rFonts w:ascii="Calibri" w:hAnsi="Calibri"/>
                  <w:color w:val="000000"/>
                  <w:sz w:val="22"/>
                  <w:szCs w:val="22"/>
                </w:rPr>
                <w:t>0.00857</w:t>
              </w:r>
            </w:ins>
          </w:p>
        </w:tc>
        <w:tc>
          <w:tcPr>
            <w:tcW w:w="1200" w:type="dxa"/>
            <w:shd w:val="clear" w:color="auto" w:fill="auto"/>
            <w:noWrap/>
            <w:vAlign w:val="bottom"/>
            <w:hideMark/>
          </w:tcPr>
          <w:p w14:paraId="5B639300" w14:textId="4FECBECC" w:rsidR="0011151B" w:rsidRDefault="0011151B" w:rsidP="00E47157">
            <w:pPr>
              <w:jc w:val="center"/>
              <w:rPr>
                <w:ins w:id="1100" w:author="pschmidt" w:date="2018-02-06T12:55:00Z"/>
                <w:rFonts w:ascii="Calibri" w:hAnsi="Calibri"/>
                <w:color w:val="000000"/>
                <w:sz w:val="22"/>
                <w:szCs w:val="22"/>
              </w:rPr>
            </w:pPr>
            <w:ins w:id="1101" w:author="pschmidt" w:date="2018-02-06T12:55:00Z">
              <w:r>
                <w:rPr>
                  <w:rFonts w:ascii="Calibri" w:hAnsi="Calibri"/>
                  <w:color w:val="000000"/>
                  <w:sz w:val="22"/>
                  <w:szCs w:val="22"/>
                </w:rPr>
                <w:t>TRUE</w:t>
              </w:r>
            </w:ins>
          </w:p>
        </w:tc>
        <w:tc>
          <w:tcPr>
            <w:tcW w:w="1276" w:type="dxa"/>
            <w:shd w:val="clear" w:color="auto" w:fill="auto"/>
            <w:noWrap/>
            <w:vAlign w:val="bottom"/>
            <w:hideMark/>
          </w:tcPr>
          <w:p w14:paraId="160B4B1B" w14:textId="38987696" w:rsidR="0011151B" w:rsidRDefault="0011151B" w:rsidP="0011151B">
            <w:pPr>
              <w:jc w:val="right"/>
              <w:rPr>
                <w:ins w:id="1102" w:author="pschmidt" w:date="2018-02-06T12:55:00Z"/>
                <w:rFonts w:ascii="Calibri" w:hAnsi="Calibri"/>
                <w:color w:val="000000"/>
                <w:sz w:val="22"/>
                <w:szCs w:val="22"/>
              </w:rPr>
            </w:pPr>
            <w:ins w:id="1103" w:author="pschmidt" w:date="2018-02-06T12:55:00Z">
              <w:r>
                <w:rPr>
                  <w:rFonts w:ascii="Calibri" w:hAnsi="Calibri"/>
                  <w:color w:val="000000"/>
                  <w:sz w:val="22"/>
                  <w:szCs w:val="22"/>
                </w:rPr>
                <w:t>2788.06725</w:t>
              </w:r>
            </w:ins>
          </w:p>
        </w:tc>
      </w:tr>
      <w:tr w:rsidR="0011151B" w14:paraId="76C6E691" w14:textId="77777777" w:rsidTr="0011151B">
        <w:trPr>
          <w:trHeight w:val="300"/>
          <w:ins w:id="1104" w:author="pschmidt" w:date="2018-02-06T12:55:00Z"/>
        </w:trPr>
        <w:tc>
          <w:tcPr>
            <w:tcW w:w="1200" w:type="dxa"/>
            <w:shd w:val="clear" w:color="auto" w:fill="auto"/>
            <w:noWrap/>
            <w:vAlign w:val="bottom"/>
            <w:hideMark/>
          </w:tcPr>
          <w:p w14:paraId="0AA0DBB5" w14:textId="4C0A2824" w:rsidR="0011151B" w:rsidRDefault="0011151B" w:rsidP="0011151B">
            <w:pPr>
              <w:jc w:val="right"/>
              <w:rPr>
                <w:ins w:id="1105" w:author="pschmidt" w:date="2018-02-06T12:55:00Z"/>
                <w:rFonts w:ascii="Calibri" w:hAnsi="Calibri"/>
                <w:color w:val="000000"/>
                <w:sz w:val="22"/>
                <w:szCs w:val="22"/>
              </w:rPr>
            </w:pPr>
            <w:ins w:id="1106" w:author="pschmidt" w:date="2018-02-06T12:55:00Z">
              <w:r>
                <w:rPr>
                  <w:rFonts w:ascii="Calibri" w:hAnsi="Calibri"/>
                  <w:color w:val="000000"/>
                  <w:sz w:val="22"/>
                  <w:szCs w:val="22"/>
                </w:rPr>
                <w:t>0.00098</w:t>
              </w:r>
            </w:ins>
          </w:p>
        </w:tc>
        <w:tc>
          <w:tcPr>
            <w:tcW w:w="1200" w:type="dxa"/>
            <w:shd w:val="clear" w:color="auto" w:fill="auto"/>
            <w:noWrap/>
            <w:vAlign w:val="bottom"/>
            <w:hideMark/>
          </w:tcPr>
          <w:p w14:paraId="58196394" w14:textId="77777777" w:rsidR="0011151B" w:rsidRDefault="0011151B" w:rsidP="0011151B">
            <w:pPr>
              <w:jc w:val="right"/>
              <w:rPr>
                <w:ins w:id="1107" w:author="pschmidt" w:date="2018-02-06T12:55:00Z"/>
                <w:sz w:val="20"/>
                <w:szCs w:val="20"/>
              </w:rPr>
            </w:pPr>
          </w:p>
        </w:tc>
        <w:tc>
          <w:tcPr>
            <w:tcW w:w="1200" w:type="dxa"/>
            <w:shd w:val="clear" w:color="auto" w:fill="auto"/>
            <w:noWrap/>
            <w:vAlign w:val="bottom"/>
            <w:hideMark/>
          </w:tcPr>
          <w:p w14:paraId="610E00C7" w14:textId="592BB926" w:rsidR="0011151B" w:rsidRDefault="0011151B" w:rsidP="0011151B">
            <w:pPr>
              <w:jc w:val="right"/>
              <w:rPr>
                <w:ins w:id="1108" w:author="pschmidt" w:date="2018-02-06T12:55:00Z"/>
                <w:rFonts w:ascii="Calibri" w:hAnsi="Calibri"/>
                <w:color w:val="000000"/>
                <w:sz w:val="22"/>
                <w:szCs w:val="22"/>
              </w:rPr>
            </w:pPr>
            <w:ins w:id="1109" w:author="pschmidt" w:date="2018-02-06T12:55:00Z">
              <w:r>
                <w:rPr>
                  <w:rFonts w:ascii="Calibri" w:hAnsi="Calibri"/>
                  <w:color w:val="000000"/>
                  <w:sz w:val="22"/>
                  <w:szCs w:val="22"/>
                </w:rPr>
                <w:t>-0.0048</w:t>
              </w:r>
            </w:ins>
            <w:ins w:id="1110"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7140AE3A" w14:textId="013703B0" w:rsidR="0011151B" w:rsidRDefault="0011151B" w:rsidP="0011151B">
            <w:pPr>
              <w:jc w:val="right"/>
              <w:rPr>
                <w:ins w:id="1111" w:author="pschmidt" w:date="2018-02-06T12:55:00Z"/>
                <w:rFonts w:ascii="Calibri" w:hAnsi="Calibri"/>
                <w:color w:val="000000"/>
                <w:sz w:val="22"/>
                <w:szCs w:val="22"/>
              </w:rPr>
            </w:pPr>
          </w:p>
        </w:tc>
        <w:tc>
          <w:tcPr>
            <w:tcW w:w="1200" w:type="dxa"/>
            <w:shd w:val="clear" w:color="auto" w:fill="auto"/>
            <w:noWrap/>
            <w:vAlign w:val="bottom"/>
            <w:hideMark/>
          </w:tcPr>
          <w:p w14:paraId="5968E267" w14:textId="77777777" w:rsidR="0011151B" w:rsidRDefault="0011151B" w:rsidP="0011151B">
            <w:pPr>
              <w:jc w:val="right"/>
              <w:rPr>
                <w:ins w:id="1112" w:author="pschmidt" w:date="2018-02-06T12:55:00Z"/>
                <w:rFonts w:ascii="Calibri" w:hAnsi="Calibri"/>
                <w:color w:val="000000"/>
                <w:sz w:val="22"/>
                <w:szCs w:val="22"/>
              </w:rPr>
            </w:pPr>
          </w:p>
        </w:tc>
        <w:tc>
          <w:tcPr>
            <w:tcW w:w="1200" w:type="dxa"/>
            <w:shd w:val="clear" w:color="auto" w:fill="auto"/>
            <w:noWrap/>
            <w:vAlign w:val="bottom"/>
            <w:hideMark/>
          </w:tcPr>
          <w:p w14:paraId="27C262A9" w14:textId="14356E6D" w:rsidR="0011151B" w:rsidRDefault="0011151B" w:rsidP="00E47157">
            <w:pPr>
              <w:jc w:val="center"/>
              <w:rPr>
                <w:ins w:id="1113" w:author="pschmidt" w:date="2018-02-06T12:55:00Z"/>
                <w:rFonts w:ascii="Calibri" w:hAnsi="Calibri"/>
                <w:color w:val="000000"/>
                <w:sz w:val="22"/>
                <w:szCs w:val="22"/>
              </w:rPr>
            </w:pPr>
            <w:ins w:id="1114" w:author="pschmidt" w:date="2018-02-06T12:55:00Z">
              <w:r>
                <w:rPr>
                  <w:rFonts w:ascii="Calibri" w:hAnsi="Calibri"/>
                  <w:color w:val="000000"/>
                  <w:sz w:val="22"/>
                  <w:szCs w:val="22"/>
                </w:rPr>
                <w:t>TRUE</w:t>
              </w:r>
            </w:ins>
          </w:p>
        </w:tc>
        <w:tc>
          <w:tcPr>
            <w:tcW w:w="1276" w:type="dxa"/>
            <w:shd w:val="clear" w:color="auto" w:fill="auto"/>
            <w:noWrap/>
            <w:vAlign w:val="bottom"/>
            <w:hideMark/>
          </w:tcPr>
          <w:p w14:paraId="674FADAE" w14:textId="2532780D" w:rsidR="0011151B" w:rsidRDefault="0011151B" w:rsidP="0011151B">
            <w:pPr>
              <w:jc w:val="right"/>
              <w:rPr>
                <w:ins w:id="1115" w:author="pschmidt" w:date="2018-02-06T12:55:00Z"/>
                <w:rFonts w:ascii="Calibri" w:hAnsi="Calibri"/>
                <w:color w:val="000000"/>
                <w:sz w:val="22"/>
                <w:szCs w:val="22"/>
              </w:rPr>
            </w:pPr>
            <w:ins w:id="1116" w:author="pschmidt" w:date="2018-02-06T12:55:00Z">
              <w:r>
                <w:rPr>
                  <w:rFonts w:ascii="Calibri" w:hAnsi="Calibri"/>
                  <w:color w:val="000000"/>
                  <w:sz w:val="22"/>
                  <w:szCs w:val="22"/>
                </w:rPr>
                <w:t>2788.48474</w:t>
              </w:r>
            </w:ins>
          </w:p>
        </w:tc>
      </w:tr>
      <w:tr w:rsidR="0011151B" w14:paraId="132DBEBB" w14:textId="77777777" w:rsidTr="0011151B">
        <w:trPr>
          <w:trHeight w:val="300"/>
          <w:ins w:id="1117" w:author="pschmidt" w:date="2018-02-06T12:55:00Z"/>
        </w:trPr>
        <w:tc>
          <w:tcPr>
            <w:tcW w:w="1200" w:type="dxa"/>
            <w:shd w:val="clear" w:color="auto" w:fill="auto"/>
            <w:noWrap/>
            <w:vAlign w:val="bottom"/>
            <w:hideMark/>
          </w:tcPr>
          <w:p w14:paraId="47883A44" w14:textId="1C3458A7" w:rsidR="0011151B" w:rsidRDefault="0011151B" w:rsidP="0011151B">
            <w:pPr>
              <w:jc w:val="right"/>
              <w:rPr>
                <w:ins w:id="1118" w:author="pschmidt" w:date="2018-02-06T12:55:00Z"/>
                <w:rFonts w:ascii="Calibri" w:hAnsi="Calibri"/>
                <w:color w:val="000000"/>
                <w:sz w:val="22"/>
                <w:szCs w:val="22"/>
              </w:rPr>
            </w:pPr>
            <w:ins w:id="1119" w:author="pschmidt" w:date="2018-02-06T12:55:00Z">
              <w:r>
                <w:rPr>
                  <w:rFonts w:ascii="Calibri" w:hAnsi="Calibri"/>
                  <w:color w:val="000000"/>
                  <w:sz w:val="22"/>
                  <w:szCs w:val="22"/>
                </w:rPr>
                <w:t>0.00095</w:t>
              </w:r>
            </w:ins>
          </w:p>
        </w:tc>
        <w:tc>
          <w:tcPr>
            <w:tcW w:w="1200" w:type="dxa"/>
            <w:shd w:val="clear" w:color="auto" w:fill="auto"/>
            <w:noWrap/>
            <w:vAlign w:val="bottom"/>
            <w:hideMark/>
          </w:tcPr>
          <w:p w14:paraId="50302AA1" w14:textId="1F39AE8D" w:rsidR="0011151B" w:rsidRDefault="0011151B" w:rsidP="0011151B">
            <w:pPr>
              <w:jc w:val="right"/>
              <w:rPr>
                <w:ins w:id="1120" w:author="pschmidt" w:date="2018-02-06T12:55:00Z"/>
                <w:rFonts w:ascii="Calibri" w:hAnsi="Calibri"/>
                <w:color w:val="000000"/>
                <w:sz w:val="22"/>
                <w:szCs w:val="22"/>
              </w:rPr>
            </w:pPr>
          </w:p>
        </w:tc>
        <w:tc>
          <w:tcPr>
            <w:tcW w:w="1200" w:type="dxa"/>
            <w:shd w:val="clear" w:color="auto" w:fill="auto"/>
            <w:noWrap/>
            <w:vAlign w:val="bottom"/>
            <w:hideMark/>
          </w:tcPr>
          <w:p w14:paraId="62E039DA" w14:textId="02EA0D53" w:rsidR="0011151B" w:rsidRDefault="0011151B" w:rsidP="0011151B">
            <w:pPr>
              <w:jc w:val="right"/>
              <w:rPr>
                <w:ins w:id="1121" w:author="pschmidt" w:date="2018-02-06T12:55:00Z"/>
                <w:rFonts w:ascii="Calibri" w:hAnsi="Calibri"/>
                <w:color w:val="000000"/>
                <w:sz w:val="22"/>
                <w:szCs w:val="22"/>
              </w:rPr>
            </w:pPr>
            <w:ins w:id="1122" w:author="pschmidt" w:date="2018-02-06T12:55:00Z">
              <w:r>
                <w:rPr>
                  <w:rFonts w:ascii="Calibri" w:hAnsi="Calibri"/>
                  <w:color w:val="000000"/>
                  <w:sz w:val="22"/>
                  <w:szCs w:val="22"/>
                </w:rPr>
                <w:t>-0.00509</w:t>
              </w:r>
            </w:ins>
          </w:p>
        </w:tc>
        <w:tc>
          <w:tcPr>
            <w:tcW w:w="1200" w:type="dxa"/>
            <w:shd w:val="clear" w:color="auto" w:fill="auto"/>
            <w:noWrap/>
            <w:vAlign w:val="bottom"/>
            <w:hideMark/>
          </w:tcPr>
          <w:p w14:paraId="4F185874" w14:textId="680DE22C" w:rsidR="0011151B" w:rsidRDefault="0011151B" w:rsidP="0011151B">
            <w:pPr>
              <w:jc w:val="right"/>
              <w:rPr>
                <w:ins w:id="1123" w:author="pschmidt" w:date="2018-02-06T12:55:00Z"/>
                <w:rFonts w:ascii="Calibri" w:hAnsi="Calibri"/>
                <w:color w:val="000000"/>
                <w:sz w:val="22"/>
                <w:szCs w:val="22"/>
              </w:rPr>
            </w:pPr>
          </w:p>
        </w:tc>
        <w:tc>
          <w:tcPr>
            <w:tcW w:w="1200" w:type="dxa"/>
            <w:shd w:val="clear" w:color="auto" w:fill="auto"/>
            <w:noWrap/>
            <w:vAlign w:val="bottom"/>
            <w:hideMark/>
          </w:tcPr>
          <w:p w14:paraId="7406486F" w14:textId="77AA9497" w:rsidR="0011151B" w:rsidRDefault="0011151B" w:rsidP="0011151B">
            <w:pPr>
              <w:jc w:val="right"/>
              <w:rPr>
                <w:ins w:id="1124" w:author="pschmidt" w:date="2018-02-06T12:55:00Z"/>
                <w:rFonts w:ascii="Calibri" w:hAnsi="Calibri"/>
                <w:color w:val="000000"/>
                <w:sz w:val="22"/>
                <w:szCs w:val="22"/>
              </w:rPr>
            </w:pPr>
            <w:ins w:id="1125" w:author="pschmidt" w:date="2018-02-06T12:55:00Z">
              <w:r>
                <w:rPr>
                  <w:rFonts w:ascii="Calibri" w:hAnsi="Calibri"/>
                  <w:color w:val="000000"/>
                  <w:sz w:val="22"/>
                  <w:szCs w:val="22"/>
                </w:rPr>
                <w:t>0.00822</w:t>
              </w:r>
            </w:ins>
          </w:p>
        </w:tc>
        <w:tc>
          <w:tcPr>
            <w:tcW w:w="1200" w:type="dxa"/>
            <w:shd w:val="clear" w:color="auto" w:fill="auto"/>
            <w:noWrap/>
            <w:vAlign w:val="bottom"/>
            <w:hideMark/>
          </w:tcPr>
          <w:p w14:paraId="3015B28D" w14:textId="0F04FA33" w:rsidR="0011151B" w:rsidRDefault="0011151B" w:rsidP="00E47157">
            <w:pPr>
              <w:jc w:val="center"/>
              <w:rPr>
                <w:ins w:id="1126" w:author="pschmidt" w:date="2018-02-06T12:55:00Z"/>
                <w:rFonts w:ascii="Calibri" w:hAnsi="Calibri"/>
                <w:color w:val="000000"/>
                <w:sz w:val="22"/>
                <w:szCs w:val="22"/>
              </w:rPr>
            </w:pPr>
            <w:ins w:id="1127" w:author="pschmidt" w:date="2018-02-06T12:55:00Z">
              <w:r>
                <w:rPr>
                  <w:rFonts w:ascii="Calibri" w:hAnsi="Calibri"/>
                  <w:color w:val="000000"/>
                  <w:sz w:val="22"/>
                  <w:szCs w:val="22"/>
                </w:rPr>
                <w:t>TRUE</w:t>
              </w:r>
            </w:ins>
          </w:p>
        </w:tc>
        <w:tc>
          <w:tcPr>
            <w:tcW w:w="1276" w:type="dxa"/>
            <w:shd w:val="clear" w:color="auto" w:fill="auto"/>
            <w:noWrap/>
            <w:vAlign w:val="bottom"/>
            <w:hideMark/>
          </w:tcPr>
          <w:p w14:paraId="4B6F982C" w14:textId="200E3749" w:rsidR="0011151B" w:rsidRDefault="0011151B" w:rsidP="0011151B">
            <w:pPr>
              <w:jc w:val="right"/>
              <w:rPr>
                <w:ins w:id="1128" w:author="pschmidt" w:date="2018-02-06T12:55:00Z"/>
                <w:rFonts w:ascii="Calibri" w:hAnsi="Calibri"/>
                <w:color w:val="000000"/>
                <w:sz w:val="22"/>
                <w:szCs w:val="22"/>
              </w:rPr>
            </w:pPr>
            <w:ins w:id="1129" w:author="pschmidt" w:date="2018-02-06T12:55:00Z">
              <w:r>
                <w:rPr>
                  <w:rFonts w:ascii="Calibri" w:hAnsi="Calibri"/>
                  <w:color w:val="000000"/>
                  <w:sz w:val="22"/>
                  <w:szCs w:val="22"/>
                </w:rPr>
                <w:t>2788.67180</w:t>
              </w:r>
            </w:ins>
          </w:p>
        </w:tc>
      </w:tr>
      <w:tr w:rsidR="0011151B" w14:paraId="29A60BB8" w14:textId="77777777" w:rsidTr="0011151B">
        <w:trPr>
          <w:trHeight w:val="300"/>
          <w:ins w:id="1130" w:author="pschmidt" w:date="2018-02-06T12:55:00Z"/>
        </w:trPr>
        <w:tc>
          <w:tcPr>
            <w:tcW w:w="1200" w:type="dxa"/>
            <w:shd w:val="clear" w:color="auto" w:fill="auto"/>
            <w:noWrap/>
            <w:vAlign w:val="bottom"/>
            <w:hideMark/>
          </w:tcPr>
          <w:p w14:paraId="5CFAD13E" w14:textId="118FD617" w:rsidR="0011151B" w:rsidRDefault="0011151B" w:rsidP="0011151B">
            <w:pPr>
              <w:jc w:val="right"/>
              <w:rPr>
                <w:ins w:id="1131" w:author="pschmidt" w:date="2018-02-06T12:55:00Z"/>
                <w:rFonts w:ascii="Calibri" w:hAnsi="Calibri"/>
                <w:color w:val="000000"/>
                <w:sz w:val="22"/>
                <w:szCs w:val="22"/>
              </w:rPr>
            </w:pPr>
          </w:p>
        </w:tc>
        <w:tc>
          <w:tcPr>
            <w:tcW w:w="1200" w:type="dxa"/>
            <w:shd w:val="clear" w:color="auto" w:fill="auto"/>
            <w:noWrap/>
            <w:vAlign w:val="bottom"/>
            <w:hideMark/>
          </w:tcPr>
          <w:p w14:paraId="1D3A120A" w14:textId="77777777" w:rsidR="0011151B" w:rsidRDefault="0011151B" w:rsidP="0011151B">
            <w:pPr>
              <w:jc w:val="right"/>
              <w:rPr>
                <w:ins w:id="1132" w:author="pschmidt" w:date="2018-02-06T12:55:00Z"/>
                <w:rFonts w:ascii="Calibri" w:hAnsi="Calibri"/>
                <w:color w:val="000000"/>
                <w:sz w:val="22"/>
                <w:szCs w:val="22"/>
              </w:rPr>
            </w:pPr>
          </w:p>
        </w:tc>
        <w:tc>
          <w:tcPr>
            <w:tcW w:w="1200" w:type="dxa"/>
            <w:shd w:val="clear" w:color="auto" w:fill="auto"/>
            <w:noWrap/>
            <w:vAlign w:val="bottom"/>
            <w:hideMark/>
          </w:tcPr>
          <w:p w14:paraId="57D2CD4B" w14:textId="796CBFF2" w:rsidR="0011151B" w:rsidRDefault="0011151B" w:rsidP="0011151B">
            <w:pPr>
              <w:jc w:val="right"/>
              <w:rPr>
                <w:ins w:id="1133" w:author="pschmidt" w:date="2018-02-06T12:55:00Z"/>
                <w:rFonts w:ascii="Calibri" w:hAnsi="Calibri"/>
                <w:color w:val="000000"/>
                <w:sz w:val="22"/>
                <w:szCs w:val="22"/>
              </w:rPr>
            </w:pPr>
            <w:ins w:id="1134" w:author="pschmidt" w:date="2018-02-06T12:55:00Z">
              <w:r>
                <w:rPr>
                  <w:rFonts w:ascii="Calibri" w:hAnsi="Calibri"/>
                  <w:color w:val="000000"/>
                  <w:sz w:val="22"/>
                  <w:szCs w:val="22"/>
                </w:rPr>
                <w:t>-0.00511</w:t>
              </w:r>
            </w:ins>
          </w:p>
        </w:tc>
        <w:tc>
          <w:tcPr>
            <w:tcW w:w="1200" w:type="dxa"/>
            <w:shd w:val="clear" w:color="auto" w:fill="auto"/>
            <w:noWrap/>
            <w:vAlign w:val="bottom"/>
            <w:hideMark/>
          </w:tcPr>
          <w:p w14:paraId="4D1A90E9" w14:textId="6BB6442E" w:rsidR="0011151B" w:rsidRDefault="0011151B" w:rsidP="0011151B">
            <w:pPr>
              <w:jc w:val="right"/>
              <w:rPr>
                <w:ins w:id="1135" w:author="pschmidt" w:date="2018-02-06T12:55:00Z"/>
                <w:rFonts w:ascii="Calibri" w:hAnsi="Calibri"/>
                <w:color w:val="000000"/>
                <w:sz w:val="22"/>
                <w:szCs w:val="22"/>
              </w:rPr>
            </w:pPr>
            <w:ins w:id="1136" w:author="pschmidt" w:date="2018-02-06T12:55:00Z">
              <w:r>
                <w:rPr>
                  <w:rFonts w:ascii="Calibri" w:hAnsi="Calibri"/>
                  <w:color w:val="000000"/>
                  <w:sz w:val="22"/>
                  <w:szCs w:val="22"/>
                </w:rPr>
                <w:t>-0.00157</w:t>
              </w:r>
            </w:ins>
          </w:p>
        </w:tc>
        <w:tc>
          <w:tcPr>
            <w:tcW w:w="1200" w:type="dxa"/>
            <w:shd w:val="clear" w:color="auto" w:fill="auto"/>
            <w:noWrap/>
            <w:vAlign w:val="bottom"/>
            <w:hideMark/>
          </w:tcPr>
          <w:p w14:paraId="0F360C3F" w14:textId="3F4FABB2" w:rsidR="0011151B" w:rsidRDefault="0011151B" w:rsidP="0011151B">
            <w:pPr>
              <w:jc w:val="right"/>
              <w:rPr>
                <w:ins w:id="1137" w:author="pschmidt" w:date="2018-02-06T12:55:00Z"/>
                <w:rFonts w:ascii="Calibri" w:hAnsi="Calibri"/>
                <w:color w:val="000000"/>
                <w:sz w:val="22"/>
                <w:szCs w:val="22"/>
              </w:rPr>
            </w:pPr>
            <w:ins w:id="1138" w:author="pschmidt" w:date="2018-02-06T12:55:00Z">
              <w:r>
                <w:rPr>
                  <w:rFonts w:ascii="Calibri" w:hAnsi="Calibri"/>
                  <w:color w:val="000000"/>
                  <w:sz w:val="22"/>
                  <w:szCs w:val="22"/>
                </w:rPr>
                <w:t>0.00942</w:t>
              </w:r>
            </w:ins>
          </w:p>
        </w:tc>
        <w:tc>
          <w:tcPr>
            <w:tcW w:w="1200" w:type="dxa"/>
            <w:shd w:val="clear" w:color="auto" w:fill="auto"/>
            <w:noWrap/>
            <w:vAlign w:val="bottom"/>
            <w:hideMark/>
          </w:tcPr>
          <w:p w14:paraId="278078F2" w14:textId="70744B52" w:rsidR="0011151B" w:rsidRDefault="0011151B" w:rsidP="00E47157">
            <w:pPr>
              <w:jc w:val="center"/>
              <w:rPr>
                <w:ins w:id="1139" w:author="pschmidt" w:date="2018-02-06T12:55:00Z"/>
                <w:rFonts w:ascii="Calibri" w:hAnsi="Calibri"/>
                <w:color w:val="000000"/>
                <w:sz w:val="22"/>
                <w:szCs w:val="22"/>
              </w:rPr>
            </w:pPr>
            <w:ins w:id="1140" w:author="pschmidt" w:date="2018-02-06T12:55:00Z">
              <w:r>
                <w:rPr>
                  <w:rFonts w:ascii="Calibri" w:hAnsi="Calibri"/>
                  <w:color w:val="000000"/>
                  <w:sz w:val="22"/>
                  <w:szCs w:val="22"/>
                </w:rPr>
                <w:t>TRUE</w:t>
              </w:r>
            </w:ins>
          </w:p>
        </w:tc>
        <w:tc>
          <w:tcPr>
            <w:tcW w:w="1276" w:type="dxa"/>
            <w:shd w:val="clear" w:color="auto" w:fill="auto"/>
            <w:noWrap/>
            <w:vAlign w:val="bottom"/>
            <w:hideMark/>
          </w:tcPr>
          <w:p w14:paraId="06ACAE44" w14:textId="2BD4E652" w:rsidR="0011151B" w:rsidRDefault="0011151B" w:rsidP="0011151B">
            <w:pPr>
              <w:jc w:val="right"/>
              <w:rPr>
                <w:ins w:id="1141" w:author="pschmidt" w:date="2018-02-06T12:55:00Z"/>
                <w:rFonts w:ascii="Calibri" w:hAnsi="Calibri"/>
                <w:color w:val="000000"/>
                <w:sz w:val="22"/>
                <w:szCs w:val="22"/>
              </w:rPr>
            </w:pPr>
            <w:ins w:id="1142" w:author="pschmidt" w:date="2018-02-06T12:55:00Z">
              <w:r>
                <w:rPr>
                  <w:rFonts w:ascii="Calibri" w:hAnsi="Calibri"/>
                  <w:color w:val="000000"/>
                  <w:sz w:val="22"/>
                  <w:szCs w:val="22"/>
                </w:rPr>
                <w:t>2788.79696</w:t>
              </w:r>
            </w:ins>
          </w:p>
        </w:tc>
      </w:tr>
      <w:tr w:rsidR="0011151B" w14:paraId="1A2DA3BF" w14:textId="77777777" w:rsidTr="0011151B">
        <w:trPr>
          <w:trHeight w:val="300"/>
          <w:ins w:id="1143" w:author="pschmidt" w:date="2018-02-06T12:55:00Z"/>
        </w:trPr>
        <w:tc>
          <w:tcPr>
            <w:tcW w:w="1200" w:type="dxa"/>
            <w:shd w:val="clear" w:color="auto" w:fill="auto"/>
            <w:noWrap/>
            <w:vAlign w:val="bottom"/>
            <w:hideMark/>
          </w:tcPr>
          <w:p w14:paraId="621C6157" w14:textId="2194A6D7" w:rsidR="0011151B" w:rsidRDefault="0011151B" w:rsidP="0011151B">
            <w:pPr>
              <w:jc w:val="right"/>
              <w:rPr>
                <w:ins w:id="1144" w:author="pschmidt" w:date="2018-02-06T12:55:00Z"/>
                <w:rFonts w:ascii="Calibri" w:hAnsi="Calibri"/>
                <w:color w:val="000000"/>
                <w:sz w:val="22"/>
                <w:szCs w:val="22"/>
              </w:rPr>
            </w:pPr>
          </w:p>
        </w:tc>
        <w:tc>
          <w:tcPr>
            <w:tcW w:w="1200" w:type="dxa"/>
            <w:shd w:val="clear" w:color="auto" w:fill="auto"/>
            <w:noWrap/>
            <w:vAlign w:val="bottom"/>
            <w:hideMark/>
          </w:tcPr>
          <w:p w14:paraId="75CF3C17" w14:textId="1F3B5108" w:rsidR="0011151B" w:rsidRDefault="0011151B" w:rsidP="0011151B">
            <w:pPr>
              <w:jc w:val="right"/>
              <w:rPr>
                <w:ins w:id="1145" w:author="pschmidt" w:date="2018-02-06T12:55:00Z"/>
                <w:rFonts w:ascii="Calibri" w:hAnsi="Calibri"/>
                <w:color w:val="000000"/>
                <w:sz w:val="22"/>
                <w:szCs w:val="22"/>
              </w:rPr>
            </w:pPr>
            <w:ins w:id="1146" w:author="pschmidt" w:date="2018-02-06T12:55:00Z">
              <w:r>
                <w:rPr>
                  <w:rFonts w:ascii="Calibri" w:hAnsi="Calibri"/>
                  <w:color w:val="000000"/>
                  <w:sz w:val="22"/>
                  <w:szCs w:val="22"/>
                </w:rPr>
                <w:t>-0.00063</w:t>
              </w:r>
            </w:ins>
          </w:p>
        </w:tc>
        <w:tc>
          <w:tcPr>
            <w:tcW w:w="1200" w:type="dxa"/>
            <w:shd w:val="clear" w:color="auto" w:fill="auto"/>
            <w:noWrap/>
            <w:vAlign w:val="bottom"/>
            <w:hideMark/>
          </w:tcPr>
          <w:p w14:paraId="2A41375E" w14:textId="4057F501" w:rsidR="0011151B" w:rsidRDefault="0011151B" w:rsidP="0011151B">
            <w:pPr>
              <w:jc w:val="right"/>
              <w:rPr>
                <w:ins w:id="1147" w:author="pschmidt" w:date="2018-02-06T12:55:00Z"/>
                <w:rFonts w:ascii="Calibri" w:hAnsi="Calibri"/>
                <w:color w:val="000000"/>
                <w:sz w:val="22"/>
                <w:szCs w:val="22"/>
              </w:rPr>
            </w:pPr>
            <w:ins w:id="1148" w:author="pschmidt" w:date="2018-02-06T12:55:00Z">
              <w:r>
                <w:rPr>
                  <w:rFonts w:ascii="Calibri" w:hAnsi="Calibri"/>
                  <w:color w:val="000000"/>
                  <w:sz w:val="22"/>
                  <w:szCs w:val="22"/>
                </w:rPr>
                <w:t>-0.00368</w:t>
              </w:r>
            </w:ins>
          </w:p>
        </w:tc>
        <w:tc>
          <w:tcPr>
            <w:tcW w:w="1200" w:type="dxa"/>
            <w:shd w:val="clear" w:color="auto" w:fill="auto"/>
            <w:noWrap/>
            <w:vAlign w:val="bottom"/>
            <w:hideMark/>
          </w:tcPr>
          <w:p w14:paraId="22F5D21D" w14:textId="1CA41ABB" w:rsidR="0011151B" w:rsidRDefault="0011151B" w:rsidP="0011151B">
            <w:pPr>
              <w:jc w:val="right"/>
              <w:rPr>
                <w:ins w:id="1149" w:author="pschmidt" w:date="2018-02-06T12:55:00Z"/>
                <w:rFonts w:ascii="Calibri" w:hAnsi="Calibri"/>
                <w:color w:val="000000"/>
                <w:sz w:val="22"/>
                <w:szCs w:val="22"/>
              </w:rPr>
            </w:pPr>
            <w:ins w:id="1150" w:author="pschmidt" w:date="2018-02-06T12:55:00Z">
              <w:r>
                <w:rPr>
                  <w:rFonts w:ascii="Calibri" w:hAnsi="Calibri"/>
                  <w:color w:val="000000"/>
                  <w:sz w:val="22"/>
                  <w:szCs w:val="22"/>
                </w:rPr>
                <w:t>0.00086</w:t>
              </w:r>
            </w:ins>
          </w:p>
        </w:tc>
        <w:tc>
          <w:tcPr>
            <w:tcW w:w="1200" w:type="dxa"/>
            <w:shd w:val="clear" w:color="auto" w:fill="auto"/>
            <w:noWrap/>
            <w:vAlign w:val="bottom"/>
            <w:hideMark/>
          </w:tcPr>
          <w:p w14:paraId="4B8A6885" w14:textId="5EA229AF" w:rsidR="0011151B" w:rsidRDefault="0011151B" w:rsidP="0011151B">
            <w:pPr>
              <w:jc w:val="right"/>
              <w:rPr>
                <w:ins w:id="1151" w:author="pschmidt" w:date="2018-02-06T12:55:00Z"/>
                <w:rFonts w:ascii="Calibri" w:hAnsi="Calibri"/>
                <w:color w:val="000000"/>
                <w:sz w:val="22"/>
                <w:szCs w:val="22"/>
              </w:rPr>
            </w:pPr>
          </w:p>
        </w:tc>
        <w:tc>
          <w:tcPr>
            <w:tcW w:w="1200" w:type="dxa"/>
            <w:shd w:val="clear" w:color="auto" w:fill="auto"/>
            <w:noWrap/>
            <w:vAlign w:val="bottom"/>
            <w:hideMark/>
          </w:tcPr>
          <w:p w14:paraId="17D882D2" w14:textId="6538A3D4" w:rsidR="0011151B" w:rsidRDefault="0011151B" w:rsidP="00E47157">
            <w:pPr>
              <w:jc w:val="center"/>
              <w:rPr>
                <w:ins w:id="1152" w:author="pschmidt" w:date="2018-02-06T12:55:00Z"/>
                <w:rFonts w:ascii="Calibri" w:hAnsi="Calibri"/>
                <w:color w:val="000000"/>
                <w:sz w:val="22"/>
                <w:szCs w:val="22"/>
              </w:rPr>
            </w:pPr>
            <w:ins w:id="1153" w:author="pschmidt" w:date="2018-02-06T12:55:00Z">
              <w:r>
                <w:rPr>
                  <w:rFonts w:ascii="Calibri" w:hAnsi="Calibri"/>
                  <w:color w:val="000000"/>
                  <w:sz w:val="22"/>
                  <w:szCs w:val="22"/>
                </w:rPr>
                <w:t>TRUE</w:t>
              </w:r>
            </w:ins>
          </w:p>
        </w:tc>
        <w:tc>
          <w:tcPr>
            <w:tcW w:w="1276" w:type="dxa"/>
            <w:shd w:val="clear" w:color="auto" w:fill="auto"/>
            <w:noWrap/>
            <w:vAlign w:val="bottom"/>
            <w:hideMark/>
          </w:tcPr>
          <w:p w14:paraId="681F7739" w14:textId="035DA4F0" w:rsidR="0011151B" w:rsidRDefault="0011151B" w:rsidP="0011151B">
            <w:pPr>
              <w:jc w:val="right"/>
              <w:rPr>
                <w:ins w:id="1154" w:author="pschmidt" w:date="2018-02-06T12:55:00Z"/>
                <w:rFonts w:ascii="Calibri" w:hAnsi="Calibri"/>
                <w:color w:val="000000"/>
                <w:sz w:val="22"/>
                <w:szCs w:val="22"/>
              </w:rPr>
            </w:pPr>
            <w:ins w:id="1155" w:author="pschmidt" w:date="2018-02-06T12:55:00Z">
              <w:r>
                <w:rPr>
                  <w:rFonts w:ascii="Calibri" w:hAnsi="Calibri"/>
                  <w:color w:val="000000"/>
                  <w:sz w:val="22"/>
                  <w:szCs w:val="22"/>
                </w:rPr>
                <w:t>2788.88689</w:t>
              </w:r>
            </w:ins>
          </w:p>
        </w:tc>
      </w:tr>
      <w:tr w:rsidR="0011151B" w14:paraId="235B6006" w14:textId="77777777" w:rsidTr="0011151B">
        <w:trPr>
          <w:trHeight w:val="300"/>
          <w:ins w:id="1156" w:author="pschmidt" w:date="2018-02-06T12:55:00Z"/>
        </w:trPr>
        <w:tc>
          <w:tcPr>
            <w:tcW w:w="1200" w:type="dxa"/>
            <w:shd w:val="clear" w:color="auto" w:fill="auto"/>
            <w:noWrap/>
            <w:vAlign w:val="bottom"/>
            <w:hideMark/>
          </w:tcPr>
          <w:p w14:paraId="63EF8849" w14:textId="77777777" w:rsidR="0011151B" w:rsidRDefault="0011151B" w:rsidP="0011151B">
            <w:pPr>
              <w:jc w:val="right"/>
              <w:rPr>
                <w:ins w:id="1157" w:author="pschmidt" w:date="2018-02-06T12:55:00Z"/>
                <w:rFonts w:ascii="Calibri" w:hAnsi="Calibri"/>
                <w:color w:val="000000"/>
                <w:sz w:val="22"/>
                <w:szCs w:val="22"/>
              </w:rPr>
            </w:pPr>
          </w:p>
        </w:tc>
        <w:tc>
          <w:tcPr>
            <w:tcW w:w="1200" w:type="dxa"/>
            <w:shd w:val="clear" w:color="auto" w:fill="auto"/>
            <w:noWrap/>
            <w:vAlign w:val="bottom"/>
            <w:hideMark/>
          </w:tcPr>
          <w:p w14:paraId="774C57AB" w14:textId="579E51F2" w:rsidR="0011151B" w:rsidRDefault="0011151B" w:rsidP="0011151B">
            <w:pPr>
              <w:jc w:val="right"/>
              <w:rPr>
                <w:ins w:id="1158" w:author="pschmidt" w:date="2018-02-06T12:55:00Z"/>
                <w:rFonts w:ascii="Calibri" w:hAnsi="Calibri"/>
                <w:color w:val="000000"/>
                <w:sz w:val="22"/>
                <w:szCs w:val="22"/>
              </w:rPr>
            </w:pPr>
            <w:ins w:id="1159" w:author="pschmidt" w:date="2018-02-06T12:55:00Z">
              <w:r>
                <w:rPr>
                  <w:rFonts w:ascii="Calibri" w:hAnsi="Calibri"/>
                  <w:color w:val="000000"/>
                  <w:sz w:val="22"/>
                  <w:szCs w:val="22"/>
                </w:rPr>
                <w:t>-0.00059</w:t>
              </w:r>
            </w:ins>
          </w:p>
        </w:tc>
        <w:tc>
          <w:tcPr>
            <w:tcW w:w="1200" w:type="dxa"/>
            <w:shd w:val="clear" w:color="auto" w:fill="auto"/>
            <w:noWrap/>
            <w:vAlign w:val="bottom"/>
            <w:hideMark/>
          </w:tcPr>
          <w:p w14:paraId="46CC44B0" w14:textId="64D1041C" w:rsidR="0011151B" w:rsidRDefault="0011151B" w:rsidP="0011151B">
            <w:pPr>
              <w:jc w:val="right"/>
              <w:rPr>
                <w:ins w:id="1160" w:author="pschmidt" w:date="2018-02-06T12:55:00Z"/>
                <w:rFonts w:ascii="Calibri" w:hAnsi="Calibri"/>
                <w:color w:val="000000"/>
                <w:sz w:val="22"/>
                <w:szCs w:val="22"/>
              </w:rPr>
            </w:pPr>
            <w:ins w:id="1161" w:author="pschmidt" w:date="2018-02-06T12:55:00Z">
              <w:r>
                <w:rPr>
                  <w:rFonts w:ascii="Calibri" w:hAnsi="Calibri"/>
                  <w:color w:val="000000"/>
                  <w:sz w:val="22"/>
                  <w:szCs w:val="22"/>
                </w:rPr>
                <w:t>-0.00403</w:t>
              </w:r>
            </w:ins>
          </w:p>
        </w:tc>
        <w:tc>
          <w:tcPr>
            <w:tcW w:w="1200" w:type="dxa"/>
            <w:shd w:val="clear" w:color="auto" w:fill="auto"/>
            <w:noWrap/>
            <w:vAlign w:val="bottom"/>
            <w:hideMark/>
          </w:tcPr>
          <w:p w14:paraId="257400A9" w14:textId="6C16C4C2" w:rsidR="0011151B" w:rsidRDefault="0011151B" w:rsidP="0011151B">
            <w:pPr>
              <w:jc w:val="right"/>
              <w:rPr>
                <w:ins w:id="1162" w:author="pschmidt" w:date="2018-02-06T12:55:00Z"/>
                <w:rFonts w:ascii="Calibri" w:hAnsi="Calibri"/>
                <w:color w:val="000000"/>
                <w:sz w:val="22"/>
                <w:szCs w:val="22"/>
              </w:rPr>
            </w:pPr>
            <w:ins w:id="1163" w:author="pschmidt" w:date="2018-02-06T12:55:00Z">
              <w:r>
                <w:rPr>
                  <w:rFonts w:ascii="Calibri" w:hAnsi="Calibri"/>
                  <w:color w:val="000000"/>
                  <w:sz w:val="22"/>
                  <w:szCs w:val="22"/>
                </w:rPr>
                <w:t>0.00021</w:t>
              </w:r>
            </w:ins>
          </w:p>
        </w:tc>
        <w:tc>
          <w:tcPr>
            <w:tcW w:w="1200" w:type="dxa"/>
            <w:shd w:val="clear" w:color="auto" w:fill="auto"/>
            <w:noWrap/>
            <w:vAlign w:val="bottom"/>
            <w:hideMark/>
          </w:tcPr>
          <w:p w14:paraId="6E4A1C5F" w14:textId="4087463B" w:rsidR="0011151B" w:rsidRDefault="0011151B" w:rsidP="0011151B">
            <w:pPr>
              <w:jc w:val="right"/>
              <w:rPr>
                <w:ins w:id="1164" w:author="pschmidt" w:date="2018-02-06T12:55:00Z"/>
                <w:rFonts w:ascii="Calibri" w:hAnsi="Calibri"/>
                <w:color w:val="000000"/>
                <w:sz w:val="22"/>
                <w:szCs w:val="22"/>
              </w:rPr>
            </w:pPr>
            <w:ins w:id="1165" w:author="pschmidt" w:date="2018-02-06T12:55:00Z">
              <w:r>
                <w:rPr>
                  <w:rFonts w:ascii="Calibri" w:hAnsi="Calibri"/>
                  <w:color w:val="000000"/>
                  <w:sz w:val="22"/>
                  <w:szCs w:val="22"/>
                </w:rPr>
                <w:t>0.00861</w:t>
              </w:r>
            </w:ins>
          </w:p>
        </w:tc>
        <w:tc>
          <w:tcPr>
            <w:tcW w:w="1200" w:type="dxa"/>
            <w:shd w:val="clear" w:color="auto" w:fill="auto"/>
            <w:noWrap/>
            <w:vAlign w:val="bottom"/>
            <w:hideMark/>
          </w:tcPr>
          <w:p w14:paraId="2C2F6592" w14:textId="6B67E604" w:rsidR="0011151B" w:rsidRDefault="0011151B" w:rsidP="00E47157">
            <w:pPr>
              <w:jc w:val="center"/>
              <w:rPr>
                <w:ins w:id="1166" w:author="pschmidt" w:date="2018-02-06T12:55:00Z"/>
                <w:rFonts w:ascii="Calibri" w:hAnsi="Calibri"/>
                <w:color w:val="000000"/>
                <w:sz w:val="22"/>
                <w:szCs w:val="22"/>
              </w:rPr>
            </w:pPr>
            <w:ins w:id="1167" w:author="pschmidt" w:date="2018-02-06T12:55:00Z">
              <w:r>
                <w:rPr>
                  <w:rFonts w:ascii="Calibri" w:hAnsi="Calibri"/>
                  <w:color w:val="000000"/>
                  <w:sz w:val="22"/>
                  <w:szCs w:val="22"/>
                </w:rPr>
                <w:t>TRUE</w:t>
              </w:r>
            </w:ins>
          </w:p>
        </w:tc>
        <w:tc>
          <w:tcPr>
            <w:tcW w:w="1276" w:type="dxa"/>
            <w:shd w:val="clear" w:color="auto" w:fill="auto"/>
            <w:noWrap/>
            <w:vAlign w:val="bottom"/>
            <w:hideMark/>
          </w:tcPr>
          <w:p w14:paraId="31584BA9" w14:textId="147C48D2" w:rsidR="0011151B" w:rsidRDefault="0011151B" w:rsidP="0011151B">
            <w:pPr>
              <w:jc w:val="right"/>
              <w:rPr>
                <w:ins w:id="1168" w:author="pschmidt" w:date="2018-02-06T12:55:00Z"/>
                <w:rFonts w:ascii="Calibri" w:hAnsi="Calibri"/>
                <w:color w:val="000000"/>
                <w:sz w:val="22"/>
                <w:szCs w:val="22"/>
              </w:rPr>
            </w:pPr>
            <w:ins w:id="1169" w:author="pschmidt" w:date="2018-02-06T12:55:00Z">
              <w:r>
                <w:rPr>
                  <w:rFonts w:ascii="Calibri" w:hAnsi="Calibri"/>
                  <w:color w:val="000000"/>
                  <w:sz w:val="22"/>
                  <w:szCs w:val="22"/>
                </w:rPr>
                <w:t>2788.97576</w:t>
              </w:r>
            </w:ins>
          </w:p>
        </w:tc>
      </w:tr>
      <w:tr w:rsidR="0011151B" w14:paraId="2F97E4DB" w14:textId="77777777" w:rsidTr="0011151B">
        <w:trPr>
          <w:trHeight w:val="300"/>
          <w:ins w:id="1170" w:author="pschmidt" w:date="2018-02-06T12:55:00Z"/>
        </w:trPr>
        <w:tc>
          <w:tcPr>
            <w:tcW w:w="1200" w:type="dxa"/>
            <w:shd w:val="clear" w:color="auto" w:fill="auto"/>
            <w:noWrap/>
            <w:vAlign w:val="bottom"/>
            <w:hideMark/>
          </w:tcPr>
          <w:p w14:paraId="037F808E" w14:textId="7F0251E3" w:rsidR="0011151B" w:rsidRDefault="0011151B" w:rsidP="0011151B">
            <w:pPr>
              <w:jc w:val="right"/>
              <w:rPr>
                <w:ins w:id="1171" w:author="pschmidt" w:date="2018-02-06T12:55:00Z"/>
                <w:rFonts w:ascii="Calibri" w:hAnsi="Calibri"/>
                <w:color w:val="000000"/>
                <w:sz w:val="22"/>
                <w:szCs w:val="22"/>
              </w:rPr>
            </w:pPr>
          </w:p>
        </w:tc>
        <w:tc>
          <w:tcPr>
            <w:tcW w:w="1200" w:type="dxa"/>
            <w:shd w:val="clear" w:color="auto" w:fill="auto"/>
            <w:noWrap/>
            <w:vAlign w:val="bottom"/>
            <w:hideMark/>
          </w:tcPr>
          <w:p w14:paraId="4D7367CE" w14:textId="170C7B1C" w:rsidR="0011151B" w:rsidRDefault="0011151B" w:rsidP="0011151B">
            <w:pPr>
              <w:jc w:val="right"/>
              <w:rPr>
                <w:ins w:id="1172" w:author="pschmidt" w:date="2018-02-06T12:55:00Z"/>
                <w:rFonts w:ascii="Calibri" w:hAnsi="Calibri"/>
                <w:color w:val="000000"/>
                <w:sz w:val="22"/>
                <w:szCs w:val="22"/>
              </w:rPr>
            </w:pPr>
          </w:p>
        </w:tc>
        <w:tc>
          <w:tcPr>
            <w:tcW w:w="1200" w:type="dxa"/>
            <w:shd w:val="clear" w:color="auto" w:fill="auto"/>
            <w:noWrap/>
            <w:vAlign w:val="bottom"/>
            <w:hideMark/>
          </w:tcPr>
          <w:p w14:paraId="5F6227B8" w14:textId="0AC5093C" w:rsidR="0011151B" w:rsidRDefault="0011151B" w:rsidP="0011151B">
            <w:pPr>
              <w:jc w:val="right"/>
              <w:rPr>
                <w:ins w:id="1173" w:author="pschmidt" w:date="2018-02-06T12:55:00Z"/>
                <w:rFonts w:ascii="Calibri" w:hAnsi="Calibri"/>
                <w:color w:val="000000"/>
                <w:sz w:val="22"/>
                <w:szCs w:val="22"/>
              </w:rPr>
            </w:pPr>
            <w:ins w:id="1174" w:author="pschmidt" w:date="2018-02-06T12:55:00Z">
              <w:r>
                <w:rPr>
                  <w:rFonts w:ascii="Calibri" w:hAnsi="Calibri"/>
                  <w:color w:val="000000"/>
                  <w:sz w:val="22"/>
                  <w:szCs w:val="22"/>
                </w:rPr>
                <w:t>-0.00479</w:t>
              </w:r>
            </w:ins>
          </w:p>
        </w:tc>
        <w:tc>
          <w:tcPr>
            <w:tcW w:w="1200" w:type="dxa"/>
            <w:shd w:val="clear" w:color="auto" w:fill="auto"/>
            <w:noWrap/>
            <w:vAlign w:val="bottom"/>
            <w:hideMark/>
          </w:tcPr>
          <w:p w14:paraId="539AAE89" w14:textId="43FFEF61" w:rsidR="0011151B" w:rsidRDefault="0011151B" w:rsidP="0011151B">
            <w:pPr>
              <w:jc w:val="right"/>
              <w:rPr>
                <w:ins w:id="1175" w:author="pschmidt" w:date="2018-02-06T12:55:00Z"/>
                <w:rFonts w:ascii="Calibri" w:hAnsi="Calibri"/>
                <w:color w:val="000000"/>
                <w:sz w:val="22"/>
                <w:szCs w:val="22"/>
              </w:rPr>
            </w:pPr>
            <w:ins w:id="1176" w:author="pschmidt" w:date="2018-02-06T12:55:00Z">
              <w:r>
                <w:rPr>
                  <w:rFonts w:ascii="Calibri" w:hAnsi="Calibri"/>
                  <w:color w:val="000000"/>
                  <w:sz w:val="22"/>
                  <w:szCs w:val="22"/>
                </w:rPr>
                <w:t>-0.001</w:t>
              </w:r>
            </w:ins>
          </w:p>
        </w:tc>
        <w:tc>
          <w:tcPr>
            <w:tcW w:w="1200" w:type="dxa"/>
            <w:shd w:val="clear" w:color="auto" w:fill="auto"/>
            <w:noWrap/>
            <w:vAlign w:val="bottom"/>
            <w:hideMark/>
          </w:tcPr>
          <w:p w14:paraId="70269ECD" w14:textId="4C8F3900" w:rsidR="0011151B" w:rsidRDefault="0011151B" w:rsidP="0011151B">
            <w:pPr>
              <w:jc w:val="right"/>
              <w:rPr>
                <w:ins w:id="1177" w:author="pschmidt" w:date="2018-02-06T12:55:00Z"/>
                <w:rFonts w:ascii="Calibri" w:hAnsi="Calibri"/>
                <w:color w:val="000000"/>
                <w:sz w:val="22"/>
                <w:szCs w:val="22"/>
              </w:rPr>
            </w:pPr>
          </w:p>
        </w:tc>
        <w:tc>
          <w:tcPr>
            <w:tcW w:w="1200" w:type="dxa"/>
            <w:shd w:val="clear" w:color="auto" w:fill="auto"/>
            <w:noWrap/>
            <w:vAlign w:val="bottom"/>
            <w:hideMark/>
          </w:tcPr>
          <w:p w14:paraId="14A700EE" w14:textId="36D8E850" w:rsidR="0011151B" w:rsidRDefault="0011151B" w:rsidP="00E47157">
            <w:pPr>
              <w:jc w:val="center"/>
              <w:rPr>
                <w:ins w:id="1178" w:author="pschmidt" w:date="2018-02-06T12:55:00Z"/>
                <w:rFonts w:ascii="Calibri" w:hAnsi="Calibri"/>
                <w:color w:val="000000"/>
                <w:sz w:val="22"/>
                <w:szCs w:val="22"/>
              </w:rPr>
            </w:pPr>
            <w:ins w:id="1179" w:author="pschmidt" w:date="2018-02-06T12:55:00Z">
              <w:r>
                <w:rPr>
                  <w:rFonts w:ascii="Calibri" w:hAnsi="Calibri"/>
                  <w:color w:val="000000"/>
                  <w:sz w:val="22"/>
                  <w:szCs w:val="22"/>
                </w:rPr>
                <w:t>TRUE</w:t>
              </w:r>
            </w:ins>
          </w:p>
        </w:tc>
        <w:tc>
          <w:tcPr>
            <w:tcW w:w="1276" w:type="dxa"/>
            <w:shd w:val="clear" w:color="auto" w:fill="auto"/>
            <w:noWrap/>
            <w:vAlign w:val="bottom"/>
            <w:hideMark/>
          </w:tcPr>
          <w:p w14:paraId="65DB7802" w14:textId="6F02506A" w:rsidR="0011151B" w:rsidRDefault="0011151B" w:rsidP="0011151B">
            <w:pPr>
              <w:jc w:val="right"/>
              <w:rPr>
                <w:ins w:id="1180" w:author="pschmidt" w:date="2018-02-06T12:55:00Z"/>
                <w:rFonts w:ascii="Calibri" w:hAnsi="Calibri"/>
                <w:color w:val="000000"/>
                <w:sz w:val="22"/>
                <w:szCs w:val="22"/>
              </w:rPr>
            </w:pPr>
            <w:ins w:id="1181" w:author="pschmidt" w:date="2018-02-06T12:55:00Z">
              <w:r>
                <w:rPr>
                  <w:rFonts w:ascii="Calibri" w:hAnsi="Calibri"/>
                  <w:color w:val="000000"/>
                  <w:sz w:val="22"/>
                  <w:szCs w:val="22"/>
                </w:rPr>
                <w:t>2789.07839</w:t>
              </w:r>
            </w:ins>
          </w:p>
        </w:tc>
      </w:tr>
      <w:tr w:rsidR="0011151B" w14:paraId="44621232" w14:textId="77777777" w:rsidTr="0011151B">
        <w:trPr>
          <w:trHeight w:val="300"/>
          <w:ins w:id="1182" w:author="pschmidt" w:date="2018-02-06T12:55:00Z"/>
        </w:trPr>
        <w:tc>
          <w:tcPr>
            <w:tcW w:w="1200" w:type="dxa"/>
            <w:shd w:val="clear" w:color="auto" w:fill="auto"/>
            <w:noWrap/>
            <w:vAlign w:val="bottom"/>
            <w:hideMark/>
          </w:tcPr>
          <w:p w14:paraId="71337042" w14:textId="4A4CD64C" w:rsidR="0011151B" w:rsidRDefault="0011151B" w:rsidP="0011151B">
            <w:pPr>
              <w:jc w:val="right"/>
              <w:rPr>
                <w:ins w:id="1183" w:author="pschmidt" w:date="2018-02-06T12:55:00Z"/>
                <w:rFonts w:ascii="Calibri" w:hAnsi="Calibri"/>
                <w:color w:val="000000"/>
                <w:sz w:val="22"/>
                <w:szCs w:val="22"/>
              </w:rPr>
            </w:pPr>
            <w:ins w:id="1184" w:author="pschmidt" w:date="2018-02-06T12:55:00Z">
              <w:r>
                <w:rPr>
                  <w:rFonts w:ascii="Calibri" w:hAnsi="Calibri"/>
                  <w:color w:val="000000"/>
                  <w:sz w:val="22"/>
                  <w:szCs w:val="22"/>
                </w:rPr>
                <w:t>0.00127</w:t>
              </w:r>
            </w:ins>
          </w:p>
        </w:tc>
        <w:tc>
          <w:tcPr>
            <w:tcW w:w="1200" w:type="dxa"/>
            <w:shd w:val="clear" w:color="auto" w:fill="auto"/>
            <w:noWrap/>
            <w:vAlign w:val="bottom"/>
            <w:hideMark/>
          </w:tcPr>
          <w:p w14:paraId="5D6697D9" w14:textId="77777777" w:rsidR="0011151B" w:rsidRDefault="0011151B" w:rsidP="0011151B">
            <w:pPr>
              <w:jc w:val="right"/>
              <w:rPr>
                <w:ins w:id="1185" w:author="pschmidt" w:date="2018-02-06T12:55:00Z"/>
                <w:rFonts w:ascii="Calibri" w:hAnsi="Calibri"/>
                <w:color w:val="000000"/>
                <w:sz w:val="22"/>
                <w:szCs w:val="22"/>
              </w:rPr>
            </w:pPr>
          </w:p>
        </w:tc>
        <w:tc>
          <w:tcPr>
            <w:tcW w:w="1200" w:type="dxa"/>
            <w:shd w:val="clear" w:color="auto" w:fill="auto"/>
            <w:noWrap/>
            <w:vAlign w:val="bottom"/>
            <w:hideMark/>
          </w:tcPr>
          <w:p w14:paraId="43DC540C" w14:textId="471E1302" w:rsidR="0011151B" w:rsidRDefault="0011151B" w:rsidP="0011151B">
            <w:pPr>
              <w:jc w:val="right"/>
              <w:rPr>
                <w:ins w:id="1186" w:author="pschmidt" w:date="2018-02-06T12:55:00Z"/>
                <w:rFonts w:ascii="Calibri" w:hAnsi="Calibri"/>
                <w:color w:val="000000"/>
                <w:sz w:val="22"/>
                <w:szCs w:val="22"/>
              </w:rPr>
            </w:pPr>
            <w:ins w:id="1187" w:author="pschmidt" w:date="2018-02-06T12:55:00Z">
              <w:r>
                <w:rPr>
                  <w:rFonts w:ascii="Calibri" w:hAnsi="Calibri"/>
                  <w:color w:val="000000"/>
                  <w:sz w:val="22"/>
                  <w:szCs w:val="22"/>
                </w:rPr>
                <w:t>-0.00507</w:t>
              </w:r>
            </w:ins>
          </w:p>
        </w:tc>
        <w:tc>
          <w:tcPr>
            <w:tcW w:w="1200" w:type="dxa"/>
            <w:shd w:val="clear" w:color="auto" w:fill="auto"/>
            <w:noWrap/>
            <w:vAlign w:val="bottom"/>
            <w:hideMark/>
          </w:tcPr>
          <w:p w14:paraId="76911FA1" w14:textId="1B08E71D" w:rsidR="0011151B" w:rsidRDefault="0011151B" w:rsidP="0011151B">
            <w:pPr>
              <w:jc w:val="right"/>
              <w:rPr>
                <w:ins w:id="1188" w:author="pschmidt" w:date="2018-02-06T12:55:00Z"/>
                <w:rFonts w:ascii="Calibri" w:hAnsi="Calibri"/>
                <w:color w:val="000000"/>
                <w:sz w:val="22"/>
                <w:szCs w:val="22"/>
              </w:rPr>
            </w:pPr>
            <w:ins w:id="1189" w:author="pschmidt" w:date="2018-02-06T12:55:00Z">
              <w:r>
                <w:rPr>
                  <w:rFonts w:ascii="Calibri" w:hAnsi="Calibri"/>
                  <w:color w:val="000000"/>
                  <w:sz w:val="22"/>
                  <w:szCs w:val="22"/>
                </w:rPr>
                <w:t>-0.00216</w:t>
              </w:r>
            </w:ins>
          </w:p>
        </w:tc>
        <w:tc>
          <w:tcPr>
            <w:tcW w:w="1200" w:type="dxa"/>
            <w:shd w:val="clear" w:color="auto" w:fill="auto"/>
            <w:noWrap/>
            <w:vAlign w:val="bottom"/>
            <w:hideMark/>
          </w:tcPr>
          <w:p w14:paraId="38776A6F" w14:textId="3F9712BC" w:rsidR="0011151B" w:rsidRDefault="0011151B" w:rsidP="0011151B">
            <w:pPr>
              <w:jc w:val="right"/>
              <w:rPr>
                <w:ins w:id="1190" w:author="pschmidt" w:date="2018-02-06T12:55:00Z"/>
                <w:rFonts w:ascii="Calibri" w:hAnsi="Calibri"/>
                <w:color w:val="000000"/>
                <w:sz w:val="22"/>
                <w:szCs w:val="22"/>
              </w:rPr>
            </w:pPr>
            <w:ins w:id="1191" w:author="pschmidt" w:date="2018-02-06T12:55:00Z">
              <w:r>
                <w:rPr>
                  <w:rFonts w:ascii="Calibri" w:hAnsi="Calibri"/>
                  <w:color w:val="000000"/>
                  <w:sz w:val="22"/>
                  <w:szCs w:val="22"/>
                </w:rPr>
                <w:t>0.00957</w:t>
              </w:r>
            </w:ins>
          </w:p>
        </w:tc>
        <w:tc>
          <w:tcPr>
            <w:tcW w:w="1200" w:type="dxa"/>
            <w:shd w:val="clear" w:color="auto" w:fill="auto"/>
            <w:noWrap/>
            <w:vAlign w:val="bottom"/>
            <w:hideMark/>
          </w:tcPr>
          <w:p w14:paraId="583B0368" w14:textId="73BBC0C6" w:rsidR="0011151B" w:rsidRDefault="0011151B" w:rsidP="00E47157">
            <w:pPr>
              <w:jc w:val="center"/>
              <w:rPr>
                <w:ins w:id="1192" w:author="pschmidt" w:date="2018-02-06T12:55:00Z"/>
                <w:rFonts w:ascii="Calibri" w:hAnsi="Calibri"/>
                <w:color w:val="000000"/>
                <w:sz w:val="22"/>
                <w:szCs w:val="22"/>
              </w:rPr>
            </w:pPr>
            <w:ins w:id="1193" w:author="pschmidt" w:date="2018-02-06T12:55:00Z">
              <w:r>
                <w:rPr>
                  <w:rFonts w:ascii="Calibri" w:hAnsi="Calibri"/>
                  <w:color w:val="000000"/>
                  <w:sz w:val="22"/>
                  <w:szCs w:val="22"/>
                </w:rPr>
                <w:t>TRUE</w:t>
              </w:r>
            </w:ins>
          </w:p>
        </w:tc>
        <w:tc>
          <w:tcPr>
            <w:tcW w:w="1276" w:type="dxa"/>
            <w:shd w:val="clear" w:color="auto" w:fill="auto"/>
            <w:noWrap/>
            <w:vAlign w:val="bottom"/>
            <w:hideMark/>
          </w:tcPr>
          <w:p w14:paraId="6AFE99E0" w14:textId="064D73D4" w:rsidR="0011151B" w:rsidRDefault="0011151B" w:rsidP="0011151B">
            <w:pPr>
              <w:jc w:val="right"/>
              <w:rPr>
                <w:ins w:id="1194" w:author="pschmidt" w:date="2018-02-06T12:55:00Z"/>
                <w:rFonts w:ascii="Calibri" w:hAnsi="Calibri"/>
                <w:color w:val="000000"/>
                <w:sz w:val="22"/>
                <w:szCs w:val="22"/>
              </w:rPr>
            </w:pPr>
            <w:ins w:id="1195" w:author="pschmidt" w:date="2018-02-06T12:55:00Z">
              <w:r>
                <w:rPr>
                  <w:rFonts w:ascii="Calibri" w:hAnsi="Calibri"/>
                  <w:color w:val="000000"/>
                  <w:sz w:val="22"/>
                  <w:szCs w:val="22"/>
                </w:rPr>
                <w:t>2789.44779</w:t>
              </w:r>
            </w:ins>
          </w:p>
        </w:tc>
      </w:tr>
      <w:tr w:rsidR="0011151B" w14:paraId="0183D19D" w14:textId="77777777" w:rsidTr="0011151B">
        <w:trPr>
          <w:trHeight w:val="300"/>
          <w:ins w:id="1196" w:author="pschmidt" w:date="2018-02-06T12:55:00Z"/>
        </w:trPr>
        <w:tc>
          <w:tcPr>
            <w:tcW w:w="1200" w:type="dxa"/>
            <w:shd w:val="clear" w:color="auto" w:fill="auto"/>
            <w:noWrap/>
            <w:vAlign w:val="bottom"/>
            <w:hideMark/>
          </w:tcPr>
          <w:p w14:paraId="0160F0B1" w14:textId="035D2479" w:rsidR="0011151B" w:rsidRDefault="0011151B" w:rsidP="0011151B">
            <w:pPr>
              <w:jc w:val="right"/>
              <w:rPr>
                <w:ins w:id="1197" w:author="pschmidt" w:date="2018-02-06T12:55:00Z"/>
                <w:rFonts w:ascii="Calibri" w:hAnsi="Calibri"/>
                <w:color w:val="000000"/>
                <w:sz w:val="22"/>
                <w:szCs w:val="22"/>
              </w:rPr>
            </w:pPr>
            <w:ins w:id="1198" w:author="pschmidt" w:date="2018-02-06T12:55:00Z">
              <w:r>
                <w:rPr>
                  <w:rFonts w:ascii="Calibri" w:hAnsi="Calibri"/>
                  <w:color w:val="000000"/>
                  <w:sz w:val="22"/>
                  <w:szCs w:val="22"/>
                </w:rPr>
                <w:t>0.00121</w:t>
              </w:r>
            </w:ins>
          </w:p>
        </w:tc>
        <w:tc>
          <w:tcPr>
            <w:tcW w:w="1200" w:type="dxa"/>
            <w:shd w:val="clear" w:color="auto" w:fill="auto"/>
            <w:noWrap/>
            <w:vAlign w:val="bottom"/>
            <w:hideMark/>
          </w:tcPr>
          <w:p w14:paraId="7EFE78AF" w14:textId="274CEB9C" w:rsidR="0011151B" w:rsidRDefault="0011151B" w:rsidP="0011151B">
            <w:pPr>
              <w:jc w:val="right"/>
              <w:rPr>
                <w:ins w:id="1199" w:author="pschmidt" w:date="2018-02-06T12:55:00Z"/>
                <w:rFonts w:ascii="Calibri" w:hAnsi="Calibri"/>
                <w:color w:val="000000"/>
                <w:sz w:val="22"/>
                <w:szCs w:val="22"/>
              </w:rPr>
            </w:pPr>
          </w:p>
        </w:tc>
        <w:tc>
          <w:tcPr>
            <w:tcW w:w="1200" w:type="dxa"/>
            <w:shd w:val="clear" w:color="auto" w:fill="auto"/>
            <w:noWrap/>
            <w:vAlign w:val="bottom"/>
            <w:hideMark/>
          </w:tcPr>
          <w:p w14:paraId="0368CF3C" w14:textId="4CF7753F" w:rsidR="0011151B" w:rsidRDefault="0011151B" w:rsidP="0011151B">
            <w:pPr>
              <w:jc w:val="right"/>
              <w:rPr>
                <w:ins w:id="1200" w:author="pschmidt" w:date="2018-02-06T12:55:00Z"/>
                <w:rFonts w:ascii="Calibri" w:hAnsi="Calibri"/>
                <w:color w:val="000000"/>
                <w:sz w:val="22"/>
                <w:szCs w:val="22"/>
              </w:rPr>
            </w:pPr>
            <w:ins w:id="1201" w:author="pschmidt" w:date="2018-02-06T12:55:00Z">
              <w:r>
                <w:rPr>
                  <w:rFonts w:ascii="Calibri" w:hAnsi="Calibri"/>
                  <w:color w:val="000000"/>
                  <w:sz w:val="22"/>
                  <w:szCs w:val="22"/>
                </w:rPr>
                <w:t>-0.00475</w:t>
              </w:r>
            </w:ins>
          </w:p>
        </w:tc>
        <w:tc>
          <w:tcPr>
            <w:tcW w:w="1200" w:type="dxa"/>
            <w:shd w:val="clear" w:color="auto" w:fill="auto"/>
            <w:noWrap/>
            <w:vAlign w:val="bottom"/>
            <w:hideMark/>
          </w:tcPr>
          <w:p w14:paraId="66E2E0F9" w14:textId="2B2E98A6" w:rsidR="0011151B" w:rsidRDefault="0011151B" w:rsidP="0011151B">
            <w:pPr>
              <w:jc w:val="right"/>
              <w:rPr>
                <w:ins w:id="1202" w:author="pschmidt" w:date="2018-02-06T12:55:00Z"/>
                <w:rFonts w:ascii="Calibri" w:hAnsi="Calibri"/>
                <w:color w:val="000000"/>
                <w:sz w:val="22"/>
                <w:szCs w:val="22"/>
              </w:rPr>
            </w:pPr>
            <w:ins w:id="1203" w:author="pschmidt" w:date="2018-02-06T12:55:00Z">
              <w:r>
                <w:rPr>
                  <w:rFonts w:ascii="Calibri" w:hAnsi="Calibri"/>
                  <w:color w:val="000000"/>
                  <w:sz w:val="22"/>
                  <w:szCs w:val="22"/>
                </w:rPr>
                <w:t>-0.00155</w:t>
              </w:r>
            </w:ins>
          </w:p>
        </w:tc>
        <w:tc>
          <w:tcPr>
            <w:tcW w:w="1200" w:type="dxa"/>
            <w:shd w:val="clear" w:color="auto" w:fill="auto"/>
            <w:noWrap/>
            <w:vAlign w:val="bottom"/>
            <w:hideMark/>
          </w:tcPr>
          <w:p w14:paraId="28DDA8CB" w14:textId="77777777" w:rsidR="0011151B" w:rsidRDefault="0011151B" w:rsidP="0011151B">
            <w:pPr>
              <w:jc w:val="right"/>
              <w:rPr>
                <w:ins w:id="1204" w:author="pschmidt" w:date="2018-02-06T12:55:00Z"/>
                <w:rFonts w:ascii="Calibri" w:hAnsi="Calibri"/>
                <w:color w:val="000000"/>
                <w:sz w:val="22"/>
                <w:szCs w:val="22"/>
              </w:rPr>
            </w:pPr>
          </w:p>
        </w:tc>
        <w:tc>
          <w:tcPr>
            <w:tcW w:w="1200" w:type="dxa"/>
            <w:shd w:val="clear" w:color="auto" w:fill="auto"/>
            <w:noWrap/>
            <w:vAlign w:val="bottom"/>
            <w:hideMark/>
          </w:tcPr>
          <w:p w14:paraId="5AA142A5" w14:textId="4705290E" w:rsidR="0011151B" w:rsidRDefault="0011151B" w:rsidP="00E47157">
            <w:pPr>
              <w:jc w:val="center"/>
              <w:rPr>
                <w:ins w:id="1205" w:author="pschmidt" w:date="2018-02-06T12:55:00Z"/>
                <w:rFonts w:ascii="Calibri" w:hAnsi="Calibri"/>
                <w:color w:val="000000"/>
                <w:sz w:val="22"/>
                <w:szCs w:val="22"/>
              </w:rPr>
            </w:pPr>
            <w:ins w:id="1206" w:author="pschmidt" w:date="2018-02-06T12:55:00Z">
              <w:r>
                <w:rPr>
                  <w:rFonts w:ascii="Calibri" w:hAnsi="Calibri"/>
                  <w:color w:val="000000"/>
                  <w:sz w:val="22"/>
                  <w:szCs w:val="22"/>
                </w:rPr>
                <w:t>TRUE</w:t>
              </w:r>
            </w:ins>
          </w:p>
        </w:tc>
        <w:tc>
          <w:tcPr>
            <w:tcW w:w="1276" w:type="dxa"/>
            <w:shd w:val="clear" w:color="auto" w:fill="auto"/>
            <w:noWrap/>
            <w:vAlign w:val="bottom"/>
            <w:hideMark/>
          </w:tcPr>
          <w:p w14:paraId="7786980B" w14:textId="4E8F2B48" w:rsidR="0011151B" w:rsidRDefault="0011151B" w:rsidP="0011151B">
            <w:pPr>
              <w:jc w:val="right"/>
              <w:rPr>
                <w:ins w:id="1207" w:author="pschmidt" w:date="2018-02-06T12:55:00Z"/>
                <w:rFonts w:ascii="Calibri" w:hAnsi="Calibri"/>
                <w:color w:val="000000"/>
                <w:sz w:val="22"/>
                <w:szCs w:val="22"/>
              </w:rPr>
            </w:pPr>
            <w:ins w:id="1208" w:author="pschmidt" w:date="2018-02-06T12:55:00Z">
              <w:r>
                <w:rPr>
                  <w:rFonts w:ascii="Calibri" w:hAnsi="Calibri"/>
                  <w:color w:val="000000"/>
                  <w:sz w:val="22"/>
                  <w:szCs w:val="22"/>
                </w:rPr>
                <w:t>2789.80365</w:t>
              </w:r>
            </w:ins>
          </w:p>
        </w:tc>
      </w:tr>
      <w:tr w:rsidR="0011151B" w14:paraId="25667192" w14:textId="77777777" w:rsidTr="0011151B">
        <w:trPr>
          <w:trHeight w:val="300"/>
          <w:ins w:id="1209" w:author="pschmidt" w:date="2018-02-06T12:55:00Z"/>
        </w:trPr>
        <w:tc>
          <w:tcPr>
            <w:tcW w:w="1200" w:type="dxa"/>
            <w:shd w:val="clear" w:color="auto" w:fill="auto"/>
            <w:noWrap/>
            <w:vAlign w:val="bottom"/>
            <w:hideMark/>
          </w:tcPr>
          <w:p w14:paraId="390D3200" w14:textId="657C435E" w:rsidR="0011151B" w:rsidRDefault="0011151B" w:rsidP="0011151B">
            <w:pPr>
              <w:jc w:val="right"/>
              <w:rPr>
                <w:ins w:id="1210" w:author="pschmidt" w:date="2018-02-06T12:55:00Z"/>
                <w:rFonts w:ascii="Calibri" w:hAnsi="Calibri"/>
                <w:color w:val="000000"/>
                <w:sz w:val="22"/>
                <w:szCs w:val="22"/>
              </w:rPr>
            </w:pPr>
            <w:ins w:id="1211" w:author="pschmidt" w:date="2018-02-06T12:55:00Z">
              <w:r>
                <w:rPr>
                  <w:rFonts w:ascii="Calibri" w:hAnsi="Calibri"/>
                  <w:color w:val="000000"/>
                  <w:sz w:val="22"/>
                  <w:szCs w:val="22"/>
                </w:rPr>
                <w:t>0.00108</w:t>
              </w:r>
            </w:ins>
          </w:p>
        </w:tc>
        <w:tc>
          <w:tcPr>
            <w:tcW w:w="1200" w:type="dxa"/>
            <w:shd w:val="clear" w:color="auto" w:fill="auto"/>
            <w:noWrap/>
            <w:vAlign w:val="bottom"/>
            <w:hideMark/>
          </w:tcPr>
          <w:p w14:paraId="4A440C28" w14:textId="6B3161A9" w:rsidR="0011151B" w:rsidRDefault="0011151B" w:rsidP="0011151B">
            <w:pPr>
              <w:jc w:val="right"/>
              <w:rPr>
                <w:ins w:id="1212" w:author="pschmidt" w:date="2018-02-06T12:55:00Z"/>
                <w:sz w:val="20"/>
                <w:szCs w:val="20"/>
              </w:rPr>
            </w:pPr>
            <w:ins w:id="1213" w:author="pschmidt" w:date="2018-02-06T12:55:00Z">
              <w:r>
                <w:rPr>
                  <w:rFonts w:ascii="Calibri" w:hAnsi="Calibri"/>
                  <w:color w:val="000000"/>
                  <w:sz w:val="22"/>
                  <w:szCs w:val="22"/>
                </w:rPr>
                <w:t>-0.00052</w:t>
              </w:r>
            </w:ins>
          </w:p>
        </w:tc>
        <w:tc>
          <w:tcPr>
            <w:tcW w:w="1200" w:type="dxa"/>
            <w:shd w:val="clear" w:color="auto" w:fill="auto"/>
            <w:noWrap/>
            <w:vAlign w:val="bottom"/>
            <w:hideMark/>
          </w:tcPr>
          <w:p w14:paraId="2F933DE3" w14:textId="2C7BFE66" w:rsidR="0011151B" w:rsidRDefault="0011151B" w:rsidP="0011151B">
            <w:pPr>
              <w:jc w:val="right"/>
              <w:rPr>
                <w:ins w:id="1214" w:author="pschmidt" w:date="2018-02-06T12:55:00Z"/>
                <w:rFonts w:ascii="Calibri" w:hAnsi="Calibri"/>
                <w:color w:val="000000"/>
                <w:sz w:val="22"/>
                <w:szCs w:val="22"/>
              </w:rPr>
            </w:pPr>
            <w:ins w:id="1215" w:author="pschmidt" w:date="2018-02-06T12:55:00Z">
              <w:r>
                <w:rPr>
                  <w:rFonts w:ascii="Calibri" w:hAnsi="Calibri"/>
                  <w:color w:val="000000"/>
                  <w:sz w:val="22"/>
                  <w:szCs w:val="22"/>
                </w:rPr>
                <w:t>-0.0041</w:t>
              </w:r>
            </w:ins>
            <w:ins w:id="1216"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3EBA01C2" w14:textId="62458E77" w:rsidR="0011151B" w:rsidRDefault="0011151B" w:rsidP="0011151B">
            <w:pPr>
              <w:jc w:val="right"/>
              <w:rPr>
                <w:ins w:id="1217" w:author="pschmidt" w:date="2018-02-06T12:55:00Z"/>
                <w:rFonts w:ascii="Calibri" w:hAnsi="Calibri"/>
                <w:color w:val="000000"/>
                <w:sz w:val="22"/>
                <w:szCs w:val="22"/>
              </w:rPr>
            </w:pPr>
            <w:ins w:id="1218" w:author="pschmidt" w:date="2018-02-06T12:55:00Z">
              <w:r>
                <w:rPr>
                  <w:rFonts w:ascii="Calibri" w:hAnsi="Calibri"/>
                  <w:color w:val="000000"/>
                  <w:sz w:val="22"/>
                  <w:szCs w:val="22"/>
                </w:rPr>
                <w:t>-0.00049</w:t>
              </w:r>
            </w:ins>
          </w:p>
        </w:tc>
        <w:tc>
          <w:tcPr>
            <w:tcW w:w="1200" w:type="dxa"/>
            <w:shd w:val="clear" w:color="auto" w:fill="auto"/>
            <w:noWrap/>
            <w:vAlign w:val="bottom"/>
            <w:hideMark/>
          </w:tcPr>
          <w:p w14:paraId="00E25695" w14:textId="7BE02453" w:rsidR="0011151B" w:rsidRDefault="0011151B" w:rsidP="0011151B">
            <w:pPr>
              <w:jc w:val="right"/>
              <w:rPr>
                <w:ins w:id="1219" w:author="pschmidt" w:date="2018-02-06T12:55:00Z"/>
                <w:rFonts w:ascii="Calibri" w:hAnsi="Calibri"/>
                <w:color w:val="000000"/>
                <w:sz w:val="22"/>
                <w:szCs w:val="22"/>
              </w:rPr>
            </w:pPr>
            <w:ins w:id="1220" w:author="pschmidt" w:date="2018-02-06T12:55:00Z">
              <w:r>
                <w:rPr>
                  <w:rFonts w:ascii="Calibri" w:hAnsi="Calibri"/>
                  <w:color w:val="000000"/>
                  <w:sz w:val="22"/>
                  <w:szCs w:val="22"/>
                </w:rPr>
                <w:t>0.00884</w:t>
              </w:r>
            </w:ins>
          </w:p>
        </w:tc>
        <w:tc>
          <w:tcPr>
            <w:tcW w:w="1200" w:type="dxa"/>
            <w:shd w:val="clear" w:color="auto" w:fill="auto"/>
            <w:noWrap/>
            <w:vAlign w:val="bottom"/>
            <w:hideMark/>
          </w:tcPr>
          <w:p w14:paraId="06204336" w14:textId="4FFC11AC" w:rsidR="0011151B" w:rsidRDefault="0011151B" w:rsidP="00E47157">
            <w:pPr>
              <w:jc w:val="center"/>
              <w:rPr>
                <w:ins w:id="1221" w:author="pschmidt" w:date="2018-02-06T12:55:00Z"/>
                <w:rFonts w:ascii="Calibri" w:hAnsi="Calibri"/>
                <w:color w:val="000000"/>
                <w:sz w:val="22"/>
                <w:szCs w:val="22"/>
              </w:rPr>
            </w:pPr>
            <w:ins w:id="1222" w:author="pschmidt" w:date="2018-02-06T12:55:00Z">
              <w:r>
                <w:rPr>
                  <w:rFonts w:ascii="Calibri" w:hAnsi="Calibri"/>
                  <w:color w:val="000000"/>
                  <w:sz w:val="22"/>
                  <w:szCs w:val="22"/>
                </w:rPr>
                <w:t>TRUE</w:t>
              </w:r>
            </w:ins>
          </w:p>
        </w:tc>
        <w:tc>
          <w:tcPr>
            <w:tcW w:w="1276" w:type="dxa"/>
            <w:shd w:val="clear" w:color="auto" w:fill="auto"/>
            <w:noWrap/>
            <w:vAlign w:val="bottom"/>
            <w:hideMark/>
          </w:tcPr>
          <w:p w14:paraId="1EBF211F" w14:textId="49015332" w:rsidR="0011151B" w:rsidRDefault="0011151B" w:rsidP="0011151B">
            <w:pPr>
              <w:jc w:val="right"/>
              <w:rPr>
                <w:ins w:id="1223" w:author="pschmidt" w:date="2018-02-06T12:55:00Z"/>
                <w:rFonts w:ascii="Calibri" w:hAnsi="Calibri"/>
                <w:color w:val="000000"/>
                <w:sz w:val="22"/>
                <w:szCs w:val="22"/>
              </w:rPr>
            </w:pPr>
            <w:ins w:id="1224" w:author="pschmidt" w:date="2018-02-06T12:55:00Z">
              <w:r>
                <w:rPr>
                  <w:rFonts w:ascii="Calibri" w:hAnsi="Calibri"/>
                  <w:color w:val="000000"/>
                  <w:sz w:val="22"/>
                  <w:szCs w:val="22"/>
                </w:rPr>
                <w:t>2790.02624</w:t>
              </w:r>
            </w:ins>
          </w:p>
        </w:tc>
      </w:tr>
      <w:tr w:rsidR="0011151B" w14:paraId="74DD04D9" w14:textId="77777777" w:rsidTr="0011151B">
        <w:trPr>
          <w:trHeight w:val="300"/>
          <w:ins w:id="1225" w:author="pschmidt" w:date="2018-02-06T12:55:00Z"/>
        </w:trPr>
        <w:tc>
          <w:tcPr>
            <w:tcW w:w="1200" w:type="dxa"/>
            <w:shd w:val="clear" w:color="auto" w:fill="auto"/>
            <w:noWrap/>
            <w:vAlign w:val="bottom"/>
            <w:hideMark/>
          </w:tcPr>
          <w:p w14:paraId="661FB748" w14:textId="7ADC486D" w:rsidR="0011151B" w:rsidRDefault="0011151B" w:rsidP="0011151B">
            <w:pPr>
              <w:jc w:val="right"/>
              <w:rPr>
                <w:ins w:id="1226" w:author="pschmidt" w:date="2018-02-06T12:55:00Z"/>
                <w:rFonts w:ascii="Calibri" w:hAnsi="Calibri"/>
                <w:color w:val="000000"/>
                <w:sz w:val="22"/>
                <w:szCs w:val="22"/>
              </w:rPr>
            </w:pPr>
            <w:ins w:id="1227" w:author="pschmidt" w:date="2018-02-06T12:55:00Z">
              <w:r>
                <w:rPr>
                  <w:rFonts w:ascii="Calibri" w:hAnsi="Calibri"/>
                  <w:color w:val="000000"/>
                  <w:sz w:val="22"/>
                  <w:szCs w:val="22"/>
                </w:rPr>
                <w:t>0.001</w:t>
              </w:r>
            </w:ins>
            <w:ins w:id="1228" w:author="pschmidt" w:date="2018-02-06T12:57:00Z">
              <w:r w:rsidR="00A26243">
                <w:rPr>
                  <w:rFonts w:ascii="Calibri" w:hAnsi="Calibri"/>
                  <w:color w:val="000000"/>
                  <w:sz w:val="22"/>
                  <w:szCs w:val="22"/>
                </w:rPr>
                <w:t>00</w:t>
              </w:r>
            </w:ins>
          </w:p>
        </w:tc>
        <w:tc>
          <w:tcPr>
            <w:tcW w:w="1200" w:type="dxa"/>
            <w:shd w:val="clear" w:color="auto" w:fill="auto"/>
            <w:noWrap/>
            <w:vAlign w:val="bottom"/>
            <w:hideMark/>
          </w:tcPr>
          <w:p w14:paraId="69C7210E" w14:textId="0F27F73C" w:rsidR="0011151B" w:rsidRDefault="0011151B" w:rsidP="0011151B">
            <w:pPr>
              <w:jc w:val="right"/>
              <w:rPr>
                <w:ins w:id="1229" w:author="pschmidt" w:date="2018-02-06T12:55:00Z"/>
                <w:rFonts w:ascii="Calibri" w:hAnsi="Calibri"/>
                <w:color w:val="000000"/>
                <w:sz w:val="22"/>
                <w:szCs w:val="22"/>
              </w:rPr>
            </w:pPr>
            <w:ins w:id="1230" w:author="pschmidt" w:date="2018-02-06T12:55:00Z">
              <w:r>
                <w:rPr>
                  <w:rFonts w:ascii="Calibri" w:hAnsi="Calibri"/>
                  <w:color w:val="000000"/>
                  <w:sz w:val="22"/>
                  <w:szCs w:val="22"/>
                </w:rPr>
                <w:t>-0.00057</w:t>
              </w:r>
            </w:ins>
          </w:p>
        </w:tc>
        <w:tc>
          <w:tcPr>
            <w:tcW w:w="1200" w:type="dxa"/>
            <w:shd w:val="clear" w:color="auto" w:fill="auto"/>
            <w:noWrap/>
            <w:vAlign w:val="bottom"/>
            <w:hideMark/>
          </w:tcPr>
          <w:p w14:paraId="174BFACB" w14:textId="0B446A54" w:rsidR="0011151B" w:rsidRDefault="0011151B" w:rsidP="0011151B">
            <w:pPr>
              <w:jc w:val="right"/>
              <w:rPr>
                <w:ins w:id="1231" w:author="pschmidt" w:date="2018-02-06T12:55:00Z"/>
                <w:rFonts w:ascii="Calibri" w:hAnsi="Calibri"/>
                <w:color w:val="000000"/>
                <w:sz w:val="22"/>
                <w:szCs w:val="22"/>
              </w:rPr>
            </w:pPr>
            <w:ins w:id="1232" w:author="pschmidt" w:date="2018-02-06T12:55:00Z">
              <w:r>
                <w:rPr>
                  <w:rFonts w:ascii="Calibri" w:hAnsi="Calibri"/>
                  <w:color w:val="000000"/>
                  <w:sz w:val="22"/>
                  <w:szCs w:val="22"/>
                </w:rPr>
                <w:t>-0.00374</w:t>
              </w:r>
            </w:ins>
          </w:p>
        </w:tc>
        <w:tc>
          <w:tcPr>
            <w:tcW w:w="1200" w:type="dxa"/>
            <w:shd w:val="clear" w:color="auto" w:fill="auto"/>
            <w:noWrap/>
            <w:vAlign w:val="bottom"/>
            <w:hideMark/>
          </w:tcPr>
          <w:p w14:paraId="58E0F604" w14:textId="5AAFCE76" w:rsidR="0011151B" w:rsidRDefault="0011151B" w:rsidP="0011151B">
            <w:pPr>
              <w:jc w:val="right"/>
              <w:rPr>
                <w:ins w:id="1233" w:author="pschmidt" w:date="2018-02-06T12:55:00Z"/>
                <w:sz w:val="20"/>
                <w:szCs w:val="20"/>
              </w:rPr>
            </w:pPr>
            <w:ins w:id="1234" w:author="pschmidt" w:date="2018-02-06T12:55:00Z">
              <w:r>
                <w:rPr>
                  <w:rFonts w:ascii="Calibri" w:hAnsi="Calibri"/>
                  <w:color w:val="000000"/>
                  <w:sz w:val="22"/>
                  <w:szCs w:val="22"/>
                </w:rPr>
                <w:t>0.00022</w:t>
              </w:r>
            </w:ins>
          </w:p>
        </w:tc>
        <w:tc>
          <w:tcPr>
            <w:tcW w:w="1200" w:type="dxa"/>
            <w:shd w:val="clear" w:color="auto" w:fill="auto"/>
            <w:noWrap/>
            <w:vAlign w:val="bottom"/>
            <w:hideMark/>
          </w:tcPr>
          <w:p w14:paraId="494AE11A" w14:textId="77777777" w:rsidR="0011151B" w:rsidRDefault="0011151B" w:rsidP="0011151B">
            <w:pPr>
              <w:jc w:val="right"/>
              <w:rPr>
                <w:ins w:id="1235" w:author="pschmidt" w:date="2018-02-06T12:55:00Z"/>
                <w:sz w:val="20"/>
                <w:szCs w:val="20"/>
              </w:rPr>
            </w:pPr>
          </w:p>
        </w:tc>
        <w:tc>
          <w:tcPr>
            <w:tcW w:w="1200" w:type="dxa"/>
            <w:shd w:val="clear" w:color="auto" w:fill="auto"/>
            <w:noWrap/>
            <w:vAlign w:val="bottom"/>
            <w:hideMark/>
          </w:tcPr>
          <w:p w14:paraId="58AA80A1" w14:textId="330BE3B2" w:rsidR="0011151B" w:rsidRDefault="0011151B" w:rsidP="00E47157">
            <w:pPr>
              <w:jc w:val="center"/>
              <w:rPr>
                <w:ins w:id="1236" w:author="pschmidt" w:date="2018-02-06T12:55:00Z"/>
                <w:rFonts w:ascii="Calibri" w:hAnsi="Calibri"/>
                <w:color w:val="000000"/>
                <w:sz w:val="22"/>
                <w:szCs w:val="22"/>
              </w:rPr>
            </w:pPr>
            <w:ins w:id="1237" w:author="pschmidt" w:date="2018-02-06T12:55:00Z">
              <w:r>
                <w:rPr>
                  <w:rFonts w:ascii="Calibri" w:hAnsi="Calibri"/>
                  <w:color w:val="000000"/>
                  <w:sz w:val="22"/>
                  <w:szCs w:val="22"/>
                </w:rPr>
                <w:t>TRUE</w:t>
              </w:r>
            </w:ins>
          </w:p>
        </w:tc>
        <w:tc>
          <w:tcPr>
            <w:tcW w:w="1276" w:type="dxa"/>
            <w:shd w:val="clear" w:color="auto" w:fill="auto"/>
            <w:noWrap/>
            <w:vAlign w:val="bottom"/>
            <w:hideMark/>
          </w:tcPr>
          <w:p w14:paraId="201586B1" w14:textId="0E68CE3F" w:rsidR="0011151B" w:rsidRDefault="0011151B" w:rsidP="0011151B">
            <w:pPr>
              <w:jc w:val="right"/>
              <w:rPr>
                <w:ins w:id="1238" w:author="pschmidt" w:date="2018-02-06T12:55:00Z"/>
                <w:rFonts w:ascii="Calibri" w:hAnsi="Calibri"/>
                <w:color w:val="000000"/>
                <w:sz w:val="22"/>
                <w:szCs w:val="22"/>
              </w:rPr>
            </w:pPr>
            <w:ins w:id="1239" w:author="pschmidt" w:date="2018-02-06T12:55:00Z">
              <w:r>
                <w:rPr>
                  <w:rFonts w:ascii="Calibri" w:hAnsi="Calibri"/>
                  <w:color w:val="000000"/>
                  <w:sz w:val="22"/>
                  <w:szCs w:val="22"/>
                </w:rPr>
                <w:t>2790.03725</w:t>
              </w:r>
            </w:ins>
          </w:p>
        </w:tc>
      </w:tr>
      <w:tr w:rsidR="0011151B" w14:paraId="60AD3A71" w14:textId="77777777" w:rsidTr="0011151B">
        <w:trPr>
          <w:trHeight w:val="300"/>
          <w:ins w:id="1240" w:author="pschmidt" w:date="2018-02-06T12:55:00Z"/>
        </w:trPr>
        <w:tc>
          <w:tcPr>
            <w:tcW w:w="1200" w:type="dxa"/>
            <w:shd w:val="clear" w:color="auto" w:fill="auto"/>
            <w:noWrap/>
            <w:vAlign w:val="bottom"/>
            <w:hideMark/>
          </w:tcPr>
          <w:p w14:paraId="5E0FDCC9" w14:textId="65BCF710" w:rsidR="0011151B" w:rsidRDefault="0011151B" w:rsidP="0011151B">
            <w:pPr>
              <w:jc w:val="right"/>
              <w:rPr>
                <w:ins w:id="1241" w:author="pschmidt" w:date="2018-02-06T12:55:00Z"/>
                <w:rFonts w:ascii="Calibri" w:hAnsi="Calibri"/>
                <w:color w:val="000000"/>
                <w:sz w:val="22"/>
                <w:szCs w:val="22"/>
              </w:rPr>
            </w:pPr>
          </w:p>
        </w:tc>
        <w:tc>
          <w:tcPr>
            <w:tcW w:w="1200" w:type="dxa"/>
            <w:shd w:val="clear" w:color="auto" w:fill="auto"/>
            <w:noWrap/>
            <w:vAlign w:val="bottom"/>
            <w:hideMark/>
          </w:tcPr>
          <w:p w14:paraId="2195F0D9" w14:textId="645495B4" w:rsidR="0011151B" w:rsidRDefault="0011151B" w:rsidP="0011151B">
            <w:pPr>
              <w:jc w:val="right"/>
              <w:rPr>
                <w:ins w:id="1242" w:author="pschmidt" w:date="2018-02-06T12:55:00Z"/>
                <w:rFonts w:ascii="Calibri" w:hAnsi="Calibri"/>
                <w:color w:val="000000"/>
                <w:sz w:val="22"/>
                <w:szCs w:val="22"/>
              </w:rPr>
            </w:pPr>
            <w:ins w:id="1243" w:author="pschmidt" w:date="2018-02-06T12:55:00Z">
              <w:r>
                <w:rPr>
                  <w:rFonts w:ascii="Calibri" w:hAnsi="Calibri"/>
                  <w:color w:val="000000"/>
                  <w:sz w:val="22"/>
                  <w:szCs w:val="22"/>
                </w:rPr>
                <w:t>-0.00177</w:t>
              </w:r>
            </w:ins>
          </w:p>
        </w:tc>
        <w:tc>
          <w:tcPr>
            <w:tcW w:w="1200" w:type="dxa"/>
            <w:shd w:val="clear" w:color="auto" w:fill="auto"/>
            <w:noWrap/>
            <w:vAlign w:val="bottom"/>
            <w:hideMark/>
          </w:tcPr>
          <w:p w14:paraId="104588E8" w14:textId="1BFFFE7F" w:rsidR="0011151B" w:rsidRDefault="0011151B" w:rsidP="0011151B">
            <w:pPr>
              <w:jc w:val="right"/>
              <w:rPr>
                <w:ins w:id="1244" w:author="pschmidt" w:date="2018-02-06T12:55:00Z"/>
                <w:rFonts w:ascii="Calibri" w:hAnsi="Calibri"/>
                <w:color w:val="000000"/>
                <w:sz w:val="22"/>
                <w:szCs w:val="22"/>
              </w:rPr>
            </w:pPr>
          </w:p>
        </w:tc>
        <w:tc>
          <w:tcPr>
            <w:tcW w:w="1200" w:type="dxa"/>
            <w:shd w:val="clear" w:color="auto" w:fill="auto"/>
            <w:noWrap/>
            <w:vAlign w:val="bottom"/>
            <w:hideMark/>
          </w:tcPr>
          <w:p w14:paraId="56A1D81D" w14:textId="46D31B63" w:rsidR="0011151B" w:rsidRDefault="0011151B" w:rsidP="0011151B">
            <w:pPr>
              <w:jc w:val="right"/>
              <w:rPr>
                <w:ins w:id="1245" w:author="pschmidt" w:date="2018-02-06T12:55:00Z"/>
                <w:rFonts w:ascii="Calibri" w:hAnsi="Calibri"/>
                <w:color w:val="000000"/>
                <w:sz w:val="22"/>
                <w:szCs w:val="22"/>
              </w:rPr>
            </w:pPr>
          </w:p>
        </w:tc>
        <w:tc>
          <w:tcPr>
            <w:tcW w:w="1200" w:type="dxa"/>
            <w:shd w:val="clear" w:color="auto" w:fill="auto"/>
            <w:noWrap/>
            <w:vAlign w:val="bottom"/>
            <w:hideMark/>
          </w:tcPr>
          <w:p w14:paraId="19ECB458" w14:textId="77777777" w:rsidR="0011151B" w:rsidRDefault="0011151B" w:rsidP="0011151B">
            <w:pPr>
              <w:jc w:val="right"/>
              <w:rPr>
                <w:ins w:id="1246" w:author="pschmidt" w:date="2018-02-06T12:55:00Z"/>
                <w:rFonts w:ascii="Calibri" w:hAnsi="Calibri"/>
                <w:color w:val="000000"/>
                <w:sz w:val="22"/>
                <w:szCs w:val="22"/>
              </w:rPr>
            </w:pPr>
          </w:p>
        </w:tc>
        <w:tc>
          <w:tcPr>
            <w:tcW w:w="1200" w:type="dxa"/>
            <w:shd w:val="clear" w:color="auto" w:fill="auto"/>
            <w:noWrap/>
            <w:vAlign w:val="bottom"/>
            <w:hideMark/>
          </w:tcPr>
          <w:p w14:paraId="28CF4559" w14:textId="2D730488" w:rsidR="0011151B" w:rsidRDefault="0011151B" w:rsidP="00E47157">
            <w:pPr>
              <w:jc w:val="center"/>
              <w:rPr>
                <w:ins w:id="1247" w:author="pschmidt" w:date="2018-02-06T12:55:00Z"/>
                <w:rFonts w:ascii="Calibri" w:hAnsi="Calibri"/>
                <w:color w:val="000000"/>
                <w:sz w:val="22"/>
                <w:szCs w:val="22"/>
              </w:rPr>
            </w:pPr>
            <w:ins w:id="1248" w:author="pschmidt" w:date="2018-02-06T12:55:00Z">
              <w:r>
                <w:rPr>
                  <w:rFonts w:ascii="Calibri" w:hAnsi="Calibri"/>
                  <w:color w:val="000000"/>
                  <w:sz w:val="22"/>
                  <w:szCs w:val="22"/>
                </w:rPr>
                <w:t>TRUE</w:t>
              </w:r>
            </w:ins>
          </w:p>
        </w:tc>
        <w:tc>
          <w:tcPr>
            <w:tcW w:w="1276" w:type="dxa"/>
            <w:shd w:val="clear" w:color="auto" w:fill="auto"/>
            <w:noWrap/>
            <w:vAlign w:val="bottom"/>
            <w:hideMark/>
          </w:tcPr>
          <w:p w14:paraId="32A435B5" w14:textId="7A8031CE" w:rsidR="0011151B" w:rsidRDefault="0011151B" w:rsidP="0011151B">
            <w:pPr>
              <w:jc w:val="right"/>
              <w:rPr>
                <w:ins w:id="1249" w:author="pschmidt" w:date="2018-02-06T12:55:00Z"/>
                <w:rFonts w:ascii="Calibri" w:hAnsi="Calibri"/>
                <w:color w:val="000000"/>
                <w:sz w:val="22"/>
                <w:szCs w:val="22"/>
              </w:rPr>
            </w:pPr>
            <w:ins w:id="1250" w:author="pschmidt" w:date="2018-02-06T12:55:00Z">
              <w:r>
                <w:rPr>
                  <w:rFonts w:ascii="Calibri" w:hAnsi="Calibri"/>
                  <w:color w:val="000000"/>
                  <w:sz w:val="22"/>
                  <w:szCs w:val="22"/>
                </w:rPr>
                <w:t>2794.80996</w:t>
              </w:r>
            </w:ins>
          </w:p>
        </w:tc>
      </w:tr>
      <w:tr w:rsidR="0011151B" w14:paraId="4CDE7CE6" w14:textId="77777777" w:rsidTr="0011151B">
        <w:trPr>
          <w:trHeight w:val="300"/>
          <w:ins w:id="1251" w:author="pschmidt" w:date="2018-02-06T12:55:00Z"/>
        </w:trPr>
        <w:tc>
          <w:tcPr>
            <w:tcW w:w="1200" w:type="dxa"/>
            <w:shd w:val="clear" w:color="auto" w:fill="auto"/>
            <w:noWrap/>
            <w:vAlign w:val="bottom"/>
            <w:hideMark/>
          </w:tcPr>
          <w:p w14:paraId="70A7EB26" w14:textId="2303A72C" w:rsidR="0011151B" w:rsidRDefault="0011151B" w:rsidP="0011151B">
            <w:pPr>
              <w:jc w:val="right"/>
              <w:rPr>
                <w:ins w:id="1252" w:author="pschmidt" w:date="2018-02-06T12:55:00Z"/>
                <w:rFonts w:ascii="Calibri" w:hAnsi="Calibri"/>
                <w:color w:val="000000"/>
                <w:sz w:val="22"/>
                <w:szCs w:val="22"/>
              </w:rPr>
            </w:pPr>
            <w:ins w:id="1253" w:author="pschmidt" w:date="2018-02-06T12:55:00Z">
              <w:r>
                <w:rPr>
                  <w:rFonts w:ascii="Calibri" w:hAnsi="Calibri"/>
                  <w:color w:val="000000"/>
                  <w:sz w:val="22"/>
                  <w:szCs w:val="22"/>
                </w:rPr>
                <w:t>0.00114</w:t>
              </w:r>
            </w:ins>
          </w:p>
        </w:tc>
        <w:tc>
          <w:tcPr>
            <w:tcW w:w="1200" w:type="dxa"/>
            <w:shd w:val="clear" w:color="auto" w:fill="auto"/>
            <w:noWrap/>
            <w:vAlign w:val="bottom"/>
            <w:hideMark/>
          </w:tcPr>
          <w:p w14:paraId="74F4F26F" w14:textId="1754DF94" w:rsidR="0011151B" w:rsidRDefault="0011151B" w:rsidP="0011151B">
            <w:pPr>
              <w:jc w:val="right"/>
              <w:rPr>
                <w:ins w:id="1254" w:author="pschmidt" w:date="2018-02-06T12:55:00Z"/>
                <w:rFonts w:ascii="Calibri" w:hAnsi="Calibri"/>
                <w:color w:val="000000"/>
                <w:sz w:val="22"/>
                <w:szCs w:val="22"/>
              </w:rPr>
            </w:pPr>
            <w:ins w:id="1255" w:author="pschmidt" w:date="2018-02-06T12:55:00Z">
              <w:r>
                <w:rPr>
                  <w:rFonts w:ascii="Calibri" w:hAnsi="Calibri"/>
                  <w:color w:val="000000"/>
                  <w:sz w:val="22"/>
                  <w:szCs w:val="22"/>
                </w:rPr>
                <w:t>-0.00176</w:t>
              </w:r>
            </w:ins>
          </w:p>
        </w:tc>
        <w:tc>
          <w:tcPr>
            <w:tcW w:w="1200" w:type="dxa"/>
            <w:shd w:val="clear" w:color="auto" w:fill="auto"/>
            <w:noWrap/>
            <w:vAlign w:val="bottom"/>
            <w:hideMark/>
          </w:tcPr>
          <w:p w14:paraId="7405803C" w14:textId="2E11DE66" w:rsidR="0011151B" w:rsidRDefault="0011151B" w:rsidP="0011151B">
            <w:pPr>
              <w:jc w:val="right"/>
              <w:rPr>
                <w:ins w:id="1256" w:author="pschmidt" w:date="2018-02-06T12:55:00Z"/>
                <w:rFonts w:ascii="Calibri" w:hAnsi="Calibri"/>
                <w:color w:val="000000"/>
                <w:sz w:val="22"/>
                <w:szCs w:val="22"/>
              </w:rPr>
            </w:pPr>
          </w:p>
        </w:tc>
        <w:tc>
          <w:tcPr>
            <w:tcW w:w="1200" w:type="dxa"/>
            <w:shd w:val="clear" w:color="auto" w:fill="auto"/>
            <w:noWrap/>
            <w:vAlign w:val="bottom"/>
            <w:hideMark/>
          </w:tcPr>
          <w:p w14:paraId="12157E01" w14:textId="77777777" w:rsidR="0011151B" w:rsidRDefault="0011151B" w:rsidP="0011151B">
            <w:pPr>
              <w:jc w:val="right"/>
              <w:rPr>
                <w:ins w:id="1257" w:author="pschmidt" w:date="2018-02-06T12:55:00Z"/>
                <w:rFonts w:ascii="Calibri" w:hAnsi="Calibri"/>
                <w:color w:val="000000"/>
                <w:sz w:val="22"/>
                <w:szCs w:val="22"/>
              </w:rPr>
            </w:pPr>
          </w:p>
        </w:tc>
        <w:tc>
          <w:tcPr>
            <w:tcW w:w="1200" w:type="dxa"/>
            <w:shd w:val="clear" w:color="auto" w:fill="auto"/>
            <w:noWrap/>
            <w:vAlign w:val="bottom"/>
            <w:hideMark/>
          </w:tcPr>
          <w:p w14:paraId="5D8F97BF" w14:textId="77777777" w:rsidR="0011151B" w:rsidRDefault="0011151B" w:rsidP="0011151B">
            <w:pPr>
              <w:jc w:val="right"/>
              <w:rPr>
                <w:ins w:id="1258" w:author="pschmidt" w:date="2018-02-06T12:55:00Z"/>
                <w:sz w:val="20"/>
                <w:szCs w:val="20"/>
              </w:rPr>
            </w:pPr>
          </w:p>
        </w:tc>
        <w:tc>
          <w:tcPr>
            <w:tcW w:w="1200" w:type="dxa"/>
            <w:shd w:val="clear" w:color="auto" w:fill="auto"/>
            <w:noWrap/>
            <w:vAlign w:val="bottom"/>
            <w:hideMark/>
          </w:tcPr>
          <w:p w14:paraId="68BD5ABE" w14:textId="1E304416" w:rsidR="0011151B" w:rsidRDefault="0011151B" w:rsidP="00E47157">
            <w:pPr>
              <w:jc w:val="center"/>
              <w:rPr>
                <w:ins w:id="1259" w:author="pschmidt" w:date="2018-02-06T12:55:00Z"/>
                <w:rFonts w:ascii="Calibri" w:hAnsi="Calibri"/>
                <w:color w:val="000000"/>
                <w:sz w:val="22"/>
                <w:szCs w:val="22"/>
              </w:rPr>
            </w:pPr>
            <w:ins w:id="1260" w:author="pschmidt" w:date="2018-02-06T12:55:00Z">
              <w:r>
                <w:rPr>
                  <w:rFonts w:ascii="Calibri" w:hAnsi="Calibri"/>
                  <w:color w:val="000000"/>
                  <w:sz w:val="22"/>
                  <w:szCs w:val="22"/>
                </w:rPr>
                <w:t>TRUE</w:t>
              </w:r>
            </w:ins>
          </w:p>
        </w:tc>
        <w:tc>
          <w:tcPr>
            <w:tcW w:w="1276" w:type="dxa"/>
            <w:shd w:val="clear" w:color="auto" w:fill="auto"/>
            <w:noWrap/>
            <w:vAlign w:val="bottom"/>
            <w:hideMark/>
          </w:tcPr>
          <w:p w14:paraId="434F1B7E" w14:textId="66CBD197" w:rsidR="0011151B" w:rsidRDefault="0011151B" w:rsidP="0011151B">
            <w:pPr>
              <w:jc w:val="right"/>
              <w:rPr>
                <w:ins w:id="1261" w:author="pschmidt" w:date="2018-02-06T12:55:00Z"/>
                <w:rFonts w:ascii="Calibri" w:hAnsi="Calibri"/>
                <w:color w:val="000000"/>
                <w:sz w:val="22"/>
                <w:szCs w:val="22"/>
              </w:rPr>
            </w:pPr>
            <w:ins w:id="1262" w:author="pschmidt" w:date="2018-02-06T12:55:00Z">
              <w:r>
                <w:rPr>
                  <w:rFonts w:ascii="Calibri" w:hAnsi="Calibri"/>
                  <w:color w:val="000000"/>
                  <w:sz w:val="22"/>
                  <w:szCs w:val="22"/>
                </w:rPr>
                <w:t>2795.56991</w:t>
              </w:r>
            </w:ins>
          </w:p>
        </w:tc>
      </w:tr>
      <w:tr w:rsidR="0011151B" w14:paraId="54212429" w14:textId="77777777" w:rsidTr="0011151B">
        <w:trPr>
          <w:trHeight w:val="300"/>
          <w:ins w:id="1263" w:author="pschmidt" w:date="2018-02-06T12:55:00Z"/>
        </w:trPr>
        <w:tc>
          <w:tcPr>
            <w:tcW w:w="1200" w:type="dxa"/>
            <w:shd w:val="clear" w:color="auto" w:fill="auto"/>
            <w:noWrap/>
            <w:vAlign w:val="bottom"/>
            <w:hideMark/>
          </w:tcPr>
          <w:p w14:paraId="0E6A7261" w14:textId="34347675" w:rsidR="0011151B" w:rsidRDefault="0011151B" w:rsidP="0011151B">
            <w:pPr>
              <w:jc w:val="right"/>
              <w:rPr>
                <w:ins w:id="1264" w:author="pschmidt" w:date="2018-02-06T12:55:00Z"/>
                <w:rFonts w:ascii="Calibri" w:hAnsi="Calibri"/>
                <w:color w:val="000000"/>
                <w:sz w:val="22"/>
                <w:szCs w:val="22"/>
              </w:rPr>
            </w:pPr>
          </w:p>
        </w:tc>
        <w:tc>
          <w:tcPr>
            <w:tcW w:w="1200" w:type="dxa"/>
            <w:shd w:val="clear" w:color="auto" w:fill="auto"/>
            <w:noWrap/>
            <w:vAlign w:val="bottom"/>
            <w:hideMark/>
          </w:tcPr>
          <w:p w14:paraId="24B29927" w14:textId="5BB12FDB" w:rsidR="0011151B" w:rsidRDefault="0011151B" w:rsidP="0011151B">
            <w:pPr>
              <w:jc w:val="right"/>
              <w:rPr>
                <w:ins w:id="1265" w:author="pschmidt" w:date="2018-02-06T12:55:00Z"/>
                <w:rFonts w:ascii="Calibri" w:hAnsi="Calibri"/>
                <w:color w:val="000000"/>
                <w:sz w:val="22"/>
                <w:szCs w:val="22"/>
              </w:rPr>
            </w:pPr>
            <w:ins w:id="1266" w:author="pschmidt" w:date="2018-02-06T12:55:00Z">
              <w:r>
                <w:rPr>
                  <w:rFonts w:ascii="Calibri" w:hAnsi="Calibri"/>
                  <w:color w:val="000000"/>
                  <w:sz w:val="22"/>
                  <w:szCs w:val="22"/>
                </w:rPr>
                <w:t>-0.00184</w:t>
              </w:r>
            </w:ins>
          </w:p>
        </w:tc>
        <w:tc>
          <w:tcPr>
            <w:tcW w:w="1200" w:type="dxa"/>
            <w:shd w:val="clear" w:color="auto" w:fill="auto"/>
            <w:noWrap/>
            <w:vAlign w:val="bottom"/>
            <w:hideMark/>
          </w:tcPr>
          <w:p w14:paraId="72AA438F" w14:textId="3785DE18" w:rsidR="0011151B" w:rsidRDefault="0011151B" w:rsidP="0011151B">
            <w:pPr>
              <w:jc w:val="right"/>
              <w:rPr>
                <w:ins w:id="1267" w:author="pschmidt" w:date="2018-02-06T12:55:00Z"/>
                <w:rFonts w:ascii="Calibri" w:hAnsi="Calibri"/>
                <w:color w:val="000000"/>
                <w:sz w:val="22"/>
                <w:szCs w:val="22"/>
              </w:rPr>
            </w:pPr>
          </w:p>
        </w:tc>
        <w:tc>
          <w:tcPr>
            <w:tcW w:w="1200" w:type="dxa"/>
            <w:shd w:val="clear" w:color="auto" w:fill="auto"/>
            <w:noWrap/>
            <w:vAlign w:val="bottom"/>
            <w:hideMark/>
          </w:tcPr>
          <w:p w14:paraId="08EEAF5A" w14:textId="77777777" w:rsidR="0011151B" w:rsidRDefault="0011151B" w:rsidP="0011151B">
            <w:pPr>
              <w:jc w:val="right"/>
              <w:rPr>
                <w:ins w:id="1268" w:author="pschmidt" w:date="2018-02-06T12:55:00Z"/>
                <w:rFonts w:ascii="Calibri" w:hAnsi="Calibri"/>
                <w:color w:val="000000"/>
                <w:sz w:val="22"/>
                <w:szCs w:val="22"/>
              </w:rPr>
            </w:pPr>
          </w:p>
        </w:tc>
        <w:tc>
          <w:tcPr>
            <w:tcW w:w="1200" w:type="dxa"/>
            <w:shd w:val="clear" w:color="auto" w:fill="auto"/>
            <w:noWrap/>
            <w:vAlign w:val="bottom"/>
            <w:hideMark/>
          </w:tcPr>
          <w:p w14:paraId="47C9C079" w14:textId="6DDB50B5" w:rsidR="0011151B" w:rsidRDefault="0011151B" w:rsidP="0011151B">
            <w:pPr>
              <w:jc w:val="right"/>
              <w:rPr>
                <w:ins w:id="1269" w:author="pschmidt" w:date="2018-02-06T12:55:00Z"/>
                <w:rFonts w:ascii="Calibri" w:hAnsi="Calibri"/>
                <w:color w:val="000000"/>
                <w:sz w:val="22"/>
                <w:szCs w:val="22"/>
              </w:rPr>
            </w:pPr>
            <w:ins w:id="1270" w:author="pschmidt" w:date="2018-02-06T12:55:00Z">
              <w:r>
                <w:rPr>
                  <w:rFonts w:ascii="Calibri" w:hAnsi="Calibri"/>
                  <w:color w:val="000000"/>
                  <w:sz w:val="22"/>
                  <w:szCs w:val="22"/>
                </w:rPr>
                <w:t>0.00644</w:t>
              </w:r>
            </w:ins>
          </w:p>
        </w:tc>
        <w:tc>
          <w:tcPr>
            <w:tcW w:w="1200" w:type="dxa"/>
            <w:shd w:val="clear" w:color="auto" w:fill="auto"/>
            <w:noWrap/>
            <w:vAlign w:val="bottom"/>
            <w:hideMark/>
          </w:tcPr>
          <w:p w14:paraId="21E9C550" w14:textId="47A3A722" w:rsidR="0011151B" w:rsidRDefault="0011151B" w:rsidP="00E47157">
            <w:pPr>
              <w:jc w:val="center"/>
              <w:rPr>
                <w:ins w:id="1271" w:author="pschmidt" w:date="2018-02-06T12:55:00Z"/>
                <w:rFonts w:ascii="Calibri" w:hAnsi="Calibri"/>
                <w:color w:val="000000"/>
                <w:sz w:val="22"/>
                <w:szCs w:val="22"/>
              </w:rPr>
            </w:pPr>
            <w:ins w:id="1272" w:author="pschmidt" w:date="2018-02-06T12:55:00Z">
              <w:r>
                <w:rPr>
                  <w:rFonts w:ascii="Calibri" w:hAnsi="Calibri"/>
                  <w:color w:val="000000"/>
                  <w:sz w:val="22"/>
                  <w:szCs w:val="22"/>
                </w:rPr>
                <w:t>TRUE</w:t>
              </w:r>
            </w:ins>
          </w:p>
        </w:tc>
        <w:tc>
          <w:tcPr>
            <w:tcW w:w="1276" w:type="dxa"/>
            <w:shd w:val="clear" w:color="auto" w:fill="auto"/>
            <w:noWrap/>
            <w:vAlign w:val="bottom"/>
            <w:hideMark/>
          </w:tcPr>
          <w:p w14:paraId="2043625C" w14:textId="43236B6F" w:rsidR="0011151B" w:rsidRDefault="0011151B" w:rsidP="0011151B">
            <w:pPr>
              <w:jc w:val="right"/>
              <w:rPr>
                <w:ins w:id="1273" w:author="pschmidt" w:date="2018-02-06T12:55:00Z"/>
                <w:rFonts w:ascii="Calibri" w:hAnsi="Calibri"/>
                <w:color w:val="000000"/>
                <w:sz w:val="22"/>
                <w:szCs w:val="22"/>
              </w:rPr>
            </w:pPr>
            <w:ins w:id="1274" w:author="pschmidt" w:date="2018-02-06T12:55:00Z">
              <w:r>
                <w:rPr>
                  <w:rFonts w:ascii="Calibri" w:hAnsi="Calibri"/>
                  <w:color w:val="000000"/>
                  <w:sz w:val="22"/>
                  <w:szCs w:val="22"/>
                </w:rPr>
                <w:t>2795.61299</w:t>
              </w:r>
            </w:ins>
          </w:p>
        </w:tc>
      </w:tr>
      <w:tr w:rsidR="0011151B" w14:paraId="6A5D1D49" w14:textId="77777777" w:rsidTr="0011151B">
        <w:trPr>
          <w:trHeight w:val="300"/>
          <w:ins w:id="1275" w:author="pschmidt" w:date="2018-02-06T12:55:00Z"/>
        </w:trPr>
        <w:tc>
          <w:tcPr>
            <w:tcW w:w="1200" w:type="dxa"/>
            <w:shd w:val="clear" w:color="auto" w:fill="auto"/>
            <w:noWrap/>
            <w:vAlign w:val="bottom"/>
            <w:hideMark/>
          </w:tcPr>
          <w:p w14:paraId="16751057" w14:textId="0566FE4C" w:rsidR="0011151B" w:rsidRDefault="0011151B" w:rsidP="0011151B">
            <w:pPr>
              <w:jc w:val="right"/>
              <w:rPr>
                <w:ins w:id="1276" w:author="pschmidt" w:date="2018-02-06T12:55:00Z"/>
                <w:rFonts w:ascii="Calibri" w:hAnsi="Calibri"/>
                <w:color w:val="000000"/>
                <w:sz w:val="22"/>
                <w:szCs w:val="22"/>
              </w:rPr>
            </w:pPr>
            <w:ins w:id="1277" w:author="pschmidt" w:date="2018-02-06T12:55:00Z">
              <w:r>
                <w:rPr>
                  <w:rFonts w:ascii="Calibri" w:hAnsi="Calibri"/>
                  <w:color w:val="000000"/>
                  <w:sz w:val="22"/>
                  <w:szCs w:val="22"/>
                </w:rPr>
                <w:t>0.00114</w:t>
              </w:r>
            </w:ins>
          </w:p>
        </w:tc>
        <w:tc>
          <w:tcPr>
            <w:tcW w:w="1200" w:type="dxa"/>
            <w:shd w:val="clear" w:color="auto" w:fill="auto"/>
            <w:noWrap/>
            <w:vAlign w:val="bottom"/>
            <w:hideMark/>
          </w:tcPr>
          <w:p w14:paraId="24008C1C" w14:textId="510256A0" w:rsidR="0011151B" w:rsidRDefault="0011151B" w:rsidP="0011151B">
            <w:pPr>
              <w:jc w:val="right"/>
              <w:rPr>
                <w:ins w:id="1278" w:author="pschmidt" w:date="2018-02-06T12:55:00Z"/>
                <w:rFonts w:ascii="Calibri" w:hAnsi="Calibri"/>
                <w:color w:val="000000"/>
                <w:sz w:val="22"/>
                <w:szCs w:val="22"/>
              </w:rPr>
            </w:pPr>
            <w:ins w:id="1279" w:author="pschmidt" w:date="2018-02-06T12:55:00Z">
              <w:r>
                <w:rPr>
                  <w:rFonts w:ascii="Calibri" w:hAnsi="Calibri"/>
                  <w:color w:val="000000"/>
                  <w:sz w:val="22"/>
                  <w:szCs w:val="22"/>
                </w:rPr>
                <w:t>-0.00184</w:t>
              </w:r>
            </w:ins>
          </w:p>
        </w:tc>
        <w:tc>
          <w:tcPr>
            <w:tcW w:w="1200" w:type="dxa"/>
            <w:shd w:val="clear" w:color="auto" w:fill="auto"/>
            <w:noWrap/>
            <w:vAlign w:val="bottom"/>
            <w:hideMark/>
          </w:tcPr>
          <w:p w14:paraId="440BD1FB" w14:textId="77777777" w:rsidR="0011151B" w:rsidRDefault="0011151B" w:rsidP="0011151B">
            <w:pPr>
              <w:jc w:val="right"/>
              <w:rPr>
                <w:ins w:id="1280" w:author="pschmidt" w:date="2018-02-06T12:55:00Z"/>
                <w:rFonts w:ascii="Calibri" w:hAnsi="Calibri"/>
                <w:color w:val="000000"/>
                <w:sz w:val="22"/>
                <w:szCs w:val="22"/>
              </w:rPr>
            </w:pPr>
          </w:p>
        </w:tc>
        <w:tc>
          <w:tcPr>
            <w:tcW w:w="1200" w:type="dxa"/>
            <w:shd w:val="clear" w:color="auto" w:fill="auto"/>
            <w:noWrap/>
            <w:vAlign w:val="bottom"/>
            <w:hideMark/>
          </w:tcPr>
          <w:p w14:paraId="148372C9" w14:textId="77777777" w:rsidR="0011151B" w:rsidRDefault="0011151B" w:rsidP="0011151B">
            <w:pPr>
              <w:jc w:val="right"/>
              <w:rPr>
                <w:ins w:id="1281" w:author="pschmidt" w:date="2018-02-06T12:55:00Z"/>
                <w:sz w:val="20"/>
                <w:szCs w:val="20"/>
              </w:rPr>
            </w:pPr>
          </w:p>
        </w:tc>
        <w:tc>
          <w:tcPr>
            <w:tcW w:w="1200" w:type="dxa"/>
            <w:shd w:val="clear" w:color="auto" w:fill="auto"/>
            <w:noWrap/>
            <w:vAlign w:val="bottom"/>
            <w:hideMark/>
          </w:tcPr>
          <w:p w14:paraId="11D75261" w14:textId="61C22B96" w:rsidR="0011151B" w:rsidRDefault="0011151B" w:rsidP="0011151B">
            <w:pPr>
              <w:jc w:val="right"/>
              <w:rPr>
                <w:ins w:id="1282" w:author="pschmidt" w:date="2018-02-06T12:55:00Z"/>
                <w:sz w:val="20"/>
                <w:szCs w:val="20"/>
              </w:rPr>
            </w:pPr>
            <w:ins w:id="1283" w:author="pschmidt" w:date="2018-02-06T12:55:00Z">
              <w:r>
                <w:rPr>
                  <w:rFonts w:ascii="Calibri" w:hAnsi="Calibri"/>
                  <w:color w:val="000000"/>
                  <w:sz w:val="22"/>
                  <w:szCs w:val="22"/>
                </w:rPr>
                <w:t>0.00635</w:t>
              </w:r>
            </w:ins>
          </w:p>
        </w:tc>
        <w:tc>
          <w:tcPr>
            <w:tcW w:w="1200" w:type="dxa"/>
            <w:shd w:val="clear" w:color="auto" w:fill="auto"/>
            <w:noWrap/>
            <w:vAlign w:val="bottom"/>
            <w:hideMark/>
          </w:tcPr>
          <w:p w14:paraId="0C80000D" w14:textId="6AD27969" w:rsidR="0011151B" w:rsidRDefault="0011151B" w:rsidP="00E47157">
            <w:pPr>
              <w:jc w:val="center"/>
              <w:rPr>
                <w:ins w:id="1284" w:author="pschmidt" w:date="2018-02-06T12:55:00Z"/>
                <w:rFonts w:ascii="Calibri" w:hAnsi="Calibri"/>
                <w:color w:val="000000"/>
                <w:sz w:val="22"/>
                <w:szCs w:val="22"/>
              </w:rPr>
            </w:pPr>
            <w:ins w:id="1285" w:author="pschmidt" w:date="2018-02-06T12:55:00Z">
              <w:r>
                <w:rPr>
                  <w:rFonts w:ascii="Calibri" w:hAnsi="Calibri"/>
                  <w:color w:val="000000"/>
                  <w:sz w:val="22"/>
                  <w:szCs w:val="22"/>
                </w:rPr>
                <w:t>TRUE</w:t>
              </w:r>
            </w:ins>
          </w:p>
        </w:tc>
        <w:tc>
          <w:tcPr>
            <w:tcW w:w="1276" w:type="dxa"/>
            <w:shd w:val="clear" w:color="auto" w:fill="auto"/>
            <w:noWrap/>
            <w:vAlign w:val="bottom"/>
            <w:hideMark/>
          </w:tcPr>
          <w:p w14:paraId="258E97AA" w14:textId="4241F27E" w:rsidR="0011151B" w:rsidRDefault="0011151B" w:rsidP="0011151B">
            <w:pPr>
              <w:jc w:val="right"/>
              <w:rPr>
                <w:ins w:id="1286" w:author="pschmidt" w:date="2018-02-06T12:55:00Z"/>
                <w:rFonts w:ascii="Calibri" w:hAnsi="Calibri"/>
                <w:color w:val="000000"/>
                <w:sz w:val="22"/>
                <w:szCs w:val="22"/>
              </w:rPr>
            </w:pPr>
            <w:ins w:id="1287" w:author="pschmidt" w:date="2018-02-06T12:55:00Z">
              <w:r>
                <w:rPr>
                  <w:rFonts w:ascii="Calibri" w:hAnsi="Calibri"/>
                  <w:color w:val="000000"/>
                  <w:sz w:val="22"/>
                  <w:szCs w:val="22"/>
                </w:rPr>
                <w:t>2796.40654</w:t>
              </w:r>
            </w:ins>
          </w:p>
        </w:tc>
      </w:tr>
      <w:tr w:rsidR="0011151B" w14:paraId="1E9D191D" w14:textId="77777777" w:rsidTr="0011151B">
        <w:trPr>
          <w:trHeight w:val="300"/>
          <w:ins w:id="1288" w:author="pschmidt" w:date="2018-02-06T12:55:00Z"/>
        </w:trPr>
        <w:tc>
          <w:tcPr>
            <w:tcW w:w="1200" w:type="dxa"/>
            <w:shd w:val="clear" w:color="auto" w:fill="auto"/>
            <w:noWrap/>
            <w:vAlign w:val="bottom"/>
            <w:hideMark/>
          </w:tcPr>
          <w:p w14:paraId="11397322" w14:textId="77777777" w:rsidR="0011151B" w:rsidRDefault="0011151B" w:rsidP="0011151B">
            <w:pPr>
              <w:jc w:val="right"/>
              <w:rPr>
                <w:ins w:id="1289" w:author="pschmidt" w:date="2018-02-06T12:55:00Z"/>
                <w:rFonts w:ascii="Calibri" w:hAnsi="Calibri"/>
                <w:color w:val="000000"/>
                <w:sz w:val="22"/>
                <w:szCs w:val="22"/>
              </w:rPr>
            </w:pPr>
          </w:p>
        </w:tc>
        <w:tc>
          <w:tcPr>
            <w:tcW w:w="1200" w:type="dxa"/>
            <w:shd w:val="clear" w:color="auto" w:fill="auto"/>
            <w:noWrap/>
            <w:vAlign w:val="bottom"/>
            <w:hideMark/>
          </w:tcPr>
          <w:p w14:paraId="64028B42" w14:textId="7700A66F" w:rsidR="0011151B" w:rsidRDefault="0011151B" w:rsidP="0011151B">
            <w:pPr>
              <w:jc w:val="right"/>
              <w:rPr>
                <w:ins w:id="1290" w:author="pschmidt" w:date="2018-02-06T12:55:00Z"/>
                <w:sz w:val="20"/>
                <w:szCs w:val="20"/>
              </w:rPr>
            </w:pPr>
            <w:ins w:id="1291" w:author="pschmidt" w:date="2018-02-06T12:55:00Z">
              <w:r>
                <w:rPr>
                  <w:rFonts w:ascii="Calibri" w:hAnsi="Calibri"/>
                  <w:color w:val="000000"/>
                  <w:sz w:val="22"/>
                  <w:szCs w:val="22"/>
                </w:rPr>
                <w:t>-0.00196</w:t>
              </w:r>
            </w:ins>
          </w:p>
        </w:tc>
        <w:tc>
          <w:tcPr>
            <w:tcW w:w="1200" w:type="dxa"/>
            <w:shd w:val="clear" w:color="auto" w:fill="auto"/>
            <w:noWrap/>
            <w:vAlign w:val="bottom"/>
            <w:hideMark/>
          </w:tcPr>
          <w:p w14:paraId="50A54DC0" w14:textId="6EFDE848" w:rsidR="0011151B" w:rsidRDefault="0011151B" w:rsidP="0011151B">
            <w:pPr>
              <w:jc w:val="right"/>
              <w:rPr>
                <w:ins w:id="1292" w:author="pschmidt" w:date="2018-02-06T12:55:00Z"/>
                <w:rFonts w:ascii="Calibri" w:hAnsi="Calibri"/>
                <w:color w:val="000000"/>
                <w:sz w:val="22"/>
                <w:szCs w:val="22"/>
              </w:rPr>
            </w:pPr>
          </w:p>
        </w:tc>
        <w:tc>
          <w:tcPr>
            <w:tcW w:w="1200" w:type="dxa"/>
            <w:shd w:val="clear" w:color="auto" w:fill="auto"/>
            <w:noWrap/>
            <w:vAlign w:val="bottom"/>
            <w:hideMark/>
          </w:tcPr>
          <w:p w14:paraId="70A4925E" w14:textId="0A18D1B1" w:rsidR="0011151B" w:rsidRDefault="0011151B" w:rsidP="0011151B">
            <w:pPr>
              <w:jc w:val="right"/>
              <w:rPr>
                <w:ins w:id="1293" w:author="pschmidt" w:date="2018-02-06T12:55:00Z"/>
                <w:rFonts w:ascii="Calibri" w:hAnsi="Calibri"/>
                <w:color w:val="000000"/>
                <w:sz w:val="22"/>
                <w:szCs w:val="22"/>
              </w:rPr>
            </w:pPr>
            <w:ins w:id="1294" w:author="pschmidt" w:date="2018-02-06T12:55:00Z">
              <w:r>
                <w:rPr>
                  <w:rFonts w:ascii="Calibri" w:hAnsi="Calibri"/>
                  <w:color w:val="000000"/>
                  <w:sz w:val="22"/>
                  <w:szCs w:val="22"/>
                </w:rPr>
                <w:t>0.002</w:t>
              </w:r>
            </w:ins>
            <w:ins w:id="1295" w:author="pschmidt" w:date="2018-02-06T12:57:00Z">
              <w:r w:rsidR="00A26243">
                <w:rPr>
                  <w:rFonts w:ascii="Calibri" w:hAnsi="Calibri"/>
                  <w:color w:val="000000"/>
                  <w:sz w:val="22"/>
                  <w:szCs w:val="22"/>
                </w:rPr>
                <w:t>00</w:t>
              </w:r>
            </w:ins>
          </w:p>
        </w:tc>
        <w:tc>
          <w:tcPr>
            <w:tcW w:w="1200" w:type="dxa"/>
            <w:shd w:val="clear" w:color="auto" w:fill="auto"/>
            <w:noWrap/>
            <w:vAlign w:val="bottom"/>
            <w:hideMark/>
          </w:tcPr>
          <w:p w14:paraId="74901542" w14:textId="2B4471D8" w:rsidR="0011151B" w:rsidRDefault="0011151B" w:rsidP="0011151B">
            <w:pPr>
              <w:jc w:val="right"/>
              <w:rPr>
                <w:ins w:id="1296" w:author="pschmidt" w:date="2018-02-06T12:55:00Z"/>
                <w:sz w:val="20"/>
                <w:szCs w:val="20"/>
              </w:rPr>
            </w:pPr>
            <w:ins w:id="1297" w:author="pschmidt" w:date="2018-02-06T12:55:00Z">
              <w:r>
                <w:rPr>
                  <w:rFonts w:ascii="Calibri" w:hAnsi="Calibri"/>
                  <w:color w:val="000000"/>
                  <w:sz w:val="22"/>
                  <w:szCs w:val="22"/>
                </w:rPr>
                <w:t>0.00544</w:t>
              </w:r>
            </w:ins>
          </w:p>
        </w:tc>
        <w:tc>
          <w:tcPr>
            <w:tcW w:w="1200" w:type="dxa"/>
            <w:shd w:val="clear" w:color="auto" w:fill="auto"/>
            <w:noWrap/>
            <w:vAlign w:val="bottom"/>
            <w:hideMark/>
          </w:tcPr>
          <w:p w14:paraId="568C8195" w14:textId="7E422D6A" w:rsidR="0011151B" w:rsidRDefault="0011151B" w:rsidP="00E47157">
            <w:pPr>
              <w:jc w:val="center"/>
              <w:rPr>
                <w:ins w:id="1298" w:author="pschmidt" w:date="2018-02-06T12:55:00Z"/>
                <w:rFonts w:ascii="Calibri" w:hAnsi="Calibri"/>
                <w:color w:val="000000"/>
                <w:sz w:val="22"/>
                <w:szCs w:val="22"/>
              </w:rPr>
            </w:pPr>
            <w:ins w:id="1299" w:author="pschmidt" w:date="2018-02-06T12:55:00Z">
              <w:r>
                <w:rPr>
                  <w:rFonts w:ascii="Calibri" w:hAnsi="Calibri"/>
                  <w:color w:val="000000"/>
                  <w:sz w:val="22"/>
                  <w:szCs w:val="22"/>
                </w:rPr>
                <w:t>TRUE</w:t>
              </w:r>
            </w:ins>
          </w:p>
        </w:tc>
        <w:tc>
          <w:tcPr>
            <w:tcW w:w="1276" w:type="dxa"/>
            <w:shd w:val="clear" w:color="auto" w:fill="auto"/>
            <w:noWrap/>
            <w:vAlign w:val="bottom"/>
            <w:hideMark/>
          </w:tcPr>
          <w:p w14:paraId="67540DAA" w14:textId="4C4F9EA9" w:rsidR="0011151B" w:rsidRDefault="0011151B" w:rsidP="0011151B">
            <w:pPr>
              <w:jc w:val="right"/>
              <w:rPr>
                <w:ins w:id="1300" w:author="pschmidt" w:date="2018-02-06T12:55:00Z"/>
                <w:rFonts w:ascii="Calibri" w:hAnsi="Calibri"/>
                <w:color w:val="000000"/>
                <w:sz w:val="22"/>
                <w:szCs w:val="22"/>
              </w:rPr>
            </w:pPr>
            <w:ins w:id="1301" w:author="pschmidt" w:date="2018-02-06T12:55:00Z">
              <w:r>
                <w:rPr>
                  <w:rFonts w:ascii="Calibri" w:hAnsi="Calibri"/>
                  <w:color w:val="000000"/>
                  <w:sz w:val="22"/>
                  <w:szCs w:val="22"/>
                </w:rPr>
                <w:t>2796.82246</w:t>
              </w:r>
            </w:ins>
          </w:p>
        </w:tc>
      </w:tr>
      <w:tr w:rsidR="0011151B" w14:paraId="7E3BB0E2" w14:textId="77777777" w:rsidTr="0011151B">
        <w:trPr>
          <w:trHeight w:val="300"/>
          <w:ins w:id="1302" w:author="pschmidt" w:date="2018-02-06T12:55:00Z"/>
        </w:trPr>
        <w:tc>
          <w:tcPr>
            <w:tcW w:w="1200" w:type="dxa"/>
            <w:shd w:val="clear" w:color="auto" w:fill="auto"/>
            <w:noWrap/>
            <w:vAlign w:val="bottom"/>
            <w:hideMark/>
          </w:tcPr>
          <w:p w14:paraId="0BD925A9" w14:textId="211A5718" w:rsidR="0011151B" w:rsidRDefault="0011151B" w:rsidP="0011151B">
            <w:pPr>
              <w:jc w:val="right"/>
              <w:rPr>
                <w:ins w:id="1303" w:author="pschmidt" w:date="2018-02-06T12:55:00Z"/>
                <w:rFonts w:ascii="Calibri" w:hAnsi="Calibri"/>
                <w:color w:val="000000"/>
                <w:sz w:val="22"/>
                <w:szCs w:val="22"/>
              </w:rPr>
            </w:pPr>
            <w:ins w:id="1304" w:author="pschmidt" w:date="2018-02-06T12:55:00Z">
              <w:r>
                <w:rPr>
                  <w:rFonts w:ascii="Calibri" w:hAnsi="Calibri"/>
                  <w:color w:val="000000"/>
                  <w:sz w:val="22"/>
                  <w:szCs w:val="22"/>
                </w:rPr>
                <w:t>0.0009</w:t>
              </w:r>
            </w:ins>
            <w:ins w:id="1305"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248679BF" w14:textId="7272A514" w:rsidR="0011151B" w:rsidRDefault="0011151B" w:rsidP="0011151B">
            <w:pPr>
              <w:jc w:val="right"/>
              <w:rPr>
                <w:ins w:id="1306" w:author="pschmidt" w:date="2018-02-06T12:55:00Z"/>
                <w:rFonts w:ascii="Calibri" w:hAnsi="Calibri"/>
                <w:color w:val="000000"/>
                <w:sz w:val="22"/>
                <w:szCs w:val="22"/>
              </w:rPr>
            </w:pPr>
            <w:ins w:id="1307" w:author="pschmidt" w:date="2018-02-06T12:55:00Z">
              <w:r>
                <w:rPr>
                  <w:rFonts w:ascii="Calibri" w:hAnsi="Calibri"/>
                  <w:color w:val="000000"/>
                  <w:sz w:val="22"/>
                  <w:szCs w:val="22"/>
                </w:rPr>
                <w:t>-0.00188</w:t>
              </w:r>
            </w:ins>
          </w:p>
        </w:tc>
        <w:tc>
          <w:tcPr>
            <w:tcW w:w="1200" w:type="dxa"/>
            <w:shd w:val="clear" w:color="auto" w:fill="auto"/>
            <w:noWrap/>
            <w:vAlign w:val="bottom"/>
            <w:hideMark/>
          </w:tcPr>
          <w:p w14:paraId="55F95473" w14:textId="3333E395" w:rsidR="0011151B" w:rsidRDefault="0011151B" w:rsidP="0011151B">
            <w:pPr>
              <w:jc w:val="right"/>
              <w:rPr>
                <w:ins w:id="1308" w:author="pschmidt" w:date="2018-02-06T12:55:00Z"/>
                <w:rFonts w:ascii="Calibri" w:hAnsi="Calibri"/>
                <w:color w:val="000000"/>
                <w:sz w:val="22"/>
                <w:szCs w:val="22"/>
              </w:rPr>
            </w:pPr>
          </w:p>
        </w:tc>
        <w:tc>
          <w:tcPr>
            <w:tcW w:w="1200" w:type="dxa"/>
            <w:shd w:val="clear" w:color="auto" w:fill="auto"/>
            <w:noWrap/>
            <w:vAlign w:val="bottom"/>
            <w:hideMark/>
          </w:tcPr>
          <w:p w14:paraId="5929A53B" w14:textId="68AE9395" w:rsidR="0011151B" w:rsidRDefault="0011151B" w:rsidP="0011151B">
            <w:pPr>
              <w:jc w:val="right"/>
              <w:rPr>
                <w:ins w:id="1309" w:author="pschmidt" w:date="2018-02-06T12:55:00Z"/>
                <w:rFonts w:ascii="Calibri" w:hAnsi="Calibri"/>
                <w:color w:val="000000"/>
                <w:sz w:val="22"/>
                <w:szCs w:val="22"/>
              </w:rPr>
            </w:pPr>
            <w:ins w:id="1310" w:author="pschmidt" w:date="2018-02-06T12:55:00Z">
              <w:r>
                <w:rPr>
                  <w:rFonts w:ascii="Calibri" w:hAnsi="Calibri"/>
                  <w:color w:val="000000"/>
                  <w:sz w:val="22"/>
                  <w:szCs w:val="22"/>
                </w:rPr>
                <w:t>0.00178</w:t>
              </w:r>
            </w:ins>
          </w:p>
        </w:tc>
        <w:tc>
          <w:tcPr>
            <w:tcW w:w="1200" w:type="dxa"/>
            <w:shd w:val="clear" w:color="auto" w:fill="auto"/>
            <w:noWrap/>
            <w:vAlign w:val="bottom"/>
            <w:hideMark/>
          </w:tcPr>
          <w:p w14:paraId="2DB4A007" w14:textId="77777777" w:rsidR="0011151B" w:rsidRDefault="0011151B" w:rsidP="0011151B">
            <w:pPr>
              <w:jc w:val="right"/>
              <w:rPr>
                <w:ins w:id="1311" w:author="pschmidt" w:date="2018-02-06T12:55:00Z"/>
                <w:sz w:val="20"/>
                <w:szCs w:val="20"/>
              </w:rPr>
            </w:pPr>
          </w:p>
        </w:tc>
        <w:tc>
          <w:tcPr>
            <w:tcW w:w="1200" w:type="dxa"/>
            <w:shd w:val="clear" w:color="auto" w:fill="auto"/>
            <w:noWrap/>
            <w:vAlign w:val="bottom"/>
            <w:hideMark/>
          </w:tcPr>
          <w:p w14:paraId="056BECFC" w14:textId="73F734F5" w:rsidR="0011151B" w:rsidRDefault="0011151B" w:rsidP="00E47157">
            <w:pPr>
              <w:jc w:val="center"/>
              <w:rPr>
                <w:ins w:id="1312" w:author="pschmidt" w:date="2018-02-06T12:55:00Z"/>
                <w:rFonts w:ascii="Calibri" w:hAnsi="Calibri"/>
                <w:color w:val="000000"/>
                <w:sz w:val="22"/>
                <w:szCs w:val="22"/>
              </w:rPr>
            </w:pPr>
            <w:ins w:id="1313" w:author="pschmidt" w:date="2018-02-06T12:55:00Z">
              <w:r>
                <w:rPr>
                  <w:rFonts w:ascii="Calibri" w:hAnsi="Calibri"/>
                  <w:color w:val="000000"/>
                  <w:sz w:val="22"/>
                  <w:szCs w:val="22"/>
                </w:rPr>
                <w:t>TRUE</w:t>
              </w:r>
            </w:ins>
          </w:p>
        </w:tc>
        <w:tc>
          <w:tcPr>
            <w:tcW w:w="1276" w:type="dxa"/>
            <w:shd w:val="clear" w:color="auto" w:fill="auto"/>
            <w:noWrap/>
            <w:vAlign w:val="bottom"/>
            <w:hideMark/>
          </w:tcPr>
          <w:p w14:paraId="186F3B1E" w14:textId="34859790" w:rsidR="0011151B" w:rsidRDefault="0011151B" w:rsidP="0011151B">
            <w:pPr>
              <w:jc w:val="right"/>
              <w:rPr>
                <w:ins w:id="1314" w:author="pschmidt" w:date="2018-02-06T12:55:00Z"/>
                <w:rFonts w:ascii="Calibri" w:hAnsi="Calibri"/>
                <w:color w:val="000000"/>
                <w:sz w:val="22"/>
                <w:szCs w:val="22"/>
              </w:rPr>
            </w:pPr>
            <w:ins w:id="1315" w:author="pschmidt" w:date="2018-02-06T12:55:00Z">
              <w:r>
                <w:rPr>
                  <w:rFonts w:ascii="Calibri" w:hAnsi="Calibri"/>
                  <w:color w:val="000000"/>
                  <w:sz w:val="22"/>
                  <w:szCs w:val="22"/>
                </w:rPr>
                <w:t>2796.96232</w:t>
              </w:r>
            </w:ins>
          </w:p>
        </w:tc>
      </w:tr>
      <w:tr w:rsidR="0011151B" w14:paraId="0A46D21C" w14:textId="77777777" w:rsidTr="0011151B">
        <w:trPr>
          <w:trHeight w:val="300"/>
          <w:ins w:id="1316" w:author="pschmidt" w:date="2018-02-06T12:55:00Z"/>
        </w:trPr>
        <w:tc>
          <w:tcPr>
            <w:tcW w:w="1200" w:type="dxa"/>
            <w:shd w:val="clear" w:color="auto" w:fill="auto"/>
            <w:noWrap/>
            <w:vAlign w:val="bottom"/>
            <w:hideMark/>
          </w:tcPr>
          <w:p w14:paraId="52FDB6C7" w14:textId="14F76081" w:rsidR="0011151B" w:rsidRDefault="0011151B" w:rsidP="0011151B">
            <w:pPr>
              <w:jc w:val="right"/>
              <w:rPr>
                <w:ins w:id="1317" w:author="pschmidt" w:date="2018-02-06T12:55:00Z"/>
                <w:rFonts w:ascii="Calibri" w:hAnsi="Calibri"/>
                <w:color w:val="000000"/>
                <w:sz w:val="22"/>
                <w:szCs w:val="22"/>
              </w:rPr>
            </w:pPr>
            <w:ins w:id="1318" w:author="pschmidt" w:date="2018-02-06T12:55:00Z">
              <w:r>
                <w:rPr>
                  <w:rFonts w:ascii="Calibri" w:hAnsi="Calibri"/>
                  <w:color w:val="000000"/>
                  <w:sz w:val="22"/>
                  <w:szCs w:val="22"/>
                </w:rPr>
                <w:t>0.00095</w:t>
              </w:r>
            </w:ins>
          </w:p>
        </w:tc>
        <w:tc>
          <w:tcPr>
            <w:tcW w:w="1200" w:type="dxa"/>
            <w:shd w:val="clear" w:color="auto" w:fill="auto"/>
            <w:noWrap/>
            <w:vAlign w:val="bottom"/>
            <w:hideMark/>
          </w:tcPr>
          <w:p w14:paraId="6A59C0B0" w14:textId="713DF17A" w:rsidR="0011151B" w:rsidRDefault="0011151B" w:rsidP="0011151B">
            <w:pPr>
              <w:jc w:val="right"/>
              <w:rPr>
                <w:ins w:id="1319" w:author="pschmidt" w:date="2018-02-06T12:55:00Z"/>
                <w:rFonts w:ascii="Calibri" w:hAnsi="Calibri"/>
                <w:color w:val="000000"/>
                <w:sz w:val="22"/>
                <w:szCs w:val="22"/>
              </w:rPr>
            </w:pPr>
            <w:ins w:id="1320" w:author="pschmidt" w:date="2018-02-06T12:55:00Z">
              <w:r>
                <w:rPr>
                  <w:rFonts w:ascii="Calibri" w:hAnsi="Calibri"/>
                  <w:color w:val="000000"/>
                  <w:sz w:val="22"/>
                  <w:szCs w:val="22"/>
                </w:rPr>
                <w:t>-0.00192</w:t>
              </w:r>
            </w:ins>
          </w:p>
        </w:tc>
        <w:tc>
          <w:tcPr>
            <w:tcW w:w="1200" w:type="dxa"/>
            <w:shd w:val="clear" w:color="auto" w:fill="auto"/>
            <w:noWrap/>
            <w:vAlign w:val="bottom"/>
            <w:hideMark/>
          </w:tcPr>
          <w:p w14:paraId="10421C52" w14:textId="7065D37F" w:rsidR="0011151B" w:rsidRDefault="0011151B" w:rsidP="0011151B">
            <w:pPr>
              <w:jc w:val="right"/>
              <w:rPr>
                <w:ins w:id="1321" w:author="pschmidt" w:date="2018-02-06T12:55:00Z"/>
                <w:rFonts w:ascii="Calibri" w:hAnsi="Calibri"/>
                <w:color w:val="000000"/>
                <w:sz w:val="22"/>
                <w:szCs w:val="22"/>
              </w:rPr>
            </w:pPr>
          </w:p>
        </w:tc>
        <w:tc>
          <w:tcPr>
            <w:tcW w:w="1200" w:type="dxa"/>
            <w:shd w:val="clear" w:color="auto" w:fill="auto"/>
            <w:noWrap/>
            <w:vAlign w:val="bottom"/>
            <w:hideMark/>
          </w:tcPr>
          <w:p w14:paraId="53453D58" w14:textId="0D6FAAD9" w:rsidR="0011151B" w:rsidRDefault="0011151B" w:rsidP="0011151B">
            <w:pPr>
              <w:jc w:val="right"/>
              <w:rPr>
                <w:ins w:id="1322" w:author="pschmidt" w:date="2018-02-06T12:55:00Z"/>
                <w:rFonts w:ascii="Calibri" w:hAnsi="Calibri"/>
                <w:color w:val="000000"/>
                <w:sz w:val="22"/>
                <w:szCs w:val="22"/>
              </w:rPr>
            </w:pPr>
            <w:ins w:id="1323" w:author="pschmidt" w:date="2018-02-06T12:55:00Z">
              <w:r>
                <w:rPr>
                  <w:rFonts w:ascii="Calibri" w:hAnsi="Calibri"/>
                  <w:color w:val="000000"/>
                  <w:sz w:val="22"/>
                  <w:szCs w:val="22"/>
                </w:rPr>
                <w:t>0.00138</w:t>
              </w:r>
            </w:ins>
          </w:p>
        </w:tc>
        <w:tc>
          <w:tcPr>
            <w:tcW w:w="1200" w:type="dxa"/>
            <w:shd w:val="clear" w:color="auto" w:fill="auto"/>
            <w:noWrap/>
            <w:vAlign w:val="bottom"/>
            <w:hideMark/>
          </w:tcPr>
          <w:p w14:paraId="224F44B8" w14:textId="0FF9F61D" w:rsidR="0011151B" w:rsidRDefault="0011151B" w:rsidP="0011151B">
            <w:pPr>
              <w:jc w:val="right"/>
              <w:rPr>
                <w:ins w:id="1324" w:author="pschmidt" w:date="2018-02-06T12:55:00Z"/>
                <w:sz w:val="20"/>
                <w:szCs w:val="20"/>
              </w:rPr>
            </w:pPr>
            <w:ins w:id="1325" w:author="pschmidt" w:date="2018-02-06T12:55:00Z">
              <w:r>
                <w:rPr>
                  <w:rFonts w:ascii="Calibri" w:hAnsi="Calibri"/>
                  <w:color w:val="000000"/>
                  <w:sz w:val="22"/>
                  <w:szCs w:val="22"/>
                </w:rPr>
                <w:t>0.00568</w:t>
              </w:r>
            </w:ins>
          </w:p>
        </w:tc>
        <w:tc>
          <w:tcPr>
            <w:tcW w:w="1200" w:type="dxa"/>
            <w:shd w:val="clear" w:color="auto" w:fill="auto"/>
            <w:noWrap/>
            <w:vAlign w:val="bottom"/>
            <w:hideMark/>
          </w:tcPr>
          <w:p w14:paraId="560C01F6" w14:textId="1B703E07" w:rsidR="0011151B" w:rsidRDefault="0011151B" w:rsidP="00E47157">
            <w:pPr>
              <w:jc w:val="center"/>
              <w:rPr>
                <w:ins w:id="1326" w:author="pschmidt" w:date="2018-02-06T12:55:00Z"/>
                <w:rFonts w:ascii="Calibri" w:hAnsi="Calibri"/>
                <w:color w:val="000000"/>
                <w:sz w:val="22"/>
                <w:szCs w:val="22"/>
              </w:rPr>
            </w:pPr>
            <w:ins w:id="1327" w:author="pschmidt" w:date="2018-02-06T12:55:00Z">
              <w:r>
                <w:rPr>
                  <w:rFonts w:ascii="Calibri" w:hAnsi="Calibri"/>
                  <w:color w:val="000000"/>
                  <w:sz w:val="22"/>
                  <w:szCs w:val="22"/>
                </w:rPr>
                <w:t>TRUE</w:t>
              </w:r>
            </w:ins>
          </w:p>
        </w:tc>
        <w:tc>
          <w:tcPr>
            <w:tcW w:w="1276" w:type="dxa"/>
            <w:shd w:val="clear" w:color="auto" w:fill="auto"/>
            <w:noWrap/>
            <w:vAlign w:val="bottom"/>
            <w:hideMark/>
          </w:tcPr>
          <w:p w14:paraId="25B42046" w14:textId="25505588" w:rsidR="0011151B" w:rsidRDefault="0011151B" w:rsidP="0011151B">
            <w:pPr>
              <w:jc w:val="right"/>
              <w:rPr>
                <w:ins w:id="1328" w:author="pschmidt" w:date="2018-02-06T12:55:00Z"/>
                <w:rFonts w:ascii="Calibri" w:hAnsi="Calibri"/>
                <w:color w:val="000000"/>
                <w:sz w:val="22"/>
                <w:szCs w:val="22"/>
              </w:rPr>
            </w:pPr>
            <w:ins w:id="1329" w:author="pschmidt" w:date="2018-02-06T12:55:00Z">
              <w:r>
                <w:rPr>
                  <w:rFonts w:ascii="Calibri" w:hAnsi="Calibri"/>
                  <w:color w:val="000000"/>
                  <w:sz w:val="22"/>
                  <w:szCs w:val="22"/>
                </w:rPr>
                <w:t>2798.06074</w:t>
              </w:r>
            </w:ins>
          </w:p>
        </w:tc>
      </w:tr>
      <w:tr w:rsidR="0011151B" w14:paraId="634E4318" w14:textId="77777777" w:rsidTr="0011151B">
        <w:trPr>
          <w:trHeight w:val="300"/>
          <w:ins w:id="1330" w:author="pschmidt" w:date="2018-02-06T12:55:00Z"/>
        </w:trPr>
        <w:tc>
          <w:tcPr>
            <w:tcW w:w="1200" w:type="dxa"/>
            <w:shd w:val="clear" w:color="auto" w:fill="auto"/>
            <w:noWrap/>
            <w:vAlign w:val="bottom"/>
            <w:hideMark/>
          </w:tcPr>
          <w:p w14:paraId="59F723E2" w14:textId="77777777" w:rsidR="0011151B" w:rsidRDefault="0011151B" w:rsidP="0011151B">
            <w:pPr>
              <w:jc w:val="right"/>
              <w:rPr>
                <w:ins w:id="1331" w:author="pschmidt" w:date="2018-02-06T12:55:00Z"/>
                <w:rFonts w:ascii="Calibri" w:hAnsi="Calibri"/>
                <w:color w:val="000000"/>
                <w:sz w:val="22"/>
                <w:szCs w:val="22"/>
              </w:rPr>
            </w:pPr>
          </w:p>
        </w:tc>
        <w:tc>
          <w:tcPr>
            <w:tcW w:w="1200" w:type="dxa"/>
            <w:shd w:val="clear" w:color="auto" w:fill="auto"/>
            <w:noWrap/>
            <w:vAlign w:val="bottom"/>
            <w:hideMark/>
          </w:tcPr>
          <w:p w14:paraId="79287947" w14:textId="77777777" w:rsidR="0011151B" w:rsidRDefault="0011151B" w:rsidP="0011151B">
            <w:pPr>
              <w:jc w:val="right"/>
              <w:rPr>
                <w:ins w:id="1332" w:author="pschmidt" w:date="2018-02-06T12:55:00Z"/>
                <w:sz w:val="20"/>
                <w:szCs w:val="20"/>
              </w:rPr>
            </w:pPr>
          </w:p>
        </w:tc>
        <w:tc>
          <w:tcPr>
            <w:tcW w:w="1200" w:type="dxa"/>
            <w:shd w:val="clear" w:color="auto" w:fill="auto"/>
            <w:noWrap/>
            <w:vAlign w:val="bottom"/>
            <w:hideMark/>
          </w:tcPr>
          <w:p w14:paraId="20C19361" w14:textId="77777777" w:rsidR="0011151B" w:rsidRDefault="0011151B" w:rsidP="0011151B">
            <w:pPr>
              <w:jc w:val="right"/>
              <w:rPr>
                <w:ins w:id="1333" w:author="pschmidt" w:date="2018-02-06T12:55:00Z"/>
                <w:sz w:val="20"/>
                <w:szCs w:val="20"/>
              </w:rPr>
            </w:pPr>
          </w:p>
        </w:tc>
        <w:tc>
          <w:tcPr>
            <w:tcW w:w="1200" w:type="dxa"/>
            <w:shd w:val="clear" w:color="auto" w:fill="auto"/>
            <w:noWrap/>
            <w:vAlign w:val="bottom"/>
            <w:hideMark/>
          </w:tcPr>
          <w:p w14:paraId="3D3FAA02" w14:textId="15EE1162" w:rsidR="0011151B" w:rsidRDefault="0011151B" w:rsidP="0011151B">
            <w:pPr>
              <w:jc w:val="right"/>
              <w:rPr>
                <w:ins w:id="1334" w:author="pschmidt" w:date="2018-02-06T12:55:00Z"/>
                <w:rFonts w:ascii="Calibri" w:hAnsi="Calibri"/>
                <w:color w:val="000000"/>
                <w:sz w:val="22"/>
                <w:szCs w:val="22"/>
              </w:rPr>
            </w:pPr>
          </w:p>
        </w:tc>
        <w:tc>
          <w:tcPr>
            <w:tcW w:w="1200" w:type="dxa"/>
            <w:shd w:val="clear" w:color="auto" w:fill="auto"/>
            <w:noWrap/>
            <w:vAlign w:val="bottom"/>
            <w:hideMark/>
          </w:tcPr>
          <w:p w14:paraId="4E69EA4A" w14:textId="691DA14F" w:rsidR="0011151B" w:rsidRDefault="0011151B" w:rsidP="0011151B">
            <w:pPr>
              <w:jc w:val="right"/>
              <w:rPr>
                <w:ins w:id="1335" w:author="pschmidt" w:date="2018-02-06T12:55:00Z"/>
                <w:rFonts w:ascii="Calibri" w:hAnsi="Calibri"/>
                <w:color w:val="000000"/>
                <w:sz w:val="22"/>
                <w:szCs w:val="22"/>
              </w:rPr>
            </w:pPr>
          </w:p>
        </w:tc>
        <w:tc>
          <w:tcPr>
            <w:tcW w:w="1200" w:type="dxa"/>
            <w:shd w:val="clear" w:color="auto" w:fill="auto"/>
            <w:noWrap/>
            <w:vAlign w:val="bottom"/>
            <w:hideMark/>
          </w:tcPr>
          <w:p w14:paraId="504DF15F" w14:textId="2798936E" w:rsidR="0011151B" w:rsidRDefault="0011151B" w:rsidP="00E47157">
            <w:pPr>
              <w:jc w:val="center"/>
              <w:rPr>
                <w:ins w:id="1336" w:author="pschmidt" w:date="2018-02-06T12:55:00Z"/>
                <w:rFonts w:ascii="Calibri" w:hAnsi="Calibri"/>
                <w:color w:val="000000"/>
                <w:sz w:val="22"/>
                <w:szCs w:val="22"/>
              </w:rPr>
            </w:pPr>
            <w:ins w:id="1337" w:author="pschmidt" w:date="2018-02-06T12:55:00Z">
              <w:r>
                <w:rPr>
                  <w:rFonts w:ascii="Calibri" w:hAnsi="Calibri"/>
                  <w:color w:val="000000"/>
                  <w:sz w:val="22"/>
                  <w:szCs w:val="22"/>
                </w:rPr>
                <w:t>TRUE</w:t>
              </w:r>
            </w:ins>
          </w:p>
        </w:tc>
        <w:tc>
          <w:tcPr>
            <w:tcW w:w="1276" w:type="dxa"/>
            <w:shd w:val="clear" w:color="auto" w:fill="auto"/>
            <w:noWrap/>
            <w:vAlign w:val="bottom"/>
            <w:hideMark/>
          </w:tcPr>
          <w:p w14:paraId="5931B735" w14:textId="377079E5" w:rsidR="0011151B" w:rsidRDefault="0011151B" w:rsidP="0011151B">
            <w:pPr>
              <w:jc w:val="right"/>
              <w:rPr>
                <w:ins w:id="1338" w:author="pschmidt" w:date="2018-02-06T12:55:00Z"/>
                <w:rFonts w:ascii="Calibri" w:hAnsi="Calibri"/>
                <w:color w:val="000000"/>
                <w:sz w:val="22"/>
                <w:szCs w:val="22"/>
              </w:rPr>
            </w:pPr>
            <w:ins w:id="1339" w:author="pschmidt" w:date="2018-02-06T12:55:00Z">
              <w:r>
                <w:rPr>
                  <w:rFonts w:ascii="Calibri" w:hAnsi="Calibri"/>
                  <w:color w:val="000000"/>
                  <w:sz w:val="22"/>
                  <w:szCs w:val="22"/>
                </w:rPr>
                <w:t>2835.38489</w:t>
              </w:r>
            </w:ins>
          </w:p>
        </w:tc>
      </w:tr>
      <w:tr w:rsidR="0011151B" w14:paraId="653D319A" w14:textId="77777777" w:rsidTr="0011151B">
        <w:trPr>
          <w:trHeight w:val="300"/>
          <w:ins w:id="1340" w:author="pschmidt" w:date="2018-02-06T12:55:00Z"/>
        </w:trPr>
        <w:tc>
          <w:tcPr>
            <w:tcW w:w="1200" w:type="dxa"/>
            <w:shd w:val="clear" w:color="auto" w:fill="auto"/>
            <w:noWrap/>
            <w:vAlign w:val="bottom"/>
            <w:hideMark/>
          </w:tcPr>
          <w:p w14:paraId="4C70DD90" w14:textId="53CEFDB9" w:rsidR="0011151B" w:rsidRDefault="0011151B" w:rsidP="0011151B">
            <w:pPr>
              <w:jc w:val="right"/>
              <w:rPr>
                <w:ins w:id="1341" w:author="pschmidt" w:date="2018-02-06T12:55:00Z"/>
                <w:rFonts w:ascii="Calibri" w:hAnsi="Calibri"/>
                <w:color w:val="000000"/>
                <w:sz w:val="22"/>
                <w:szCs w:val="22"/>
              </w:rPr>
            </w:pPr>
            <w:ins w:id="1342" w:author="pschmidt" w:date="2018-02-06T12:55:00Z">
              <w:r>
                <w:rPr>
                  <w:rFonts w:ascii="Calibri" w:hAnsi="Calibri"/>
                  <w:color w:val="000000"/>
                  <w:sz w:val="22"/>
                  <w:szCs w:val="22"/>
                </w:rPr>
                <w:t>0.00105</w:t>
              </w:r>
            </w:ins>
          </w:p>
        </w:tc>
        <w:tc>
          <w:tcPr>
            <w:tcW w:w="1200" w:type="dxa"/>
            <w:shd w:val="clear" w:color="auto" w:fill="auto"/>
            <w:noWrap/>
            <w:vAlign w:val="bottom"/>
            <w:hideMark/>
          </w:tcPr>
          <w:p w14:paraId="20F0C218" w14:textId="77777777" w:rsidR="0011151B" w:rsidRDefault="0011151B" w:rsidP="0011151B">
            <w:pPr>
              <w:jc w:val="right"/>
              <w:rPr>
                <w:ins w:id="1343" w:author="pschmidt" w:date="2018-02-06T12:55:00Z"/>
                <w:rFonts w:ascii="Calibri" w:hAnsi="Calibri"/>
                <w:color w:val="000000"/>
                <w:sz w:val="22"/>
                <w:szCs w:val="22"/>
              </w:rPr>
            </w:pPr>
          </w:p>
        </w:tc>
        <w:tc>
          <w:tcPr>
            <w:tcW w:w="1200" w:type="dxa"/>
            <w:shd w:val="clear" w:color="auto" w:fill="auto"/>
            <w:noWrap/>
            <w:vAlign w:val="bottom"/>
            <w:hideMark/>
          </w:tcPr>
          <w:p w14:paraId="4F52D1F5" w14:textId="77777777" w:rsidR="0011151B" w:rsidRDefault="0011151B" w:rsidP="0011151B">
            <w:pPr>
              <w:jc w:val="right"/>
              <w:rPr>
                <w:ins w:id="1344" w:author="pschmidt" w:date="2018-02-06T12:55:00Z"/>
                <w:sz w:val="20"/>
                <w:szCs w:val="20"/>
              </w:rPr>
            </w:pPr>
          </w:p>
        </w:tc>
        <w:tc>
          <w:tcPr>
            <w:tcW w:w="1200" w:type="dxa"/>
            <w:shd w:val="clear" w:color="auto" w:fill="auto"/>
            <w:noWrap/>
            <w:vAlign w:val="bottom"/>
            <w:hideMark/>
          </w:tcPr>
          <w:p w14:paraId="374D8988" w14:textId="46E8876F" w:rsidR="0011151B" w:rsidRDefault="0011151B" w:rsidP="0011151B">
            <w:pPr>
              <w:jc w:val="right"/>
              <w:rPr>
                <w:ins w:id="1345" w:author="pschmidt" w:date="2018-02-06T12:55:00Z"/>
                <w:rFonts w:ascii="Calibri" w:hAnsi="Calibri"/>
                <w:color w:val="000000"/>
                <w:sz w:val="22"/>
                <w:szCs w:val="22"/>
              </w:rPr>
            </w:pPr>
          </w:p>
        </w:tc>
        <w:tc>
          <w:tcPr>
            <w:tcW w:w="1200" w:type="dxa"/>
            <w:shd w:val="clear" w:color="auto" w:fill="auto"/>
            <w:noWrap/>
            <w:vAlign w:val="bottom"/>
            <w:hideMark/>
          </w:tcPr>
          <w:p w14:paraId="34A204F7" w14:textId="61A0965F" w:rsidR="0011151B" w:rsidRDefault="0011151B" w:rsidP="0011151B">
            <w:pPr>
              <w:jc w:val="right"/>
              <w:rPr>
                <w:ins w:id="1346" w:author="pschmidt" w:date="2018-02-06T12:55:00Z"/>
                <w:rFonts w:ascii="Calibri" w:hAnsi="Calibri"/>
                <w:color w:val="000000"/>
                <w:sz w:val="22"/>
                <w:szCs w:val="22"/>
              </w:rPr>
            </w:pPr>
          </w:p>
        </w:tc>
        <w:tc>
          <w:tcPr>
            <w:tcW w:w="1200" w:type="dxa"/>
            <w:shd w:val="clear" w:color="auto" w:fill="auto"/>
            <w:noWrap/>
            <w:vAlign w:val="bottom"/>
            <w:hideMark/>
          </w:tcPr>
          <w:p w14:paraId="46A55A69" w14:textId="1CD4A6A8" w:rsidR="0011151B" w:rsidRDefault="0011151B" w:rsidP="00E47157">
            <w:pPr>
              <w:jc w:val="center"/>
              <w:rPr>
                <w:ins w:id="1347" w:author="pschmidt" w:date="2018-02-06T12:55:00Z"/>
                <w:rFonts w:ascii="Calibri" w:hAnsi="Calibri"/>
                <w:color w:val="000000"/>
                <w:sz w:val="22"/>
                <w:szCs w:val="22"/>
              </w:rPr>
            </w:pPr>
            <w:ins w:id="1348" w:author="pschmidt" w:date="2018-02-06T12:55:00Z">
              <w:r>
                <w:rPr>
                  <w:rFonts w:ascii="Calibri" w:hAnsi="Calibri"/>
                  <w:color w:val="000000"/>
                  <w:sz w:val="22"/>
                  <w:szCs w:val="22"/>
                </w:rPr>
                <w:t>TRUE</w:t>
              </w:r>
            </w:ins>
          </w:p>
        </w:tc>
        <w:tc>
          <w:tcPr>
            <w:tcW w:w="1276" w:type="dxa"/>
            <w:shd w:val="clear" w:color="auto" w:fill="auto"/>
            <w:noWrap/>
            <w:vAlign w:val="bottom"/>
            <w:hideMark/>
          </w:tcPr>
          <w:p w14:paraId="508A5073" w14:textId="168F55E5" w:rsidR="0011151B" w:rsidRDefault="0011151B" w:rsidP="0011151B">
            <w:pPr>
              <w:jc w:val="right"/>
              <w:rPr>
                <w:ins w:id="1349" w:author="pschmidt" w:date="2018-02-06T12:55:00Z"/>
                <w:rFonts w:ascii="Calibri" w:hAnsi="Calibri"/>
                <w:color w:val="000000"/>
                <w:sz w:val="22"/>
                <w:szCs w:val="22"/>
              </w:rPr>
            </w:pPr>
            <w:ins w:id="1350" w:author="pschmidt" w:date="2018-02-06T12:55:00Z">
              <w:r>
                <w:rPr>
                  <w:rFonts w:ascii="Calibri" w:hAnsi="Calibri"/>
                  <w:color w:val="000000"/>
                  <w:sz w:val="22"/>
                  <w:szCs w:val="22"/>
                </w:rPr>
                <w:t>2836.31596</w:t>
              </w:r>
            </w:ins>
          </w:p>
        </w:tc>
      </w:tr>
      <w:tr w:rsidR="0011151B" w14:paraId="69A09F59" w14:textId="77777777" w:rsidTr="0011151B">
        <w:trPr>
          <w:trHeight w:val="300"/>
          <w:ins w:id="1351" w:author="pschmidt" w:date="2018-02-06T12:55:00Z"/>
        </w:trPr>
        <w:tc>
          <w:tcPr>
            <w:tcW w:w="1200" w:type="dxa"/>
            <w:shd w:val="clear" w:color="auto" w:fill="auto"/>
            <w:noWrap/>
            <w:vAlign w:val="bottom"/>
            <w:hideMark/>
          </w:tcPr>
          <w:p w14:paraId="77A4DB60" w14:textId="77777777" w:rsidR="0011151B" w:rsidRDefault="0011151B" w:rsidP="0011151B">
            <w:pPr>
              <w:jc w:val="right"/>
              <w:rPr>
                <w:ins w:id="1352" w:author="pschmidt" w:date="2018-02-06T12:55:00Z"/>
                <w:rFonts w:ascii="Calibri" w:hAnsi="Calibri"/>
                <w:color w:val="000000"/>
                <w:sz w:val="22"/>
                <w:szCs w:val="22"/>
              </w:rPr>
            </w:pPr>
          </w:p>
        </w:tc>
        <w:tc>
          <w:tcPr>
            <w:tcW w:w="1200" w:type="dxa"/>
            <w:shd w:val="clear" w:color="auto" w:fill="auto"/>
            <w:noWrap/>
            <w:vAlign w:val="bottom"/>
            <w:hideMark/>
          </w:tcPr>
          <w:p w14:paraId="0A80EA70" w14:textId="77777777" w:rsidR="0011151B" w:rsidRDefault="0011151B" w:rsidP="0011151B">
            <w:pPr>
              <w:jc w:val="right"/>
              <w:rPr>
                <w:ins w:id="1353" w:author="pschmidt" w:date="2018-02-06T12:55:00Z"/>
                <w:sz w:val="20"/>
                <w:szCs w:val="20"/>
              </w:rPr>
            </w:pPr>
          </w:p>
        </w:tc>
        <w:tc>
          <w:tcPr>
            <w:tcW w:w="1200" w:type="dxa"/>
            <w:shd w:val="clear" w:color="auto" w:fill="auto"/>
            <w:noWrap/>
            <w:vAlign w:val="bottom"/>
            <w:hideMark/>
          </w:tcPr>
          <w:p w14:paraId="0EAE8835" w14:textId="77777777" w:rsidR="0011151B" w:rsidRDefault="0011151B" w:rsidP="0011151B">
            <w:pPr>
              <w:jc w:val="right"/>
              <w:rPr>
                <w:ins w:id="1354" w:author="pschmidt" w:date="2018-02-06T12:55:00Z"/>
                <w:sz w:val="20"/>
                <w:szCs w:val="20"/>
              </w:rPr>
            </w:pPr>
          </w:p>
        </w:tc>
        <w:tc>
          <w:tcPr>
            <w:tcW w:w="1200" w:type="dxa"/>
            <w:shd w:val="clear" w:color="auto" w:fill="auto"/>
            <w:noWrap/>
            <w:vAlign w:val="bottom"/>
            <w:hideMark/>
          </w:tcPr>
          <w:p w14:paraId="58AC1199" w14:textId="13DEFCE6" w:rsidR="0011151B" w:rsidRDefault="0011151B" w:rsidP="0011151B">
            <w:pPr>
              <w:jc w:val="right"/>
              <w:rPr>
                <w:ins w:id="1355" w:author="pschmidt" w:date="2018-02-06T12:55:00Z"/>
                <w:sz w:val="20"/>
                <w:szCs w:val="20"/>
              </w:rPr>
            </w:pPr>
            <w:ins w:id="1356" w:author="pschmidt" w:date="2018-02-06T12:55:00Z">
              <w:r>
                <w:rPr>
                  <w:rFonts w:ascii="Calibri" w:hAnsi="Calibri"/>
                  <w:color w:val="000000"/>
                  <w:sz w:val="22"/>
                  <w:szCs w:val="22"/>
                </w:rPr>
                <w:t>-0.00147</w:t>
              </w:r>
            </w:ins>
          </w:p>
        </w:tc>
        <w:tc>
          <w:tcPr>
            <w:tcW w:w="1200" w:type="dxa"/>
            <w:shd w:val="clear" w:color="auto" w:fill="auto"/>
            <w:noWrap/>
            <w:vAlign w:val="bottom"/>
            <w:hideMark/>
          </w:tcPr>
          <w:p w14:paraId="5C2C0B33" w14:textId="6C98BAB3" w:rsidR="0011151B" w:rsidRDefault="0011151B" w:rsidP="0011151B">
            <w:pPr>
              <w:jc w:val="right"/>
              <w:rPr>
                <w:ins w:id="1357" w:author="pschmidt" w:date="2018-02-06T12:55:00Z"/>
                <w:rFonts w:ascii="Calibri" w:hAnsi="Calibri"/>
                <w:color w:val="000000"/>
                <w:sz w:val="22"/>
                <w:szCs w:val="22"/>
              </w:rPr>
            </w:pPr>
          </w:p>
        </w:tc>
        <w:tc>
          <w:tcPr>
            <w:tcW w:w="1200" w:type="dxa"/>
            <w:shd w:val="clear" w:color="auto" w:fill="auto"/>
            <w:noWrap/>
            <w:vAlign w:val="bottom"/>
            <w:hideMark/>
          </w:tcPr>
          <w:p w14:paraId="20B67D98" w14:textId="2B4F6EE0" w:rsidR="0011151B" w:rsidRDefault="0011151B" w:rsidP="00E47157">
            <w:pPr>
              <w:jc w:val="center"/>
              <w:rPr>
                <w:ins w:id="1358" w:author="pschmidt" w:date="2018-02-06T12:55:00Z"/>
                <w:rFonts w:ascii="Calibri" w:hAnsi="Calibri"/>
                <w:color w:val="000000"/>
                <w:sz w:val="22"/>
                <w:szCs w:val="22"/>
              </w:rPr>
            </w:pPr>
            <w:ins w:id="1359" w:author="pschmidt" w:date="2018-02-06T12:55:00Z">
              <w:r>
                <w:rPr>
                  <w:rFonts w:ascii="Calibri" w:hAnsi="Calibri"/>
                  <w:color w:val="000000"/>
                  <w:sz w:val="22"/>
                  <w:szCs w:val="22"/>
                </w:rPr>
                <w:t>TRUE</w:t>
              </w:r>
            </w:ins>
          </w:p>
        </w:tc>
        <w:tc>
          <w:tcPr>
            <w:tcW w:w="1276" w:type="dxa"/>
            <w:shd w:val="clear" w:color="auto" w:fill="auto"/>
            <w:noWrap/>
            <w:vAlign w:val="bottom"/>
            <w:hideMark/>
          </w:tcPr>
          <w:p w14:paraId="13FCF06F" w14:textId="12B59734" w:rsidR="0011151B" w:rsidRDefault="0011151B" w:rsidP="0011151B">
            <w:pPr>
              <w:jc w:val="right"/>
              <w:rPr>
                <w:ins w:id="1360" w:author="pschmidt" w:date="2018-02-06T12:55:00Z"/>
                <w:rFonts w:ascii="Calibri" w:hAnsi="Calibri"/>
                <w:color w:val="000000"/>
                <w:sz w:val="22"/>
                <w:szCs w:val="22"/>
              </w:rPr>
            </w:pPr>
            <w:ins w:id="1361" w:author="pschmidt" w:date="2018-02-06T12:55:00Z">
              <w:r>
                <w:rPr>
                  <w:rFonts w:ascii="Calibri" w:hAnsi="Calibri"/>
                  <w:color w:val="000000"/>
                  <w:sz w:val="22"/>
                  <w:szCs w:val="22"/>
                </w:rPr>
                <w:t>2836.87209</w:t>
              </w:r>
            </w:ins>
          </w:p>
        </w:tc>
      </w:tr>
      <w:tr w:rsidR="0011151B" w14:paraId="0BE488A3" w14:textId="77777777" w:rsidTr="0011151B">
        <w:trPr>
          <w:trHeight w:val="300"/>
          <w:ins w:id="1362" w:author="pschmidt" w:date="2018-02-06T12:55:00Z"/>
        </w:trPr>
        <w:tc>
          <w:tcPr>
            <w:tcW w:w="1200" w:type="dxa"/>
            <w:shd w:val="clear" w:color="auto" w:fill="auto"/>
            <w:noWrap/>
            <w:vAlign w:val="bottom"/>
            <w:hideMark/>
          </w:tcPr>
          <w:p w14:paraId="520E0F0B" w14:textId="683506F6" w:rsidR="0011151B" w:rsidRDefault="0011151B" w:rsidP="0011151B">
            <w:pPr>
              <w:jc w:val="right"/>
              <w:rPr>
                <w:ins w:id="1363" w:author="pschmidt" w:date="2018-02-06T12:55:00Z"/>
                <w:rFonts w:ascii="Calibri" w:hAnsi="Calibri"/>
                <w:color w:val="000000"/>
                <w:sz w:val="22"/>
                <w:szCs w:val="22"/>
              </w:rPr>
            </w:pPr>
            <w:ins w:id="1364" w:author="pschmidt" w:date="2018-02-06T12:55:00Z">
              <w:r>
                <w:rPr>
                  <w:rFonts w:ascii="Calibri" w:hAnsi="Calibri"/>
                  <w:color w:val="000000"/>
                  <w:sz w:val="22"/>
                  <w:szCs w:val="22"/>
                </w:rPr>
                <w:t>0.00139</w:t>
              </w:r>
            </w:ins>
          </w:p>
        </w:tc>
        <w:tc>
          <w:tcPr>
            <w:tcW w:w="1200" w:type="dxa"/>
            <w:shd w:val="clear" w:color="auto" w:fill="auto"/>
            <w:noWrap/>
            <w:vAlign w:val="bottom"/>
            <w:hideMark/>
          </w:tcPr>
          <w:p w14:paraId="0064008D" w14:textId="77777777" w:rsidR="0011151B" w:rsidRDefault="0011151B" w:rsidP="0011151B">
            <w:pPr>
              <w:jc w:val="right"/>
              <w:rPr>
                <w:ins w:id="1365" w:author="pschmidt" w:date="2018-02-06T12:55:00Z"/>
                <w:rFonts w:ascii="Calibri" w:hAnsi="Calibri"/>
                <w:color w:val="000000"/>
                <w:sz w:val="22"/>
                <w:szCs w:val="22"/>
              </w:rPr>
            </w:pPr>
          </w:p>
        </w:tc>
        <w:tc>
          <w:tcPr>
            <w:tcW w:w="1200" w:type="dxa"/>
            <w:shd w:val="clear" w:color="auto" w:fill="auto"/>
            <w:noWrap/>
            <w:vAlign w:val="bottom"/>
            <w:hideMark/>
          </w:tcPr>
          <w:p w14:paraId="1775D5C0" w14:textId="77777777" w:rsidR="0011151B" w:rsidRDefault="0011151B" w:rsidP="0011151B">
            <w:pPr>
              <w:jc w:val="right"/>
              <w:rPr>
                <w:ins w:id="1366" w:author="pschmidt" w:date="2018-02-06T12:55:00Z"/>
                <w:sz w:val="20"/>
                <w:szCs w:val="20"/>
              </w:rPr>
            </w:pPr>
          </w:p>
        </w:tc>
        <w:tc>
          <w:tcPr>
            <w:tcW w:w="1200" w:type="dxa"/>
            <w:shd w:val="clear" w:color="auto" w:fill="auto"/>
            <w:noWrap/>
            <w:vAlign w:val="bottom"/>
            <w:hideMark/>
          </w:tcPr>
          <w:p w14:paraId="1E95E6E4" w14:textId="55590533" w:rsidR="0011151B" w:rsidRDefault="0011151B" w:rsidP="0011151B">
            <w:pPr>
              <w:jc w:val="right"/>
              <w:rPr>
                <w:ins w:id="1367" w:author="pschmidt" w:date="2018-02-06T12:55:00Z"/>
                <w:sz w:val="20"/>
                <w:szCs w:val="20"/>
              </w:rPr>
            </w:pPr>
            <w:ins w:id="1368" w:author="pschmidt" w:date="2018-02-06T12:55:00Z">
              <w:r>
                <w:rPr>
                  <w:rFonts w:ascii="Calibri" w:hAnsi="Calibri"/>
                  <w:color w:val="000000"/>
                  <w:sz w:val="22"/>
                  <w:szCs w:val="22"/>
                </w:rPr>
                <w:t>-0.00231</w:t>
              </w:r>
            </w:ins>
          </w:p>
        </w:tc>
        <w:tc>
          <w:tcPr>
            <w:tcW w:w="1200" w:type="dxa"/>
            <w:shd w:val="clear" w:color="auto" w:fill="auto"/>
            <w:noWrap/>
            <w:vAlign w:val="bottom"/>
            <w:hideMark/>
          </w:tcPr>
          <w:p w14:paraId="77C78D40" w14:textId="53295CB4" w:rsidR="0011151B" w:rsidRDefault="0011151B" w:rsidP="0011151B">
            <w:pPr>
              <w:jc w:val="right"/>
              <w:rPr>
                <w:ins w:id="1369" w:author="pschmidt" w:date="2018-02-06T12:55:00Z"/>
                <w:rFonts w:ascii="Calibri" w:hAnsi="Calibri"/>
                <w:color w:val="000000"/>
                <w:sz w:val="22"/>
                <w:szCs w:val="22"/>
              </w:rPr>
            </w:pPr>
          </w:p>
        </w:tc>
        <w:tc>
          <w:tcPr>
            <w:tcW w:w="1200" w:type="dxa"/>
            <w:shd w:val="clear" w:color="auto" w:fill="auto"/>
            <w:noWrap/>
            <w:vAlign w:val="bottom"/>
            <w:hideMark/>
          </w:tcPr>
          <w:p w14:paraId="3D82CD28" w14:textId="5AF3E437" w:rsidR="0011151B" w:rsidRDefault="0011151B" w:rsidP="00E47157">
            <w:pPr>
              <w:jc w:val="center"/>
              <w:rPr>
                <w:ins w:id="1370" w:author="pschmidt" w:date="2018-02-06T12:55:00Z"/>
                <w:rFonts w:ascii="Calibri" w:hAnsi="Calibri"/>
                <w:color w:val="000000"/>
                <w:sz w:val="22"/>
                <w:szCs w:val="22"/>
              </w:rPr>
            </w:pPr>
            <w:ins w:id="1371" w:author="pschmidt" w:date="2018-02-06T12:55:00Z">
              <w:r>
                <w:rPr>
                  <w:rFonts w:ascii="Calibri" w:hAnsi="Calibri"/>
                  <w:color w:val="000000"/>
                  <w:sz w:val="22"/>
                  <w:szCs w:val="22"/>
                </w:rPr>
                <w:t>TRUE</w:t>
              </w:r>
            </w:ins>
          </w:p>
        </w:tc>
        <w:tc>
          <w:tcPr>
            <w:tcW w:w="1276" w:type="dxa"/>
            <w:shd w:val="clear" w:color="auto" w:fill="auto"/>
            <w:noWrap/>
            <w:vAlign w:val="bottom"/>
            <w:hideMark/>
          </w:tcPr>
          <w:p w14:paraId="5E054994" w14:textId="2A958BFE" w:rsidR="0011151B" w:rsidRDefault="0011151B" w:rsidP="0011151B">
            <w:pPr>
              <w:jc w:val="right"/>
              <w:rPr>
                <w:ins w:id="1372" w:author="pschmidt" w:date="2018-02-06T12:55:00Z"/>
                <w:rFonts w:ascii="Calibri" w:hAnsi="Calibri"/>
                <w:color w:val="000000"/>
                <w:sz w:val="22"/>
                <w:szCs w:val="22"/>
              </w:rPr>
            </w:pPr>
            <w:ins w:id="1373" w:author="pschmidt" w:date="2018-02-06T12:55:00Z">
              <w:r>
                <w:rPr>
                  <w:rFonts w:ascii="Calibri" w:hAnsi="Calibri"/>
                  <w:color w:val="000000"/>
                  <w:sz w:val="22"/>
                  <w:szCs w:val="22"/>
                </w:rPr>
                <w:t>2837.14858</w:t>
              </w:r>
            </w:ins>
          </w:p>
        </w:tc>
      </w:tr>
      <w:tr w:rsidR="0011151B" w14:paraId="4F9594DE" w14:textId="77777777" w:rsidTr="0011151B">
        <w:trPr>
          <w:trHeight w:val="300"/>
          <w:ins w:id="1374" w:author="pschmidt" w:date="2018-02-06T12:55:00Z"/>
        </w:trPr>
        <w:tc>
          <w:tcPr>
            <w:tcW w:w="1200" w:type="dxa"/>
            <w:shd w:val="clear" w:color="auto" w:fill="auto"/>
            <w:noWrap/>
            <w:vAlign w:val="bottom"/>
            <w:hideMark/>
          </w:tcPr>
          <w:p w14:paraId="595A8ED5" w14:textId="77777777" w:rsidR="0011151B" w:rsidRDefault="0011151B" w:rsidP="0011151B">
            <w:pPr>
              <w:jc w:val="right"/>
              <w:rPr>
                <w:ins w:id="1375" w:author="pschmidt" w:date="2018-02-06T12:55:00Z"/>
                <w:rFonts w:ascii="Calibri" w:hAnsi="Calibri"/>
                <w:color w:val="000000"/>
                <w:sz w:val="22"/>
                <w:szCs w:val="22"/>
              </w:rPr>
            </w:pPr>
          </w:p>
        </w:tc>
        <w:tc>
          <w:tcPr>
            <w:tcW w:w="1200" w:type="dxa"/>
            <w:shd w:val="clear" w:color="auto" w:fill="auto"/>
            <w:noWrap/>
            <w:vAlign w:val="bottom"/>
            <w:hideMark/>
          </w:tcPr>
          <w:p w14:paraId="0226755F" w14:textId="77777777" w:rsidR="0011151B" w:rsidRDefault="0011151B" w:rsidP="0011151B">
            <w:pPr>
              <w:jc w:val="right"/>
              <w:rPr>
                <w:ins w:id="1376" w:author="pschmidt" w:date="2018-02-06T12:55:00Z"/>
                <w:sz w:val="20"/>
                <w:szCs w:val="20"/>
              </w:rPr>
            </w:pPr>
          </w:p>
        </w:tc>
        <w:tc>
          <w:tcPr>
            <w:tcW w:w="1200" w:type="dxa"/>
            <w:shd w:val="clear" w:color="auto" w:fill="auto"/>
            <w:noWrap/>
            <w:vAlign w:val="bottom"/>
            <w:hideMark/>
          </w:tcPr>
          <w:p w14:paraId="187177E2" w14:textId="77777777" w:rsidR="0011151B" w:rsidRDefault="0011151B" w:rsidP="0011151B">
            <w:pPr>
              <w:jc w:val="right"/>
              <w:rPr>
                <w:ins w:id="1377" w:author="pschmidt" w:date="2018-02-06T12:55:00Z"/>
                <w:sz w:val="20"/>
                <w:szCs w:val="20"/>
              </w:rPr>
            </w:pPr>
          </w:p>
        </w:tc>
        <w:tc>
          <w:tcPr>
            <w:tcW w:w="1200" w:type="dxa"/>
            <w:shd w:val="clear" w:color="auto" w:fill="auto"/>
            <w:noWrap/>
            <w:vAlign w:val="bottom"/>
            <w:hideMark/>
          </w:tcPr>
          <w:p w14:paraId="5410DFAF" w14:textId="46286644" w:rsidR="0011151B" w:rsidRDefault="0011151B" w:rsidP="0011151B">
            <w:pPr>
              <w:jc w:val="right"/>
              <w:rPr>
                <w:ins w:id="1378" w:author="pschmidt" w:date="2018-02-06T12:55:00Z"/>
                <w:rFonts w:ascii="Calibri" w:hAnsi="Calibri"/>
                <w:color w:val="000000"/>
                <w:sz w:val="22"/>
                <w:szCs w:val="22"/>
              </w:rPr>
            </w:pPr>
          </w:p>
        </w:tc>
        <w:tc>
          <w:tcPr>
            <w:tcW w:w="1200" w:type="dxa"/>
            <w:shd w:val="clear" w:color="auto" w:fill="auto"/>
            <w:noWrap/>
            <w:vAlign w:val="bottom"/>
            <w:hideMark/>
          </w:tcPr>
          <w:p w14:paraId="26623177" w14:textId="16E81420" w:rsidR="0011151B" w:rsidRDefault="0011151B" w:rsidP="0011151B">
            <w:pPr>
              <w:jc w:val="right"/>
              <w:rPr>
                <w:ins w:id="1379" w:author="pschmidt" w:date="2018-02-06T12:55:00Z"/>
                <w:rFonts w:ascii="Calibri" w:hAnsi="Calibri"/>
                <w:color w:val="000000"/>
                <w:sz w:val="22"/>
                <w:szCs w:val="22"/>
              </w:rPr>
            </w:pPr>
            <w:ins w:id="1380" w:author="pschmidt" w:date="2018-02-06T12:55:00Z">
              <w:r>
                <w:rPr>
                  <w:rFonts w:ascii="Calibri" w:hAnsi="Calibri"/>
                  <w:color w:val="000000"/>
                  <w:sz w:val="22"/>
                  <w:szCs w:val="22"/>
                </w:rPr>
                <w:t>0.00088</w:t>
              </w:r>
            </w:ins>
          </w:p>
        </w:tc>
        <w:tc>
          <w:tcPr>
            <w:tcW w:w="1200" w:type="dxa"/>
            <w:shd w:val="clear" w:color="auto" w:fill="auto"/>
            <w:noWrap/>
            <w:vAlign w:val="bottom"/>
            <w:hideMark/>
          </w:tcPr>
          <w:p w14:paraId="2010637F" w14:textId="48A90976" w:rsidR="0011151B" w:rsidRDefault="0011151B" w:rsidP="00E47157">
            <w:pPr>
              <w:jc w:val="center"/>
              <w:rPr>
                <w:ins w:id="1381" w:author="pschmidt" w:date="2018-02-06T12:55:00Z"/>
                <w:rFonts w:ascii="Calibri" w:hAnsi="Calibri"/>
                <w:color w:val="000000"/>
                <w:sz w:val="22"/>
                <w:szCs w:val="22"/>
              </w:rPr>
            </w:pPr>
            <w:ins w:id="1382" w:author="pschmidt" w:date="2018-02-06T12:55:00Z">
              <w:r>
                <w:rPr>
                  <w:rFonts w:ascii="Calibri" w:hAnsi="Calibri"/>
                  <w:color w:val="000000"/>
                  <w:sz w:val="22"/>
                  <w:szCs w:val="22"/>
                </w:rPr>
                <w:t>TRUE</w:t>
              </w:r>
            </w:ins>
          </w:p>
        </w:tc>
        <w:tc>
          <w:tcPr>
            <w:tcW w:w="1276" w:type="dxa"/>
            <w:shd w:val="clear" w:color="auto" w:fill="auto"/>
            <w:noWrap/>
            <w:vAlign w:val="bottom"/>
            <w:hideMark/>
          </w:tcPr>
          <w:p w14:paraId="2FC5BAA2" w14:textId="0D7EA269" w:rsidR="0011151B" w:rsidRDefault="0011151B" w:rsidP="0011151B">
            <w:pPr>
              <w:jc w:val="right"/>
              <w:rPr>
                <w:ins w:id="1383" w:author="pschmidt" w:date="2018-02-06T12:55:00Z"/>
                <w:rFonts w:ascii="Calibri" w:hAnsi="Calibri"/>
                <w:color w:val="000000"/>
                <w:sz w:val="22"/>
                <w:szCs w:val="22"/>
              </w:rPr>
            </w:pPr>
            <w:ins w:id="1384" w:author="pschmidt" w:date="2018-02-06T12:55:00Z">
              <w:r>
                <w:rPr>
                  <w:rFonts w:ascii="Calibri" w:hAnsi="Calibri"/>
                  <w:color w:val="000000"/>
                  <w:sz w:val="22"/>
                  <w:szCs w:val="22"/>
                </w:rPr>
                <w:t>2837.36269</w:t>
              </w:r>
            </w:ins>
          </w:p>
        </w:tc>
      </w:tr>
      <w:tr w:rsidR="0011151B" w14:paraId="78113A34" w14:textId="77777777" w:rsidTr="0011151B">
        <w:trPr>
          <w:trHeight w:val="300"/>
          <w:ins w:id="1385" w:author="pschmidt" w:date="2018-02-06T12:55:00Z"/>
        </w:trPr>
        <w:tc>
          <w:tcPr>
            <w:tcW w:w="1200" w:type="dxa"/>
            <w:shd w:val="clear" w:color="auto" w:fill="auto"/>
            <w:noWrap/>
            <w:vAlign w:val="bottom"/>
            <w:hideMark/>
          </w:tcPr>
          <w:p w14:paraId="387CF572" w14:textId="22DD14B5" w:rsidR="0011151B" w:rsidRDefault="0011151B" w:rsidP="0011151B">
            <w:pPr>
              <w:jc w:val="right"/>
              <w:rPr>
                <w:ins w:id="1386" w:author="pschmidt" w:date="2018-02-06T12:55:00Z"/>
                <w:rFonts w:ascii="Calibri" w:hAnsi="Calibri"/>
                <w:color w:val="000000"/>
                <w:sz w:val="22"/>
                <w:szCs w:val="22"/>
              </w:rPr>
            </w:pPr>
            <w:ins w:id="1387" w:author="pschmidt" w:date="2018-02-06T12:55:00Z">
              <w:r>
                <w:rPr>
                  <w:rFonts w:ascii="Calibri" w:hAnsi="Calibri"/>
                  <w:color w:val="000000"/>
                  <w:sz w:val="22"/>
                  <w:szCs w:val="22"/>
                </w:rPr>
                <w:t>0.00105</w:t>
              </w:r>
            </w:ins>
          </w:p>
        </w:tc>
        <w:tc>
          <w:tcPr>
            <w:tcW w:w="1200" w:type="dxa"/>
            <w:shd w:val="clear" w:color="auto" w:fill="auto"/>
            <w:noWrap/>
            <w:vAlign w:val="bottom"/>
            <w:hideMark/>
          </w:tcPr>
          <w:p w14:paraId="2CE0E65D" w14:textId="77777777" w:rsidR="0011151B" w:rsidRDefault="0011151B" w:rsidP="0011151B">
            <w:pPr>
              <w:jc w:val="right"/>
              <w:rPr>
                <w:ins w:id="1388" w:author="pschmidt" w:date="2018-02-06T12:55:00Z"/>
                <w:rFonts w:ascii="Calibri" w:hAnsi="Calibri"/>
                <w:color w:val="000000"/>
                <w:sz w:val="22"/>
                <w:szCs w:val="22"/>
              </w:rPr>
            </w:pPr>
          </w:p>
        </w:tc>
        <w:tc>
          <w:tcPr>
            <w:tcW w:w="1200" w:type="dxa"/>
            <w:shd w:val="clear" w:color="auto" w:fill="auto"/>
            <w:noWrap/>
            <w:vAlign w:val="bottom"/>
            <w:hideMark/>
          </w:tcPr>
          <w:p w14:paraId="4AF2505B" w14:textId="77777777" w:rsidR="0011151B" w:rsidRDefault="0011151B" w:rsidP="0011151B">
            <w:pPr>
              <w:jc w:val="right"/>
              <w:rPr>
                <w:ins w:id="1389" w:author="pschmidt" w:date="2018-02-06T12:55:00Z"/>
                <w:sz w:val="20"/>
                <w:szCs w:val="20"/>
              </w:rPr>
            </w:pPr>
          </w:p>
        </w:tc>
        <w:tc>
          <w:tcPr>
            <w:tcW w:w="1200" w:type="dxa"/>
            <w:shd w:val="clear" w:color="auto" w:fill="auto"/>
            <w:noWrap/>
            <w:vAlign w:val="bottom"/>
            <w:hideMark/>
          </w:tcPr>
          <w:p w14:paraId="4D019357" w14:textId="16703B59" w:rsidR="0011151B" w:rsidRDefault="0011151B" w:rsidP="0011151B">
            <w:pPr>
              <w:jc w:val="right"/>
              <w:rPr>
                <w:ins w:id="1390" w:author="pschmidt" w:date="2018-02-06T12:55:00Z"/>
                <w:rFonts w:ascii="Calibri" w:hAnsi="Calibri"/>
                <w:color w:val="000000"/>
                <w:sz w:val="22"/>
                <w:szCs w:val="22"/>
              </w:rPr>
            </w:pPr>
          </w:p>
        </w:tc>
        <w:tc>
          <w:tcPr>
            <w:tcW w:w="1200" w:type="dxa"/>
            <w:shd w:val="clear" w:color="auto" w:fill="auto"/>
            <w:noWrap/>
            <w:vAlign w:val="bottom"/>
            <w:hideMark/>
          </w:tcPr>
          <w:p w14:paraId="507E5A1B" w14:textId="6AA185C5" w:rsidR="0011151B" w:rsidRDefault="0011151B" w:rsidP="0011151B">
            <w:pPr>
              <w:jc w:val="right"/>
              <w:rPr>
                <w:ins w:id="1391" w:author="pschmidt" w:date="2018-02-06T12:55:00Z"/>
                <w:rFonts w:ascii="Calibri" w:hAnsi="Calibri"/>
                <w:color w:val="000000"/>
                <w:sz w:val="22"/>
                <w:szCs w:val="22"/>
              </w:rPr>
            </w:pPr>
            <w:ins w:id="1392" w:author="pschmidt" w:date="2018-02-06T12:55:00Z">
              <w:r>
                <w:rPr>
                  <w:rFonts w:ascii="Calibri" w:hAnsi="Calibri"/>
                  <w:color w:val="000000"/>
                  <w:sz w:val="22"/>
                  <w:szCs w:val="22"/>
                </w:rPr>
                <w:t>0.00072</w:t>
              </w:r>
            </w:ins>
          </w:p>
        </w:tc>
        <w:tc>
          <w:tcPr>
            <w:tcW w:w="1200" w:type="dxa"/>
            <w:shd w:val="clear" w:color="auto" w:fill="auto"/>
            <w:noWrap/>
            <w:vAlign w:val="bottom"/>
            <w:hideMark/>
          </w:tcPr>
          <w:p w14:paraId="1A538E0F" w14:textId="77D3C97C" w:rsidR="0011151B" w:rsidRDefault="0011151B" w:rsidP="00E47157">
            <w:pPr>
              <w:jc w:val="center"/>
              <w:rPr>
                <w:ins w:id="1393" w:author="pschmidt" w:date="2018-02-06T12:55:00Z"/>
                <w:rFonts w:ascii="Calibri" w:hAnsi="Calibri"/>
                <w:color w:val="000000"/>
                <w:sz w:val="22"/>
                <w:szCs w:val="22"/>
              </w:rPr>
            </w:pPr>
            <w:ins w:id="1394" w:author="pschmidt" w:date="2018-02-06T12:55:00Z">
              <w:r>
                <w:rPr>
                  <w:rFonts w:ascii="Calibri" w:hAnsi="Calibri"/>
                  <w:color w:val="000000"/>
                  <w:sz w:val="22"/>
                  <w:szCs w:val="22"/>
                </w:rPr>
                <w:t>TRUE</w:t>
              </w:r>
            </w:ins>
          </w:p>
        </w:tc>
        <w:tc>
          <w:tcPr>
            <w:tcW w:w="1276" w:type="dxa"/>
            <w:shd w:val="clear" w:color="auto" w:fill="auto"/>
            <w:noWrap/>
            <w:vAlign w:val="bottom"/>
            <w:hideMark/>
          </w:tcPr>
          <w:p w14:paraId="127D9D89" w14:textId="09D4C39C" w:rsidR="0011151B" w:rsidRDefault="0011151B" w:rsidP="0011151B">
            <w:pPr>
              <w:jc w:val="right"/>
              <w:rPr>
                <w:ins w:id="1395" w:author="pschmidt" w:date="2018-02-06T12:55:00Z"/>
                <w:rFonts w:ascii="Calibri" w:hAnsi="Calibri"/>
                <w:color w:val="000000"/>
                <w:sz w:val="22"/>
                <w:szCs w:val="22"/>
              </w:rPr>
            </w:pPr>
            <w:ins w:id="1396" w:author="pschmidt" w:date="2018-02-06T12:55:00Z">
              <w:r>
                <w:rPr>
                  <w:rFonts w:ascii="Calibri" w:hAnsi="Calibri"/>
                  <w:color w:val="000000"/>
                  <w:sz w:val="22"/>
                  <w:szCs w:val="22"/>
                </w:rPr>
                <w:t>2838.30097</w:t>
              </w:r>
            </w:ins>
          </w:p>
        </w:tc>
      </w:tr>
      <w:tr w:rsidR="0011151B" w14:paraId="1CC28F24" w14:textId="77777777" w:rsidTr="0011151B">
        <w:trPr>
          <w:trHeight w:val="300"/>
          <w:ins w:id="1397" w:author="pschmidt" w:date="2018-02-06T12:55:00Z"/>
        </w:trPr>
        <w:tc>
          <w:tcPr>
            <w:tcW w:w="1200" w:type="dxa"/>
            <w:shd w:val="clear" w:color="auto" w:fill="auto"/>
            <w:noWrap/>
            <w:vAlign w:val="bottom"/>
            <w:hideMark/>
          </w:tcPr>
          <w:p w14:paraId="47F2C7E3" w14:textId="77777777" w:rsidR="0011151B" w:rsidRDefault="0011151B" w:rsidP="0011151B">
            <w:pPr>
              <w:jc w:val="right"/>
              <w:rPr>
                <w:ins w:id="1398" w:author="pschmidt" w:date="2018-02-06T12:55:00Z"/>
                <w:rFonts w:ascii="Calibri" w:hAnsi="Calibri"/>
                <w:color w:val="000000"/>
                <w:sz w:val="22"/>
                <w:szCs w:val="22"/>
              </w:rPr>
            </w:pPr>
          </w:p>
        </w:tc>
        <w:tc>
          <w:tcPr>
            <w:tcW w:w="1200" w:type="dxa"/>
            <w:shd w:val="clear" w:color="auto" w:fill="auto"/>
            <w:noWrap/>
            <w:vAlign w:val="bottom"/>
            <w:hideMark/>
          </w:tcPr>
          <w:p w14:paraId="47EB37FD" w14:textId="77777777" w:rsidR="0011151B" w:rsidRDefault="0011151B" w:rsidP="0011151B">
            <w:pPr>
              <w:jc w:val="right"/>
              <w:rPr>
                <w:ins w:id="1399" w:author="pschmidt" w:date="2018-02-06T12:55:00Z"/>
                <w:sz w:val="20"/>
                <w:szCs w:val="20"/>
              </w:rPr>
            </w:pPr>
          </w:p>
        </w:tc>
        <w:tc>
          <w:tcPr>
            <w:tcW w:w="1200" w:type="dxa"/>
            <w:shd w:val="clear" w:color="auto" w:fill="auto"/>
            <w:noWrap/>
            <w:vAlign w:val="bottom"/>
            <w:hideMark/>
          </w:tcPr>
          <w:p w14:paraId="25CFCDA9" w14:textId="77777777" w:rsidR="0011151B" w:rsidRDefault="0011151B" w:rsidP="0011151B">
            <w:pPr>
              <w:jc w:val="right"/>
              <w:rPr>
                <w:ins w:id="1400" w:author="pschmidt" w:date="2018-02-06T12:55:00Z"/>
                <w:sz w:val="20"/>
                <w:szCs w:val="20"/>
              </w:rPr>
            </w:pPr>
          </w:p>
        </w:tc>
        <w:tc>
          <w:tcPr>
            <w:tcW w:w="1200" w:type="dxa"/>
            <w:shd w:val="clear" w:color="auto" w:fill="auto"/>
            <w:noWrap/>
            <w:vAlign w:val="bottom"/>
            <w:hideMark/>
          </w:tcPr>
          <w:p w14:paraId="3011A3B0" w14:textId="4260E754" w:rsidR="0011151B" w:rsidRDefault="0011151B" w:rsidP="0011151B">
            <w:pPr>
              <w:jc w:val="right"/>
              <w:rPr>
                <w:ins w:id="1401" w:author="pschmidt" w:date="2018-02-06T12:55:00Z"/>
                <w:sz w:val="20"/>
                <w:szCs w:val="20"/>
              </w:rPr>
            </w:pPr>
            <w:ins w:id="1402" w:author="pschmidt" w:date="2018-02-06T12:55:00Z">
              <w:r>
                <w:rPr>
                  <w:rFonts w:ascii="Calibri" w:hAnsi="Calibri"/>
                  <w:color w:val="000000"/>
                  <w:sz w:val="22"/>
                  <w:szCs w:val="22"/>
                </w:rPr>
                <w:t>-0.00161</w:t>
              </w:r>
            </w:ins>
          </w:p>
        </w:tc>
        <w:tc>
          <w:tcPr>
            <w:tcW w:w="1200" w:type="dxa"/>
            <w:shd w:val="clear" w:color="auto" w:fill="auto"/>
            <w:noWrap/>
            <w:vAlign w:val="bottom"/>
            <w:hideMark/>
          </w:tcPr>
          <w:p w14:paraId="2FC161DE" w14:textId="1A974913" w:rsidR="0011151B" w:rsidRDefault="0011151B" w:rsidP="0011151B">
            <w:pPr>
              <w:jc w:val="right"/>
              <w:rPr>
                <w:ins w:id="1403" w:author="pschmidt" w:date="2018-02-06T12:55:00Z"/>
                <w:sz w:val="20"/>
                <w:szCs w:val="20"/>
              </w:rPr>
            </w:pPr>
            <w:ins w:id="1404" w:author="pschmidt" w:date="2018-02-06T12:55:00Z">
              <w:r>
                <w:rPr>
                  <w:rFonts w:ascii="Calibri" w:hAnsi="Calibri"/>
                  <w:color w:val="000000"/>
                  <w:sz w:val="22"/>
                  <w:szCs w:val="22"/>
                </w:rPr>
                <w:t>0.00183</w:t>
              </w:r>
            </w:ins>
          </w:p>
        </w:tc>
        <w:tc>
          <w:tcPr>
            <w:tcW w:w="1200" w:type="dxa"/>
            <w:shd w:val="clear" w:color="auto" w:fill="auto"/>
            <w:noWrap/>
            <w:vAlign w:val="bottom"/>
            <w:hideMark/>
          </w:tcPr>
          <w:p w14:paraId="28D44DB4" w14:textId="49E58900" w:rsidR="0011151B" w:rsidRDefault="0011151B" w:rsidP="00E47157">
            <w:pPr>
              <w:jc w:val="center"/>
              <w:rPr>
                <w:ins w:id="1405" w:author="pschmidt" w:date="2018-02-06T12:55:00Z"/>
                <w:rFonts w:ascii="Calibri" w:hAnsi="Calibri"/>
                <w:color w:val="000000"/>
                <w:sz w:val="22"/>
                <w:szCs w:val="22"/>
              </w:rPr>
            </w:pPr>
            <w:ins w:id="1406" w:author="pschmidt" w:date="2018-02-06T12:55:00Z">
              <w:r>
                <w:rPr>
                  <w:rFonts w:ascii="Calibri" w:hAnsi="Calibri"/>
                  <w:color w:val="000000"/>
                  <w:sz w:val="22"/>
                  <w:szCs w:val="22"/>
                </w:rPr>
                <w:t>TRUE</w:t>
              </w:r>
            </w:ins>
          </w:p>
        </w:tc>
        <w:tc>
          <w:tcPr>
            <w:tcW w:w="1276" w:type="dxa"/>
            <w:shd w:val="clear" w:color="auto" w:fill="auto"/>
            <w:noWrap/>
            <w:vAlign w:val="bottom"/>
            <w:hideMark/>
          </w:tcPr>
          <w:p w14:paraId="73B5B3E0" w14:textId="0B3A3AF6" w:rsidR="0011151B" w:rsidRDefault="0011151B" w:rsidP="0011151B">
            <w:pPr>
              <w:jc w:val="right"/>
              <w:rPr>
                <w:ins w:id="1407" w:author="pschmidt" w:date="2018-02-06T12:55:00Z"/>
                <w:rFonts w:ascii="Calibri" w:hAnsi="Calibri"/>
                <w:color w:val="000000"/>
                <w:sz w:val="22"/>
                <w:szCs w:val="22"/>
              </w:rPr>
            </w:pPr>
            <w:ins w:id="1408" w:author="pschmidt" w:date="2018-02-06T12:55:00Z">
              <w:r>
                <w:rPr>
                  <w:rFonts w:ascii="Calibri" w:hAnsi="Calibri"/>
                  <w:color w:val="000000"/>
                  <w:sz w:val="22"/>
                  <w:szCs w:val="22"/>
                </w:rPr>
                <w:t>2838.78232</w:t>
              </w:r>
            </w:ins>
          </w:p>
        </w:tc>
      </w:tr>
      <w:tr w:rsidR="0011151B" w14:paraId="008CCC62" w14:textId="77777777" w:rsidTr="0011151B">
        <w:trPr>
          <w:trHeight w:val="300"/>
          <w:ins w:id="1409" w:author="pschmidt" w:date="2018-02-06T12:55:00Z"/>
        </w:trPr>
        <w:tc>
          <w:tcPr>
            <w:tcW w:w="1200" w:type="dxa"/>
            <w:tcBorders>
              <w:bottom w:val="single" w:sz="4" w:space="0" w:color="auto"/>
            </w:tcBorders>
            <w:shd w:val="clear" w:color="auto" w:fill="auto"/>
            <w:noWrap/>
            <w:vAlign w:val="bottom"/>
            <w:hideMark/>
          </w:tcPr>
          <w:p w14:paraId="6EFA07CE" w14:textId="6954BE71" w:rsidR="0011151B" w:rsidRDefault="0011151B" w:rsidP="0011151B">
            <w:pPr>
              <w:jc w:val="right"/>
              <w:rPr>
                <w:ins w:id="1410" w:author="pschmidt" w:date="2018-02-06T12:55:00Z"/>
                <w:rFonts w:ascii="Calibri" w:hAnsi="Calibri"/>
                <w:color w:val="000000"/>
                <w:sz w:val="22"/>
                <w:szCs w:val="22"/>
              </w:rPr>
            </w:pPr>
            <w:ins w:id="1411" w:author="pschmidt" w:date="2018-02-06T12:55:00Z">
              <w:r>
                <w:rPr>
                  <w:rFonts w:ascii="Calibri" w:hAnsi="Calibri"/>
                  <w:color w:val="000000"/>
                  <w:sz w:val="22"/>
                  <w:szCs w:val="22"/>
                </w:rPr>
                <w:t>0.00141</w:t>
              </w:r>
            </w:ins>
          </w:p>
        </w:tc>
        <w:tc>
          <w:tcPr>
            <w:tcW w:w="1200" w:type="dxa"/>
            <w:tcBorders>
              <w:bottom w:val="single" w:sz="4" w:space="0" w:color="auto"/>
            </w:tcBorders>
            <w:shd w:val="clear" w:color="auto" w:fill="auto"/>
            <w:noWrap/>
            <w:vAlign w:val="bottom"/>
            <w:hideMark/>
          </w:tcPr>
          <w:p w14:paraId="090A5EBA" w14:textId="77777777" w:rsidR="0011151B" w:rsidRDefault="0011151B" w:rsidP="0011151B">
            <w:pPr>
              <w:jc w:val="right"/>
              <w:rPr>
                <w:ins w:id="1412" w:author="pschmidt" w:date="2018-02-06T12:55:00Z"/>
                <w:rFonts w:ascii="Calibri" w:hAnsi="Calibri"/>
                <w:color w:val="000000"/>
                <w:sz w:val="22"/>
                <w:szCs w:val="22"/>
              </w:rPr>
            </w:pPr>
          </w:p>
        </w:tc>
        <w:tc>
          <w:tcPr>
            <w:tcW w:w="1200" w:type="dxa"/>
            <w:tcBorders>
              <w:bottom w:val="single" w:sz="4" w:space="0" w:color="auto"/>
            </w:tcBorders>
            <w:shd w:val="clear" w:color="auto" w:fill="auto"/>
            <w:noWrap/>
            <w:vAlign w:val="bottom"/>
            <w:hideMark/>
          </w:tcPr>
          <w:p w14:paraId="6DE0C6D5" w14:textId="77777777" w:rsidR="0011151B" w:rsidRDefault="0011151B" w:rsidP="0011151B">
            <w:pPr>
              <w:jc w:val="right"/>
              <w:rPr>
                <w:ins w:id="1413" w:author="pschmidt" w:date="2018-02-06T12:55:00Z"/>
                <w:sz w:val="20"/>
                <w:szCs w:val="20"/>
              </w:rPr>
            </w:pPr>
          </w:p>
        </w:tc>
        <w:tc>
          <w:tcPr>
            <w:tcW w:w="1200" w:type="dxa"/>
            <w:tcBorders>
              <w:bottom w:val="single" w:sz="4" w:space="0" w:color="auto"/>
            </w:tcBorders>
            <w:shd w:val="clear" w:color="auto" w:fill="auto"/>
            <w:noWrap/>
            <w:vAlign w:val="bottom"/>
            <w:hideMark/>
          </w:tcPr>
          <w:p w14:paraId="6338BB3C" w14:textId="731AEFA1" w:rsidR="0011151B" w:rsidRDefault="0011151B" w:rsidP="0011151B">
            <w:pPr>
              <w:jc w:val="right"/>
              <w:rPr>
                <w:ins w:id="1414" w:author="pschmidt" w:date="2018-02-06T12:55:00Z"/>
                <w:sz w:val="20"/>
                <w:szCs w:val="20"/>
              </w:rPr>
            </w:pPr>
            <w:ins w:id="1415" w:author="pschmidt" w:date="2018-02-06T12:55:00Z">
              <w:r>
                <w:rPr>
                  <w:rFonts w:ascii="Calibri" w:hAnsi="Calibri"/>
                  <w:color w:val="000000"/>
                  <w:sz w:val="22"/>
                  <w:szCs w:val="22"/>
                </w:rPr>
                <w:t>-0.00248</w:t>
              </w:r>
            </w:ins>
          </w:p>
        </w:tc>
        <w:tc>
          <w:tcPr>
            <w:tcW w:w="1200" w:type="dxa"/>
            <w:tcBorders>
              <w:bottom w:val="single" w:sz="4" w:space="0" w:color="auto"/>
            </w:tcBorders>
            <w:shd w:val="clear" w:color="auto" w:fill="auto"/>
            <w:noWrap/>
            <w:vAlign w:val="bottom"/>
            <w:hideMark/>
          </w:tcPr>
          <w:p w14:paraId="1273CF55" w14:textId="6B67F9FB" w:rsidR="0011151B" w:rsidRDefault="0011151B" w:rsidP="0011151B">
            <w:pPr>
              <w:jc w:val="right"/>
              <w:rPr>
                <w:ins w:id="1416" w:author="pschmidt" w:date="2018-02-06T12:55:00Z"/>
                <w:sz w:val="20"/>
                <w:szCs w:val="20"/>
              </w:rPr>
            </w:pPr>
            <w:ins w:id="1417" w:author="pschmidt" w:date="2018-02-06T12:55:00Z">
              <w:r>
                <w:rPr>
                  <w:rFonts w:ascii="Calibri" w:hAnsi="Calibri"/>
                  <w:color w:val="000000"/>
                  <w:sz w:val="22"/>
                  <w:szCs w:val="22"/>
                </w:rPr>
                <w:t>0.00212</w:t>
              </w:r>
            </w:ins>
          </w:p>
        </w:tc>
        <w:tc>
          <w:tcPr>
            <w:tcW w:w="1200" w:type="dxa"/>
            <w:tcBorders>
              <w:bottom w:val="single" w:sz="4" w:space="0" w:color="auto"/>
            </w:tcBorders>
            <w:shd w:val="clear" w:color="auto" w:fill="auto"/>
            <w:noWrap/>
            <w:vAlign w:val="bottom"/>
            <w:hideMark/>
          </w:tcPr>
          <w:p w14:paraId="7FE59DE2" w14:textId="5E892E9B" w:rsidR="0011151B" w:rsidRDefault="0011151B" w:rsidP="00E47157">
            <w:pPr>
              <w:jc w:val="center"/>
              <w:rPr>
                <w:ins w:id="1418" w:author="pschmidt" w:date="2018-02-06T12:55:00Z"/>
                <w:rFonts w:ascii="Calibri" w:hAnsi="Calibri"/>
                <w:color w:val="000000"/>
                <w:sz w:val="22"/>
                <w:szCs w:val="22"/>
              </w:rPr>
            </w:pPr>
            <w:ins w:id="1419" w:author="pschmidt" w:date="2018-02-06T12:55:00Z">
              <w:r>
                <w:rPr>
                  <w:rFonts w:ascii="Calibri" w:hAnsi="Calibri"/>
                  <w:color w:val="000000"/>
                  <w:sz w:val="22"/>
                  <w:szCs w:val="22"/>
                </w:rPr>
                <w:t>TRUE</w:t>
              </w:r>
            </w:ins>
          </w:p>
        </w:tc>
        <w:tc>
          <w:tcPr>
            <w:tcW w:w="1276" w:type="dxa"/>
            <w:tcBorders>
              <w:bottom w:val="single" w:sz="4" w:space="0" w:color="auto"/>
            </w:tcBorders>
            <w:shd w:val="clear" w:color="auto" w:fill="auto"/>
            <w:noWrap/>
            <w:vAlign w:val="bottom"/>
            <w:hideMark/>
          </w:tcPr>
          <w:p w14:paraId="26E6D52C" w14:textId="2837DE4B" w:rsidR="0011151B" w:rsidRDefault="0011151B" w:rsidP="0011151B">
            <w:pPr>
              <w:jc w:val="right"/>
              <w:rPr>
                <w:ins w:id="1420" w:author="pschmidt" w:date="2018-02-06T12:55:00Z"/>
                <w:rFonts w:ascii="Calibri" w:hAnsi="Calibri"/>
                <w:color w:val="000000"/>
                <w:sz w:val="22"/>
                <w:szCs w:val="22"/>
              </w:rPr>
            </w:pPr>
            <w:ins w:id="1421" w:author="pschmidt" w:date="2018-02-06T12:55:00Z">
              <w:r>
                <w:rPr>
                  <w:rFonts w:ascii="Calibri" w:hAnsi="Calibri"/>
                  <w:color w:val="000000"/>
                  <w:sz w:val="22"/>
                  <w:szCs w:val="22"/>
                </w:rPr>
                <w:t>2839.02712</w:t>
              </w:r>
            </w:ins>
          </w:p>
        </w:tc>
      </w:tr>
    </w:tbl>
    <w:p w14:paraId="25A9CAB4" w14:textId="6B480095" w:rsidR="00757EFF" w:rsidRPr="0011151B" w:rsidRDefault="00757EFF">
      <w:pPr>
        <w:rPr>
          <w:b/>
          <w:lang w:val="en-GB"/>
        </w:rPr>
      </w:pPr>
      <w:r w:rsidRPr="0011151B">
        <w:rPr>
          <w:b/>
          <w:lang w:val="en-GB"/>
        </w:rPr>
        <w:br w:type="page"/>
      </w:r>
    </w:p>
    <w:p w14:paraId="08DFA34B" w14:textId="77777777" w:rsidR="008161A9" w:rsidRDefault="008161A9" w:rsidP="00604F1F">
      <w:pPr>
        <w:rPr>
          <w:b/>
          <w:lang w:val="en-GB"/>
        </w:rPr>
      </w:pPr>
      <w:r w:rsidRPr="008161A9">
        <w:rPr>
          <w:b/>
          <w:lang w:val="en-GB"/>
        </w:rPr>
        <w:lastRenderedPageBreak/>
        <w:t>References</w:t>
      </w:r>
    </w:p>
    <w:p w14:paraId="068834EA" w14:textId="77777777" w:rsidR="008161A9" w:rsidRDefault="008161A9" w:rsidP="00604F1F">
      <w:pPr>
        <w:rPr>
          <w:b/>
          <w:lang w:val="en-GB"/>
        </w:rPr>
      </w:pPr>
    </w:p>
    <w:p w14:paraId="32629F1E" w14:textId="77777777" w:rsidR="008161A9" w:rsidRPr="00A948D4" w:rsidRDefault="00C31FA0" w:rsidP="00C31FA0">
      <w:pPr>
        <w:rPr>
          <w:lang w:val="en-GB"/>
        </w:rPr>
      </w:pPr>
      <w:r w:rsidRPr="00A948D4">
        <w:rPr>
          <w:lang w:val="en-GB"/>
        </w:rPr>
        <w:t>BRRI (2017) Modern Rice Cultivation, 20th Edition, Bangladesh Rice Research Institute (BRRI), Gazipur-1701.</w:t>
      </w:r>
    </w:p>
    <w:p w14:paraId="0C7F1EE3" w14:textId="77777777" w:rsidR="002863CB" w:rsidRPr="008B1619" w:rsidRDefault="008B1619" w:rsidP="00C671AF">
      <w:pPr>
        <w:rPr>
          <w:color w:val="FF0000"/>
          <w:lang w:val="en-GB"/>
        </w:rPr>
      </w:pPr>
      <w:bookmarkStart w:id="1422" w:name="OLE_LINK18"/>
      <w:bookmarkStart w:id="1423" w:name="OLE_LINK19"/>
      <w:r w:rsidRPr="008B1619">
        <w:rPr>
          <w:bCs/>
          <w:lang w:val="en-GB"/>
        </w:rPr>
        <w:t>Finlay, K. W.</w:t>
      </w:r>
      <w:r>
        <w:rPr>
          <w:bCs/>
          <w:lang w:val="en-GB"/>
        </w:rPr>
        <w:t>,</w:t>
      </w:r>
      <w:r w:rsidRPr="008B1619">
        <w:rPr>
          <w:bCs/>
          <w:lang w:val="en-GB"/>
        </w:rPr>
        <w:t xml:space="preserve"> Wilkinson, G. N. (1963)</w:t>
      </w:r>
      <w:r>
        <w:rPr>
          <w:bCs/>
          <w:lang w:val="en-GB"/>
        </w:rPr>
        <w:t>:</w:t>
      </w:r>
      <w:r w:rsidRPr="008B1619">
        <w:rPr>
          <w:bCs/>
          <w:lang w:val="en-GB"/>
        </w:rPr>
        <w:t xml:space="preserve"> The analysis of adaptation in a plant breeding pro-</w:t>
      </w:r>
      <w:proofErr w:type="spellStart"/>
      <w:r w:rsidRPr="008B1619">
        <w:rPr>
          <w:bCs/>
          <w:lang w:val="en-GB"/>
        </w:rPr>
        <w:t>gramme</w:t>
      </w:r>
      <w:proofErr w:type="spellEnd"/>
      <w:r w:rsidRPr="008B1619">
        <w:rPr>
          <w:bCs/>
          <w:lang w:val="en-GB"/>
        </w:rPr>
        <w:t xml:space="preserve">. </w:t>
      </w:r>
      <w:r w:rsidRPr="008B1619">
        <w:rPr>
          <w:bCs/>
          <w:i/>
          <w:lang w:val="en-GB"/>
        </w:rPr>
        <w:t>Australian Journal of Agricultural Research</w:t>
      </w:r>
      <w:r w:rsidRPr="008B1619">
        <w:rPr>
          <w:bCs/>
          <w:lang w:val="en-GB"/>
        </w:rPr>
        <w:t xml:space="preserve"> </w:t>
      </w:r>
      <w:r w:rsidRPr="008B1619">
        <w:rPr>
          <w:b/>
          <w:bCs/>
          <w:lang w:val="en-GB"/>
        </w:rPr>
        <w:t>14</w:t>
      </w:r>
      <w:r w:rsidRPr="008B1619">
        <w:rPr>
          <w:bCs/>
          <w:lang w:val="en-GB"/>
        </w:rPr>
        <w:t xml:space="preserve">, 742-754. </w:t>
      </w:r>
    </w:p>
    <w:p w14:paraId="03D0ADE8" w14:textId="77777777" w:rsidR="007D5647" w:rsidRPr="00A948D4" w:rsidRDefault="00C671AF" w:rsidP="00C671AF">
      <w:pPr>
        <w:rPr>
          <w:szCs w:val="28"/>
          <w:lang w:val="en-GB"/>
        </w:rPr>
      </w:pPr>
      <w:r w:rsidRPr="00A948D4">
        <w:rPr>
          <w:lang w:val="en-GB"/>
        </w:rPr>
        <w:t>Möhring, J., Piepho, H. P. (2009): Comparison of w</w:t>
      </w:r>
      <w:r w:rsidRPr="00A948D4">
        <w:rPr>
          <w:szCs w:val="28"/>
          <w:lang w:val="en-GB"/>
        </w:rPr>
        <w:t xml:space="preserve">eighting in two-stage analyses of plant breeding trials. </w:t>
      </w:r>
      <w:r w:rsidRPr="00A948D4">
        <w:rPr>
          <w:i/>
          <w:iCs/>
          <w:szCs w:val="28"/>
          <w:lang w:val="en-GB"/>
        </w:rPr>
        <w:t>Crop Science</w:t>
      </w:r>
      <w:r w:rsidRPr="00A948D4">
        <w:rPr>
          <w:szCs w:val="28"/>
          <w:lang w:val="en-GB"/>
        </w:rPr>
        <w:t xml:space="preserve"> </w:t>
      </w:r>
      <w:r w:rsidRPr="00A948D4">
        <w:rPr>
          <w:b/>
          <w:szCs w:val="28"/>
          <w:lang w:val="en-GB"/>
        </w:rPr>
        <w:t>49</w:t>
      </w:r>
      <w:r w:rsidRPr="00A948D4">
        <w:rPr>
          <w:szCs w:val="28"/>
          <w:lang w:val="en-GB"/>
        </w:rPr>
        <w:t>, 1977-1988.</w:t>
      </w:r>
      <w:bookmarkEnd w:id="1422"/>
      <w:bookmarkEnd w:id="1423"/>
    </w:p>
    <w:p w14:paraId="77AC3CAC" w14:textId="77777777" w:rsidR="00721172" w:rsidRPr="00721172" w:rsidRDefault="00721172" w:rsidP="00C671AF">
      <w:pPr>
        <w:rPr>
          <w:lang w:val="en-GB"/>
        </w:rPr>
      </w:pPr>
      <w:r w:rsidRPr="00721172">
        <w:rPr>
          <w:lang w:val="en-GB"/>
        </w:rPr>
        <w:t xml:space="preserve">Piepho, H.P. (1998): Methods for comparing the yield stability of cropping systems - A review. </w:t>
      </w:r>
      <w:r w:rsidRPr="00721172">
        <w:rPr>
          <w:i/>
          <w:lang w:val="en-GB"/>
        </w:rPr>
        <w:t>Journal of Agronomy and Crop Science</w:t>
      </w:r>
      <w:r w:rsidRPr="00721172">
        <w:rPr>
          <w:lang w:val="en-GB"/>
        </w:rPr>
        <w:t xml:space="preserve"> </w:t>
      </w:r>
      <w:r w:rsidRPr="00721172">
        <w:rPr>
          <w:b/>
          <w:lang w:val="en-GB"/>
        </w:rPr>
        <w:t>180</w:t>
      </w:r>
      <w:r w:rsidRPr="00721172">
        <w:rPr>
          <w:lang w:val="en-GB"/>
        </w:rPr>
        <w:t>, 193-213.</w:t>
      </w:r>
    </w:p>
    <w:p w14:paraId="25A096CF" w14:textId="77777777" w:rsidR="005571BD" w:rsidRPr="00721172" w:rsidRDefault="005571BD" w:rsidP="00C671AF">
      <w:pPr>
        <w:rPr>
          <w:lang w:val="en-GB"/>
        </w:rPr>
      </w:pPr>
      <w:r w:rsidRPr="00A948D4">
        <w:rPr>
          <w:lang w:val="en-GB"/>
        </w:rPr>
        <w:t xml:space="preserve">Piepho, H.P., Laidig, F., </w:t>
      </w:r>
      <w:proofErr w:type="spellStart"/>
      <w:r w:rsidRPr="00A948D4">
        <w:rPr>
          <w:lang w:val="en-GB"/>
        </w:rPr>
        <w:t>Drobek</w:t>
      </w:r>
      <w:proofErr w:type="spellEnd"/>
      <w:r w:rsidRPr="00A948D4">
        <w:rPr>
          <w:lang w:val="en-GB"/>
        </w:rPr>
        <w:t xml:space="preserve">, T., Meyer, U. (2014): Dissecting genetic and non-genetic sources of long-term yield trend in German official variety trials. </w:t>
      </w:r>
      <w:r w:rsidRPr="00721172">
        <w:rPr>
          <w:i/>
          <w:lang w:val="en-GB"/>
        </w:rPr>
        <w:t>Theoretical and Applied Genetics</w:t>
      </w:r>
      <w:r w:rsidRPr="00721172">
        <w:rPr>
          <w:lang w:val="en-GB"/>
        </w:rPr>
        <w:t xml:space="preserve"> </w:t>
      </w:r>
      <w:r w:rsidRPr="00721172">
        <w:rPr>
          <w:b/>
          <w:lang w:val="en-GB"/>
        </w:rPr>
        <w:t>127</w:t>
      </w:r>
      <w:r w:rsidRPr="00721172">
        <w:rPr>
          <w:lang w:val="en-GB"/>
        </w:rPr>
        <w:t>, 1009-1018</w:t>
      </w:r>
      <w:r w:rsidR="00A948D4" w:rsidRPr="00721172">
        <w:rPr>
          <w:lang w:val="en-GB"/>
        </w:rPr>
        <w:t>.</w:t>
      </w:r>
    </w:p>
    <w:p w14:paraId="1CC654A6" w14:textId="77777777" w:rsidR="002863CB" w:rsidRPr="00110176" w:rsidRDefault="00110176" w:rsidP="00110176">
      <w:pPr>
        <w:rPr>
          <w:lang w:val="en-GB"/>
        </w:rPr>
      </w:pPr>
      <w:r w:rsidRPr="00110176">
        <w:rPr>
          <w:lang w:val="en-GB"/>
        </w:rPr>
        <w:t xml:space="preserve">Piepho, H.P., van </w:t>
      </w:r>
      <w:proofErr w:type="spellStart"/>
      <w:r w:rsidRPr="00110176">
        <w:rPr>
          <w:lang w:val="en-GB"/>
        </w:rPr>
        <w:t>Eeuwijk</w:t>
      </w:r>
      <w:proofErr w:type="spellEnd"/>
      <w:r w:rsidRPr="00110176">
        <w:rPr>
          <w:lang w:val="en-GB"/>
        </w:rPr>
        <w:t>, F.A. (2002): Stability analyses in crop performance evaluation. pp. 315-351. In: Kang, M. (</w:t>
      </w:r>
      <w:proofErr w:type="spellStart"/>
      <w:r w:rsidRPr="00110176">
        <w:rPr>
          <w:lang w:val="en-GB"/>
        </w:rPr>
        <w:t>ed</w:t>
      </w:r>
      <w:proofErr w:type="spellEnd"/>
      <w:r w:rsidRPr="00110176">
        <w:rPr>
          <w:lang w:val="en-GB"/>
        </w:rPr>
        <w:t xml:space="preserve">): </w:t>
      </w:r>
      <w:r w:rsidRPr="00110176">
        <w:rPr>
          <w:i/>
          <w:lang w:val="en-GB"/>
        </w:rPr>
        <w:t>Crop improvement: Challenges in the twenty-first century</w:t>
      </w:r>
      <w:r w:rsidRPr="00110176">
        <w:rPr>
          <w:lang w:val="en-GB"/>
        </w:rPr>
        <w:t>. Haworth Press, New York.</w:t>
      </w:r>
    </w:p>
    <w:sectPr w:rsidR="002863CB" w:rsidRPr="00110176">
      <w:footerReference w:type="even" r:id="rId43"/>
      <w:footerReference w:type="default" r:id="rId4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9" w:author="pschmidt" w:date="2018-02-01T11:36:00Z" w:initials="p">
    <w:p w14:paraId="6FEA4F08" w14:textId="55AC6236" w:rsidR="008A01D0" w:rsidRDefault="008A01D0">
      <w:pPr>
        <w:pStyle w:val="Kommentartext"/>
      </w:pPr>
      <w:r>
        <w:rPr>
          <w:rStyle w:val="Kommentarzeichen"/>
        </w:rPr>
        <w:annotationRef/>
      </w:r>
      <w:r>
        <w:t>Noch von SAS</w:t>
      </w:r>
    </w:p>
  </w:comment>
  <w:comment w:id="234" w:author="pschmidt" w:date="2018-02-01T11:36:00Z" w:initials="p">
    <w:p w14:paraId="006376AE" w14:textId="7C980AFC" w:rsidR="008A01D0" w:rsidRDefault="008A01D0">
      <w:pPr>
        <w:pStyle w:val="Kommentartext"/>
      </w:pPr>
      <w:r>
        <w:rPr>
          <w:rStyle w:val="Kommentarzeichen"/>
        </w:rPr>
        <w:annotationRef/>
      </w:r>
      <w:r>
        <w:t>Noch von SAS</w:t>
      </w:r>
    </w:p>
  </w:comment>
  <w:comment w:id="244" w:author="pschmidt" w:date="2018-02-01T11:35:00Z" w:initials="p">
    <w:p w14:paraId="054BB2F0" w14:textId="1069D298" w:rsidR="008A01D0" w:rsidRDefault="008A01D0">
      <w:pPr>
        <w:pStyle w:val="Kommentartext"/>
      </w:pPr>
      <w:r>
        <w:rPr>
          <w:rStyle w:val="Kommentarzeichen"/>
        </w:rPr>
        <w:annotationRef/>
      </w:r>
      <w:r>
        <w:t>Noch von SAS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A4F08" w15:done="0"/>
  <w15:commentEx w15:paraId="006376AE" w15:done="0"/>
  <w15:commentEx w15:paraId="054BB2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7265EC" w14:textId="77777777" w:rsidR="00CD5378" w:rsidRDefault="00CD5378">
      <w:r>
        <w:separator/>
      </w:r>
    </w:p>
  </w:endnote>
  <w:endnote w:type="continuationSeparator" w:id="0">
    <w:p w14:paraId="65329EB1" w14:textId="77777777" w:rsidR="00CD5378" w:rsidRDefault="00CD5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AS Monospace">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5D87" w14:textId="77777777" w:rsidR="008A01D0" w:rsidRDefault="008A01D0"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1EDF6E9" w14:textId="77777777" w:rsidR="008A01D0" w:rsidRDefault="008A01D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6A4AB" w14:textId="77777777" w:rsidR="008A01D0" w:rsidRDefault="008A01D0"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180CB8">
      <w:rPr>
        <w:rStyle w:val="Seitenzahl"/>
        <w:noProof/>
      </w:rPr>
      <w:t>14</w:t>
    </w:r>
    <w:r>
      <w:rPr>
        <w:rStyle w:val="Seitenzahl"/>
      </w:rPr>
      <w:fldChar w:fldCharType="end"/>
    </w:r>
  </w:p>
  <w:p w14:paraId="0A482EA2" w14:textId="77777777" w:rsidR="008A01D0" w:rsidRDefault="008A01D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B6896" w14:textId="77777777" w:rsidR="00CD5378" w:rsidRDefault="00CD5378">
      <w:r>
        <w:separator/>
      </w:r>
    </w:p>
  </w:footnote>
  <w:footnote w:type="continuationSeparator" w:id="0">
    <w:p w14:paraId="4105D794" w14:textId="77777777" w:rsidR="00CD5378" w:rsidRDefault="00CD5378">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schmidt">
    <w15:presenceInfo w15:providerId="None" w15:userId="pschmi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1E"/>
    <w:rsid w:val="00006265"/>
    <w:rsid w:val="0001395F"/>
    <w:rsid w:val="00020BC8"/>
    <w:rsid w:val="00040BFF"/>
    <w:rsid w:val="00056242"/>
    <w:rsid w:val="00072432"/>
    <w:rsid w:val="00081280"/>
    <w:rsid w:val="000A1043"/>
    <w:rsid w:val="000B04C5"/>
    <w:rsid w:val="000B05DD"/>
    <w:rsid w:val="000B78F0"/>
    <w:rsid w:val="000F3610"/>
    <w:rsid w:val="001057F1"/>
    <w:rsid w:val="001063F0"/>
    <w:rsid w:val="00107FBD"/>
    <w:rsid w:val="00110176"/>
    <w:rsid w:val="00111341"/>
    <w:rsid w:val="0011151B"/>
    <w:rsid w:val="00143F77"/>
    <w:rsid w:val="001442DE"/>
    <w:rsid w:val="001463C6"/>
    <w:rsid w:val="00146EFB"/>
    <w:rsid w:val="00156F79"/>
    <w:rsid w:val="00157301"/>
    <w:rsid w:val="001673E5"/>
    <w:rsid w:val="00174138"/>
    <w:rsid w:val="00177277"/>
    <w:rsid w:val="00180CB8"/>
    <w:rsid w:val="001F6EFF"/>
    <w:rsid w:val="002168C6"/>
    <w:rsid w:val="0024459E"/>
    <w:rsid w:val="00251D8C"/>
    <w:rsid w:val="0026273D"/>
    <w:rsid w:val="00264B6B"/>
    <w:rsid w:val="002863CB"/>
    <w:rsid w:val="00297674"/>
    <w:rsid w:val="002A2501"/>
    <w:rsid w:val="002C03AC"/>
    <w:rsid w:val="002C259B"/>
    <w:rsid w:val="002C34DB"/>
    <w:rsid w:val="002C4642"/>
    <w:rsid w:val="002C74E9"/>
    <w:rsid w:val="002E2868"/>
    <w:rsid w:val="002E50DA"/>
    <w:rsid w:val="00305A9E"/>
    <w:rsid w:val="00307ECB"/>
    <w:rsid w:val="003263DB"/>
    <w:rsid w:val="00333BD0"/>
    <w:rsid w:val="003722DD"/>
    <w:rsid w:val="00381430"/>
    <w:rsid w:val="00386280"/>
    <w:rsid w:val="00392A26"/>
    <w:rsid w:val="00393829"/>
    <w:rsid w:val="003E452E"/>
    <w:rsid w:val="0041614D"/>
    <w:rsid w:val="00432721"/>
    <w:rsid w:val="00433A03"/>
    <w:rsid w:val="00437CE5"/>
    <w:rsid w:val="00442405"/>
    <w:rsid w:val="004602F6"/>
    <w:rsid w:val="004609B7"/>
    <w:rsid w:val="00463D1B"/>
    <w:rsid w:val="004710C0"/>
    <w:rsid w:val="0047121D"/>
    <w:rsid w:val="00474838"/>
    <w:rsid w:val="004768D8"/>
    <w:rsid w:val="00492D67"/>
    <w:rsid w:val="004A6B5C"/>
    <w:rsid w:val="004B4CAE"/>
    <w:rsid w:val="004D79A3"/>
    <w:rsid w:val="004E0CE0"/>
    <w:rsid w:val="004E5329"/>
    <w:rsid w:val="004F761D"/>
    <w:rsid w:val="005019B3"/>
    <w:rsid w:val="00505216"/>
    <w:rsid w:val="00526FC3"/>
    <w:rsid w:val="00552168"/>
    <w:rsid w:val="0055363B"/>
    <w:rsid w:val="005571BD"/>
    <w:rsid w:val="00586EBF"/>
    <w:rsid w:val="00587806"/>
    <w:rsid w:val="00595012"/>
    <w:rsid w:val="005B7C1E"/>
    <w:rsid w:val="005C252C"/>
    <w:rsid w:val="005D01C5"/>
    <w:rsid w:val="005F0A9B"/>
    <w:rsid w:val="00604F1F"/>
    <w:rsid w:val="006226D1"/>
    <w:rsid w:val="006453E8"/>
    <w:rsid w:val="00647220"/>
    <w:rsid w:val="006517AD"/>
    <w:rsid w:val="00667FB1"/>
    <w:rsid w:val="00674BEC"/>
    <w:rsid w:val="00681441"/>
    <w:rsid w:val="006844C4"/>
    <w:rsid w:val="006A1542"/>
    <w:rsid w:val="006B6DF1"/>
    <w:rsid w:val="006C5013"/>
    <w:rsid w:val="00721172"/>
    <w:rsid w:val="00733FB1"/>
    <w:rsid w:val="00755CE2"/>
    <w:rsid w:val="00757EFF"/>
    <w:rsid w:val="00763836"/>
    <w:rsid w:val="00775D39"/>
    <w:rsid w:val="00780314"/>
    <w:rsid w:val="007845DA"/>
    <w:rsid w:val="00784C4F"/>
    <w:rsid w:val="007A36DC"/>
    <w:rsid w:val="007A4DCA"/>
    <w:rsid w:val="007A5D73"/>
    <w:rsid w:val="007B2256"/>
    <w:rsid w:val="007C3171"/>
    <w:rsid w:val="007C3FED"/>
    <w:rsid w:val="007C70A7"/>
    <w:rsid w:val="007D4468"/>
    <w:rsid w:val="007D5647"/>
    <w:rsid w:val="008161A9"/>
    <w:rsid w:val="00845587"/>
    <w:rsid w:val="008569F3"/>
    <w:rsid w:val="008621DF"/>
    <w:rsid w:val="0089761D"/>
    <w:rsid w:val="008A01D0"/>
    <w:rsid w:val="008A62F5"/>
    <w:rsid w:val="008B1619"/>
    <w:rsid w:val="008D0A3B"/>
    <w:rsid w:val="008D6FDB"/>
    <w:rsid w:val="008E499C"/>
    <w:rsid w:val="008F14A5"/>
    <w:rsid w:val="008F6694"/>
    <w:rsid w:val="00903276"/>
    <w:rsid w:val="00907C68"/>
    <w:rsid w:val="0091211E"/>
    <w:rsid w:val="00916335"/>
    <w:rsid w:val="00942794"/>
    <w:rsid w:val="00945097"/>
    <w:rsid w:val="009A3B91"/>
    <w:rsid w:val="009A5C37"/>
    <w:rsid w:val="009B7792"/>
    <w:rsid w:val="009E0CEB"/>
    <w:rsid w:val="009F2BC7"/>
    <w:rsid w:val="009F4CE8"/>
    <w:rsid w:val="00A26243"/>
    <w:rsid w:val="00A36CCB"/>
    <w:rsid w:val="00A471BB"/>
    <w:rsid w:val="00A5015B"/>
    <w:rsid w:val="00A57FD4"/>
    <w:rsid w:val="00A7649E"/>
    <w:rsid w:val="00A8144D"/>
    <w:rsid w:val="00A82742"/>
    <w:rsid w:val="00A948D4"/>
    <w:rsid w:val="00A959CB"/>
    <w:rsid w:val="00AA3AED"/>
    <w:rsid w:val="00AA4352"/>
    <w:rsid w:val="00AB2ED0"/>
    <w:rsid w:val="00AD2212"/>
    <w:rsid w:val="00AF6704"/>
    <w:rsid w:val="00B035D4"/>
    <w:rsid w:val="00B24946"/>
    <w:rsid w:val="00B422E5"/>
    <w:rsid w:val="00B5064A"/>
    <w:rsid w:val="00B71768"/>
    <w:rsid w:val="00B7310B"/>
    <w:rsid w:val="00BB2B74"/>
    <w:rsid w:val="00BE6C67"/>
    <w:rsid w:val="00BF30AC"/>
    <w:rsid w:val="00BF544A"/>
    <w:rsid w:val="00C12F8E"/>
    <w:rsid w:val="00C31FA0"/>
    <w:rsid w:val="00C40B75"/>
    <w:rsid w:val="00C4582C"/>
    <w:rsid w:val="00C530CF"/>
    <w:rsid w:val="00C56312"/>
    <w:rsid w:val="00C612CF"/>
    <w:rsid w:val="00C671AF"/>
    <w:rsid w:val="00CB230E"/>
    <w:rsid w:val="00CC33CB"/>
    <w:rsid w:val="00CC4A4A"/>
    <w:rsid w:val="00CD1AD4"/>
    <w:rsid w:val="00CD5378"/>
    <w:rsid w:val="00CD6A44"/>
    <w:rsid w:val="00CF3EB7"/>
    <w:rsid w:val="00D0101A"/>
    <w:rsid w:val="00D302A9"/>
    <w:rsid w:val="00D406A5"/>
    <w:rsid w:val="00D46D33"/>
    <w:rsid w:val="00D4797E"/>
    <w:rsid w:val="00D5142A"/>
    <w:rsid w:val="00D53E4F"/>
    <w:rsid w:val="00D966BE"/>
    <w:rsid w:val="00DA200B"/>
    <w:rsid w:val="00DA79C0"/>
    <w:rsid w:val="00DB4CB9"/>
    <w:rsid w:val="00DD4BB3"/>
    <w:rsid w:val="00DD5F63"/>
    <w:rsid w:val="00DE499E"/>
    <w:rsid w:val="00E02889"/>
    <w:rsid w:val="00E27D03"/>
    <w:rsid w:val="00E37659"/>
    <w:rsid w:val="00E45717"/>
    <w:rsid w:val="00E47157"/>
    <w:rsid w:val="00E50D45"/>
    <w:rsid w:val="00E66492"/>
    <w:rsid w:val="00E736CF"/>
    <w:rsid w:val="00E87D85"/>
    <w:rsid w:val="00EA19AA"/>
    <w:rsid w:val="00EA78CD"/>
    <w:rsid w:val="00EB288D"/>
    <w:rsid w:val="00EE20CF"/>
    <w:rsid w:val="00EF20C5"/>
    <w:rsid w:val="00EF6041"/>
    <w:rsid w:val="00EF6D57"/>
    <w:rsid w:val="00F54DC1"/>
    <w:rsid w:val="00F6034D"/>
    <w:rsid w:val="00F65F0B"/>
    <w:rsid w:val="00F8499F"/>
    <w:rsid w:val="00F92328"/>
    <w:rsid w:val="00F92947"/>
    <w:rsid w:val="00FA3754"/>
    <w:rsid w:val="00FA52DD"/>
    <w:rsid w:val="00FA5610"/>
    <w:rsid w:val="00FB1228"/>
    <w:rsid w:val="00FC3D9A"/>
    <w:rsid w:val="00FC5F98"/>
    <w:rsid w:val="00FC696E"/>
    <w:rsid w:val="00FC7BAE"/>
    <w:rsid w:val="00FE25D6"/>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4D0E9E4"/>
  <w15:chartTrackingRefBased/>
  <w15:docId w15:val="{4E11591A-2F01-4D8E-9401-DD71F2D4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2889"/>
    <w:rPr>
      <w:sz w:val="24"/>
      <w:szCs w:val="24"/>
      <w:lang w:val="de-DE" w:eastAsia="de-DE"/>
    </w:rPr>
  </w:style>
  <w:style w:type="paragraph" w:styleId="berschrift1">
    <w:name w:val="heading 1"/>
    <w:basedOn w:val="Standard"/>
    <w:next w:val="Standard"/>
    <w:link w:val="berschrift1Zchn"/>
    <w:qFormat/>
    <w:rsid w:val="00757EF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67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semiHidden/>
    <w:rsid w:val="002C34DB"/>
    <w:rPr>
      <w:sz w:val="16"/>
      <w:szCs w:val="16"/>
    </w:rPr>
  </w:style>
  <w:style w:type="paragraph" w:styleId="Kommentartext">
    <w:name w:val="annotation text"/>
    <w:basedOn w:val="Standard"/>
    <w:semiHidden/>
    <w:rsid w:val="002C34DB"/>
    <w:rPr>
      <w:sz w:val="20"/>
      <w:szCs w:val="20"/>
    </w:rPr>
  </w:style>
  <w:style w:type="paragraph" w:styleId="Kommentarthema">
    <w:name w:val="annotation subject"/>
    <w:basedOn w:val="Kommentartext"/>
    <w:next w:val="Kommentartext"/>
    <w:semiHidden/>
    <w:rsid w:val="002C34DB"/>
    <w:rPr>
      <w:b/>
      <w:bCs/>
    </w:rPr>
  </w:style>
  <w:style w:type="paragraph" w:styleId="Sprechblasentext">
    <w:name w:val="Balloon Text"/>
    <w:basedOn w:val="Standard"/>
    <w:semiHidden/>
    <w:rsid w:val="002C34DB"/>
    <w:rPr>
      <w:rFonts w:ascii="Tahoma" w:hAnsi="Tahoma" w:cs="Tahoma"/>
      <w:sz w:val="16"/>
      <w:szCs w:val="16"/>
    </w:rPr>
  </w:style>
  <w:style w:type="paragraph" w:styleId="Fuzeile">
    <w:name w:val="footer"/>
    <w:basedOn w:val="Standard"/>
    <w:rsid w:val="00C612CF"/>
    <w:pPr>
      <w:tabs>
        <w:tab w:val="center" w:pos="4536"/>
        <w:tab w:val="right" w:pos="9072"/>
      </w:tabs>
    </w:pPr>
  </w:style>
  <w:style w:type="character" w:styleId="Seitenzahl">
    <w:name w:val="page number"/>
    <w:basedOn w:val="Absatz-Standardschriftart"/>
    <w:rsid w:val="00C612CF"/>
  </w:style>
  <w:style w:type="character" w:customStyle="1" w:styleId="berschrift1Zchn">
    <w:name w:val="Überschrift 1 Zchn"/>
    <w:basedOn w:val="Absatz-Standardschriftart"/>
    <w:link w:val="berschrift1"/>
    <w:rsid w:val="00757EFF"/>
    <w:rPr>
      <w:rFonts w:asciiTheme="majorHAnsi" w:eastAsiaTheme="majorEastAsia" w:hAnsiTheme="majorHAnsi" w:cstheme="majorBidi"/>
      <w:color w:val="2E74B5" w:themeColor="accent1" w:themeShade="BF"/>
      <w:sz w:val="32"/>
      <w:szCs w:val="32"/>
      <w:lang w:val="de-DE" w:eastAsia="de-DE"/>
    </w:rPr>
  </w:style>
  <w:style w:type="paragraph" w:styleId="Untertitel">
    <w:name w:val="Subtitle"/>
    <w:basedOn w:val="Standard"/>
    <w:next w:val="Standard"/>
    <w:link w:val="UntertitelZchn"/>
    <w:qFormat/>
    <w:rsid w:val="00757E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rsid w:val="00757EFF"/>
    <w:rPr>
      <w:rFonts w:asciiTheme="minorHAnsi" w:eastAsiaTheme="minorEastAsia" w:hAnsiTheme="minorHAnsi" w:cstheme="minorBidi"/>
      <w:color w:val="5A5A5A" w:themeColor="text1" w:themeTint="A5"/>
      <w:spacing w:val="15"/>
      <w:sz w:val="22"/>
      <w:szCs w:val="22"/>
      <w:lang w:val="de-DE" w:eastAsia="de-DE"/>
    </w:rPr>
  </w:style>
  <w:style w:type="character" w:styleId="Platzhaltertext">
    <w:name w:val="Placeholder Text"/>
    <w:basedOn w:val="Absatz-Standardschriftart"/>
    <w:uiPriority w:val="99"/>
    <w:semiHidden/>
    <w:rsid w:val="005D01C5"/>
    <w:rPr>
      <w:color w:val="808080"/>
    </w:rPr>
  </w:style>
  <w:style w:type="character" w:styleId="Hervorhebung">
    <w:name w:val="Emphasis"/>
    <w:basedOn w:val="Absatz-Standardschriftart"/>
    <w:qFormat/>
    <w:rsid w:val="00392A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4008">
      <w:bodyDiv w:val="1"/>
      <w:marLeft w:val="0"/>
      <w:marRight w:val="0"/>
      <w:marTop w:val="0"/>
      <w:marBottom w:val="0"/>
      <w:divBdr>
        <w:top w:val="none" w:sz="0" w:space="0" w:color="auto"/>
        <w:left w:val="none" w:sz="0" w:space="0" w:color="auto"/>
        <w:bottom w:val="none" w:sz="0" w:space="0" w:color="auto"/>
        <w:right w:val="none" w:sz="0" w:space="0" w:color="auto"/>
      </w:divBdr>
    </w:div>
    <w:div w:id="219630924">
      <w:bodyDiv w:val="1"/>
      <w:marLeft w:val="0"/>
      <w:marRight w:val="0"/>
      <w:marTop w:val="0"/>
      <w:marBottom w:val="0"/>
      <w:divBdr>
        <w:top w:val="none" w:sz="0" w:space="0" w:color="auto"/>
        <w:left w:val="none" w:sz="0" w:space="0" w:color="auto"/>
        <w:bottom w:val="none" w:sz="0" w:space="0" w:color="auto"/>
        <w:right w:val="none" w:sz="0" w:space="0" w:color="auto"/>
      </w:divBdr>
    </w:div>
    <w:div w:id="310867180">
      <w:bodyDiv w:val="1"/>
      <w:marLeft w:val="0"/>
      <w:marRight w:val="0"/>
      <w:marTop w:val="0"/>
      <w:marBottom w:val="0"/>
      <w:divBdr>
        <w:top w:val="none" w:sz="0" w:space="0" w:color="auto"/>
        <w:left w:val="none" w:sz="0" w:space="0" w:color="auto"/>
        <w:bottom w:val="none" w:sz="0" w:space="0" w:color="auto"/>
        <w:right w:val="none" w:sz="0" w:space="0" w:color="auto"/>
      </w:divBdr>
    </w:div>
    <w:div w:id="850293388">
      <w:bodyDiv w:val="1"/>
      <w:marLeft w:val="0"/>
      <w:marRight w:val="0"/>
      <w:marTop w:val="0"/>
      <w:marBottom w:val="0"/>
      <w:divBdr>
        <w:top w:val="none" w:sz="0" w:space="0" w:color="auto"/>
        <w:left w:val="none" w:sz="0" w:space="0" w:color="auto"/>
        <w:bottom w:val="none" w:sz="0" w:space="0" w:color="auto"/>
        <w:right w:val="none" w:sz="0" w:space="0" w:color="auto"/>
      </w:divBdr>
    </w:div>
    <w:div w:id="956836019">
      <w:bodyDiv w:val="1"/>
      <w:marLeft w:val="0"/>
      <w:marRight w:val="0"/>
      <w:marTop w:val="0"/>
      <w:marBottom w:val="0"/>
      <w:divBdr>
        <w:top w:val="none" w:sz="0" w:space="0" w:color="auto"/>
        <w:left w:val="none" w:sz="0" w:space="0" w:color="auto"/>
        <w:bottom w:val="none" w:sz="0" w:space="0" w:color="auto"/>
        <w:right w:val="none" w:sz="0" w:space="0" w:color="auto"/>
      </w:divBdr>
    </w:div>
    <w:div w:id="980384359">
      <w:bodyDiv w:val="1"/>
      <w:marLeft w:val="0"/>
      <w:marRight w:val="0"/>
      <w:marTop w:val="0"/>
      <w:marBottom w:val="0"/>
      <w:divBdr>
        <w:top w:val="none" w:sz="0" w:space="0" w:color="auto"/>
        <w:left w:val="none" w:sz="0" w:space="0" w:color="auto"/>
        <w:bottom w:val="none" w:sz="0" w:space="0" w:color="auto"/>
        <w:right w:val="none" w:sz="0" w:space="0" w:color="auto"/>
      </w:divBdr>
    </w:div>
    <w:div w:id="1065445873">
      <w:bodyDiv w:val="1"/>
      <w:marLeft w:val="0"/>
      <w:marRight w:val="0"/>
      <w:marTop w:val="0"/>
      <w:marBottom w:val="0"/>
      <w:divBdr>
        <w:top w:val="none" w:sz="0" w:space="0" w:color="auto"/>
        <w:left w:val="none" w:sz="0" w:space="0" w:color="auto"/>
        <w:bottom w:val="none" w:sz="0" w:space="0" w:color="auto"/>
        <w:right w:val="none" w:sz="0" w:space="0" w:color="auto"/>
      </w:divBdr>
    </w:div>
    <w:div w:id="1238981114">
      <w:bodyDiv w:val="1"/>
      <w:marLeft w:val="0"/>
      <w:marRight w:val="0"/>
      <w:marTop w:val="0"/>
      <w:marBottom w:val="0"/>
      <w:divBdr>
        <w:top w:val="none" w:sz="0" w:space="0" w:color="auto"/>
        <w:left w:val="none" w:sz="0" w:space="0" w:color="auto"/>
        <w:bottom w:val="none" w:sz="0" w:space="0" w:color="auto"/>
        <w:right w:val="none" w:sz="0" w:space="0" w:color="auto"/>
      </w:divBdr>
    </w:div>
    <w:div w:id="1327704276">
      <w:bodyDiv w:val="1"/>
      <w:marLeft w:val="0"/>
      <w:marRight w:val="0"/>
      <w:marTop w:val="0"/>
      <w:marBottom w:val="0"/>
      <w:divBdr>
        <w:top w:val="none" w:sz="0" w:space="0" w:color="auto"/>
        <w:left w:val="none" w:sz="0" w:space="0" w:color="auto"/>
        <w:bottom w:val="none" w:sz="0" w:space="0" w:color="auto"/>
        <w:right w:val="none" w:sz="0" w:space="0" w:color="auto"/>
      </w:divBdr>
    </w:div>
    <w:div w:id="1633747892">
      <w:bodyDiv w:val="1"/>
      <w:marLeft w:val="0"/>
      <w:marRight w:val="0"/>
      <w:marTop w:val="0"/>
      <w:marBottom w:val="0"/>
      <w:divBdr>
        <w:top w:val="none" w:sz="0" w:space="0" w:color="auto"/>
        <w:left w:val="none" w:sz="0" w:space="0" w:color="auto"/>
        <w:bottom w:val="none" w:sz="0" w:space="0" w:color="auto"/>
        <w:right w:val="none" w:sz="0" w:space="0" w:color="auto"/>
      </w:divBdr>
    </w:div>
    <w:div w:id="1761440641">
      <w:bodyDiv w:val="1"/>
      <w:marLeft w:val="0"/>
      <w:marRight w:val="0"/>
      <w:marTop w:val="0"/>
      <w:marBottom w:val="0"/>
      <w:divBdr>
        <w:top w:val="none" w:sz="0" w:space="0" w:color="auto"/>
        <w:left w:val="none" w:sz="0" w:space="0" w:color="auto"/>
        <w:bottom w:val="none" w:sz="0" w:space="0" w:color="auto"/>
        <w:right w:val="none" w:sz="0" w:space="0" w:color="auto"/>
      </w:divBdr>
    </w:div>
    <w:div w:id="1934363648">
      <w:bodyDiv w:val="1"/>
      <w:marLeft w:val="0"/>
      <w:marRight w:val="0"/>
      <w:marTop w:val="0"/>
      <w:marBottom w:val="0"/>
      <w:divBdr>
        <w:top w:val="none" w:sz="0" w:space="0" w:color="auto"/>
        <w:left w:val="none" w:sz="0" w:space="0" w:color="auto"/>
        <w:bottom w:val="none" w:sz="0" w:space="0" w:color="auto"/>
        <w:right w:val="none" w:sz="0" w:space="0" w:color="auto"/>
      </w:divBdr>
    </w:div>
    <w:div w:id="2062558969">
      <w:bodyDiv w:val="1"/>
      <w:marLeft w:val="0"/>
      <w:marRight w:val="0"/>
      <w:marTop w:val="0"/>
      <w:marBottom w:val="0"/>
      <w:divBdr>
        <w:top w:val="none" w:sz="0" w:space="0" w:color="auto"/>
        <w:left w:val="none" w:sz="0" w:space="0" w:color="auto"/>
        <w:bottom w:val="none" w:sz="0" w:space="0" w:color="auto"/>
        <w:right w:val="none" w:sz="0" w:space="0" w:color="auto"/>
      </w:divBdr>
    </w:div>
    <w:div w:id="2086225209">
      <w:bodyDiv w:val="1"/>
      <w:marLeft w:val="0"/>
      <w:marRight w:val="0"/>
      <w:marTop w:val="0"/>
      <w:marBottom w:val="0"/>
      <w:divBdr>
        <w:top w:val="none" w:sz="0" w:space="0" w:color="auto"/>
        <w:left w:val="none" w:sz="0" w:space="0" w:color="auto"/>
        <w:bottom w:val="none" w:sz="0" w:space="0" w:color="auto"/>
        <w:right w:val="none" w:sz="0" w:space="0" w:color="auto"/>
      </w:divBdr>
    </w:div>
    <w:div w:id="209651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6.emf"/><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image" Target="media/image19.emf"/><Relationship Id="rId47"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image" Target="media/image15.emf"/><Relationship Id="rId46"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image" Target="media/image18.e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image" Target="media/image14.emf"/><Relationship Id="rId40" Type="http://schemas.openxmlformats.org/officeDocument/2006/relationships/image" Target="media/image17.emf"/><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microsoft.com/office/2011/relationships/commentsExtended" Target="commentsExtended.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4.bin"/><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comments" Target="comments.xm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3113</Words>
  <Characters>17750</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The BRRI stability trials</vt:lpstr>
    </vt:vector>
  </TitlesOfParts>
  <Company/>
  <LinksUpToDate>false</LinksUpToDate>
  <CharactersWithSpaces>20822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BRRI stability trials</dc:title>
  <dc:subject/>
  <dc:creator>hppiepho</dc:creator>
  <cp:keywords/>
  <dc:description/>
  <cp:lastModifiedBy>pschmidt</cp:lastModifiedBy>
  <cp:revision>8</cp:revision>
  <cp:lastPrinted>2018-02-01T14:58:00Z</cp:lastPrinted>
  <dcterms:created xsi:type="dcterms:W3CDTF">2018-02-07T15:48:00Z</dcterms:created>
  <dcterms:modified xsi:type="dcterms:W3CDTF">2018-02-09T09:03:00Z</dcterms:modified>
</cp:coreProperties>
</file>