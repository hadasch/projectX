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4A2451D2" w:rsidR="00E02889" w:rsidRPr="00E02889" w:rsidRDefault="00E02889" w:rsidP="00E02889">
      <w:pPr>
        <w:rPr>
          <w:b/>
          <w:lang w:val="en-GB"/>
        </w:rPr>
      </w:pPr>
      <w:r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fairly consistent set of varieties over the years (strong carry-over from year to year), with only very few varieties added each year and hardly any variety dropping out. The varieties included in the trials were developed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seasons with different sets of varieties, that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For each season, trials we</w:t>
      </w:r>
      <w:r w:rsidR="00E02889">
        <w:rPr>
          <w:lang w:val="en-GB"/>
        </w:rPr>
        <w:t xml:space="preserve">re conducted at about 10 locations each year. </w:t>
      </w:r>
      <w:r w:rsidR="00604F1F">
        <w:rPr>
          <w:lang w:val="en-GB"/>
        </w:rPr>
        <w:t>Specifically, e</w:t>
      </w:r>
      <w:r w:rsidR="00604F1F" w:rsidRPr="00E02889">
        <w:rPr>
          <w:lang w:val="en-GB"/>
        </w:rPr>
        <w:t xml:space="preserve">xperiments are being conducted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Look w:val="04A0" w:firstRow="1" w:lastRow="0" w:firstColumn="1" w:lastColumn="0" w:noHBand="0" w:noVBand="1"/>
      </w:tblPr>
      <w:tblGrid>
        <w:gridCol w:w="1456"/>
        <w:gridCol w:w="2697"/>
        <w:gridCol w:w="2130"/>
        <w:gridCol w:w="2653"/>
      </w:tblGrid>
      <w:tr w:rsidR="001057F1" w:rsidRPr="00B71768" w14:paraId="670521AC" w14:textId="77777777" w:rsidTr="008A01D0">
        <w:tc>
          <w:tcPr>
            <w:tcW w:w="4212" w:type="dxa"/>
            <w:gridSpan w:val="2"/>
            <w:tcBorders>
              <w:top w:val="single" w:sz="4" w:space="0" w:color="auto"/>
              <w:left w:val="single" w:sz="4" w:space="0" w:color="auto"/>
              <w:right w:val="single" w:sz="4" w:space="0" w:color="auto"/>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auto"/>
              <w:left w:val="single" w:sz="4" w:space="0" w:color="auto"/>
              <w:right w:val="single" w:sz="4" w:space="0" w:color="auto"/>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8A01D0">
        <w:tc>
          <w:tcPr>
            <w:tcW w:w="1467" w:type="dxa"/>
            <w:tcBorders>
              <w:left w:val="single" w:sz="4" w:space="0" w:color="auto"/>
              <w:bottom w:val="single" w:sz="4" w:space="0" w:color="auto"/>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bottom w:val="single" w:sz="4" w:space="0" w:color="auto"/>
              <w:right w:val="single" w:sz="4" w:space="0" w:color="auto"/>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left w:val="single" w:sz="4" w:space="0" w:color="auto"/>
              <w:bottom w:val="single" w:sz="4" w:space="0" w:color="auto"/>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bottom w:val="single" w:sz="4" w:space="0" w:color="auto"/>
              <w:right w:val="single" w:sz="4" w:space="0" w:color="auto"/>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8A01D0">
        <w:tc>
          <w:tcPr>
            <w:tcW w:w="1467" w:type="dxa"/>
            <w:tcBorders>
              <w:top w:val="single" w:sz="4" w:space="0" w:color="auto"/>
              <w:left w:val="single" w:sz="4" w:space="0" w:color="auto"/>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auto"/>
              <w:right w:val="single" w:sz="4" w:space="0" w:color="auto"/>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auto"/>
              <w:left w:val="single" w:sz="4" w:space="0" w:color="auto"/>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auto"/>
              <w:right w:val="single" w:sz="4" w:space="0" w:color="auto"/>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8A01D0">
        <w:tc>
          <w:tcPr>
            <w:tcW w:w="1467" w:type="dxa"/>
            <w:tcBorders>
              <w:left w:val="single" w:sz="4" w:space="0" w:color="auto"/>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right w:val="single" w:sz="4" w:space="0" w:color="auto"/>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right w:val="single" w:sz="4" w:space="0" w:color="auto"/>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8A01D0">
        <w:tc>
          <w:tcPr>
            <w:tcW w:w="1467" w:type="dxa"/>
            <w:tcBorders>
              <w:left w:val="single" w:sz="4" w:space="0" w:color="auto"/>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right w:val="single" w:sz="4" w:space="0" w:color="auto"/>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right w:val="single" w:sz="4" w:space="0" w:color="auto"/>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8A01D0">
        <w:tc>
          <w:tcPr>
            <w:tcW w:w="1467" w:type="dxa"/>
            <w:tcBorders>
              <w:left w:val="single" w:sz="4" w:space="0" w:color="auto"/>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right w:val="single" w:sz="4" w:space="0" w:color="auto"/>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right w:val="single" w:sz="4" w:space="0" w:color="auto"/>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8A01D0">
        <w:tc>
          <w:tcPr>
            <w:tcW w:w="1467" w:type="dxa"/>
            <w:tcBorders>
              <w:left w:val="single" w:sz="4" w:space="0" w:color="auto"/>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right w:val="single" w:sz="4" w:space="0" w:color="auto"/>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right w:val="single" w:sz="4" w:space="0" w:color="auto"/>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8A01D0">
        <w:tc>
          <w:tcPr>
            <w:tcW w:w="1467" w:type="dxa"/>
            <w:tcBorders>
              <w:left w:val="single" w:sz="4" w:space="0" w:color="auto"/>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right w:val="single" w:sz="4" w:space="0" w:color="auto"/>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right w:val="single" w:sz="4" w:space="0" w:color="auto"/>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8A01D0">
        <w:tc>
          <w:tcPr>
            <w:tcW w:w="1467" w:type="dxa"/>
            <w:tcBorders>
              <w:left w:val="single" w:sz="4" w:space="0" w:color="auto"/>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right w:val="single" w:sz="4" w:space="0" w:color="auto"/>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right w:val="single" w:sz="4" w:space="0" w:color="auto"/>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8A01D0">
        <w:tc>
          <w:tcPr>
            <w:tcW w:w="1467" w:type="dxa"/>
            <w:tcBorders>
              <w:left w:val="single" w:sz="4" w:space="0" w:color="auto"/>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right w:val="single" w:sz="4" w:space="0" w:color="auto"/>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left w:val="single" w:sz="4" w:space="0" w:color="auto"/>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right w:val="single" w:sz="4" w:space="0" w:color="auto"/>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8A01D0">
        <w:tc>
          <w:tcPr>
            <w:tcW w:w="1467" w:type="dxa"/>
            <w:tcBorders>
              <w:left w:val="single" w:sz="4" w:space="0" w:color="auto"/>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right w:val="single" w:sz="4" w:space="0" w:color="auto"/>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left w:val="single" w:sz="4" w:space="0" w:color="auto"/>
            </w:tcBorders>
            <w:shd w:val="clear" w:color="auto" w:fill="auto"/>
          </w:tcPr>
          <w:p w14:paraId="6FE923BA" w14:textId="77777777" w:rsidR="001057F1" w:rsidRPr="00B71768" w:rsidRDefault="001057F1" w:rsidP="00B71768">
            <w:pPr>
              <w:jc w:val="center"/>
              <w:rPr>
                <w:lang w:val="en-GB" w:eastAsia="en-US"/>
              </w:rPr>
            </w:pPr>
          </w:p>
        </w:tc>
        <w:tc>
          <w:tcPr>
            <w:tcW w:w="2700" w:type="dxa"/>
            <w:tcBorders>
              <w:right w:val="single" w:sz="4" w:space="0" w:color="auto"/>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8A01D0">
        <w:tc>
          <w:tcPr>
            <w:tcW w:w="1467" w:type="dxa"/>
            <w:tcBorders>
              <w:left w:val="single" w:sz="4" w:space="0" w:color="auto"/>
              <w:bottom w:val="single" w:sz="4" w:space="0" w:color="auto"/>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bottom w:val="single" w:sz="4" w:space="0" w:color="auto"/>
              <w:right w:val="single" w:sz="4" w:space="0" w:color="auto"/>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left w:val="single" w:sz="4" w:space="0" w:color="auto"/>
              <w:bottom w:val="single" w:sz="4" w:space="0" w:color="auto"/>
            </w:tcBorders>
            <w:shd w:val="clear" w:color="auto" w:fill="auto"/>
          </w:tcPr>
          <w:p w14:paraId="5B4470D3" w14:textId="77777777" w:rsidR="001057F1" w:rsidRPr="00B71768" w:rsidRDefault="001057F1" w:rsidP="00B71768">
            <w:pPr>
              <w:jc w:val="center"/>
              <w:rPr>
                <w:lang w:val="en-GB" w:eastAsia="en-US"/>
              </w:rPr>
            </w:pPr>
          </w:p>
        </w:tc>
        <w:tc>
          <w:tcPr>
            <w:tcW w:w="2700" w:type="dxa"/>
            <w:tcBorders>
              <w:bottom w:val="single" w:sz="4" w:space="0" w:color="auto"/>
              <w:right w:val="single" w:sz="4" w:space="0" w:color="auto"/>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r w:rsidR="000A1043">
        <w:rPr>
          <w:lang w:val="en-GB"/>
        </w:rPr>
        <w:t>we</w:t>
      </w:r>
      <w:r w:rsidRPr="00E02889">
        <w:rPr>
          <w:lang w:val="en-GB"/>
        </w:rPr>
        <w:t>re followed.</w:t>
      </w:r>
      <w:r>
        <w:rPr>
          <w:lang w:val="en-GB"/>
        </w:rPr>
        <w:t xml:space="preserve"> Yield was assessed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season. As new varieties were added each year and old ones retained, the number of varieties tested increased over years</w:t>
      </w:r>
      <w:r w:rsidRPr="00E02889">
        <w:rPr>
          <w:lang w:val="en-GB"/>
        </w:rPr>
        <w:t xml:space="preserve">. </w:t>
      </w:r>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Look w:val="04A0" w:firstRow="1" w:lastRow="0" w:firstColumn="1" w:lastColumn="0" w:noHBand="0" w:noVBand="1"/>
      </w:tblPr>
      <w:tblGrid>
        <w:gridCol w:w="3024"/>
        <w:gridCol w:w="3024"/>
        <w:gridCol w:w="3024"/>
      </w:tblGrid>
      <w:tr w:rsidR="002C34DB" w:rsidRPr="00FA52DD" w14:paraId="6EE53328" w14:textId="77777777" w:rsidTr="008A01D0">
        <w:tc>
          <w:tcPr>
            <w:tcW w:w="3081" w:type="dxa"/>
            <w:vMerge w:val="restart"/>
            <w:tcBorders>
              <w:top w:val="single" w:sz="4" w:space="0" w:color="auto"/>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auto"/>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rsidTr="008A01D0">
        <w:tc>
          <w:tcPr>
            <w:tcW w:w="3081" w:type="dxa"/>
            <w:vMerge/>
            <w:tcBorders>
              <w:bottom w:val="single" w:sz="4" w:space="0" w:color="auto"/>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bottom w:val="single" w:sz="4" w:space="0" w:color="auto"/>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bottom w:val="single" w:sz="4" w:space="0" w:color="auto"/>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rsidTr="008A01D0">
        <w:tc>
          <w:tcPr>
            <w:tcW w:w="3081" w:type="dxa"/>
            <w:tcBorders>
              <w:top w:val="single" w:sz="4" w:space="0" w:color="auto"/>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auto"/>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auto"/>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rsidTr="008A01D0">
        <w:tc>
          <w:tcPr>
            <w:tcW w:w="3081" w:type="dxa"/>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rsidTr="008A01D0">
        <w:tc>
          <w:tcPr>
            <w:tcW w:w="3081" w:type="dxa"/>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6C0033" w14:paraId="7AF36AB4" w14:textId="77777777" w:rsidTr="008A01D0">
        <w:tc>
          <w:tcPr>
            <w:tcW w:w="3081" w:type="dxa"/>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rsidTr="008A01D0">
        <w:tc>
          <w:tcPr>
            <w:tcW w:w="3081" w:type="dxa"/>
            <w:tcBorders>
              <w:bottom w:val="single" w:sz="4" w:space="0" w:color="auto"/>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bottom w:val="single" w:sz="4" w:space="0" w:color="auto"/>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bottom w:val="single" w:sz="4" w:space="0" w:color="auto"/>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19.95pt" o:ole="">
            <v:imagedata r:id="rId6" o:title=""/>
          </v:shape>
          <o:OLEObject Type="Embed" ProgID="Equation.3" ShapeID="_x0000_i1025" DrawAspect="Content" ObjectID="_1579959910" r:id="rId7"/>
        </w:object>
      </w:r>
      <w:r>
        <w:rPr>
          <w:lang w:val="en-GB"/>
        </w:rPr>
        <w:t>,</w:t>
      </w:r>
      <w:r>
        <w:rPr>
          <w:lang w:val="en-GB"/>
        </w:rPr>
        <w:tab/>
        <w:t>(1)</w:t>
      </w:r>
    </w:p>
    <w:p w14:paraId="1F734F08" w14:textId="77777777" w:rsidR="007A4DCA" w:rsidRDefault="009A3B91" w:rsidP="009A3B91">
      <w:pPr>
        <w:rPr>
          <w:lang w:val="en-GB"/>
        </w:rPr>
      </w:pPr>
      <w:proofErr w:type="gramStart"/>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2.1pt;height:16.35pt" o:ole="">
            <v:imagedata r:id="rId8" o:title=""/>
          </v:shape>
          <o:OLEObject Type="Embed" ProgID="Equation.3" ShapeID="_x0000_i1026" DrawAspect="Content" ObjectID="_1579959911"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7pt;height:18.75pt" o:ole="">
            <v:imagedata r:id="rId10" o:title=""/>
          </v:shape>
          <o:OLEObject Type="Embed" ProgID="Equation.3" ShapeID="_x0000_i1027" DrawAspect="Content" ObjectID="_1579959912"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9.7pt;height:12.7pt" o:ole="">
            <v:imagedata r:id="rId12" o:title=""/>
          </v:shape>
          <o:OLEObject Type="Embed" ProgID="Equation.3" ShapeID="_x0000_i1028" DrawAspect="Content" ObjectID="_1579959913"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1.5pt;height:19.95pt" o:ole="">
            <v:imagedata r:id="rId14" o:title=""/>
          </v:shape>
          <o:OLEObject Type="Embed" ProgID="Equation.3" ShapeID="_x0000_i1029" DrawAspect="Content" ObjectID="_1579959914"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2.35pt;height:19.95pt" o:ole="">
            <v:imagedata r:id="rId16" o:title=""/>
          </v:shape>
          <o:OLEObject Type="Embed" ProgID="Equation.3" ShapeID="_x0000_i1030" DrawAspect="Content" ObjectID="_1579959915"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2.35pt;height:19.95pt" o:ole="">
            <v:imagedata r:id="rId16" o:title=""/>
          </v:shape>
          <o:OLEObject Type="Embed" ProgID="Equation.3" ShapeID="_x0000_i1031" DrawAspect="Content" ObjectID="_1579959916"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proofErr w:type="gramEnd"/>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DB26BB8" w14:textId="783A4921" w:rsidR="005D01C5" w:rsidRPr="005D01C5" w:rsidRDefault="005D01C5" w:rsidP="009A3B91">
      <w:pPr>
        <w:rPr>
          <w:ins w:id="0" w:author="pschmidt" w:date="2018-02-06T11:59:00Z"/>
          <w:b/>
          <w:lang w:val="en-GB"/>
        </w:rPr>
      </w:pPr>
      <w:ins w:id="1" w:author="pschmidt" w:date="2018-02-06T12:00:00Z">
        <w:r>
          <w:rPr>
            <w:b/>
            <w:lang w:val="en-GB"/>
          </w:rPr>
          <w:t>FA</w:t>
        </w:r>
      </w:ins>
      <w:ins w:id="2" w:author="pschmidt" w:date="2018-02-06T11:59:00Z">
        <w:r w:rsidRPr="005D01C5">
          <w:rPr>
            <w:b/>
            <w:lang w:val="en-GB"/>
          </w:rPr>
          <w:t xml:space="preserve"> </w:t>
        </w:r>
      </w:ins>
      <w:ins w:id="3" w:author="pschmidt" w:date="2018-02-06T12:06:00Z">
        <w:r w:rsidR="004E0CE0">
          <w:rPr>
            <w:b/>
            <w:lang w:val="en-GB"/>
          </w:rPr>
          <w:t>m</w:t>
        </w:r>
      </w:ins>
      <w:ins w:id="4" w:author="pschmidt" w:date="2018-02-06T11:59:00Z">
        <w:r w:rsidRPr="005D01C5">
          <w:rPr>
            <w:b/>
            <w:lang w:val="en-GB"/>
          </w:rPr>
          <w:t>odel</w:t>
        </w:r>
      </w:ins>
    </w:p>
    <w:p w14:paraId="0FFEAB41" w14:textId="77777777" w:rsidR="005D01C5" w:rsidRDefault="008569F3" w:rsidP="009A3B91">
      <w:pPr>
        <w:rPr>
          <w:ins w:id="5" w:author="pschmidt" w:date="2018-02-06T12:01:00Z"/>
          <w:lang w:val="en-GB"/>
        </w:rPr>
      </w:pPr>
      <w:r>
        <w:rPr>
          <w:lang w:val="en-GB"/>
        </w:rPr>
        <w:t>For stability analysis based on the Finlay-Wilkinson (1963) regression, we use factor-analytic models. Since three-way data is available, in principle, such models could be used for the genotype-location effect, the genotype-year effect and the genotype-location-year effect</w:t>
      </w:r>
      <w:r w:rsidR="002863CB">
        <w:rPr>
          <w:lang w:val="en-GB"/>
        </w:rPr>
        <w:t xml:space="preserve"> (Piepho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4.1pt;height:19.95pt" o:ole="">
            <v:imagedata r:id="rId19" o:title=""/>
          </v:shape>
          <o:OLEObject Type="Embed" ProgID="Equation.3" ShapeID="_x0000_i1032" DrawAspect="Content" ObjectID="_1579959917" r:id="rId20"/>
        </w:object>
      </w:r>
      <w:r w:rsidR="003722DD">
        <w:rPr>
          <w:lang w:val="en-GB"/>
        </w:rPr>
        <w:t xml:space="preserve"> with a multiplicative model of the </w:t>
      </w:r>
      <w:proofErr w:type="gramStart"/>
      <w:r w:rsidR="003722DD">
        <w:rPr>
          <w:lang w:val="en-GB"/>
        </w:rPr>
        <w:t>form</w:t>
      </w:r>
      <w:r w:rsidR="00D46D33">
        <w:rPr>
          <w:lang w:val="en-GB"/>
        </w:rPr>
        <w:t xml:space="preserve"> </w:t>
      </w:r>
      <w:proofErr w:type="gramEnd"/>
      <w:r w:rsidR="00E66492" w:rsidRPr="00D46D33">
        <w:rPr>
          <w:position w:val="-14"/>
          <w:lang w:val="en-GB"/>
        </w:rPr>
        <w:object w:dxaOrig="999" w:dyaOrig="380" w14:anchorId="7CD8AE2C">
          <v:shape id="_x0000_i1033" type="#_x0000_t75" style="width:49.6pt;height:19.95pt" o:ole="">
            <v:imagedata r:id="rId21" o:title=""/>
          </v:shape>
          <o:OLEObject Type="Embed" ProgID="Equation.3" ShapeID="_x0000_i1033" DrawAspect="Content" ObjectID="_1579959918" r:id="rId22"/>
        </w:object>
      </w:r>
      <w:ins w:id="6" w:author="pschmidt" w:date="2018-02-06T12:01:00Z">
        <w:r w:rsidR="005D01C5">
          <w:rPr>
            <w:lang w:val="en-GB"/>
          </w:rPr>
          <w:t>:</w:t>
        </w:r>
      </w:ins>
    </w:p>
    <w:p w14:paraId="713E9C5C" w14:textId="77777777" w:rsidR="005D01C5" w:rsidRDefault="005D01C5" w:rsidP="009A3B91">
      <w:pPr>
        <w:rPr>
          <w:ins w:id="7" w:author="pschmidt" w:date="2018-02-06T12:01:00Z"/>
          <w:lang w:val="en-GB"/>
        </w:rPr>
      </w:pPr>
    </w:p>
    <w:p w14:paraId="3F364D0B" w14:textId="168782DE" w:rsidR="005D01C5" w:rsidRDefault="00D54D1D" w:rsidP="009A3B91">
      <w:pPr>
        <w:rPr>
          <w:ins w:id="8" w:author="pschmidt" w:date="2018-02-06T12:05:00Z"/>
          <w:lang w:val="en-GB"/>
        </w:rPr>
      </w:pPr>
      <m:oMath>
        <m:sSub>
          <m:sSubPr>
            <m:ctrlPr>
              <w:ins w:id="9" w:author="pschmidt" w:date="2018-02-06T12:02:00Z">
                <w:rPr>
                  <w:rFonts w:ascii="Cambria Math" w:hAnsi="Cambria Math"/>
                  <w:i/>
                  <w:lang w:val="en-GB"/>
                </w:rPr>
              </w:ins>
            </m:ctrlPr>
          </m:sSubPr>
          <m:e>
            <m:r>
              <w:ins w:id="10" w:author="pschmidt" w:date="2018-02-06T12:02:00Z">
                <w:rPr>
                  <w:rFonts w:ascii="Cambria Math" w:hAnsi="Cambria Math"/>
                  <w:lang w:val="en-GB"/>
                </w:rPr>
                <m:t>y</m:t>
              </w:ins>
            </m:r>
          </m:e>
          <m:sub>
            <m:r>
              <w:ins w:id="11" w:author="pschmidt" w:date="2018-02-06T12:02:00Z">
                <w:rPr>
                  <w:rFonts w:ascii="Cambria Math" w:hAnsi="Cambria Math"/>
                  <w:lang w:val="en-GB"/>
                </w:rPr>
                <m:t>ijk</m:t>
              </w:ins>
            </m:r>
          </m:sub>
        </m:sSub>
        <m:r>
          <w:ins w:id="12" w:author="pschmidt" w:date="2018-02-06T12:02:00Z">
            <w:rPr>
              <w:rFonts w:ascii="Cambria Math" w:hAnsi="Cambria Math"/>
              <w:lang w:val="en-GB"/>
            </w:rPr>
            <m:t>=μ+</m:t>
          </w:ins>
        </m:r>
        <m:sSub>
          <m:sSubPr>
            <m:ctrlPr>
              <w:ins w:id="13" w:author="pschmidt" w:date="2018-02-06T12:02:00Z">
                <w:rPr>
                  <w:rFonts w:ascii="Cambria Math" w:hAnsi="Cambria Math"/>
                  <w:i/>
                  <w:lang w:val="en-GB"/>
                </w:rPr>
              </w:ins>
            </m:ctrlPr>
          </m:sSubPr>
          <m:e>
            <m:r>
              <w:ins w:id="14" w:author="pschmidt" w:date="2018-02-06T12:02:00Z">
                <w:rPr>
                  <w:rFonts w:ascii="Cambria Math" w:hAnsi="Cambria Math"/>
                  <w:lang w:val="en-GB"/>
                </w:rPr>
                <m:t>βr</m:t>
              </w:ins>
            </m:r>
          </m:e>
          <m:sub>
            <m:r>
              <w:ins w:id="15" w:author="pschmidt" w:date="2018-02-06T12:02:00Z">
                <w:rPr>
                  <w:rFonts w:ascii="Cambria Math" w:hAnsi="Cambria Math"/>
                  <w:lang w:val="en-GB"/>
                </w:rPr>
                <m:t>i</m:t>
              </w:ins>
            </m:r>
          </m:sub>
        </m:sSub>
        <m:r>
          <w:ins w:id="16" w:author="pschmidt" w:date="2018-02-06T12:02:00Z">
            <w:rPr>
              <w:rFonts w:ascii="Cambria Math" w:hAnsi="Cambria Math"/>
              <w:lang w:val="en-GB"/>
            </w:rPr>
            <m:t>+</m:t>
          </w:ins>
        </m:r>
        <m:sSub>
          <m:sSubPr>
            <m:ctrlPr>
              <w:ins w:id="17" w:author="pschmidt" w:date="2018-02-06T12:02:00Z">
                <w:rPr>
                  <w:rFonts w:ascii="Cambria Math" w:hAnsi="Cambria Math"/>
                  <w:i/>
                  <w:lang w:val="en-GB"/>
                </w:rPr>
              </w:ins>
            </m:ctrlPr>
          </m:sSubPr>
          <m:e>
            <m:r>
              <w:ins w:id="18" w:author="pschmidt" w:date="2018-02-06T12:02:00Z">
                <w:rPr>
                  <w:rFonts w:ascii="Cambria Math" w:hAnsi="Cambria Math"/>
                  <w:lang w:val="en-GB"/>
                </w:rPr>
                <m:t>γt</m:t>
              </w:ins>
            </m:r>
          </m:e>
          <m:sub>
            <m:r>
              <w:ins w:id="19" w:author="pschmidt" w:date="2018-02-06T12:02:00Z">
                <w:rPr>
                  <w:rFonts w:ascii="Cambria Math" w:hAnsi="Cambria Math"/>
                  <w:lang w:val="en-GB"/>
                </w:rPr>
                <m:t>j</m:t>
              </w:ins>
            </m:r>
          </m:sub>
        </m:sSub>
        <m:r>
          <w:ins w:id="20" w:author="pschmidt" w:date="2018-02-06T12:02:00Z">
            <w:rPr>
              <w:rFonts w:ascii="Cambria Math" w:hAnsi="Cambria Math"/>
              <w:lang w:val="en-GB"/>
            </w:rPr>
            <m:t>+</m:t>
          </w:ins>
        </m:r>
        <m:sSub>
          <m:sSubPr>
            <m:ctrlPr>
              <w:ins w:id="21" w:author="pschmidt" w:date="2018-02-06T12:02:00Z">
                <w:rPr>
                  <w:rFonts w:ascii="Cambria Math" w:hAnsi="Cambria Math"/>
                  <w:i/>
                  <w:lang w:val="en-GB"/>
                </w:rPr>
              </w:ins>
            </m:ctrlPr>
          </m:sSubPr>
          <m:e>
            <m:r>
              <w:ins w:id="22" w:author="pschmidt" w:date="2018-02-06T12:02:00Z">
                <w:rPr>
                  <w:rFonts w:ascii="Cambria Math" w:hAnsi="Cambria Math"/>
                  <w:lang w:val="en-GB"/>
                </w:rPr>
                <m:t>G</m:t>
              </w:ins>
            </m:r>
          </m:e>
          <m:sub>
            <m:r>
              <w:ins w:id="23" w:author="pschmidt" w:date="2018-02-06T12:02:00Z">
                <w:rPr>
                  <w:rFonts w:ascii="Cambria Math" w:hAnsi="Cambria Math"/>
                  <w:lang w:val="en-GB"/>
                </w:rPr>
                <m:t>i</m:t>
              </w:ins>
            </m:r>
          </m:sub>
        </m:sSub>
        <m:r>
          <w:ins w:id="24" w:author="pschmidt" w:date="2018-02-06T12:03:00Z">
            <w:rPr>
              <w:rFonts w:ascii="Cambria Math" w:hAnsi="Cambria Math"/>
              <w:lang w:val="en-GB"/>
            </w:rPr>
            <m:t>+</m:t>
          </w:ins>
        </m:r>
        <m:sSub>
          <m:sSubPr>
            <m:ctrlPr>
              <w:ins w:id="25" w:author="pschmidt" w:date="2018-02-06T12:03:00Z">
                <w:rPr>
                  <w:rFonts w:ascii="Cambria Math" w:hAnsi="Cambria Math"/>
                  <w:i/>
                  <w:lang w:val="en-GB"/>
                </w:rPr>
              </w:ins>
            </m:ctrlPr>
          </m:sSubPr>
          <m:e>
            <m:r>
              <w:ins w:id="26" w:author="pschmidt" w:date="2018-02-06T12:03:00Z">
                <w:rPr>
                  <w:rFonts w:ascii="Cambria Math" w:hAnsi="Cambria Math"/>
                  <w:lang w:val="en-GB"/>
                </w:rPr>
                <m:t>L</m:t>
              </w:ins>
            </m:r>
          </m:e>
          <m:sub>
            <m:r>
              <w:ins w:id="27" w:author="pschmidt" w:date="2018-02-06T12:03:00Z">
                <w:rPr>
                  <w:rFonts w:ascii="Cambria Math" w:hAnsi="Cambria Math"/>
                  <w:lang w:val="en-GB"/>
                </w:rPr>
                <m:t>j</m:t>
              </w:ins>
            </m:r>
          </m:sub>
        </m:sSub>
        <m:r>
          <w:ins w:id="28" w:author="pschmidt" w:date="2018-02-06T12:03:00Z">
            <w:rPr>
              <w:rFonts w:ascii="Cambria Math" w:hAnsi="Cambria Math"/>
              <w:lang w:val="en-GB"/>
            </w:rPr>
            <m:t>+</m:t>
          </w:ins>
        </m:r>
        <m:sSub>
          <m:sSubPr>
            <m:ctrlPr>
              <w:ins w:id="29" w:author="pschmidt" w:date="2018-02-06T12:03:00Z">
                <w:rPr>
                  <w:rFonts w:ascii="Cambria Math" w:hAnsi="Cambria Math"/>
                  <w:i/>
                  <w:lang w:val="en-GB"/>
                </w:rPr>
              </w:ins>
            </m:ctrlPr>
          </m:sSubPr>
          <m:e>
            <m:r>
              <w:ins w:id="30" w:author="pschmidt" w:date="2018-02-06T12:03:00Z">
                <w:rPr>
                  <w:rFonts w:ascii="Cambria Math" w:hAnsi="Cambria Math"/>
                  <w:lang w:val="en-GB"/>
                </w:rPr>
                <m:t>Y</m:t>
              </w:ins>
            </m:r>
          </m:e>
          <m:sub>
            <m:r>
              <w:ins w:id="31" w:author="pschmidt" w:date="2018-02-06T12:03:00Z">
                <w:rPr>
                  <w:rFonts w:ascii="Cambria Math" w:hAnsi="Cambria Math"/>
                  <w:lang w:val="en-GB"/>
                </w:rPr>
                <m:t>k</m:t>
              </w:ins>
            </m:r>
          </m:sub>
        </m:sSub>
        <m:r>
          <w:ins w:id="32" w:author="pschmidt" w:date="2018-02-06T12:03:00Z">
            <w:rPr>
              <w:rFonts w:ascii="Cambria Math" w:hAnsi="Cambria Math"/>
              <w:lang w:val="en-GB"/>
            </w:rPr>
            <m:t>+</m:t>
          </w:ins>
        </m:r>
        <m:sSub>
          <m:sSubPr>
            <m:ctrlPr>
              <w:ins w:id="33" w:author="pschmidt" w:date="2018-02-06T12:03:00Z">
                <w:rPr>
                  <w:rFonts w:ascii="Cambria Math" w:hAnsi="Cambria Math"/>
                  <w:i/>
                  <w:lang w:val="en-GB"/>
                </w:rPr>
              </w:ins>
            </m:ctrlPr>
          </m:sSubPr>
          <m:e>
            <m:d>
              <m:dPr>
                <m:ctrlPr>
                  <w:ins w:id="34" w:author="pschmidt" w:date="2018-02-06T12:03:00Z">
                    <w:rPr>
                      <w:rFonts w:ascii="Cambria Math" w:hAnsi="Cambria Math"/>
                      <w:i/>
                      <w:lang w:val="en-GB"/>
                    </w:rPr>
                  </w:ins>
                </m:ctrlPr>
              </m:dPr>
              <m:e>
                <m:r>
                  <w:ins w:id="35" w:author="pschmidt" w:date="2018-02-06T12:03:00Z">
                    <w:rPr>
                      <w:rFonts w:ascii="Cambria Math" w:hAnsi="Cambria Math"/>
                      <w:lang w:val="en-GB"/>
                    </w:rPr>
                    <m:t>GL</m:t>
                  </w:ins>
                </m:r>
              </m:e>
            </m:d>
          </m:e>
          <m:sub>
            <m:r>
              <w:ins w:id="36" w:author="pschmidt" w:date="2018-02-06T12:03:00Z">
                <w:rPr>
                  <w:rFonts w:ascii="Cambria Math" w:hAnsi="Cambria Math"/>
                  <w:lang w:val="en-GB"/>
                </w:rPr>
                <m:t>ij</m:t>
              </w:ins>
            </m:r>
          </m:sub>
        </m:sSub>
        <m:r>
          <w:ins w:id="37" w:author="pschmidt" w:date="2018-02-06T12:03:00Z">
            <w:rPr>
              <w:rFonts w:ascii="Cambria Math" w:hAnsi="Cambria Math"/>
              <w:lang w:val="en-GB"/>
            </w:rPr>
            <m:t>+</m:t>
          </w:ins>
        </m:r>
        <m:sSub>
          <m:sSubPr>
            <m:ctrlPr>
              <w:ins w:id="38" w:author="pschmidt" w:date="2018-02-06T12:03:00Z">
                <w:rPr>
                  <w:rFonts w:ascii="Cambria Math" w:hAnsi="Cambria Math"/>
                  <w:i/>
                  <w:lang w:val="en-GB"/>
                </w:rPr>
              </w:ins>
            </m:ctrlPr>
          </m:sSubPr>
          <m:e>
            <m:d>
              <m:dPr>
                <m:ctrlPr>
                  <w:ins w:id="39" w:author="pschmidt" w:date="2018-02-06T12:03:00Z">
                    <w:rPr>
                      <w:rFonts w:ascii="Cambria Math" w:hAnsi="Cambria Math"/>
                      <w:i/>
                      <w:lang w:val="en-GB"/>
                    </w:rPr>
                  </w:ins>
                </m:ctrlPr>
              </m:dPr>
              <m:e>
                <m:r>
                  <w:ins w:id="40" w:author="pschmidt" w:date="2018-02-06T12:03:00Z">
                    <w:rPr>
                      <w:rFonts w:ascii="Cambria Math" w:hAnsi="Cambria Math"/>
                      <w:lang w:val="en-GB"/>
                    </w:rPr>
                    <m:t>GY</m:t>
                  </w:ins>
                </m:r>
              </m:e>
            </m:d>
          </m:e>
          <m:sub>
            <m:r>
              <w:ins w:id="41" w:author="pschmidt" w:date="2018-02-06T12:03:00Z">
                <w:rPr>
                  <w:rFonts w:ascii="Cambria Math" w:hAnsi="Cambria Math"/>
                  <w:lang w:val="en-GB"/>
                </w:rPr>
                <m:t>ik</m:t>
              </w:ins>
            </m:r>
          </m:sub>
        </m:sSub>
        <m:r>
          <w:ins w:id="42" w:author="pschmidt" w:date="2018-02-06T12:03:00Z">
            <w:rPr>
              <w:rFonts w:ascii="Cambria Math" w:hAnsi="Cambria Math"/>
              <w:lang w:val="en-GB"/>
            </w:rPr>
            <m:t>+</m:t>
          </w:ins>
        </m:r>
        <m:sSub>
          <m:sSubPr>
            <m:ctrlPr>
              <w:ins w:id="43" w:author="pschmidt" w:date="2018-02-06T12:04:00Z">
                <w:rPr>
                  <w:rFonts w:ascii="Cambria Math" w:hAnsi="Cambria Math"/>
                  <w:i/>
                  <w:lang w:val="en-GB"/>
                </w:rPr>
              </w:ins>
            </m:ctrlPr>
          </m:sSubPr>
          <m:e>
            <m:r>
              <w:ins w:id="44" w:author="pschmidt" w:date="2018-02-06T12:04:00Z">
                <w:rPr>
                  <w:rFonts w:ascii="Cambria Math" w:hAnsi="Cambria Math"/>
                  <w:lang w:val="en-GB"/>
                </w:rPr>
                <m:t>λ</m:t>
              </w:ins>
            </m:r>
          </m:e>
          <m:sub>
            <m:r>
              <w:ins w:id="45" w:author="pschmidt" w:date="2018-02-06T12:04:00Z">
                <w:rPr>
                  <w:rFonts w:ascii="Cambria Math" w:hAnsi="Cambria Math"/>
                  <w:lang w:val="en-GB"/>
                </w:rPr>
                <m:t>i</m:t>
              </w:ins>
            </m:r>
          </m:sub>
        </m:sSub>
        <m:sSub>
          <m:sSubPr>
            <m:ctrlPr>
              <w:ins w:id="46" w:author="pschmidt" w:date="2018-02-06T12:04:00Z">
                <w:rPr>
                  <w:rFonts w:ascii="Cambria Math" w:hAnsi="Cambria Math"/>
                  <w:i/>
                  <w:lang w:val="en-GB"/>
                </w:rPr>
              </w:ins>
            </m:ctrlPr>
          </m:sSubPr>
          <m:e>
            <m:r>
              <w:ins w:id="47" w:author="pschmidt" w:date="2018-02-06T12:04:00Z">
                <w:rPr>
                  <w:rFonts w:ascii="Cambria Math" w:hAnsi="Cambria Math"/>
                  <w:lang w:val="en-GB"/>
                </w:rPr>
                <m:t>u</m:t>
              </w:ins>
            </m:r>
          </m:e>
          <m:sub>
            <m:r>
              <w:ins w:id="48" w:author="pschmidt" w:date="2018-02-06T12:04:00Z">
                <w:rPr>
                  <w:rFonts w:ascii="Cambria Math" w:hAnsi="Cambria Math"/>
                  <w:lang w:val="en-GB"/>
                </w:rPr>
                <m:t>jk</m:t>
              </w:ins>
            </m:r>
          </m:sub>
        </m:sSub>
        <m:r>
          <w:ins w:id="49" w:author="pschmidt" w:date="2018-02-06T12:04:00Z">
            <w:rPr>
              <w:rFonts w:ascii="Cambria Math" w:hAnsi="Cambria Math"/>
              <w:lang w:val="en-GB"/>
            </w:rPr>
            <m:t>+</m:t>
          </w:ins>
        </m:r>
        <m:sSub>
          <m:sSubPr>
            <m:ctrlPr>
              <w:ins w:id="50" w:author="pschmidt" w:date="2018-02-06T12:04:00Z">
                <w:rPr>
                  <w:rFonts w:ascii="Cambria Math" w:hAnsi="Cambria Math"/>
                  <w:i/>
                  <w:lang w:val="en-GB"/>
                </w:rPr>
              </w:ins>
            </m:ctrlPr>
          </m:sSubPr>
          <m:e>
            <m:r>
              <w:ins w:id="51" w:author="pschmidt" w:date="2018-02-06T12:04:00Z">
                <w:rPr>
                  <w:rFonts w:ascii="Cambria Math" w:hAnsi="Cambria Math"/>
                  <w:lang w:val="en-GB"/>
                </w:rPr>
                <m:t>v</m:t>
              </w:ins>
            </m:r>
          </m:e>
          <m:sub>
            <m:r>
              <w:ins w:id="52" w:author="pschmidt" w:date="2018-02-06T12:04:00Z">
                <w:rPr>
                  <w:rFonts w:ascii="Cambria Math" w:hAnsi="Cambria Math"/>
                  <w:lang w:val="en-GB"/>
                </w:rPr>
                <m:t>ijk</m:t>
              </w:ins>
            </m:r>
          </m:sub>
        </m:sSub>
        <m:r>
          <w:ins w:id="53" w:author="pschmidt" w:date="2018-02-06T12:04:00Z">
            <w:rPr>
              <w:rFonts w:ascii="Cambria Math" w:hAnsi="Cambria Math"/>
              <w:lang w:val="en-GB"/>
            </w:rPr>
            <m:t>+</m:t>
          </w:ins>
        </m:r>
        <m:sSub>
          <m:sSubPr>
            <m:ctrlPr>
              <w:ins w:id="54" w:author="pschmidt" w:date="2018-02-06T12:04:00Z">
                <w:rPr>
                  <w:rFonts w:ascii="Cambria Math" w:hAnsi="Cambria Math"/>
                  <w:i/>
                  <w:lang w:val="en-GB"/>
                </w:rPr>
              </w:ins>
            </m:ctrlPr>
          </m:sSubPr>
          <m:e>
            <m:r>
              <w:ins w:id="55" w:author="pschmidt" w:date="2018-02-06T12:04:00Z">
                <w:rPr>
                  <w:rFonts w:ascii="Cambria Math" w:hAnsi="Cambria Math"/>
                  <w:lang w:val="en-GB"/>
                </w:rPr>
                <m:t>e</m:t>
              </w:ins>
            </m:r>
          </m:e>
          <m:sub>
            <m:r>
              <w:ins w:id="56" w:author="pschmidt" w:date="2018-02-06T12:04:00Z">
                <w:rPr>
                  <w:rFonts w:ascii="Cambria Math" w:hAnsi="Cambria Math"/>
                  <w:lang w:val="en-GB"/>
                </w:rPr>
                <m:t>ijk</m:t>
              </w:ins>
            </m:r>
          </m:sub>
        </m:sSub>
      </m:oMath>
      <w:r w:rsidR="00D46D33">
        <w:rPr>
          <w:lang w:val="en-GB"/>
        </w:rPr>
        <w:t>,</w:t>
      </w:r>
      <w:ins w:id="57" w:author="pschmidt" w:date="2018-02-06T14:54:00Z">
        <w:r w:rsidR="00156F79" w:rsidRPr="00156F79">
          <w:rPr>
            <w:lang w:val="en-GB"/>
          </w:rPr>
          <w:t xml:space="preserve"> </w:t>
        </w:r>
        <w:r w:rsidR="00156F79">
          <w:rPr>
            <w:lang w:val="en-GB"/>
          </w:rPr>
          <w:tab/>
        </w:r>
        <w:r w:rsidR="00156F79">
          <w:rPr>
            <w:lang w:val="en-GB"/>
          </w:rPr>
          <w:tab/>
          <w:t xml:space="preserve">    (2)</w:t>
        </w:r>
      </w:ins>
    </w:p>
    <w:p w14:paraId="05C53214" w14:textId="77777777" w:rsidR="005D01C5" w:rsidRDefault="005D01C5" w:rsidP="009A3B91">
      <w:pPr>
        <w:rPr>
          <w:ins w:id="58" w:author="pschmidt" w:date="2018-02-06T12:02:00Z"/>
          <w:lang w:val="en-GB"/>
        </w:rPr>
      </w:pPr>
    </w:p>
    <w:p w14:paraId="16377A23" w14:textId="45105020" w:rsidR="004E0CE0" w:rsidRDefault="00D46D33" w:rsidP="009A3B91">
      <w:pPr>
        <w:rPr>
          <w:ins w:id="59" w:author="pschmidt" w:date="2018-02-06T12:05:00Z"/>
          <w:lang w:val="en-GB"/>
        </w:rPr>
      </w:pPr>
      <w:del w:id="60" w:author="pschmidt" w:date="2018-02-06T12:01:00Z">
        <w:r w:rsidDel="005D01C5">
          <w:rPr>
            <w:lang w:val="en-GB"/>
          </w:rPr>
          <w:delText xml:space="preserve"> </w:delText>
        </w:r>
      </w:del>
      <w:r>
        <w:rPr>
          <w:lang w:val="en-GB"/>
        </w:rPr>
        <w:t xml:space="preserve">where </w:t>
      </w:r>
      <w:r w:rsidRPr="00D46D33">
        <w:rPr>
          <w:position w:val="-12"/>
          <w:lang w:val="en-GB"/>
        </w:rPr>
        <w:object w:dxaOrig="240" w:dyaOrig="360" w14:anchorId="1F9EB610">
          <v:shape id="_x0000_i1034" type="#_x0000_t75" style="width:12.1pt;height:18.75pt" o:ole="">
            <v:imagedata r:id="rId23" o:title=""/>
          </v:shape>
          <o:OLEObject Type="Embed" ProgID="Equation.3" ShapeID="_x0000_i1034" DrawAspect="Content" ObjectID="_1579959919" r:id="rId24"/>
        </w:object>
      </w:r>
      <w:r>
        <w:rPr>
          <w:lang w:val="en-GB"/>
        </w:rPr>
        <w:t xml:space="preserve"> is a slope for the </w:t>
      </w:r>
      <w:proofErr w:type="spellStart"/>
      <w:r w:rsidRPr="00D46D33">
        <w:rPr>
          <w:i/>
          <w:lang w:val="en-GB"/>
        </w:rPr>
        <w:t>i</w:t>
      </w:r>
      <w:r>
        <w:rPr>
          <w:lang w:val="en-GB"/>
        </w:rPr>
        <w:t>-th</w:t>
      </w:r>
      <w:proofErr w:type="spellEnd"/>
      <w:r>
        <w:rPr>
          <w:lang w:val="en-GB"/>
        </w:rPr>
        <w:t xml:space="preserve"> genotype, </w:t>
      </w:r>
      <w:r w:rsidRPr="00D46D33">
        <w:rPr>
          <w:position w:val="-14"/>
          <w:lang w:val="en-GB"/>
        </w:rPr>
        <w:object w:dxaOrig="340" w:dyaOrig="380" w14:anchorId="26BB42D4">
          <v:shape id="_x0000_i1035" type="#_x0000_t75" style="width:17.55pt;height:19.95pt" o:ole="">
            <v:imagedata r:id="rId25" o:title=""/>
          </v:shape>
          <o:OLEObject Type="Embed" ProgID="Equation.3" ShapeID="_x0000_i1035" DrawAspect="Content" ObjectID="_1579959920" r:id="rId26"/>
        </w:object>
      </w:r>
      <w:r>
        <w:rPr>
          <w:lang w:val="en-GB"/>
        </w:rPr>
        <w:t xml:space="preserve"> is a random latent score for the </w:t>
      </w:r>
      <w:proofErr w:type="spellStart"/>
      <w:r w:rsidRPr="00D46D33">
        <w:rPr>
          <w:i/>
          <w:lang w:val="en-GB"/>
        </w:rPr>
        <w:t>jk</w:t>
      </w:r>
      <w:r>
        <w:rPr>
          <w:lang w:val="en-GB"/>
        </w:rPr>
        <w:t>-th</w:t>
      </w:r>
      <w:proofErr w:type="spellEnd"/>
      <w:r>
        <w:rPr>
          <w:lang w:val="en-GB"/>
        </w:rPr>
        <w:t xml:space="preserve"> environment (location-year combination)</w:t>
      </w:r>
      <w:ins w:id="61" w:author="pschmidt" w:date="2018-02-07T16:51:00Z">
        <w:r w:rsidR="008A01D0">
          <w:rPr>
            <w:lang w:val="en-GB"/>
          </w:rPr>
          <w:t>,</w:t>
        </w:r>
      </w:ins>
      <w:r w:rsidR="008A01D0">
        <w:rPr>
          <w:lang w:val="en-GB"/>
        </w:rPr>
        <w:t xml:space="preserve"> </w:t>
      </w:r>
      <w:del w:id="62" w:author="pschmidt" w:date="2018-02-07T16:51:00Z">
        <w:r w:rsidDel="008A01D0">
          <w:rPr>
            <w:lang w:val="en-GB"/>
          </w:rPr>
          <w:delText xml:space="preserve">and </w:delText>
        </w:r>
      </w:del>
      <w:r w:rsidR="00E66492" w:rsidRPr="00D46D33">
        <w:rPr>
          <w:position w:val="-14"/>
          <w:lang w:val="en-GB"/>
        </w:rPr>
        <w:object w:dxaOrig="340" w:dyaOrig="380" w14:anchorId="78FF8FA3">
          <v:shape id="_x0000_i1036" type="#_x0000_t75" style="width:17.55pt;height:19.95pt" o:ole="">
            <v:imagedata r:id="rId27" o:title=""/>
          </v:shape>
          <o:OLEObject Type="Embed" ProgID="Equation.3" ShapeID="_x0000_i1036" DrawAspect="Content" ObjectID="_1579959921" r:id="rId28"/>
        </w:object>
      </w:r>
      <w:r>
        <w:rPr>
          <w:lang w:val="en-GB"/>
        </w:rPr>
        <w:t>is a residual three-way effect</w:t>
      </w:r>
      <w:ins w:id="63" w:author="pschmidt" w:date="2018-02-07T16:51:00Z">
        <w:r w:rsidR="008A01D0">
          <w:rPr>
            <w:lang w:val="en-GB"/>
          </w:rPr>
          <w:t xml:space="preserve"> and all other terms are defined as in (1)</w:t>
        </w:r>
      </w:ins>
      <w:r>
        <w:rPr>
          <w:lang w:val="en-GB"/>
        </w:rPr>
        <w:t>.</w:t>
      </w:r>
      <w:r w:rsidR="00FA5610">
        <w:rPr>
          <w:lang w:val="en-GB"/>
        </w:rPr>
        <w:t xml:space="preserve"> The two random effects </w:t>
      </w:r>
      <w:r w:rsidR="00FA5610" w:rsidRPr="00D46D33">
        <w:rPr>
          <w:position w:val="-14"/>
          <w:lang w:val="en-GB"/>
        </w:rPr>
        <w:object w:dxaOrig="340" w:dyaOrig="380" w14:anchorId="7F364B22">
          <v:shape id="_x0000_i1037" type="#_x0000_t75" style="width:17.55pt;height:19.95pt" o:ole="">
            <v:imagedata r:id="rId25" o:title=""/>
          </v:shape>
          <o:OLEObject Type="Embed" ProgID="Equation.3" ShapeID="_x0000_i1037" DrawAspect="Content" ObjectID="_1579959922" r:id="rId29"/>
        </w:object>
      </w:r>
      <w:r w:rsidR="00FA5610">
        <w:rPr>
          <w:lang w:val="en-GB"/>
        </w:rPr>
        <w:t xml:space="preserve">and </w:t>
      </w:r>
      <w:r w:rsidR="00FA5610" w:rsidRPr="00D46D33">
        <w:rPr>
          <w:position w:val="-14"/>
          <w:lang w:val="en-GB"/>
        </w:rPr>
        <w:object w:dxaOrig="340" w:dyaOrig="380" w14:anchorId="60ED5F58">
          <v:shape id="_x0000_i1038" type="#_x0000_t75" style="width:17.55pt;height:19.95pt" o:ole="">
            <v:imagedata r:id="rId30" o:title=""/>
          </v:shape>
          <o:OLEObject Type="Embed" ProgID="Equation.3" ShapeID="_x0000_i1038" DrawAspect="Content" ObjectID="_1579959923" r:id="rId31"/>
        </w:object>
      </w:r>
      <w:r w:rsidR="00FA5610">
        <w:rPr>
          <w:lang w:val="en-GB"/>
        </w:rPr>
        <w:t xml:space="preserve"> are assumed to be </w:t>
      </w:r>
      <w:r w:rsidR="00FA5610">
        <w:rPr>
          <w:lang w:val="en-GB"/>
        </w:rPr>
        <w:lastRenderedPageBreak/>
        <w:t xml:space="preserve">independent with variance 1 </w:t>
      </w:r>
      <w:proofErr w:type="gramStart"/>
      <w:r w:rsidR="00FA5610">
        <w:rPr>
          <w:lang w:val="en-GB"/>
        </w:rPr>
        <w:t xml:space="preserve">and </w:t>
      </w:r>
      <w:proofErr w:type="gramEnd"/>
      <w:r w:rsidR="007A4DCA" w:rsidRPr="00FA5610">
        <w:rPr>
          <w:position w:val="-14"/>
          <w:lang w:val="en-GB"/>
        </w:rPr>
        <w:object w:dxaOrig="440" w:dyaOrig="400" w14:anchorId="0D6FA6E3">
          <v:shape id="_x0000_i1039" type="#_x0000_t75" style="width:22.4pt;height:19.95pt" o:ole="">
            <v:imagedata r:id="rId32" o:title=""/>
          </v:shape>
          <o:OLEObject Type="Embed" ProgID="Equation.3" ShapeID="_x0000_i1039" DrawAspect="Content" ObjectID="_1579959924" r:id="rId33"/>
        </w:object>
      </w:r>
      <w:r w:rsidR="00FA5610">
        <w:rPr>
          <w:lang w:val="en-GB"/>
        </w:rPr>
        <w:t>, respectively.</w:t>
      </w:r>
      <w:r w:rsidR="007845DA">
        <w:rPr>
          <w:lang w:val="en-GB"/>
        </w:rPr>
        <w:t xml:space="preserve"> This model is essentially a mixed model version of Finlay-Wilkinson regression, extended to three-way data (Piepho 1998)</w:t>
      </w:r>
      <w:del w:id="64" w:author="pschmidt" w:date="2018-02-06T12:00:00Z">
        <w:r w:rsidR="00AB2ED0" w:rsidDel="005D01C5">
          <w:rPr>
            <w:lang w:val="en-GB"/>
          </w:rPr>
          <w:delText xml:space="preserve"> </w:delText>
        </w:r>
        <w:r w:rsidR="00AB2ED0" w:rsidRPr="00AB2ED0" w:rsidDel="005D01C5">
          <w:rPr>
            <w:color w:val="FF0000"/>
            <w:lang w:val="en-GB"/>
          </w:rPr>
          <w:delText>(this analysis is still pending</w:delText>
        </w:r>
        <w:r w:rsidR="00AB2ED0" w:rsidDel="005D01C5">
          <w:rPr>
            <w:color w:val="FF0000"/>
            <w:lang w:val="en-GB"/>
          </w:rPr>
          <w:delText>; takes a lot of computing time</w:delText>
        </w:r>
        <w:r w:rsidR="00AB2ED0" w:rsidRPr="00AB2ED0" w:rsidDel="005D01C5">
          <w:rPr>
            <w:color w:val="FF0000"/>
            <w:lang w:val="en-GB"/>
          </w:rPr>
          <w:delText>)</w:delText>
        </w:r>
      </w:del>
      <w:r w:rsidR="007845DA">
        <w:rPr>
          <w:lang w:val="en-GB"/>
        </w:rPr>
        <w:t>.</w:t>
      </w:r>
      <w:r w:rsidR="00AB2ED0">
        <w:rPr>
          <w:lang w:val="en-GB"/>
        </w:rPr>
        <w:t xml:space="preserve"> </w:t>
      </w:r>
    </w:p>
    <w:p w14:paraId="05FAEAED" w14:textId="77777777" w:rsidR="004E0CE0" w:rsidRDefault="004E0CE0" w:rsidP="009A3B91">
      <w:pPr>
        <w:rPr>
          <w:ins w:id="65" w:author="pschmidt" w:date="2018-02-06T12:05:00Z"/>
          <w:lang w:val="en-GB"/>
        </w:rPr>
      </w:pPr>
    </w:p>
    <w:p w14:paraId="06133FB9" w14:textId="4E34BA30" w:rsidR="004E0CE0" w:rsidRPr="004E0CE0" w:rsidRDefault="004E0CE0" w:rsidP="009A3B91">
      <w:pPr>
        <w:rPr>
          <w:ins w:id="66" w:author="pschmidt" w:date="2018-02-06T12:05:00Z"/>
          <w:b/>
          <w:lang w:val="en-GB"/>
        </w:rPr>
      </w:pPr>
      <w:ins w:id="67" w:author="pschmidt" w:date="2018-02-06T12:05:00Z">
        <w:r w:rsidRPr="004E0CE0">
          <w:rPr>
            <w:b/>
            <w:lang w:val="en-GB"/>
          </w:rPr>
          <w:t xml:space="preserve">Shukla’s stability </w:t>
        </w:r>
      </w:ins>
      <w:ins w:id="68" w:author="pschmidt" w:date="2018-02-07T16:52:00Z">
        <w:r w:rsidR="008A01D0">
          <w:rPr>
            <w:b/>
            <w:lang w:val="en-GB"/>
          </w:rPr>
          <w:t>v</w:t>
        </w:r>
      </w:ins>
      <w:ins w:id="69" w:author="pschmidt" w:date="2018-02-06T12:05:00Z">
        <w:r w:rsidRPr="004E0CE0">
          <w:rPr>
            <w:b/>
            <w:lang w:val="en-GB"/>
          </w:rPr>
          <w:t>ariance</w:t>
        </w:r>
      </w:ins>
      <w:ins w:id="70" w:author="pschmidt" w:date="2018-02-07T16:52:00Z">
        <w:r w:rsidR="008A01D0">
          <w:rPr>
            <w:b/>
            <w:lang w:val="en-GB"/>
          </w:rPr>
          <w:t xml:space="preserve"> model</w:t>
        </w:r>
      </w:ins>
    </w:p>
    <w:p w14:paraId="46DF8B77" w14:textId="235B5712" w:rsidR="003722DD" w:rsidRDefault="00AB2ED0" w:rsidP="009A3B91">
      <w:pPr>
        <w:rPr>
          <w:lang w:val="en-GB"/>
        </w:rPr>
      </w:pPr>
      <w:r>
        <w:rPr>
          <w:lang w:val="en-GB"/>
        </w:rPr>
        <w:t>If</w:t>
      </w:r>
      <w:ins w:id="71" w:author="pschmidt" w:date="2018-02-12T16:44:00Z">
        <w:r w:rsidR="007A213E">
          <w:rPr>
            <w:lang w:val="en-GB"/>
          </w:rPr>
          <w:t xml:space="preserve"> in (1)</w:t>
        </w:r>
      </w:ins>
      <m:oMath>
        <m:r>
          <w:ins w:id="72" w:author="pschmidt" w:date="2018-02-12T16:45:00Z">
            <w:rPr>
              <w:rFonts w:ascii="Cambria Math" w:hAnsi="Cambria Math"/>
              <w:lang w:val="en-GB"/>
            </w:rPr>
            <m:t xml:space="preserve"> </m:t>
          </w:ins>
        </m:r>
        <m:sSub>
          <m:sSubPr>
            <m:ctrlPr>
              <w:ins w:id="73" w:author="pschmidt" w:date="2018-02-12T16:45:00Z">
                <w:rPr>
                  <w:rFonts w:ascii="Cambria Math" w:hAnsi="Cambria Math"/>
                  <w:i/>
                  <w:lang w:val="en-GB"/>
                </w:rPr>
              </w:ins>
            </m:ctrlPr>
          </m:sSubPr>
          <m:e>
            <m:d>
              <m:dPr>
                <m:ctrlPr>
                  <w:ins w:id="74" w:author="pschmidt" w:date="2018-02-12T16:45:00Z">
                    <w:rPr>
                      <w:rFonts w:ascii="Cambria Math" w:hAnsi="Cambria Math"/>
                      <w:i/>
                      <w:lang w:val="en-GB"/>
                    </w:rPr>
                  </w:ins>
                </m:ctrlPr>
              </m:dPr>
              <m:e>
                <m:r>
                  <w:ins w:id="75" w:author="pschmidt" w:date="2018-02-12T16:45:00Z">
                    <w:rPr>
                      <w:rFonts w:ascii="Cambria Math" w:hAnsi="Cambria Math"/>
                      <w:lang w:val="en-GB"/>
                    </w:rPr>
                    <m:t>GLY</m:t>
                  </w:ins>
                </m:r>
              </m:e>
            </m:d>
          </m:e>
          <m:sub>
            <m:r>
              <w:ins w:id="76" w:author="pschmidt" w:date="2018-02-12T16:45:00Z">
                <w:rPr>
                  <w:rFonts w:ascii="Cambria Math" w:hAnsi="Cambria Math"/>
                  <w:lang w:val="en-GB"/>
                </w:rPr>
                <m:t>ijk</m:t>
              </w:ins>
            </m:r>
          </m:sub>
        </m:sSub>
      </m:oMath>
      <w:ins w:id="77" w:author="pschmidt" w:date="2018-02-12T16:45:00Z">
        <w:r w:rsidR="007A213E">
          <w:rPr>
            <w:lang w:val="en-GB"/>
          </w:rPr>
          <w:t xml:space="preserve"> is replaced </w:t>
        </w:r>
        <w:proofErr w:type="gramStart"/>
        <w:r w:rsidR="007A213E">
          <w:rPr>
            <w:lang w:val="en-GB"/>
          </w:rPr>
          <w:t xml:space="preserve">with </w:t>
        </w:r>
        <w:proofErr w:type="gramEnd"/>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ijk</m:t>
              </m:r>
            </m:sub>
          </m:sSub>
        </m:oMath>
      </w:ins>
      <w:del w:id="78" w:author="pschmidt" w:date="2018-02-12T16:45:00Z">
        <w:r w:rsidDel="007A213E">
          <w:rPr>
            <w:lang w:val="en-GB"/>
          </w:rPr>
          <w:delText xml:space="preserve"> the regression </w:delText>
        </w:r>
        <w:r w:rsidR="002C03AC" w:rsidDel="007A213E">
          <w:rPr>
            <w:lang w:val="en-GB"/>
          </w:rPr>
          <w:delText>t</w:delText>
        </w:r>
        <w:r w:rsidDel="007A213E">
          <w:rPr>
            <w:lang w:val="en-GB"/>
          </w:rPr>
          <w:delText>erm is dropped</w:delText>
        </w:r>
      </w:del>
      <w:r>
        <w:rPr>
          <w:lang w:val="en-GB"/>
        </w:rPr>
        <w:t>, we obtain a stability variance (Shukla 1972; Piepho 1994) based on the three-way interaction</w:t>
      </w:r>
      <w:r w:rsidR="001463C6">
        <w:rPr>
          <w:lang w:val="en-GB"/>
        </w:rPr>
        <w:t xml:space="preserve"> </w:t>
      </w:r>
      <w:r w:rsidRPr="00D46D33">
        <w:rPr>
          <w:position w:val="-14"/>
          <w:lang w:val="en-GB"/>
        </w:rPr>
        <w:object w:dxaOrig="340" w:dyaOrig="380" w14:anchorId="0F6205DE">
          <v:shape id="_x0000_i1040" type="#_x0000_t75" style="width:17.55pt;height:19.95pt" o:ole="">
            <v:imagedata r:id="rId27" o:title=""/>
          </v:shape>
          <o:OLEObject Type="Embed" ProgID="Equation.3" ShapeID="_x0000_i1040" DrawAspect="Content" ObjectID="_1579959925" r:id="rId34"/>
        </w:object>
      </w:r>
      <w:ins w:id="79" w:author="pschmidt" w:date="2018-02-06T12:05:00Z">
        <w:r w:rsidR="004E0CE0">
          <w:rPr>
            <w:lang w:val="en-GB"/>
          </w:rPr>
          <w:t>:</w:t>
        </w:r>
      </w:ins>
      <w:del w:id="80" w:author="pschmidt" w:date="2018-02-06T12:05:00Z">
        <w:r w:rsidDel="004E0CE0">
          <w:rPr>
            <w:lang w:val="en-GB"/>
          </w:rPr>
          <w:delText>.</w:delText>
        </w:r>
        <w:r w:rsidRPr="001463C6" w:rsidDel="004E0CE0">
          <w:rPr>
            <w:color w:val="FF0000"/>
            <w:lang w:val="en-GB"/>
          </w:rPr>
          <w:delText xml:space="preserve"> </w:delText>
        </w:r>
      </w:del>
    </w:p>
    <w:p w14:paraId="08F63EA2" w14:textId="69506CDD" w:rsidR="007D5647" w:rsidRPr="004E0CE0" w:rsidRDefault="00D54D1D" w:rsidP="00604F1F">
      <w:pPr>
        <w:rPr>
          <w:ins w:id="81" w:author="pschmidt" w:date="2018-02-06T12:05:00Z"/>
          <w:lang w:val="en-GB"/>
        </w:rPr>
      </w:pPr>
      <m:oMath>
        <m:sSub>
          <m:sSubPr>
            <m:ctrlPr>
              <w:ins w:id="82" w:author="pschmidt" w:date="2018-02-06T12:05:00Z">
                <w:rPr>
                  <w:rFonts w:ascii="Cambria Math" w:hAnsi="Cambria Math"/>
                  <w:i/>
                  <w:lang w:val="en-GB"/>
                </w:rPr>
              </w:ins>
            </m:ctrlPr>
          </m:sSubPr>
          <m:e>
            <m:r>
              <w:ins w:id="83" w:author="pschmidt" w:date="2018-02-06T12:05:00Z">
                <w:rPr>
                  <w:rFonts w:ascii="Cambria Math" w:hAnsi="Cambria Math"/>
                  <w:lang w:val="en-GB"/>
                </w:rPr>
                <m:t>y</m:t>
              </w:ins>
            </m:r>
          </m:e>
          <m:sub>
            <m:r>
              <w:ins w:id="84" w:author="pschmidt" w:date="2018-02-06T12:05:00Z">
                <w:rPr>
                  <w:rFonts w:ascii="Cambria Math" w:hAnsi="Cambria Math"/>
                  <w:lang w:val="en-GB"/>
                </w:rPr>
                <m:t>ijk</m:t>
              </w:ins>
            </m:r>
          </m:sub>
        </m:sSub>
        <m:r>
          <w:ins w:id="85" w:author="pschmidt" w:date="2018-02-06T12:05:00Z">
            <w:rPr>
              <w:rFonts w:ascii="Cambria Math" w:hAnsi="Cambria Math"/>
              <w:lang w:val="en-GB"/>
            </w:rPr>
            <m:t>=μ+</m:t>
          </w:ins>
        </m:r>
        <m:sSub>
          <m:sSubPr>
            <m:ctrlPr>
              <w:ins w:id="86" w:author="pschmidt" w:date="2018-02-06T12:05:00Z">
                <w:rPr>
                  <w:rFonts w:ascii="Cambria Math" w:hAnsi="Cambria Math"/>
                  <w:i/>
                  <w:lang w:val="en-GB"/>
                </w:rPr>
              </w:ins>
            </m:ctrlPr>
          </m:sSubPr>
          <m:e>
            <m:r>
              <w:ins w:id="87" w:author="pschmidt" w:date="2018-02-06T12:05:00Z">
                <w:rPr>
                  <w:rFonts w:ascii="Cambria Math" w:hAnsi="Cambria Math"/>
                  <w:lang w:val="en-GB"/>
                </w:rPr>
                <m:t>βr</m:t>
              </w:ins>
            </m:r>
          </m:e>
          <m:sub>
            <m:r>
              <w:ins w:id="88" w:author="pschmidt" w:date="2018-02-06T12:05:00Z">
                <w:rPr>
                  <w:rFonts w:ascii="Cambria Math" w:hAnsi="Cambria Math"/>
                  <w:lang w:val="en-GB"/>
                </w:rPr>
                <m:t>i</m:t>
              </w:ins>
            </m:r>
          </m:sub>
        </m:sSub>
        <m:r>
          <w:ins w:id="89" w:author="pschmidt" w:date="2018-02-06T12:05:00Z">
            <w:rPr>
              <w:rFonts w:ascii="Cambria Math" w:hAnsi="Cambria Math"/>
              <w:lang w:val="en-GB"/>
            </w:rPr>
            <m:t>+</m:t>
          </w:ins>
        </m:r>
        <m:sSub>
          <m:sSubPr>
            <m:ctrlPr>
              <w:ins w:id="90" w:author="pschmidt" w:date="2018-02-06T12:05:00Z">
                <w:rPr>
                  <w:rFonts w:ascii="Cambria Math" w:hAnsi="Cambria Math"/>
                  <w:i/>
                  <w:lang w:val="en-GB"/>
                </w:rPr>
              </w:ins>
            </m:ctrlPr>
          </m:sSubPr>
          <m:e>
            <m:r>
              <w:ins w:id="91" w:author="pschmidt" w:date="2018-02-06T12:05:00Z">
                <w:rPr>
                  <w:rFonts w:ascii="Cambria Math" w:hAnsi="Cambria Math"/>
                  <w:lang w:val="en-GB"/>
                </w:rPr>
                <m:t>γt</m:t>
              </w:ins>
            </m:r>
          </m:e>
          <m:sub>
            <m:r>
              <w:ins w:id="92" w:author="pschmidt" w:date="2018-02-06T12:05:00Z">
                <w:rPr>
                  <w:rFonts w:ascii="Cambria Math" w:hAnsi="Cambria Math"/>
                  <w:lang w:val="en-GB"/>
                </w:rPr>
                <m:t>j</m:t>
              </w:ins>
            </m:r>
          </m:sub>
        </m:sSub>
        <m:r>
          <w:ins w:id="93" w:author="pschmidt" w:date="2018-02-06T12:05:00Z">
            <w:rPr>
              <w:rFonts w:ascii="Cambria Math" w:hAnsi="Cambria Math"/>
              <w:lang w:val="en-GB"/>
            </w:rPr>
            <m:t>+</m:t>
          </w:ins>
        </m:r>
        <m:sSub>
          <m:sSubPr>
            <m:ctrlPr>
              <w:ins w:id="94" w:author="pschmidt" w:date="2018-02-06T12:05:00Z">
                <w:rPr>
                  <w:rFonts w:ascii="Cambria Math" w:hAnsi="Cambria Math"/>
                  <w:i/>
                  <w:lang w:val="en-GB"/>
                </w:rPr>
              </w:ins>
            </m:ctrlPr>
          </m:sSubPr>
          <m:e>
            <m:r>
              <w:ins w:id="95" w:author="pschmidt" w:date="2018-02-06T12:05:00Z">
                <w:rPr>
                  <w:rFonts w:ascii="Cambria Math" w:hAnsi="Cambria Math"/>
                  <w:lang w:val="en-GB"/>
                </w:rPr>
                <m:t>G</m:t>
              </w:ins>
            </m:r>
          </m:e>
          <m:sub>
            <m:r>
              <w:ins w:id="96" w:author="pschmidt" w:date="2018-02-06T12:05:00Z">
                <w:rPr>
                  <w:rFonts w:ascii="Cambria Math" w:hAnsi="Cambria Math"/>
                  <w:lang w:val="en-GB"/>
                </w:rPr>
                <m:t>i</m:t>
              </w:ins>
            </m:r>
          </m:sub>
        </m:sSub>
        <m:r>
          <w:ins w:id="97" w:author="pschmidt" w:date="2018-02-06T12:05:00Z">
            <w:rPr>
              <w:rFonts w:ascii="Cambria Math" w:hAnsi="Cambria Math"/>
              <w:lang w:val="en-GB"/>
            </w:rPr>
            <m:t>+</m:t>
          </w:ins>
        </m:r>
        <m:sSub>
          <m:sSubPr>
            <m:ctrlPr>
              <w:ins w:id="98" w:author="pschmidt" w:date="2018-02-06T12:05:00Z">
                <w:rPr>
                  <w:rFonts w:ascii="Cambria Math" w:hAnsi="Cambria Math"/>
                  <w:i/>
                  <w:lang w:val="en-GB"/>
                </w:rPr>
              </w:ins>
            </m:ctrlPr>
          </m:sSubPr>
          <m:e>
            <m:r>
              <w:ins w:id="99" w:author="pschmidt" w:date="2018-02-06T12:05:00Z">
                <w:rPr>
                  <w:rFonts w:ascii="Cambria Math" w:hAnsi="Cambria Math"/>
                  <w:lang w:val="en-GB"/>
                </w:rPr>
                <m:t>L</m:t>
              </w:ins>
            </m:r>
          </m:e>
          <m:sub>
            <m:r>
              <w:ins w:id="100" w:author="pschmidt" w:date="2018-02-06T12:05:00Z">
                <w:rPr>
                  <w:rFonts w:ascii="Cambria Math" w:hAnsi="Cambria Math"/>
                  <w:lang w:val="en-GB"/>
                </w:rPr>
                <m:t>j</m:t>
              </w:ins>
            </m:r>
          </m:sub>
        </m:sSub>
        <m:r>
          <w:ins w:id="101" w:author="pschmidt" w:date="2018-02-06T12:05:00Z">
            <w:rPr>
              <w:rFonts w:ascii="Cambria Math" w:hAnsi="Cambria Math"/>
              <w:lang w:val="en-GB"/>
            </w:rPr>
            <m:t>+</m:t>
          </w:ins>
        </m:r>
        <m:sSub>
          <m:sSubPr>
            <m:ctrlPr>
              <w:ins w:id="102" w:author="pschmidt" w:date="2018-02-06T12:05:00Z">
                <w:rPr>
                  <w:rFonts w:ascii="Cambria Math" w:hAnsi="Cambria Math"/>
                  <w:i/>
                  <w:lang w:val="en-GB"/>
                </w:rPr>
              </w:ins>
            </m:ctrlPr>
          </m:sSubPr>
          <m:e>
            <m:r>
              <w:ins w:id="103" w:author="pschmidt" w:date="2018-02-06T12:05:00Z">
                <w:rPr>
                  <w:rFonts w:ascii="Cambria Math" w:hAnsi="Cambria Math"/>
                  <w:lang w:val="en-GB"/>
                </w:rPr>
                <m:t>Y</m:t>
              </w:ins>
            </m:r>
          </m:e>
          <m:sub>
            <m:r>
              <w:ins w:id="104" w:author="pschmidt" w:date="2018-02-06T12:05:00Z">
                <w:rPr>
                  <w:rFonts w:ascii="Cambria Math" w:hAnsi="Cambria Math"/>
                  <w:lang w:val="en-GB"/>
                </w:rPr>
                <m:t>k</m:t>
              </w:ins>
            </m:r>
          </m:sub>
        </m:sSub>
        <m:r>
          <w:ins w:id="105" w:author="pschmidt" w:date="2018-02-06T12:05:00Z">
            <w:rPr>
              <w:rFonts w:ascii="Cambria Math" w:hAnsi="Cambria Math"/>
              <w:lang w:val="en-GB"/>
            </w:rPr>
            <m:t>+</m:t>
          </w:ins>
        </m:r>
        <m:sSub>
          <m:sSubPr>
            <m:ctrlPr>
              <w:ins w:id="106" w:author="pschmidt" w:date="2018-02-12T16:22:00Z">
                <w:rPr>
                  <w:rFonts w:ascii="Cambria Math" w:hAnsi="Cambria Math"/>
                  <w:i/>
                  <w:lang w:val="en-GB"/>
                </w:rPr>
              </w:ins>
            </m:ctrlPr>
          </m:sSubPr>
          <m:e>
            <m:d>
              <m:dPr>
                <m:ctrlPr>
                  <w:ins w:id="107" w:author="pschmidt" w:date="2018-02-12T16:22:00Z">
                    <w:rPr>
                      <w:rFonts w:ascii="Cambria Math" w:hAnsi="Cambria Math"/>
                      <w:i/>
                      <w:lang w:val="en-GB"/>
                    </w:rPr>
                  </w:ins>
                </m:ctrlPr>
              </m:dPr>
              <m:e>
                <m:r>
                  <w:ins w:id="108" w:author="pschmidt" w:date="2018-02-12T16:23:00Z">
                    <w:rPr>
                      <w:rFonts w:ascii="Cambria Math" w:hAnsi="Cambria Math"/>
                      <w:lang w:val="en-GB"/>
                    </w:rPr>
                    <m:t>LY</m:t>
                  </w:ins>
                </m:r>
              </m:e>
            </m:d>
          </m:e>
          <m:sub>
            <m:r>
              <w:ins w:id="109" w:author="pschmidt" w:date="2018-02-12T16:22:00Z">
                <w:rPr>
                  <w:rFonts w:ascii="Cambria Math" w:hAnsi="Cambria Math"/>
                  <w:lang w:val="en-GB"/>
                </w:rPr>
                <m:t>j</m:t>
              </w:ins>
            </m:r>
            <m:r>
              <w:ins w:id="110" w:author="pschmidt" w:date="2018-02-12T16:23:00Z">
                <w:rPr>
                  <w:rFonts w:ascii="Cambria Math" w:hAnsi="Cambria Math"/>
                  <w:lang w:val="en-GB"/>
                </w:rPr>
                <m:t>k</m:t>
              </w:ins>
            </m:r>
          </m:sub>
        </m:sSub>
        <m:r>
          <w:ins w:id="111" w:author="pschmidt" w:date="2018-02-12T16:23:00Z">
            <w:rPr>
              <w:rFonts w:ascii="Cambria Math" w:hAnsi="Cambria Math"/>
              <w:lang w:val="en-GB"/>
            </w:rPr>
            <m:t>+</m:t>
          </w:ins>
        </m:r>
        <m:sSub>
          <m:sSubPr>
            <m:ctrlPr>
              <w:ins w:id="112" w:author="pschmidt" w:date="2018-02-06T12:05:00Z">
                <w:rPr>
                  <w:rFonts w:ascii="Cambria Math" w:hAnsi="Cambria Math"/>
                  <w:i/>
                  <w:lang w:val="en-GB"/>
                </w:rPr>
              </w:ins>
            </m:ctrlPr>
          </m:sSubPr>
          <m:e>
            <m:d>
              <m:dPr>
                <m:ctrlPr>
                  <w:ins w:id="113" w:author="pschmidt" w:date="2018-02-06T12:05:00Z">
                    <w:rPr>
                      <w:rFonts w:ascii="Cambria Math" w:hAnsi="Cambria Math"/>
                      <w:i/>
                      <w:lang w:val="en-GB"/>
                    </w:rPr>
                  </w:ins>
                </m:ctrlPr>
              </m:dPr>
              <m:e>
                <m:r>
                  <w:ins w:id="114" w:author="pschmidt" w:date="2018-02-06T12:05:00Z">
                    <w:rPr>
                      <w:rFonts w:ascii="Cambria Math" w:hAnsi="Cambria Math"/>
                      <w:lang w:val="en-GB"/>
                    </w:rPr>
                    <m:t>GL</m:t>
                  </w:ins>
                </m:r>
              </m:e>
            </m:d>
          </m:e>
          <m:sub>
            <m:r>
              <w:ins w:id="115" w:author="pschmidt" w:date="2018-02-06T12:05:00Z">
                <w:rPr>
                  <w:rFonts w:ascii="Cambria Math" w:hAnsi="Cambria Math"/>
                  <w:lang w:val="en-GB"/>
                </w:rPr>
                <m:t>ij</m:t>
              </w:ins>
            </m:r>
          </m:sub>
        </m:sSub>
        <m:r>
          <w:ins w:id="116" w:author="pschmidt" w:date="2018-02-06T12:05:00Z">
            <w:rPr>
              <w:rFonts w:ascii="Cambria Math" w:hAnsi="Cambria Math"/>
              <w:lang w:val="en-GB"/>
            </w:rPr>
            <m:t>+</m:t>
          </w:ins>
        </m:r>
        <m:sSub>
          <m:sSubPr>
            <m:ctrlPr>
              <w:ins w:id="117" w:author="pschmidt" w:date="2018-02-06T12:05:00Z">
                <w:rPr>
                  <w:rFonts w:ascii="Cambria Math" w:hAnsi="Cambria Math"/>
                  <w:i/>
                  <w:lang w:val="en-GB"/>
                </w:rPr>
              </w:ins>
            </m:ctrlPr>
          </m:sSubPr>
          <m:e>
            <m:d>
              <m:dPr>
                <m:ctrlPr>
                  <w:ins w:id="118" w:author="pschmidt" w:date="2018-02-06T12:05:00Z">
                    <w:rPr>
                      <w:rFonts w:ascii="Cambria Math" w:hAnsi="Cambria Math"/>
                      <w:i/>
                      <w:lang w:val="en-GB"/>
                    </w:rPr>
                  </w:ins>
                </m:ctrlPr>
              </m:dPr>
              <m:e>
                <m:r>
                  <w:ins w:id="119" w:author="pschmidt" w:date="2018-02-06T12:05:00Z">
                    <w:rPr>
                      <w:rFonts w:ascii="Cambria Math" w:hAnsi="Cambria Math"/>
                      <w:lang w:val="en-GB"/>
                    </w:rPr>
                    <m:t>GY</m:t>
                  </w:ins>
                </m:r>
              </m:e>
            </m:d>
          </m:e>
          <m:sub>
            <m:r>
              <w:ins w:id="120" w:author="pschmidt" w:date="2018-02-06T12:05:00Z">
                <w:rPr>
                  <w:rFonts w:ascii="Cambria Math" w:hAnsi="Cambria Math"/>
                  <w:lang w:val="en-GB"/>
                </w:rPr>
                <m:t>ik</m:t>
              </w:ins>
            </m:r>
          </m:sub>
        </m:sSub>
        <m:r>
          <w:ins w:id="121" w:author="pschmidt" w:date="2018-02-06T12:05:00Z">
            <w:rPr>
              <w:rFonts w:ascii="Cambria Math" w:hAnsi="Cambria Math"/>
              <w:lang w:val="en-GB"/>
            </w:rPr>
            <m:t>+</m:t>
          </w:ins>
        </m:r>
        <m:sSub>
          <m:sSubPr>
            <m:ctrlPr>
              <w:ins w:id="122" w:author="pschmidt" w:date="2018-02-06T12:05:00Z">
                <w:rPr>
                  <w:rFonts w:ascii="Cambria Math" w:hAnsi="Cambria Math"/>
                  <w:i/>
                  <w:lang w:val="en-GB"/>
                </w:rPr>
              </w:ins>
            </m:ctrlPr>
          </m:sSubPr>
          <m:e>
            <m:r>
              <w:ins w:id="123" w:author="pschmidt" w:date="2018-02-06T12:05:00Z">
                <w:rPr>
                  <w:rFonts w:ascii="Cambria Math" w:hAnsi="Cambria Math"/>
                  <w:lang w:val="en-GB"/>
                </w:rPr>
                <m:t>v</m:t>
              </w:ins>
            </m:r>
          </m:e>
          <m:sub>
            <m:r>
              <w:ins w:id="124" w:author="pschmidt" w:date="2018-02-06T12:05:00Z">
                <w:rPr>
                  <w:rFonts w:ascii="Cambria Math" w:hAnsi="Cambria Math"/>
                  <w:lang w:val="en-GB"/>
                </w:rPr>
                <m:t>ijk</m:t>
              </w:ins>
            </m:r>
          </m:sub>
        </m:sSub>
        <m:r>
          <w:ins w:id="125" w:author="pschmidt" w:date="2018-02-06T12:05:00Z">
            <w:rPr>
              <w:rFonts w:ascii="Cambria Math" w:hAnsi="Cambria Math"/>
              <w:lang w:val="en-GB"/>
            </w:rPr>
            <m:t>+</m:t>
          </w:ins>
        </m:r>
        <m:sSub>
          <m:sSubPr>
            <m:ctrlPr>
              <w:ins w:id="126" w:author="pschmidt" w:date="2018-02-06T12:05:00Z">
                <w:rPr>
                  <w:rFonts w:ascii="Cambria Math" w:hAnsi="Cambria Math"/>
                  <w:i/>
                  <w:lang w:val="en-GB"/>
                </w:rPr>
              </w:ins>
            </m:ctrlPr>
          </m:sSubPr>
          <m:e>
            <m:r>
              <w:ins w:id="127" w:author="pschmidt" w:date="2018-02-06T12:05:00Z">
                <w:rPr>
                  <w:rFonts w:ascii="Cambria Math" w:hAnsi="Cambria Math"/>
                  <w:lang w:val="en-GB"/>
                </w:rPr>
                <m:t>e</m:t>
              </w:ins>
            </m:r>
          </m:e>
          <m:sub>
            <m:r>
              <w:ins w:id="128" w:author="pschmidt" w:date="2018-02-06T12:05:00Z">
                <w:rPr>
                  <w:rFonts w:ascii="Cambria Math" w:hAnsi="Cambria Math"/>
                  <w:lang w:val="en-GB"/>
                </w:rPr>
                <m:t>ijk</m:t>
              </w:ins>
            </m:r>
          </m:sub>
        </m:sSub>
      </m:oMath>
      <w:ins w:id="129" w:author="pschmidt" w:date="2018-02-06T14:54:00Z">
        <w:r w:rsidR="00156F79">
          <w:rPr>
            <w:lang w:val="en-GB"/>
          </w:rPr>
          <w:t>,</w:t>
        </w:r>
        <w:r w:rsidR="0025441C">
          <w:rPr>
            <w:lang w:val="en-GB"/>
          </w:rPr>
          <w:t xml:space="preserve">     </w:t>
        </w:r>
      </w:ins>
      <w:r w:rsidR="0025441C">
        <w:rPr>
          <w:lang w:val="en-GB"/>
        </w:rPr>
        <w:t xml:space="preserve"> </w:t>
      </w:r>
      <w:ins w:id="130" w:author="pschmidt" w:date="2018-02-06T14:54:00Z">
        <w:r w:rsidR="0025441C">
          <w:rPr>
            <w:lang w:val="en-GB"/>
          </w:rPr>
          <w:t xml:space="preserve">          </w:t>
        </w:r>
        <w:r w:rsidR="00156F79">
          <w:rPr>
            <w:lang w:val="en-GB"/>
          </w:rPr>
          <w:t>(3)</w:t>
        </w:r>
      </w:ins>
      <w:ins w:id="131" w:author="pschmidt" w:date="2018-02-07T16:51:00Z">
        <w:r w:rsidR="008A01D0">
          <w:rPr>
            <w:lang w:val="en-GB"/>
          </w:rPr>
          <w:t>,</w:t>
        </w:r>
      </w:ins>
    </w:p>
    <w:p w14:paraId="189F0F90" w14:textId="77777777" w:rsidR="004E0CE0" w:rsidRDefault="004E0CE0" w:rsidP="00604F1F">
      <w:pPr>
        <w:rPr>
          <w:ins w:id="132" w:author="pschmidt" w:date="2018-02-06T14:54:00Z"/>
          <w:lang w:val="en-GB"/>
        </w:rPr>
      </w:pPr>
    </w:p>
    <w:p w14:paraId="06EF39B7" w14:textId="78FCE03C" w:rsidR="00156F79" w:rsidRDefault="008A01D0" w:rsidP="00604F1F">
      <w:pPr>
        <w:rPr>
          <w:ins w:id="133" w:author="pschmidt" w:date="2018-02-06T14:54:00Z"/>
          <w:lang w:val="en-GB"/>
        </w:rPr>
      </w:pPr>
      <w:proofErr w:type="gramStart"/>
      <w:ins w:id="134" w:author="pschmidt" w:date="2018-02-07T16:51:00Z">
        <w:r>
          <w:rPr>
            <w:lang w:val="en-GB"/>
          </w:rPr>
          <w:t>w</w:t>
        </w:r>
      </w:ins>
      <w:ins w:id="135" w:author="pschmidt" w:date="2018-02-06T14:54:00Z">
        <w:r w:rsidR="00156F79">
          <w:rPr>
            <w:lang w:val="en-GB"/>
          </w:rPr>
          <w:t>here</w:t>
        </w:r>
        <w:proofErr w:type="gramEnd"/>
        <w:r w:rsidR="00156F79">
          <w:rPr>
            <w:lang w:val="en-GB"/>
          </w:rPr>
          <w:t xml:space="preserve"> all </w:t>
        </w:r>
      </w:ins>
      <w:ins w:id="136" w:author="pschmidt" w:date="2018-02-07T16:51:00Z">
        <w:r>
          <w:rPr>
            <w:lang w:val="en-GB"/>
          </w:rPr>
          <w:t>terms</w:t>
        </w:r>
      </w:ins>
      <w:ins w:id="137" w:author="pschmidt" w:date="2018-02-06T14:54:00Z">
        <w:r w:rsidR="00156F79">
          <w:rPr>
            <w:lang w:val="en-GB"/>
          </w:rPr>
          <w:t xml:space="preserve"> are defined as in </w:t>
        </w:r>
      </w:ins>
      <w:ins w:id="138" w:author="pschmidt" w:date="2018-02-12T16:45:00Z">
        <w:r w:rsidR="007A213E">
          <w:rPr>
            <w:lang w:val="en-GB"/>
          </w:rPr>
          <w:t xml:space="preserve">(1) and </w:t>
        </w:r>
      </w:ins>
      <w:ins w:id="139" w:author="pschmidt" w:date="2018-02-06T14:54:00Z">
        <w:r w:rsidR="00156F79">
          <w:rPr>
            <w:lang w:val="en-GB"/>
          </w:rPr>
          <w:t>(2).</w:t>
        </w:r>
      </w:ins>
    </w:p>
    <w:p w14:paraId="2285D076" w14:textId="77777777" w:rsidR="00156F79" w:rsidRPr="004E0CE0" w:rsidRDefault="00156F79" w:rsidP="00604F1F">
      <w:pPr>
        <w:rPr>
          <w:lang w:val="en-GB"/>
        </w:rPr>
      </w:pPr>
    </w:p>
    <w:p w14:paraId="4F24978D" w14:textId="77777777" w:rsidR="00FA3754" w:rsidRDefault="00FA3754" w:rsidP="00FA3754">
      <w:pPr>
        <w:rPr>
          <w:ins w:id="140" w:author="pschmidt" w:date="2018-02-07T17:01:00Z"/>
          <w:b/>
          <w:lang w:val="en-GB"/>
        </w:rPr>
      </w:pPr>
      <w:ins w:id="141" w:author="pschmidt" w:date="2018-02-07T17:01:00Z">
        <w:r>
          <w:rPr>
            <w:b/>
            <w:lang w:val="en-GB"/>
          </w:rPr>
          <w:t>Modelling variances over time</w:t>
        </w:r>
      </w:ins>
    </w:p>
    <w:p w14:paraId="49D6D7B6" w14:textId="2A7D752B" w:rsidR="00FA3754" w:rsidRPr="008A01D0" w:rsidRDefault="00FA3754" w:rsidP="00FA3754">
      <w:pPr>
        <w:rPr>
          <w:ins w:id="142" w:author="pschmidt" w:date="2018-02-07T17:01:00Z"/>
          <w:lang w:val="en-GB"/>
        </w:rPr>
      </w:pPr>
      <w:ins w:id="143" w:author="pschmidt" w:date="2018-02-07T17:01:00Z">
        <w:r w:rsidRPr="008A01D0">
          <w:rPr>
            <w:lang w:val="en-GB"/>
          </w:rPr>
          <w:t xml:space="preserve">So far we always investigated the </w:t>
        </w:r>
        <w:del w:id="144" w:author="shadasch" w:date="2018-02-12T15:33:00Z">
          <w:r w:rsidRPr="008A01D0" w:rsidDel="0019349B">
            <w:rPr>
              <w:lang w:val="en-GB"/>
            </w:rPr>
            <w:delText>averages of</w:delText>
          </w:r>
        </w:del>
      </w:ins>
      <w:ins w:id="145" w:author="shadasch" w:date="2018-02-12T15:33:00Z">
        <w:r w:rsidR="0019349B">
          <w:rPr>
            <w:lang w:val="en-GB"/>
          </w:rPr>
          <w:t>yield</w:t>
        </w:r>
      </w:ins>
      <w:ins w:id="146" w:author="pschmidt" w:date="2018-02-07T17:01:00Z">
        <w:r w:rsidRPr="008A01D0">
          <w:rPr>
            <w:lang w:val="en-GB"/>
          </w:rPr>
          <w:t xml:space="preserve"> trends</w:t>
        </w:r>
      </w:ins>
      <w:ins w:id="147" w:author="pschmidt" w:date="2018-02-12T16:49:00Z">
        <w:r w:rsidR="007A213E">
          <w:rPr>
            <w:lang w:val="en-GB"/>
          </w:rPr>
          <w:t xml:space="preserve"> by including </w:t>
        </w:r>
        <m:oMath>
          <m:sSub>
            <m:sSubPr>
              <m:ctrlPr>
                <w:rPr>
                  <w:rFonts w:ascii="Cambria Math" w:hAnsi="Cambria Math"/>
                  <w:i/>
                  <w:lang w:val="en-GB"/>
                </w:rPr>
              </m:ctrlPr>
            </m:sSubPr>
            <m:e>
              <m:r>
                <w:rPr>
                  <w:rFonts w:ascii="Cambria Math" w:hAnsi="Cambria Math"/>
                  <w:lang w:val="en-GB"/>
                </w:rPr>
                <m:t>βr</m:t>
              </m:r>
            </m:e>
            <m:sub>
              <m:r>
                <w:rPr>
                  <w:rFonts w:ascii="Cambria Math" w:hAnsi="Cambria Math"/>
                  <w:lang w:val="en-GB"/>
                </w:rPr>
                <m:t>i</m:t>
              </m:r>
            </m:sub>
          </m:sSub>
        </m:oMath>
        <w:r w:rsidR="007A213E">
          <w:rPr>
            <w:lang w:val="en-GB"/>
          </w:rPr>
          <w:t xml:space="preserve"> and </w:t>
        </w:r>
        <m:oMath>
          <m:sSub>
            <m:sSubPr>
              <m:ctrlPr>
                <w:rPr>
                  <w:rFonts w:ascii="Cambria Math" w:hAnsi="Cambria Math"/>
                  <w:i/>
                  <w:lang w:val="en-GB"/>
                </w:rPr>
              </m:ctrlPr>
            </m:sSubPr>
            <m:e>
              <m:r>
                <w:rPr>
                  <w:rFonts w:ascii="Cambria Math" w:hAnsi="Cambria Math"/>
                  <w:lang w:val="en-GB"/>
                </w:rPr>
                <m:t>γt</m:t>
              </m:r>
            </m:e>
            <m:sub>
              <m:r>
                <w:rPr>
                  <w:rFonts w:ascii="Cambria Math" w:hAnsi="Cambria Math"/>
                  <w:lang w:val="en-GB"/>
                </w:rPr>
                <m:t>j</m:t>
              </m:r>
            </m:sub>
          </m:sSub>
        </m:oMath>
      </w:ins>
      <w:ins w:id="148" w:author="pschmidt" w:date="2018-02-12T16:50:00Z">
        <w:r w:rsidR="007A213E">
          <w:rPr>
            <w:lang w:val="en-GB"/>
          </w:rPr>
          <w:t>with</w:t>
        </w:r>
      </w:ins>
      <w:ins w:id="149" w:author="pschmidt" w:date="2018-02-12T16:49:00Z">
        <w:r w:rsidR="007A213E">
          <w:rPr>
            <w:lang w:val="en-GB"/>
          </w:rPr>
          <w:t xml:space="preserve"> homogeneous </w:t>
        </w:r>
      </w:ins>
      <w:ins w:id="150" w:author="pschmidt" w:date="2018-02-12T16:50:00Z">
        <w:r w:rsidR="007A213E">
          <w:rPr>
            <w:lang w:val="en-GB"/>
          </w:rPr>
          <w:t xml:space="preserve">variances </w:t>
        </w:r>
      </w:ins>
      <w:proofErr w:type="gramStart"/>
      <w:ins w:id="151" w:author="pschmidt" w:date="2018-02-12T16:49:00Z">
        <w:r w:rsidR="007A213E">
          <w:rPr>
            <w:lang w:val="en-GB"/>
          </w:rPr>
          <w:t xml:space="preserve">across </w:t>
        </w:r>
      </w:ins>
      <w:proofErr w:type="gramEnd"/>
      <m:oMath>
        <m:sSub>
          <m:sSubPr>
            <m:ctrlPr>
              <w:ins w:id="152" w:author="pschmidt" w:date="2018-02-12T16:50:00Z">
                <w:rPr>
                  <w:rFonts w:ascii="Cambria Math" w:hAnsi="Cambria Math"/>
                  <w:i/>
                  <w:lang w:val="en-GB"/>
                </w:rPr>
              </w:ins>
            </m:ctrlPr>
          </m:sSubPr>
          <m:e>
            <m:r>
              <w:ins w:id="153" w:author="pschmidt" w:date="2018-02-12T16:50:00Z">
                <w:rPr>
                  <w:rFonts w:ascii="Cambria Math" w:hAnsi="Cambria Math"/>
                  <w:lang w:val="en-GB"/>
                </w:rPr>
                <m:t>r</m:t>
              </w:ins>
            </m:r>
          </m:e>
          <m:sub>
            <m:r>
              <w:ins w:id="154" w:author="pschmidt" w:date="2018-02-12T16:50:00Z">
                <w:rPr>
                  <w:rFonts w:ascii="Cambria Math" w:hAnsi="Cambria Math"/>
                  <w:lang w:val="en-GB"/>
                </w:rPr>
                <m:t>i</m:t>
              </w:ins>
            </m:r>
          </m:sub>
        </m:sSub>
        <m:r>
          <w:ins w:id="155" w:author="pschmidt" w:date="2018-02-12T16:50:00Z">
            <w:rPr>
              <w:rFonts w:ascii="Cambria Math" w:hAnsi="Cambria Math"/>
              <w:lang w:val="en-GB"/>
            </w:rPr>
            <m:t xml:space="preserve"> and </m:t>
          </w:ins>
        </m:r>
        <m:sSub>
          <m:sSubPr>
            <m:ctrlPr>
              <w:ins w:id="156" w:author="pschmidt" w:date="2018-02-12T16:50:00Z">
                <w:rPr>
                  <w:rFonts w:ascii="Cambria Math" w:hAnsi="Cambria Math"/>
                  <w:i/>
                  <w:lang w:val="en-GB"/>
                </w:rPr>
              </w:ins>
            </m:ctrlPr>
          </m:sSubPr>
          <m:e>
            <m:r>
              <w:ins w:id="157" w:author="pschmidt" w:date="2018-02-12T16:50:00Z">
                <w:rPr>
                  <w:rFonts w:ascii="Cambria Math" w:hAnsi="Cambria Math"/>
                  <w:lang w:val="en-GB"/>
                </w:rPr>
                <m:t>t</m:t>
              </w:ins>
            </m:r>
          </m:e>
          <m:sub>
            <m:r>
              <w:ins w:id="158" w:author="pschmidt" w:date="2018-02-12T16:50:00Z">
                <w:rPr>
                  <w:rFonts w:ascii="Cambria Math" w:hAnsi="Cambria Math"/>
                  <w:lang w:val="en-GB"/>
                </w:rPr>
                <m:t>j</m:t>
              </w:ins>
            </m:r>
          </m:sub>
        </m:sSub>
      </m:oMath>
      <w:ins w:id="159" w:author="pschmidt" w:date="2018-02-12T16:49:00Z">
        <w:r w:rsidR="007A213E">
          <w:rPr>
            <w:lang w:val="en-GB"/>
          </w:rPr>
          <w:t>.</w:t>
        </w:r>
      </w:ins>
      <w:ins w:id="160" w:author="pschmidt" w:date="2018-02-07T17:01:00Z">
        <w:r w:rsidRPr="008A01D0">
          <w:rPr>
            <w:lang w:val="en-GB"/>
          </w:rPr>
          <w:t xml:space="preserve"> Yet it may be that the </w:t>
        </w:r>
      </w:ins>
      <w:ins w:id="161" w:author="shadasch" w:date="2018-02-12T15:34:00Z">
        <w:r w:rsidR="0019349B">
          <w:rPr>
            <w:lang w:val="en-GB"/>
          </w:rPr>
          <w:t xml:space="preserve">yield </w:t>
        </w:r>
      </w:ins>
      <w:ins w:id="162" w:author="pschmidt" w:date="2018-02-07T17:01:00Z">
        <w:r w:rsidRPr="008A01D0">
          <w:rPr>
            <w:lang w:val="en-GB"/>
          </w:rPr>
          <w:t xml:space="preserve">variances change over time. </w:t>
        </w:r>
      </w:ins>
      <w:ins w:id="163" w:author="shadasch" w:date="2018-02-12T15:35:00Z">
        <w:r w:rsidR="0019349B">
          <w:rPr>
            <w:lang w:val="en-GB"/>
          </w:rPr>
          <w:t xml:space="preserve">To investigate the yield </w:t>
        </w:r>
      </w:ins>
      <w:ins w:id="164" w:author="shadasch" w:date="2018-02-12T15:36:00Z">
        <w:r w:rsidR="0019349B">
          <w:rPr>
            <w:lang w:val="en-GB"/>
          </w:rPr>
          <w:t>variability</w:t>
        </w:r>
      </w:ins>
      <w:ins w:id="165" w:author="shadasch" w:date="2018-02-12T15:35:00Z">
        <w:r w:rsidR="0019349B">
          <w:rPr>
            <w:lang w:val="en-GB"/>
          </w:rPr>
          <w:t xml:space="preserve"> over time, </w:t>
        </w:r>
      </w:ins>
      <w:ins w:id="166" w:author="shadasch" w:date="2018-02-12T15:37:00Z">
        <w:r w:rsidR="0019349B">
          <w:rPr>
            <w:lang w:val="en-GB"/>
          </w:rPr>
          <w:t>model (</w:t>
        </w:r>
      </w:ins>
      <w:r w:rsidR="006C0033">
        <w:rPr>
          <w:lang w:val="en-GB"/>
        </w:rPr>
        <w:t>1</w:t>
      </w:r>
      <w:ins w:id="167" w:author="shadasch" w:date="2018-02-12T15:37:00Z">
        <w:r w:rsidR="0019349B">
          <w:rPr>
            <w:lang w:val="en-GB"/>
          </w:rPr>
          <w:t xml:space="preserve">) may </w:t>
        </w:r>
      </w:ins>
      <w:ins w:id="168" w:author="shadasch" w:date="2018-02-12T15:38:00Z">
        <w:r w:rsidR="00F70211">
          <w:rPr>
            <w:lang w:val="en-GB"/>
          </w:rPr>
          <w:t xml:space="preserve">be </w:t>
        </w:r>
      </w:ins>
      <w:ins w:id="169" w:author="shadasch" w:date="2018-02-12T15:41:00Z">
        <w:r w:rsidR="00F70211">
          <w:rPr>
            <w:lang w:val="en-GB"/>
          </w:rPr>
          <w:t xml:space="preserve">estimated, </w:t>
        </w:r>
        <w:proofErr w:type="gramStart"/>
        <w:r w:rsidR="00F70211">
          <w:rPr>
            <w:lang w:val="en-GB"/>
          </w:rPr>
          <w:t xml:space="preserve">assuming </w:t>
        </w:r>
      </w:ins>
      <w:ins w:id="170" w:author="shadasch" w:date="2018-02-12T15:38:00Z">
        <w:r w:rsidR="00F70211">
          <w:rPr>
            <w:lang w:val="en-GB"/>
          </w:rPr>
          <w:t xml:space="preserve"> </w:t>
        </w:r>
      </w:ins>
      <w:proofErr w:type="gramEnd"/>
      <m:oMath>
        <m:sSub>
          <m:sSubPr>
            <m:ctrlPr>
              <w:ins w:id="171" w:author="shadasch" w:date="2018-02-12T15:44:00Z">
                <w:rPr>
                  <w:rFonts w:ascii="Cambria Math" w:hAnsi="Cambria Math"/>
                  <w:i/>
                  <w:lang w:val="en-GB"/>
                </w:rPr>
              </w:ins>
            </m:ctrlPr>
          </m:sSubPr>
          <m:e>
            <m:r>
              <w:ins w:id="172" w:author="shadasch" w:date="2018-02-12T15:44:00Z">
                <w:rPr>
                  <w:rFonts w:ascii="Cambria Math" w:hAnsi="Cambria Math"/>
                  <w:lang w:val="en-GB"/>
                </w:rPr>
                <m:t>var</m:t>
              </w:ins>
            </m:r>
            <m:d>
              <m:dPr>
                <m:ctrlPr>
                  <w:ins w:id="173" w:author="shadasch" w:date="2018-02-12T15:44:00Z">
                    <w:rPr>
                      <w:rFonts w:ascii="Cambria Math" w:hAnsi="Cambria Math"/>
                      <w:i/>
                      <w:lang w:val="en-GB"/>
                    </w:rPr>
                  </w:ins>
                </m:ctrlPr>
              </m:dPr>
              <m:e>
                <m:r>
                  <w:ins w:id="174" w:author="shadasch" w:date="2018-02-12T15:44:00Z">
                    <w:rPr>
                      <w:rFonts w:ascii="Cambria Math" w:hAnsi="Cambria Math"/>
                      <w:lang w:val="en-GB"/>
                    </w:rPr>
                    <m:t>GY</m:t>
                  </w:ins>
                </m:r>
              </m:e>
            </m:d>
          </m:e>
          <m:sub>
            <m:r>
              <w:ins w:id="175" w:author="shadasch" w:date="2018-02-12T15:44:00Z">
                <w:rPr>
                  <w:rFonts w:ascii="Cambria Math" w:hAnsi="Cambria Math"/>
                  <w:lang w:val="en-GB"/>
                </w:rPr>
                <m:t>ik</m:t>
              </w:ins>
            </m:r>
          </m:sub>
        </m:sSub>
        <m:r>
          <w:ins w:id="176" w:author="shadasch" w:date="2018-02-12T15:44:00Z">
            <w:rPr>
              <w:rFonts w:ascii="Cambria Math" w:hAnsi="Cambria Math"/>
              <w:lang w:val="en-GB"/>
            </w:rPr>
            <m:t>=</m:t>
          </w:ins>
        </m:r>
        <m:sSubSup>
          <m:sSubSupPr>
            <m:ctrlPr>
              <w:ins w:id="177" w:author="shadasch" w:date="2018-02-12T15:47:00Z">
                <w:rPr>
                  <w:rFonts w:ascii="Cambria Math" w:hAnsi="Cambria Math"/>
                  <w:i/>
                  <w:lang w:val="en-GB"/>
                </w:rPr>
              </w:ins>
            </m:ctrlPr>
          </m:sSubSupPr>
          <m:e>
            <m:r>
              <w:ins w:id="178" w:author="shadasch" w:date="2018-02-12T15:47:00Z">
                <w:rPr>
                  <w:rFonts w:ascii="Cambria Math" w:hAnsi="Cambria Math"/>
                  <w:lang w:val="en-GB"/>
                </w:rPr>
                <m:t>σ</m:t>
              </w:ins>
            </m:r>
          </m:e>
          <m:sub>
            <m:r>
              <w:ins w:id="179" w:author="shadasch" w:date="2018-02-12T15:47:00Z">
                <w:rPr>
                  <w:rFonts w:ascii="Cambria Math" w:hAnsi="Cambria Math"/>
                  <w:lang w:val="en-GB"/>
                </w:rPr>
                <m:t>GY(k)</m:t>
              </w:ins>
            </m:r>
          </m:sub>
          <m:sup>
            <m:r>
              <w:ins w:id="180" w:author="shadasch" w:date="2018-02-12T15:47:00Z">
                <w:rPr>
                  <w:rFonts w:ascii="Cambria Math" w:hAnsi="Cambria Math"/>
                  <w:lang w:val="en-GB"/>
                </w:rPr>
                <m:t>2</m:t>
              </w:ins>
            </m:r>
          </m:sup>
        </m:sSubSup>
      </m:oMath>
      <w:ins w:id="181" w:author="shadasch" w:date="2018-02-12T15:47:00Z">
        <w:r w:rsidR="005C5BE1">
          <w:rPr>
            <w:lang w:val="en-GB"/>
          </w:rPr>
          <w:t>, i.e. year-specific genetic variances,</w:t>
        </w:r>
      </w:ins>
      <w:ins w:id="182" w:author="shadasch" w:date="2018-02-12T15:41:00Z">
        <w:r w:rsidR="005C5BE1">
          <w:rPr>
            <w:lang w:val="en-GB"/>
          </w:rPr>
          <w:t xml:space="preserve"> </w:t>
        </w:r>
      </w:ins>
      <w:ins w:id="183" w:author="shadasch" w:date="2018-02-12T15:45:00Z">
        <w:r w:rsidR="005C5BE1">
          <w:rPr>
            <w:lang w:val="en-GB"/>
          </w:rPr>
          <w:t xml:space="preserve">in order to investigate the </w:t>
        </w:r>
      </w:ins>
      <w:ins w:id="184" w:author="shadasch" w:date="2018-02-12T15:47:00Z">
        <w:r w:rsidR="005C5BE1">
          <w:rPr>
            <w:lang w:val="en-GB"/>
          </w:rPr>
          <w:t xml:space="preserve">genetic </w:t>
        </w:r>
      </w:ins>
      <w:ins w:id="185" w:author="shadasch" w:date="2018-02-12T15:45:00Z">
        <w:r w:rsidR="005C5BE1">
          <w:rPr>
            <w:lang w:val="en-GB"/>
          </w:rPr>
          <w:t xml:space="preserve">variance over time. </w:t>
        </w:r>
      </w:ins>
      <w:ins w:id="186" w:author="shadasch" w:date="2018-02-12T15:50:00Z">
        <w:r w:rsidR="00A830E7">
          <w:rPr>
            <w:lang w:val="en-GB"/>
          </w:rPr>
          <w:t xml:space="preserve">Similarly, </w:t>
        </w:r>
      </w:ins>
      <w:ins w:id="187" w:author="shadasch" w:date="2018-02-12T15:52:00Z">
        <w:r w:rsidR="00FF525C">
          <w:rPr>
            <w:lang w:val="en-GB"/>
          </w:rPr>
          <w:t xml:space="preserve">one may also assume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GY(i)</m:t>
              </m:r>
            </m:sub>
            <m:sup>
              <m:r>
                <w:rPr>
                  <w:rFonts w:ascii="Cambria Math" w:hAnsi="Cambria Math"/>
                  <w:lang w:val="en-GB"/>
                </w:rPr>
                <m:t>2</m:t>
              </m:r>
            </m:sup>
          </m:sSubSup>
        </m:oMath>
        <w:r w:rsidR="00FF525C">
          <w:rPr>
            <w:lang w:val="en-GB"/>
          </w:rPr>
          <w:t xml:space="preserve">  in model (</w:t>
        </w:r>
      </w:ins>
      <w:r w:rsidR="006C0033">
        <w:rPr>
          <w:lang w:val="en-GB"/>
        </w:rPr>
        <w:t>1</w:t>
      </w:r>
      <w:ins w:id="188" w:author="shadasch" w:date="2018-02-12T15:52:00Z">
        <w:r w:rsidR="00FF525C">
          <w:rPr>
            <w:lang w:val="en-GB"/>
          </w:rPr>
          <w:t xml:space="preserve">). </w:t>
        </w:r>
      </w:ins>
      <w:ins w:id="189" w:author="shadasch" w:date="2018-02-12T15:53:00Z">
        <w:r w:rsidR="00FF525C">
          <w:rPr>
            <w:lang w:val="en-GB"/>
          </w:rPr>
          <w:t xml:space="preserve">More generally, the variances of all the interactions </w:t>
        </w:r>
        <w:proofErr w:type="gramStart"/>
        <w:r w:rsidR="00FF525C">
          <w:rPr>
            <w:lang w:val="en-GB"/>
          </w:rPr>
          <w:t>can be estimated</w:t>
        </w:r>
        <w:proofErr w:type="gramEnd"/>
        <w:r w:rsidR="00FF525C">
          <w:rPr>
            <w:lang w:val="en-GB"/>
          </w:rPr>
          <w:t xml:space="preserve"> for each year </w:t>
        </w:r>
      </w:ins>
      <w:ins w:id="190" w:author="pschmidt" w:date="2018-02-12T16:26:00Z">
        <w:r w:rsidR="0025441C">
          <w:rPr>
            <w:lang w:val="en-GB"/>
          </w:rPr>
          <w:t>and</w:t>
        </w:r>
      </w:ins>
      <w:ins w:id="191" w:author="shadasch" w:date="2018-02-12T15:53:00Z">
        <w:r w:rsidR="00FF525C">
          <w:rPr>
            <w:lang w:val="en-GB"/>
          </w:rPr>
          <w:t xml:space="preserve">/or for each genotype individually. </w:t>
        </w:r>
      </w:ins>
      <w:ins w:id="192" w:author="shadasch" w:date="2018-02-12T15:54:00Z">
        <w:r w:rsidR="00674D9C">
          <w:rPr>
            <w:lang w:val="en-GB"/>
          </w:rPr>
          <w:t>The year</w:t>
        </w:r>
      </w:ins>
      <w:ins w:id="193" w:author="shadasch" w:date="2018-02-12T15:55:00Z">
        <w:r w:rsidR="00674D9C">
          <w:rPr>
            <w:lang w:val="en-GB"/>
          </w:rPr>
          <w:t>/genotype</w:t>
        </w:r>
      </w:ins>
      <w:ins w:id="194" w:author="shadasch" w:date="2018-02-12T15:54:00Z">
        <w:r w:rsidR="00674D9C">
          <w:rPr>
            <w:lang w:val="en-GB"/>
          </w:rPr>
          <w:t xml:space="preserve"> specific variances </w:t>
        </w:r>
      </w:ins>
      <w:proofErr w:type="gramStart"/>
      <w:ins w:id="195" w:author="shadasch" w:date="2018-02-12T15:55:00Z">
        <w:r w:rsidR="00674D9C">
          <w:rPr>
            <w:lang w:val="en-GB"/>
          </w:rPr>
          <w:t xml:space="preserve">can </w:t>
        </w:r>
      </w:ins>
      <w:ins w:id="196" w:author="pschmidt" w:date="2018-02-12T16:26:00Z">
        <w:r w:rsidR="0025441C">
          <w:rPr>
            <w:lang w:val="en-GB"/>
          </w:rPr>
          <w:t xml:space="preserve">then </w:t>
        </w:r>
      </w:ins>
      <w:ins w:id="197" w:author="shadasch" w:date="2018-02-12T15:55:00Z">
        <w:r w:rsidR="00674D9C">
          <w:rPr>
            <w:lang w:val="en-GB"/>
          </w:rPr>
          <w:t>be plotted</w:t>
        </w:r>
        <w:proofErr w:type="gramEnd"/>
        <w:r w:rsidR="00674D9C">
          <w:rPr>
            <w:lang w:val="en-GB"/>
          </w:rPr>
          <w:t xml:space="preserve"> against the </w:t>
        </w:r>
      </w:ins>
      <w:ins w:id="198" w:author="shadasch" w:date="2018-02-12T15:59:00Z">
        <w:r w:rsidR="00802312">
          <w:rPr>
            <w:lang w:val="en-GB"/>
          </w:rPr>
          <w:t>calendar</w:t>
        </w:r>
      </w:ins>
      <w:ins w:id="199" w:author="shadasch" w:date="2018-02-12T15:55:00Z">
        <w:r w:rsidR="00674D9C">
          <w:rPr>
            <w:lang w:val="en-GB"/>
          </w:rPr>
          <w:t xml:space="preserve"> year or the registration year of the </w:t>
        </w:r>
      </w:ins>
      <w:ins w:id="200" w:author="shadasch" w:date="2018-02-12T15:59:00Z">
        <w:r w:rsidR="00802312">
          <w:rPr>
            <w:lang w:val="en-GB"/>
          </w:rPr>
          <w:t>genotypes</w:t>
        </w:r>
      </w:ins>
      <w:ins w:id="201" w:author="shadasch" w:date="2018-02-12T15:55:00Z">
        <w:r w:rsidR="00674D9C">
          <w:rPr>
            <w:lang w:val="en-GB"/>
          </w:rPr>
          <w:t xml:space="preserve">. </w:t>
        </w:r>
      </w:ins>
      <w:ins w:id="202" w:author="shadasch" w:date="2018-02-12T15:56:00Z">
        <w:r w:rsidR="00674D9C">
          <w:rPr>
            <w:lang w:val="en-GB"/>
          </w:rPr>
          <w:t xml:space="preserve">Such visualisation shows that the </w:t>
        </w:r>
      </w:ins>
      <w:ins w:id="203" w:author="shadasch" w:date="2018-02-12T15:54:00Z">
        <w:r w:rsidR="006B50CA">
          <w:rPr>
            <w:lang w:val="en-GB"/>
          </w:rPr>
          <w:t xml:space="preserve">year (or genotype) specific variances, can also be described </w:t>
        </w:r>
      </w:ins>
      <w:ins w:id="204" w:author="shadasch" w:date="2018-02-12T15:56:00Z">
        <w:r w:rsidR="00674D9C">
          <w:rPr>
            <w:lang w:val="en-GB"/>
          </w:rPr>
          <w:t xml:space="preserve">by a regression on the </w:t>
        </w:r>
      </w:ins>
      <w:ins w:id="205" w:author="shadasch" w:date="2018-02-12T15:59:00Z">
        <w:r w:rsidR="00802312">
          <w:rPr>
            <w:lang w:val="en-GB"/>
          </w:rPr>
          <w:t>calendar</w:t>
        </w:r>
      </w:ins>
      <w:ins w:id="206" w:author="shadasch" w:date="2018-02-12T15:56:00Z">
        <w:r w:rsidR="00674D9C">
          <w:rPr>
            <w:lang w:val="en-GB"/>
          </w:rPr>
          <w:t xml:space="preserve">/registration year. This gives rise to </w:t>
        </w:r>
      </w:ins>
      <w:ins w:id="207" w:author="shadasch" w:date="2018-02-12T16:01:00Z">
        <w:r w:rsidR="005F35CB">
          <w:rPr>
            <w:lang w:val="en-GB"/>
          </w:rPr>
          <w:t>describe</w:t>
        </w:r>
      </w:ins>
      <w:ins w:id="208" w:author="shadasch" w:date="2018-02-12T15:56:00Z">
        <w:r w:rsidR="00674D9C">
          <w:rPr>
            <w:lang w:val="en-GB"/>
          </w:rPr>
          <w:t xml:space="preserve"> the variances over time by the following </w:t>
        </w:r>
      </w:ins>
      <w:ins w:id="209" w:author="shadasch" w:date="2018-02-12T15:59:00Z">
        <w:r w:rsidR="00802312">
          <w:rPr>
            <w:lang w:val="en-GB"/>
          </w:rPr>
          <w:t>options</w:t>
        </w:r>
      </w:ins>
      <w:ins w:id="210" w:author="shadasch" w:date="2018-02-12T15:56:00Z">
        <w:r w:rsidR="00674D9C">
          <w:rPr>
            <w:lang w:val="en-GB"/>
          </w:rPr>
          <w:t xml:space="preserve">: </w:t>
        </w:r>
      </w:ins>
      <w:ins w:id="211" w:author="pschmidt" w:date="2018-02-07T17:01:00Z">
        <w:del w:id="212" w:author="shadasch" w:date="2018-02-12T15:57:00Z">
          <w:r w:rsidRPr="008A01D0" w:rsidDel="00674D9C">
            <w:rPr>
              <w:lang w:val="en-GB"/>
            </w:rPr>
            <w:delText xml:space="preserve">We can include this </w:delText>
          </w:r>
          <w:r w:rsidRPr="008A01D0" w:rsidDel="00674D9C">
            <w:rPr>
              <w:i/>
              <w:lang w:val="en-GB"/>
            </w:rPr>
            <w:delText>e.g.</w:delText>
          </w:r>
          <w:r w:rsidRPr="008A01D0" w:rsidDel="00674D9C">
            <w:rPr>
              <w:lang w:val="en-GB"/>
            </w:rPr>
            <w:delText xml:space="preserve"> into (1) by defining </w:delText>
          </w:r>
        </w:del>
      </w:ins>
    </w:p>
    <w:p w14:paraId="521E32A3" w14:textId="77777777" w:rsidR="00FA3754" w:rsidRPr="008A01D0" w:rsidRDefault="00FA3754" w:rsidP="00FA3754">
      <w:pPr>
        <w:rPr>
          <w:ins w:id="213" w:author="pschmidt" w:date="2018-02-07T17:01:00Z"/>
          <w:lang w:val="en-GB"/>
        </w:rPr>
      </w:pPr>
    </w:p>
    <w:p w14:paraId="6B898907" w14:textId="589CD91A" w:rsidR="00FA3754" w:rsidRPr="00FA3754" w:rsidRDefault="00D54D1D" w:rsidP="00FA3754">
      <w:pPr>
        <w:rPr>
          <w:ins w:id="214" w:author="pschmidt" w:date="2018-02-07T17:01:00Z"/>
          <w:lang w:val="en-GB"/>
        </w:rPr>
      </w:pPr>
      <m:oMathPara>
        <m:oMathParaPr>
          <m:jc m:val="left"/>
        </m:oMathParaPr>
        <m:oMath>
          <m:sSub>
            <m:sSubPr>
              <m:ctrlPr>
                <w:ins w:id="215" w:author="pschmidt" w:date="2018-02-07T17:01:00Z">
                  <w:rPr>
                    <w:rFonts w:ascii="Cambria Math" w:hAnsi="Cambria Math"/>
                    <w:i/>
                    <w:lang w:val="en-GB"/>
                  </w:rPr>
                </w:ins>
              </m:ctrlPr>
            </m:sSubPr>
            <m:e>
              <m:r>
                <w:ins w:id="216" w:author="pschmidt" w:date="2018-02-07T17:01:00Z">
                  <w:rPr>
                    <w:rFonts w:ascii="Cambria Math" w:hAnsi="Cambria Math"/>
                    <w:lang w:val="en-GB"/>
                  </w:rPr>
                  <m:t>var</m:t>
                </w:ins>
              </m:r>
              <m:d>
                <m:dPr>
                  <m:ctrlPr>
                    <w:ins w:id="217" w:author="pschmidt" w:date="2018-02-07T17:01:00Z">
                      <w:rPr>
                        <w:rFonts w:ascii="Cambria Math" w:hAnsi="Cambria Math"/>
                        <w:i/>
                        <w:lang w:val="en-GB"/>
                      </w:rPr>
                    </w:ins>
                  </m:ctrlPr>
                </m:dPr>
                <m:e>
                  <m:r>
                    <w:ins w:id="218" w:author="pschmidt" w:date="2018-02-07T17:01:00Z">
                      <w:rPr>
                        <w:rFonts w:ascii="Cambria Math" w:hAnsi="Cambria Math"/>
                        <w:lang w:val="en-GB"/>
                      </w:rPr>
                      <m:t>GL</m:t>
                    </w:ins>
                  </m:r>
                </m:e>
              </m:d>
            </m:e>
            <m:sub>
              <m:r>
                <w:ins w:id="219" w:author="pschmidt" w:date="2018-02-07T17:01:00Z">
                  <w:rPr>
                    <w:rFonts w:ascii="Cambria Math" w:hAnsi="Cambria Math"/>
                    <w:lang w:val="en-GB"/>
                  </w:rPr>
                  <m:t>ij</m:t>
                </w:ins>
              </m:r>
            </m:sub>
          </m:sSub>
          <m:r>
            <w:ins w:id="220" w:author="pschmidt" w:date="2018-02-07T17:01:00Z">
              <w:rPr>
                <w:rFonts w:ascii="Cambria Math" w:hAnsi="Cambria Math"/>
                <w:lang w:val="en-GB"/>
              </w:rPr>
              <m:t>=</m:t>
            </w:ins>
          </m:r>
          <m:sSubSup>
            <m:sSubSupPr>
              <m:ctrlPr>
                <w:ins w:id="221" w:author="pschmidt" w:date="2018-02-07T17:01:00Z">
                  <w:rPr>
                    <w:rFonts w:ascii="Cambria Math" w:hAnsi="Cambria Math"/>
                    <w:i/>
                    <w:lang w:val="en-GB"/>
                  </w:rPr>
                </w:ins>
              </m:ctrlPr>
            </m:sSubSupPr>
            <m:e>
              <m:r>
                <w:ins w:id="222" w:author="pschmidt" w:date="2018-02-07T17:01:00Z">
                  <w:rPr>
                    <w:rFonts w:ascii="Cambria Math" w:hAnsi="Cambria Math"/>
                    <w:lang w:val="en-GB"/>
                  </w:rPr>
                  <m:t>σ</m:t>
                </w:ins>
              </m:r>
            </m:e>
            <m:sub>
              <m:r>
                <w:ins w:id="223" w:author="pschmidt" w:date="2018-02-07T17:01:00Z">
                  <w:rPr>
                    <w:rFonts w:ascii="Cambria Math" w:hAnsi="Cambria Math"/>
                    <w:lang w:val="en-GB"/>
                  </w:rPr>
                  <m:t>GL(1)</m:t>
                </w:ins>
              </m:r>
            </m:sub>
            <m:sup>
              <m:r>
                <w:ins w:id="224" w:author="pschmidt" w:date="2018-02-07T17:01:00Z">
                  <w:rPr>
                    <w:rFonts w:ascii="Cambria Math" w:hAnsi="Cambria Math"/>
                    <w:lang w:val="en-GB"/>
                  </w:rPr>
                  <m:t>2</m:t>
                </w:ins>
              </m:r>
            </m:sup>
          </m:sSubSup>
          <m:r>
            <w:ins w:id="225" w:author="pschmidt" w:date="2018-02-07T17:01:00Z">
              <w:rPr>
                <w:rFonts w:ascii="Cambria Math" w:hAnsi="Cambria Math"/>
                <w:lang w:val="en-GB"/>
              </w:rPr>
              <m:t>+</m:t>
            </w:ins>
          </m:r>
          <m:sSub>
            <m:sSubPr>
              <m:ctrlPr>
                <w:ins w:id="226" w:author="pschmidt" w:date="2018-02-07T17:01:00Z">
                  <w:rPr>
                    <w:rFonts w:ascii="Cambria Math" w:hAnsi="Cambria Math"/>
                    <w:i/>
                    <w:lang w:val="en-GB"/>
                  </w:rPr>
                </w:ins>
              </m:ctrlPr>
            </m:sSubPr>
            <m:e>
              <m:r>
                <w:ins w:id="227" w:author="pschmidt" w:date="2018-02-07T17:01:00Z">
                  <w:rPr>
                    <w:rFonts w:ascii="Cambria Math" w:hAnsi="Cambria Math"/>
                    <w:lang w:val="en-GB"/>
                  </w:rPr>
                  <m:t>r</m:t>
                </w:ins>
              </m:r>
            </m:e>
            <m:sub>
              <m:r>
                <w:ins w:id="228" w:author="pschmidt" w:date="2018-02-07T17:01:00Z">
                  <w:rPr>
                    <w:rFonts w:ascii="Cambria Math" w:hAnsi="Cambria Math"/>
                    <w:lang w:val="en-GB"/>
                  </w:rPr>
                  <m:t>i</m:t>
                </w:ins>
              </m:r>
            </m:sub>
          </m:sSub>
          <m:sSubSup>
            <m:sSubSupPr>
              <m:ctrlPr>
                <w:ins w:id="229" w:author="pschmidt" w:date="2018-02-07T17:01:00Z">
                  <w:rPr>
                    <w:rFonts w:ascii="Cambria Math" w:hAnsi="Cambria Math"/>
                    <w:i/>
                    <w:lang w:val="en-GB"/>
                  </w:rPr>
                </w:ins>
              </m:ctrlPr>
            </m:sSubSupPr>
            <m:e>
              <m:r>
                <w:ins w:id="230" w:author="pschmidt" w:date="2018-02-07T17:01:00Z">
                  <w:rPr>
                    <w:rFonts w:ascii="Cambria Math" w:hAnsi="Cambria Math"/>
                    <w:lang w:val="en-GB"/>
                  </w:rPr>
                  <m:t>σ</m:t>
                </w:ins>
              </m:r>
            </m:e>
            <m:sub>
              <m:r>
                <w:ins w:id="231" w:author="pschmidt" w:date="2018-02-07T17:01:00Z">
                  <w:rPr>
                    <w:rFonts w:ascii="Cambria Math" w:hAnsi="Cambria Math"/>
                    <w:lang w:val="en-GB"/>
                  </w:rPr>
                  <m:t>GL(2)</m:t>
                </w:ins>
              </m:r>
            </m:sub>
            <m:sup>
              <m:r>
                <w:ins w:id="232" w:author="pschmidt" w:date="2018-02-07T17:01:00Z">
                  <w:rPr>
                    <w:rFonts w:ascii="Cambria Math" w:hAnsi="Cambria Math"/>
                    <w:lang w:val="en-GB"/>
                  </w:rPr>
                  <m:t>2</m:t>
                </w:ins>
              </m:r>
            </m:sup>
          </m:sSubSup>
        </m:oMath>
      </m:oMathPara>
    </w:p>
    <w:p w14:paraId="165ACE60" w14:textId="7939B4E3" w:rsidR="00FA3754" w:rsidRPr="00FA3754" w:rsidRDefault="00D54D1D" w:rsidP="00FA3754">
      <w:pPr>
        <w:rPr>
          <w:ins w:id="233" w:author="pschmidt" w:date="2018-02-07T17:01:00Z"/>
          <w:lang w:val="en-GB"/>
        </w:rPr>
      </w:pPr>
      <m:oMathPara>
        <m:oMathParaPr>
          <m:jc m:val="left"/>
        </m:oMathParaPr>
        <m:oMath>
          <m:sSub>
            <m:sSubPr>
              <m:ctrlPr>
                <w:ins w:id="234" w:author="pschmidt" w:date="2018-02-07T17:01:00Z">
                  <w:rPr>
                    <w:rFonts w:ascii="Cambria Math" w:hAnsi="Cambria Math"/>
                    <w:i/>
                    <w:lang w:val="en-GB"/>
                  </w:rPr>
                </w:ins>
              </m:ctrlPr>
            </m:sSubPr>
            <m:e>
              <m:r>
                <w:ins w:id="235" w:author="pschmidt" w:date="2018-02-07T17:01:00Z">
                  <w:rPr>
                    <w:rFonts w:ascii="Cambria Math" w:hAnsi="Cambria Math"/>
                    <w:lang w:val="en-GB"/>
                  </w:rPr>
                  <m:t>var</m:t>
                </w:ins>
              </m:r>
              <m:d>
                <m:dPr>
                  <m:ctrlPr>
                    <w:ins w:id="236" w:author="pschmidt" w:date="2018-02-07T17:01:00Z">
                      <w:rPr>
                        <w:rFonts w:ascii="Cambria Math" w:hAnsi="Cambria Math"/>
                        <w:i/>
                        <w:lang w:val="en-GB"/>
                      </w:rPr>
                    </w:ins>
                  </m:ctrlPr>
                </m:dPr>
                <m:e>
                  <m:r>
                    <w:ins w:id="237" w:author="pschmidt" w:date="2018-02-07T17:01:00Z">
                      <w:rPr>
                        <w:rFonts w:ascii="Cambria Math" w:hAnsi="Cambria Math"/>
                        <w:lang w:val="en-GB"/>
                      </w:rPr>
                      <m:t>GY</m:t>
                    </w:ins>
                  </m:r>
                </m:e>
              </m:d>
            </m:e>
            <m:sub>
              <m:r>
                <w:ins w:id="238" w:author="pschmidt" w:date="2018-02-07T17:01:00Z">
                  <w:rPr>
                    <w:rFonts w:ascii="Cambria Math" w:hAnsi="Cambria Math"/>
                    <w:lang w:val="en-GB"/>
                  </w:rPr>
                  <m:t>ik</m:t>
                </w:ins>
              </m:r>
            </m:sub>
          </m:sSub>
          <m:r>
            <w:ins w:id="239" w:author="pschmidt" w:date="2018-02-07T17:01:00Z">
              <w:rPr>
                <w:rFonts w:ascii="Cambria Math" w:hAnsi="Cambria Math"/>
                <w:lang w:val="en-GB"/>
              </w:rPr>
              <m:t>=</m:t>
            </w:ins>
          </m:r>
          <m:sSubSup>
            <m:sSubSupPr>
              <m:ctrlPr>
                <w:ins w:id="240" w:author="pschmidt" w:date="2018-02-07T17:01:00Z">
                  <w:rPr>
                    <w:rFonts w:ascii="Cambria Math" w:hAnsi="Cambria Math"/>
                    <w:i/>
                    <w:lang w:val="en-GB"/>
                  </w:rPr>
                </w:ins>
              </m:ctrlPr>
            </m:sSubSupPr>
            <m:e>
              <m:r>
                <w:ins w:id="241" w:author="pschmidt" w:date="2018-02-07T17:01:00Z">
                  <w:rPr>
                    <w:rFonts w:ascii="Cambria Math" w:hAnsi="Cambria Math"/>
                    <w:lang w:val="en-GB"/>
                  </w:rPr>
                  <m:t>σ</m:t>
                </w:ins>
              </m:r>
            </m:e>
            <m:sub>
              <m:r>
                <w:ins w:id="242" w:author="pschmidt" w:date="2018-02-07T17:01:00Z">
                  <w:rPr>
                    <w:rFonts w:ascii="Cambria Math" w:hAnsi="Cambria Math"/>
                    <w:lang w:val="en-GB"/>
                  </w:rPr>
                  <m:t>GY(1)</m:t>
                </w:ins>
              </m:r>
            </m:sub>
            <m:sup>
              <m:r>
                <w:ins w:id="243" w:author="pschmidt" w:date="2018-02-07T17:01:00Z">
                  <w:rPr>
                    <w:rFonts w:ascii="Cambria Math" w:hAnsi="Cambria Math"/>
                    <w:lang w:val="en-GB"/>
                  </w:rPr>
                  <m:t>2</m:t>
                </w:ins>
              </m:r>
            </m:sup>
          </m:sSubSup>
          <m:r>
            <w:ins w:id="244" w:author="pschmidt" w:date="2018-02-07T17:01:00Z">
              <w:rPr>
                <w:rFonts w:ascii="Cambria Math" w:hAnsi="Cambria Math"/>
                <w:lang w:val="en-GB"/>
              </w:rPr>
              <m:t>+</m:t>
            </w:ins>
          </m:r>
          <m:sSub>
            <m:sSubPr>
              <m:ctrlPr>
                <w:ins w:id="245" w:author="pschmidt" w:date="2018-02-07T17:01:00Z">
                  <w:rPr>
                    <w:rFonts w:ascii="Cambria Math" w:hAnsi="Cambria Math"/>
                    <w:i/>
                    <w:lang w:val="en-GB"/>
                  </w:rPr>
                </w:ins>
              </m:ctrlPr>
            </m:sSubPr>
            <m:e>
              <m:r>
                <w:ins w:id="246" w:author="pschmidt" w:date="2018-02-07T17:01:00Z">
                  <w:rPr>
                    <w:rFonts w:ascii="Cambria Math" w:hAnsi="Cambria Math"/>
                    <w:lang w:val="en-GB"/>
                  </w:rPr>
                  <m:t>r</m:t>
                </w:ins>
              </m:r>
            </m:e>
            <m:sub>
              <m:r>
                <w:ins w:id="247" w:author="pschmidt" w:date="2018-02-07T17:01:00Z">
                  <w:rPr>
                    <w:rFonts w:ascii="Cambria Math" w:hAnsi="Cambria Math"/>
                    <w:lang w:val="en-GB"/>
                  </w:rPr>
                  <m:t>i</m:t>
                </w:ins>
              </m:r>
            </m:sub>
          </m:sSub>
          <m:sSubSup>
            <m:sSubSupPr>
              <m:ctrlPr>
                <w:ins w:id="248" w:author="pschmidt" w:date="2018-02-07T17:01:00Z">
                  <w:rPr>
                    <w:rFonts w:ascii="Cambria Math" w:hAnsi="Cambria Math"/>
                    <w:i/>
                    <w:lang w:val="en-GB"/>
                  </w:rPr>
                </w:ins>
              </m:ctrlPr>
            </m:sSubSupPr>
            <m:e>
              <m:r>
                <w:ins w:id="249" w:author="pschmidt" w:date="2018-02-07T17:01:00Z">
                  <w:rPr>
                    <w:rFonts w:ascii="Cambria Math" w:hAnsi="Cambria Math"/>
                    <w:lang w:val="en-GB"/>
                  </w:rPr>
                  <m:t>σ</m:t>
                </w:ins>
              </m:r>
            </m:e>
            <m:sub>
              <m:r>
                <w:ins w:id="250" w:author="pschmidt" w:date="2018-02-07T17:01:00Z">
                  <w:rPr>
                    <w:rFonts w:ascii="Cambria Math" w:hAnsi="Cambria Math"/>
                    <w:lang w:val="en-GB"/>
                  </w:rPr>
                  <m:t>GY(2)</m:t>
                </w:ins>
              </m:r>
            </m:sub>
            <m:sup>
              <m:r>
                <w:ins w:id="251" w:author="pschmidt" w:date="2018-02-07T17:01:00Z">
                  <w:rPr>
                    <w:rFonts w:ascii="Cambria Math" w:hAnsi="Cambria Math"/>
                    <w:lang w:val="en-GB"/>
                  </w:rPr>
                  <m:t>2</m:t>
                </w:ins>
              </m:r>
            </m:sup>
          </m:sSubSup>
          <m:r>
            <w:ins w:id="252" w:author="pschmidt" w:date="2018-02-07T17:01:00Z">
              <w:rPr>
                <w:rFonts w:ascii="Cambria Math" w:hAnsi="Cambria Math"/>
                <w:lang w:val="en-GB"/>
              </w:rPr>
              <m:t>+</m:t>
            </w:ins>
          </m:r>
          <m:sSub>
            <m:sSubPr>
              <m:ctrlPr>
                <w:ins w:id="253" w:author="pschmidt" w:date="2018-02-07T17:01:00Z">
                  <w:rPr>
                    <w:rFonts w:ascii="Cambria Math" w:hAnsi="Cambria Math"/>
                    <w:i/>
                    <w:lang w:val="en-GB"/>
                  </w:rPr>
                </w:ins>
              </m:ctrlPr>
            </m:sSubPr>
            <m:e>
              <m:r>
                <w:ins w:id="254" w:author="pschmidt" w:date="2018-02-07T17:01:00Z">
                  <w:rPr>
                    <w:rFonts w:ascii="Cambria Math" w:hAnsi="Cambria Math"/>
                    <w:lang w:val="en-GB"/>
                  </w:rPr>
                  <m:t>t</m:t>
                </w:ins>
              </m:r>
            </m:e>
            <m:sub>
              <m:r>
                <w:ins w:id="255" w:author="pschmidt" w:date="2018-02-07T17:01:00Z">
                  <w:rPr>
                    <w:rFonts w:ascii="Cambria Math" w:hAnsi="Cambria Math"/>
                    <w:lang w:val="en-GB"/>
                  </w:rPr>
                  <m:t>j</m:t>
                </w:ins>
              </m:r>
            </m:sub>
          </m:sSub>
          <m:sSubSup>
            <m:sSubSupPr>
              <m:ctrlPr>
                <w:ins w:id="256" w:author="pschmidt" w:date="2018-02-07T17:01:00Z">
                  <w:rPr>
                    <w:rFonts w:ascii="Cambria Math" w:hAnsi="Cambria Math"/>
                    <w:i/>
                    <w:lang w:val="en-GB"/>
                  </w:rPr>
                </w:ins>
              </m:ctrlPr>
            </m:sSubSupPr>
            <m:e>
              <m:r>
                <w:ins w:id="257" w:author="pschmidt" w:date="2018-02-07T17:01:00Z">
                  <w:rPr>
                    <w:rFonts w:ascii="Cambria Math" w:hAnsi="Cambria Math"/>
                    <w:lang w:val="en-GB"/>
                  </w:rPr>
                  <m:t>σ</m:t>
                </w:ins>
              </m:r>
            </m:e>
            <m:sub>
              <m:r>
                <w:ins w:id="258" w:author="pschmidt" w:date="2018-02-07T17:01:00Z">
                  <w:rPr>
                    <w:rFonts w:ascii="Cambria Math" w:hAnsi="Cambria Math"/>
                    <w:lang w:val="en-GB"/>
                  </w:rPr>
                  <m:t>GY(3)</m:t>
                </w:ins>
              </m:r>
            </m:sub>
            <m:sup>
              <m:r>
                <w:ins w:id="259" w:author="pschmidt" w:date="2018-02-07T17:01:00Z">
                  <w:rPr>
                    <w:rFonts w:ascii="Cambria Math" w:hAnsi="Cambria Math"/>
                    <w:lang w:val="en-GB"/>
                  </w:rPr>
                  <m:t>2</m:t>
                </w:ins>
              </m:r>
            </m:sup>
          </m:sSubSup>
        </m:oMath>
      </m:oMathPara>
    </w:p>
    <w:p w14:paraId="34AC0407" w14:textId="1AF21B24" w:rsidR="00FA3754" w:rsidRPr="00FA3754" w:rsidRDefault="00D54D1D" w:rsidP="00FA3754">
      <w:pPr>
        <w:rPr>
          <w:ins w:id="260" w:author="pschmidt" w:date="2018-02-07T17:01:00Z"/>
          <w:lang w:val="en-GB"/>
        </w:rPr>
      </w:pPr>
      <m:oMathPara>
        <m:oMathParaPr>
          <m:jc m:val="left"/>
        </m:oMathParaPr>
        <m:oMath>
          <m:sSub>
            <m:sSubPr>
              <m:ctrlPr>
                <w:ins w:id="261" w:author="pschmidt" w:date="2018-02-07T17:01:00Z">
                  <w:rPr>
                    <w:rFonts w:ascii="Cambria Math" w:hAnsi="Cambria Math"/>
                    <w:i/>
                    <w:lang w:val="en-GB"/>
                  </w:rPr>
                </w:ins>
              </m:ctrlPr>
            </m:sSubPr>
            <m:e>
              <m:r>
                <w:ins w:id="262" w:author="pschmidt" w:date="2018-02-07T17:01:00Z">
                  <w:rPr>
                    <w:rFonts w:ascii="Cambria Math" w:hAnsi="Cambria Math"/>
                    <w:lang w:val="en-GB"/>
                  </w:rPr>
                  <m:t>var</m:t>
                </w:ins>
              </m:r>
              <m:d>
                <m:dPr>
                  <m:ctrlPr>
                    <w:ins w:id="263" w:author="pschmidt" w:date="2018-02-07T17:01:00Z">
                      <w:rPr>
                        <w:rFonts w:ascii="Cambria Math" w:hAnsi="Cambria Math"/>
                        <w:i/>
                        <w:lang w:val="en-GB"/>
                      </w:rPr>
                    </w:ins>
                  </m:ctrlPr>
                </m:dPr>
                <m:e>
                  <m:r>
                    <w:ins w:id="264" w:author="pschmidt" w:date="2018-02-07T17:01:00Z">
                      <w:rPr>
                        <w:rFonts w:ascii="Cambria Math" w:hAnsi="Cambria Math"/>
                        <w:lang w:val="en-GB"/>
                      </w:rPr>
                      <m:t>GYL</m:t>
                    </w:ins>
                  </m:r>
                </m:e>
              </m:d>
            </m:e>
            <m:sub>
              <m:r>
                <w:ins w:id="265" w:author="pschmidt" w:date="2018-02-07T17:01:00Z">
                  <w:rPr>
                    <w:rFonts w:ascii="Cambria Math" w:hAnsi="Cambria Math"/>
                    <w:lang w:val="en-GB"/>
                  </w:rPr>
                  <m:t>ijk</m:t>
                </w:ins>
              </m:r>
            </m:sub>
          </m:sSub>
          <m:r>
            <w:ins w:id="266" w:author="pschmidt" w:date="2018-02-07T17:01:00Z">
              <w:rPr>
                <w:rFonts w:ascii="Cambria Math" w:hAnsi="Cambria Math"/>
                <w:lang w:val="en-GB"/>
              </w:rPr>
              <m:t>=</m:t>
            </w:ins>
          </m:r>
          <m:sSubSup>
            <m:sSubSupPr>
              <m:ctrlPr>
                <w:ins w:id="267" w:author="pschmidt" w:date="2018-02-07T17:01:00Z">
                  <w:rPr>
                    <w:rFonts w:ascii="Cambria Math" w:hAnsi="Cambria Math"/>
                    <w:i/>
                    <w:lang w:val="en-GB"/>
                  </w:rPr>
                </w:ins>
              </m:ctrlPr>
            </m:sSubSupPr>
            <m:e>
              <m:r>
                <w:ins w:id="268" w:author="pschmidt" w:date="2018-02-07T17:01:00Z">
                  <w:rPr>
                    <w:rFonts w:ascii="Cambria Math" w:hAnsi="Cambria Math"/>
                    <w:lang w:val="en-GB"/>
                  </w:rPr>
                  <m:t>σ</m:t>
                </w:ins>
              </m:r>
            </m:e>
            <m:sub>
              <m:r>
                <w:ins w:id="269" w:author="pschmidt" w:date="2018-02-07T17:01:00Z">
                  <w:rPr>
                    <w:rFonts w:ascii="Cambria Math" w:hAnsi="Cambria Math"/>
                    <w:lang w:val="en-GB"/>
                  </w:rPr>
                  <m:t>GYL(1)</m:t>
                </w:ins>
              </m:r>
            </m:sub>
            <m:sup>
              <m:r>
                <w:ins w:id="270" w:author="pschmidt" w:date="2018-02-07T17:01:00Z">
                  <w:rPr>
                    <w:rFonts w:ascii="Cambria Math" w:hAnsi="Cambria Math"/>
                    <w:lang w:val="en-GB"/>
                  </w:rPr>
                  <m:t>2</m:t>
                </w:ins>
              </m:r>
            </m:sup>
          </m:sSubSup>
          <m:r>
            <w:ins w:id="271" w:author="pschmidt" w:date="2018-02-07T17:01:00Z">
              <w:rPr>
                <w:rFonts w:ascii="Cambria Math" w:hAnsi="Cambria Math"/>
                <w:lang w:val="en-GB"/>
              </w:rPr>
              <m:t>+</m:t>
            </w:ins>
          </m:r>
          <m:sSub>
            <m:sSubPr>
              <m:ctrlPr>
                <w:ins w:id="272" w:author="pschmidt" w:date="2018-02-07T17:01:00Z">
                  <w:rPr>
                    <w:rFonts w:ascii="Cambria Math" w:hAnsi="Cambria Math"/>
                    <w:i/>
                    <w:lang w:val="en-GB"/>
                  </w:rPr>
                </w:ins>
              </m:ctrlPr>
            </m:sSubPr>
            <m:e>
              <m:r>
                <w:ins w:id="273" w:author="pschmidt" w:date="2018-02-07T17:01:00Z">
                  <w:rPr>
                    <w:rFonts w:ascii="Cambria Math" w:hAnsi="Cambria Math"/>
                    <w:lang w:val="en-GB"/>
                  </w:rPr>
                  <m:t>r</m:t>
                </w:ins>
              </m:r>
            </m:e>
            <m:sub>
              <m:r>
                <w:ins w:id="274" w:author="pschmidt" w:date="2018-02-07T17:01:00Z">
                  <w:rPr>
                    <w:rFonts w:ascii="Cambria Math" w:hAnsi="Cambria Math"/>
                    <w:lang w:val="en-GB"/>
                  </w:rPr>
                  <m:t>i</m:t>
                </w:ins>
              </m:r>
            </m:sub>
          </m:sSub>
          <m:sSubSup>
            <m:sSubSupPr>
              <m:ctrlPr>
                <w:ins w:id="275" w:author="pschmidt" w:date="2018-02-07T17:01:00Z">
                  <w:rPr>
                    <w:rFonts w:ascii="Cambria Math" w:hAnsi="Cambria Math"/>
                    <w:i/>
                    <w:lang w:val="en-GB"/>
                  </w:rPr>
                </w:ins>
              </m:ctrlPr>
            </m:sSubSupPr>
            <m:e>
              <m:r>
                <w:ins w:id="276" w:author="pschmidt" w:date="2018-02-07T17:01:00Z">
                  <w:rPr>
                    <w:rFonts w:ascii="Cambria Math" w:hAnsi="Cambria Math"/>
                    <w:lang w:val="en-GB"/>
                  </w:rPr>
                  <m:t>σ</m:t>
                </w:ins>
              </m:r>
            </m:e>
            <m:sub>
              <m:r>
                <w:ins w:id="277" w:author="pschmidt" w:date="2018-02-07T17:01:00Z">
                  <w:rPr>
                    <w:rFonts w:ascii="Cambria Math" w:hAnsi="Cambria Math"/>
                    <w:lang w:val="en-GB"/>
                  </w:rPr>
                  <m:t>GYL(2)</m:t>
                </w:ins>
              </m:r>
            </m:sub>
            <m:sup>
              <m:r>
                <w:ins w:id="278" w:author="pschmidt" w:date="2018-02-07T17:01:00Z">
                  <w:rPr>
                    <w:rFonts w:ascii="Cambria Math" w:hAnsi="Cambria Math"/>
                    <w:lang w:val="en-GB"/>
                  </w:rPr>
                  <m:t>2</m:t>
                </w:ins>
              </m:r>
            </m:sup>
          </m:sSubSup>
          <m:r>
            <w:ins w:id="279" w:author="pschmidt" w:date="2018-02-07T17:01:00Z">
              <w:rPr>
                <w:rFonts w:ascii="Cambria Math" w:hAnsi="Cambria Math"/>
                <w:lang w:val="en-GB"/>
              </w:rPr>
              <m:t>+</m:t>
            </w:ins>
          </m:r>
          <m:sSub>
            <m:sSubPr>
              <m:ctrlPr>
                <w:ins w:id="280" w:author="pschmidt" w:date="2018-02-07T17:01:00Z">
                  <w:rPr>
                    <w:rFonts w:ascii="Cambria Math" w:hAnsi="Cambria Math"/>
                    <w:i/>
                    <w:lang w:val="en-GB"/>
                  </w:rPr>
                </w:ins>
              </m:ctrlPr>
            </m:sSubPr>
            <m:e>
              <m:r>
                <w:ins w:id="281" w:author="pschmidt" w:date="2018-02-07T17:01:00Z">
                  <w:rPr>
                    <w:rFonts w:ascii="Cambria Math" w:hAnsi="Cambria Math"/>
                    <w:lang w:val="en-GB"/>
                  </w:rPr>
                  <m:t>t</m:t>
                </w:ins>
              </m:r>
            </m:e>
            <m:sub>
              <m:r>
                <w:ins w:id="282" w:author="pschmidt" w:date="2018-02-07T17:01:00Z">
                  <w:rPr>
                    <w:rFonts w:ascii="Cambria Math" w:hAnsi="Cambria Math"/>
                    <w:lang w:val="en-GB"/>
                  </w:rPr>
                  <m:t>j</m:t>
                </w:ins>
              </m:r>
            </m:sub>
          </m:sSub>
          <m:sSubSup>
            <m:sSubSupPr>
              <m:ctrlPr>
                <w:ins w:id="283" w:author="pschmidt" w:date="2018-02-07T17:01:00Z">
                  <w:rPr>
                    <w:rFonts w:ascii="Cambria Math" w:hAnsi="Cambria Math"/>
                    <w:i/>
                    <w:lang w:val="en-GB"/>
                  </w:rPr>
                </w:ins>
              </m:ctrlPr>
            </m:sSubSupPr>
            <m:e>
              <m:r>
                <w:ins w:id="284" w:author="pschmidt" w:date="2018-02-07T17:01:00Z">
                  <w:rPr>
                    <w:rFonts w:ascii="Cambria Math" w:hAnsi="Cambria Math"/>
                    <w:lang w:val="en-GB"/>
                  </w:rPr>
                  <m:t>σ</m:t>
                </w:ins>
              </m:r>
            </m:e>
            <m:sub>
              <m:r>
                <w:ins w:id="285" w:author="pschmidt" w:date="2018-02-07T17:01:00Z">
                  <w:rPr>
                    <w:rFonts w:ascii="Cambria Math" w:hAnsi="Cambria Math"/>
                    <w:lang w:val="en-GB"/>
                  </w:rPr>
                  <m:t>GYL(3)</m:t>
                </w:ins>
              </m:r>
            </m:sub>
            <m:sup>
              <m:r>
                <w:ins w:id="286" w:author="pschmidt" w:date="2018-02-07T17:01:00Z">
                  <w:rPr>
                    <w:rFonts w:ascii="Cambria Math" w:hAnsi="Cambria Math"/>
                    <w:lang w:val="en-GB"/>
                  </w:rPr>
                  <m:t>2</m:t>
                </w:ins>
              </m:r>
            </m:sup>
          </m:sSubSup>
        </m:oMath>
      </m:oMathPara>
    </w:p>
    <w:p w14:paraId="39E5CE0E" w14:textId="77777777" w:rsidR="00FA3754" w:rsidRDefault="00FA3754" w:rsidP="008A01D0">
      <w:pPr>
        <w:rPr>
          <w:lang w:val="en-GB"/>
        </w:rPr>
      </w:pPr>
    </w:p>
    <w:p w14:paraId="4374B14B" w14:textId="2B229840" w:rsidR="00FA3754" w:rsidDel="00387629" w:rsidRDefault="00FA3754" w:rsidP="00FD358C">
      <w:pPr>
        <w:rPr>
          <w:ins w:id="287" w:author="pschmidt" w:date="2018-02-07T17:05:00Z"/>
          <w:del w:id="288" w:author="shadasch" w:date="2018-02-12T16:12:00Z"/>
          <w:lang w:val="en-GB"/>
        </w:rPr>
      </w:pPr>
      <w:ins w:id="289" w:author="pschmidt" w:date="2018-02-07T17:01:00Z">
        <w:r>
          <w:rPr>
            <w:lang w:val="en-GB"/>
          </w:rPr>
          <w:t xml:space="preserve">where </w:t>
        </w:r>
      </w:ins>
      <m:oMath>
        <m:sSub>
          <m:sSubPr>
            <m:ctrlPr>
              <w:ins w:id="290" w:author="pschmidt" w:date="2018-02-07T17:03:00Z">
                <w:rPr>
                  <w:rFonts w:ascii="Cambria Math" w:hAnsi="Cambria Math"/>
                  <w:i/>
                  <w:lang w:val="en-GB"/>
                </w:rPr>
              </w:ins>
            </m:ctrlPr>
          </m:sSubPr>
          <m:e>
            <m:r>
              <w:ins w:id="291" w:author="pschmidt" w:date="2018-02-07T17:03:00Z">
                <w:rPr>
                  <w:rFonts w:ascii="Cambria Math" w:hAnsi="Cambria Math"/>
                  <w:lang w:val="en-GB"/>
                </w:rPr>
                <m:t>r</m:t>
              </w:ins>
            </m:r>
          </m:e>
          <m:sub>
            <m:r>
              <w:ins w:id="292" w:author="pschmidt" w:date="2018-02-07T17:03:00Z">
                <w:rPr>
                  <w:rFonts w:ascii="Cambria Math" w:hAnsi="Cambria Math"/>
                  <w:lang w:val="en-GB"/>
                </w:rPr>
                <m:t>i</m:t>
              </w:ins>
            </m:r>
          </m:sub>
        </m:sSub>
      </m:oMath>
      <w:ins w:id="293" w:author="pschmidt" w:date="2018-02-07T17:03:00Z">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Pr>
            <w:lang w:val="en-GB"/>
          </w:rPr>
          <w:t xml:space="preserve"> </w:t>
        </w:r>
      </w:ins>
      <w:ins w:id="294" w:author="pschmidt" w:date="2018-02-07T17:02:00Z">
        <w:r>
          <w:rPr>
            <w:lang w:val="en-GB"/>
          </w:rPr>
          <w:t xml:space="preserve">are </w:t>
        </w:r>
      </w:ins>
      <w:ins w:id="295" w:author="pschmidt" w:date="2018-02-07T17:04:00Z">
        <w:r>
          <w:rPr>
            <w:lang w:val="en-GB"/>
          </w:rPr>
          <w:t>defined as in (1)</w:t>
        </w:r>
      </w:ins>
      <w:ins w:id="296" w:author="shadasch" w:date="2018-02-12T16:03:00Z">
        <w:r w:rsidR="008F4E0F">
          <w:rPr>
            <w:lang w:val="en-GB"/>
          </w:rPr>
          <w:t xml:space="preserve">. </w:t>
        </w:r>
      </w:ins>
      <w:ins w:id="297" w:author="shadasch" w:date="2018-02-12T16:17:00Z">
        <w:r w:rsidR="00FD358C">
          <w:rPr>
            <w:lang w:val="en-GB"/>
          </w:rPr>
          <w:t xml:space="preserve">To describe the variances by a linear function as above, the square roots of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FD358C">
          <w:rPr>
            <w:lang w:val="en-GB"/>
          </w:rPr>
          <w:t xml:space="preserve"> and</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sidR="00FD358C">
          <w:rPr>
            <w:lang w:val="en-GB"/>
          </w:rPr>
          <w:t xml:space="preserve"> need to be chosen as a covariate in the model. Furthermore, one may need to shift the regression covariates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FD358C">
          <w:rPr>
            <w:lang w:val="en-GB"/>
          </w:rPr>
          <w:t xml:space="preserve"> and</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sidR="00FD358C">
          <w:rPr>
            <w:lang w:val="en-GB"/>
          </w:rPr>
          <w:t xml:space="preserve"> in order to circumvent convergence problems. Here,</w:t>
        </w:r>
        <m:oMath>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i</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m:rPr>
                      <m:sty m:val="p"/>
                    </m:rPr>
                    <w:rPr>
                      <w:rFonts w:asci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min</m:t>
                      </m:r>
                    </m:sub>
                  </m:sSub>
                  <m:r>
                    <m:rPr>
                      <m:sty m:val="p"/>
                    </m:rPr>
                    <w:rPr>
                      <w:rFonts w:ascii="Cambria Math" w:hAnsi="Cambria Math"/>
                      <w:lang w:val="en-GB"/>
                    </w:rPr>
                    <m:t xml:space="preserve"> </m:t>
                  </m:r>
                </m:e>
              </m:d>
            </m:e>
            <m:sup>
              <m:r>
                <w:rPr>
                  <w:rFonts w:ascii="Cambria Math" w:hAnsi="Cambria Math"/>
                  <w:lang w:val="en-GB"/>
                </w:rPr>
                <m:t>.5</m:t>
              </m:r>
            </m:sup>
          </m:sSup>
          <m:r>
            <w:rPr>
              <w:rFonts w:ascii="Cambria Math" w:hAnsi="Cambria Math"/>
              <w:lang w:val="en-GB"/>
            </w:rPr>
            <m:t xml:space="preserve"> </m:t>
          </m:r>
        </m:oMath>
        <w:r w:rsidR="00FD358C">
          <w:rPr>
            <w:lang w:val="en-GB"/>
          </w:rPr>
          <w:t xml:space="preserve">, and </w:t>
        </w:r>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j</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r>
                    <m:rPr>
                      <m:sty m:val="p"/>
                    </m:rPr>
                    <w:rPr>
                      <w:rFonts w:asci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min</m:t>
                      </m:r>
                    </m:sub>
                  </m:sSub>
                  <m:r>
                    <m:rPr>
                      <m:sty m:val="p"/>
                    </m:rPr>
                    <w:rPr>
                      <w:rFonts w:ascii="Cambria Math" w:hAnsi="Cambria Math"/>
                      <w:lang w:val="en-GB"/>
                    </w:rPr>
                    <m:t xml:space="preserve"> </m:t>
                  </m:r>
                </m:e>
              </m:d>
            </m:e>
            <m:sup>
              <m:r>
                <w:rPr>
                  <w:rFonts w:ascii="Cambria Math" w:hAnsi="Cambria Math"/>
                  <w:lang w:val="en-GB"/>
                </w:rPr>
                <m:t>.5</m:t>
              </m:r>
            </m:sup>
          </m:sSup>
        </m:oMath>
        <w:r w:rsidR="00FD358C">
          <w:rPr>
            <w:lang w:val="en-GB"/>
          </w:rPr>
          <w:t xml:space="preserve"> were used as covariates.</w:t>
        </w:r>
      </w:ins>
    </w:p>
    <w:p w14:paraId="331ECAD0" w14:textId="740A2AA6" w:rsidR="00FA3754" w:rsidRDefault="00FA3754" w:rsidP="008A01D0">
      <w:pPr>
        <w:rPr>
          <w:ins w:id="298" w:author="pschmidt" w:date="2018-02-07T17:05:00Z"/>
          <w:lang w:val="en-GB"/>
        </w:rPr>
      </w:pPr>
      <w:ins w:id="299" w:author="pschmidt" w:date="2018-02-07T17:06:00Z">
        <w:r>
          <w:rPr>
            <w:lang w:val="en-GB"/>
          </w:rPr>
          <w:t xml:space="preserve">Since </w:t>
        </w:r>
      </w:ins>
      <w:ins w:id="300" w:author="pschmidt" w:date="2018-02-07T17:07:00Z">
        <w:r>
          <w:rPr>
            <w:lang w:val="en-GB"/>
          </w:rPr>
          <w:t>this leads to</w:t>
        </w:r>
      </w:ins>
      <w:ins w:id="301" w:author="pschmidt" w:date="2018-02-07T17:06:00Z">
        <w:r>
          <w:rPr>
            <w:lang w:val="en-GB"/>
          </w:rPr>
          <w:t xml:space="preserve"> a maximum of five possible regression coefficients involved in modelling </w:t>
        </w:r>
      </w:ins>
      <m:oMath>
        <m:sSub>
          <m:sSubPr>
            <m:ctrlPr>
              <w:ins w:id="302" w:author="pschmidt" w:date="2018-02-07T17:07:00Z">
                <w:rPr>
                  <w:rFonts w:ascii="Cambria Math" w:hAnsi="Cambria Math"/>
                  <w:i/>
                  <w:lang w:val="en-GB"/>
                </w:rPr>
              </w:ins>
            </m:ctrlPr>
          </m:sSubPr>
          <m:e>
            <m:r>
              <w:ins w:id="303" w:author="pschmidt" w:date="2018-02-07T17:07:00Z">
                <w:rPr>
                  <w:rFonts w:ascii="Cambria Math" w:hAnsi="Cambria Math"/>
                  <w:lang w:val="en-GB"/>
                </w:rPr>
                <m:t>var</m:t>
              </w:ins>
            </m:r>
            <m:d>
              <m:dPr>
                <m:ctrlPr>
                  <w:ins w:id="304" w:author="pschmidt" w:date="2018-02-07T17:07:00Z">
                    <w:rPr>
                      <w:rFonts w:ascii="Cambria Math" w:hAnsi="Cambria Math"/>
                      <w:i/>
                      <w:lang w:val="en-GB"/>
                    </w:rPr>
                  </w:ins>
                </m:ctrlPr>
              </m:dPr>
              <m:e>
                <m:r>
                  <w:ins w:id="305" w:author="pschmidt" w:date="2018-02-07T17:07:00Z">
                    <w:rPr>
                      <w:rFonts w:ascii="Cambria Math" w:hAnsi="Cambria Math"/>
                      <w:lang w:val="en-GB"/>
                    </w:rPr>
                    <m:t>GL</m:t>
                  </w:ins>
                </m:r>
              </m:e>
            </m:d>
          </m:e>
          <m:sub>
            <m:r>
              <w:ins w:id="306" w:author="pschmidt" w:date="2018-02-07T17:07:00Z">
                <w:rPr>
                  <w:rFonts w:ascii="Cambria Math" w:hAnsi="Cambria Math"/>
                  <w:lang w:val="en-GB"/>
                </w:rPr>
                <m:t>ij</m:t>
              </w:ins>
            </m:r>
          </m:sub>
        </m:sSub>
      </m:oMath>
      <w:ins w:id="307" w:author="pschmidt" w:date="2018-02-07T17:07:00Z">
        <w:r>
          <w:rPr>
            <w:lang w:val="en-GB"/>
          </w:rPr>
          <w:t xml:space="preserv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GYL</m:t>
                  </m:r>
                </m:e>
              </m:d>
            </m:e>
            <m:sub>
              <m:r>
                <w:rPr>
                  <w:rFonts w:ascii="Cambria Math" w:hAnsi="Cambria Math"/>
                  <w:lang w:val="en-GB"/>
                </w:rPr>
                <m:t>ijk</m:t>
              </m:r>
            </m:sub>
          </m:sSub>
        </m:oMath>
        <w:r>
          <w:rPr>
            <w:lang w:val="en-GB"/>
          </w:rPr>
          <w:t xml:space="preserve"> we fitted</w:t>
        </w:r>
      </w:ins>
      <w:ins w:id="308" w:author="pschmidt" w:date="2018-02-07T17:08:00Z">
        <w:r>
          <w:rPr>
            <w:lang w:val="en-GB"/>
          </w:rPr>
          <w:t xml:space="preserve"> models with</w:t>
        </w:r>
      </w:ins>
      <w:ins w:id="309" w:author="pschmidt" w:date="2018-02-07T17:07:00Z">
        <w:r>
          <w:rPr>
            <w:lang w:val="en-GB"/>
          </w:rPr>
          <w:t xml:space="preserve"> all </w:t>
        </w:r>
      </w:ins>
      <w:ins w:id="310" w:author="pschmidt" w:date="2018-02-07T17:08:00Z">
        <w:r>
          <w:rPr>
            <w:lang w:val="en-GB"/>
          </w:rPr>
          <w:t xml:space="preserve">their </w:t>
        </w:r>
      </w:ins>
      <w:ins w:id="311" w:author="pschmidt" w:date="2018-02-07T17:09:00Z">
        <w:r w:rsidR="001F6EFF">
          <w:rPr>
            <w:lang w:val="en-GB"/>
          </w:rPr>
          <w:t xml:space="preserve">32 </w:t>
        </w:r>
      </w:ins>
      <w:ins w:id="312" w:author="pschmidt" w:date="2018-02-07T17:08:00Z">
        <w:r>
          <w:rPr>
            <w:lang w:val="en-GB"/>
          </w:rPr>
          <w:t>possible combinations</w:t>
        </w:r>
      </w:ins>
      <w:ins w:id="313" w:author="pschmidt" w:date="2018-02-07T17:09:00Z">
        <w:r w:rsidR="001F6EFF">
          <w:rPr>
            <w:lang w:val="en-GB"/>
          </w:rPr>
          <w:t xml:space="preserve"> – ranging from none (</w:t>
        </w:r>
        <w:r w:rsidR="001F6EFF">
          <w:rPr>
            <w:i/>
            <w:lang w:val="en-GB"/>
          </w:rPr>
          <w:t xml:space="preserve">i.e. </w:t>
        </w:r>
        <w:r w:rsidR="001F6EFF">
          <w:rPr>
            <w:lang w:val="en-GB"/>
          </w:rPr>
          <w:t>model (1)) to all five regression coefficients in the model</w:t>
        </w:r>
      </w:ins>
      <w:ins w:id="314" w:author="pschmidt" w:date="2018-02-07T17:08:00Z">
        <w:r>
          <w:rPr>
            <w:lang w:val="en-GB"/>
          </w:rPr>
          <w:t xml:space="preserve">. </w:t>
        </w:r>
      </w:ins>
      <w:ins w:id="315" w:author="pschmidt" w:date="2018-02-07T17:10:00Z">
        <w:r w:rsidR="001F6EFF">
          <w:rPr>
            <w:lang w:val="en-GB"/>
          </w:rPr>
          <w:t>We then selected the best model according to the AIC (</w:t>
        </w:r>
        <w:proofErr w:type="spellStart"/>
        <w:r w:rsidR="001F6EFF">
          <w:rPr>
            <w:lang w:val="en-GB"/>
          </w:rPr>
          <w:t>Akaike</w:t>
        </w:r>
        <w:proofErr w:type="spellEnd"/>
        <w:r w:rsidR="001F6EFF">
          <w:rPr>
            <w:lang w:val="en-GB"/>
          </w:rPr>
          <w:t xml:space="preserve"> Information Criterion).</w:t>
        </w:r>
      </w:ins>
      <w:ins w:id="316" w:author="shadasch" w:date="2018-02-12T15:57:00Z">
        <w:r w:rsidR="00911970">
          <w:rPr>
            <w:lang w:val="en-GB"/>
          </w:rPr>
          <w:t xml:space="preserve"> </w:t>
        </w:r>
      </w:ins>
    </w:p>
    <w:p w14:paraId="7806B529" w14:textId="3BEFAEB2" w:rsidR="0011151B" w:rsidRDefault="00FA3754" w:rsidP="00604F1F">
      <w:pPr>
        <w:rPr>
          <w:lang w:val="en-GB"/>
        </w:rPr>
      </w:pPr>
      <w:ins w:id="317" w:author="pschmidt" w:date="2018-02-07T17:02:00Z">
        <w:r>
          <w:rPr>
            <w:lang w:val="en-GB"/>
          </w:rPr>
          <w:t xml:space="preserve"> </w:t>
        </w:r>
      </w:ins>
    </w:p>
    <w:p w14:paraId="280E94AE" w14:textId="77777777" w:rsidR="001F6EFF" w:rsidRDefault="001F6EFF">
      <w:pPr>
        <w:rPr>
          <w:b/>
          <w:lang w:val="en-GB"/>
        </w:rPr>
      </w:pPr>
      <w:r>
        <w:rPr>
          <w:b/>
          <w:lang w:val="en-GB"/>
        </w:rPr>
        <w:br w:type="page"/>
      </w:r>
    </w:p>
    <w:p w14:paraId="0B596CD9" w14:textId="750DA8B8"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0F53D58A" w:rsidR="00E736CF" w:rsidRDefault="00E736CF" w:rsidP="00604F1F">
      <w:pPr>
        <w:rPr>
          <w:lang w:val="en-GB"/>
        </w:rPr>
      </w:pPr>
      <w:commentRangeStart w:id="318"/>
      <w:r w:rsidRPr="00E736CF">
        <w:rPr>
          <w:b/>
          <w:lang w:val="en-GB"/>
        </w:rPr>
        <w:t>Table</w:t>
      </w:r>
      <w:r w:rsidR="00433A03">
        <w:rPr>
          <w:b/>
          <w:lang w:val="en-GB"/>
        </w:rPr>
        <w:t xml:space="preserve"> 3</w:t>
      </w:r>
      <w:r>
        <w:rPr>
          <w:lang w:val="en-GB"/>
        </w:rPr>
        <w:t xml:space="preserve">: </w:t>
      </w:r>
      <w:commentRangeEnd w:id="318"/>
      <w:r w:rsidR="00DA200B">
        <w:rPr>
          <w:rStyle w:val="Kommentarzeichen"/>
        </w:rPr>
        <w:commentReference w:id="318"/>
      </w:r>
      <w:ins w:id="319" w:author="pschmidt" w:date="2018-02-07T17:11:00Z">
        <w:r w:rsidR="001F6EFF" w:rsidRPr="001F6EFF">
          <w:rPr>
            <w:lang w:val="en-US"/>
          </w:rPr>
          <w:t xml:space="preserve">Model (1) </w:t>
        </w:r>
      </w:ins>
      <w:del w:id="320" w:author="pschmidt" w:date="2018-02-07T17:11:00Z">
        <w:r w:rsidDel="001F6EFF">
          <w:rPr>
            <w:lang w:val="en-GB"/>
          </w:rPr>
          <w:delText>E</w:delText>
        </w:r>
      </w:del>
      <w:ins w:id="321" w:author="pschmidt" w:date="2018-02-07T17:11:00Z">
        <w:r w:rsidR="001F6EFF">
          <w:rPr>
            <w:lang w:val="en-GB"/>
          </w:rPr>
          <w:t>e</w:t>
        </w:r>
      </w:ins>
      <w:r>
        <w:rPr>
          <w:lang w:val="en-GB"/>
        </w:rPr>
        <w:t>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ins w:id="322" w:author="pschmidt" w:date="2018-02-07T17:10:00Z">
        <w:r w:rsidR="001F6EFF">
          <w:rPr>
            <w:lang w:val="en-GB"/>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6C0033"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7F7023BA" w14:textId="0573C03F" w:rsidR="007845DA" w:rsidRDefault="007845DA" w:rsidP="00604F1F">
      <w:pPr>
        <w:rPr>
          <w:lang w:val="en-GB"/>
        </w:rPr>
      </w:pPr>
      <w:commentRangeStart w:id="323"/>
      <w:r w:rsidRPr="007845DA">
        <w:rPr>
          <w:b/>
          <w:lang w:val="en-GB"/>
        </w:rPr>
        <w:t>Table 4</w:t>
      </w:r>
      <w:r>
        <w:rPr>
          <w:lang w:val="en-GB"/>
        </w:rPr>
        <w:t xml:space="preserve">: </w:t>
      </w:r>
      <w:commentRangeEnd w:id="323"/>
      <w:r w:rsidR="00DA200B">
        <w:rPr>
          <w:rStyle w:val="Kommentarzeichen"/>
        </w:rPr>
        <w:commentReference w:id="323"/>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sidR="001F6EFF">
        <w:rPr>
          <w:lang w:val="en-GB"/>
        </w:rPr>
        <w:t>)</w:t>
      </w:r>
      <w:r>
        <w:rPr>
          <w:lang w:val="en-GB"/>
        </w:rPr>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09"/>
        <w:gridCol w:w="1123"/>
        <w:gridCol w:w="1783"/>
        <w:gridCol w:w="1609"/>
        <w:gridCol w:w="1123"/>
        <w:gridCol w:w="1783"/>
      </w:tblGrid>
      <w:tr w:rsidR="0024459E" w:rsidRPr="00B71768" w14:paraId="0C4CFD25" w14:textId="77777777" w:rsidTr="0024459E">
        <w:trPr>
          <w:trHeight w:hRule="exact" w:val="340"/>
        </w:trPr>
        <w:tc>
          <w:tcPr>
            <w:tcW w:w="0" w:type="auto"/>
            <w:gridSpan w:val="3"/>
            <w:tcBorders>
              <w:top w:val="single" w:sz="4" w:space="0" w:color="auto"/>
              <w:bottom w:val="nil"/>
              <w:right w:val="single" w:sz="4" w:space="0" w:color="auto"/>
            </w:tcBorders>
            <w:shd w:val="clear" w:color="auto" w:fill="auto"/>
            <w:vAlign w:val="center"/>
          </w:tcPr>
          <w:p w14:paraId="616F519E" w14:textId="002B5500" w:rsidR="0024459E" w:rsidRPr="0024459E" w:rsidRDefault="0024459E" w:rsidP="0024459E">
            <w:pPr>
              <w:jc w:val="center"/>
              <w:rPr>
                <w:b/>
                <w:lang w:val="en-GB"/>
              </w:rPr>
            </w:pPr>
            <w:proofErr w:type="spellStart"/>
            <w:r w:rsidRPr="0024459E">
              <w:rPr>
                <w:b/>
                <w:lang w:val="en-GB"/>
              </w:rPr>
              <w:t>Aman</w:t>
            </w:r>
            <w:proofErr w:type="spellEnd"/>
          </w:p>
        </w:tc>
        <w:tc>
          <w:tcPr>
            <w:tcW w:w="0" w:type="auto"/>
            <w:gridSpan w:val="3"/>
            <w:tcBorders>
              <w:top w:val="single" w:sz="4" w:space="0" w:color="auto"/>
              <w:left w:val="single" w:sz="4" w:space="0" w:color="auto"/>
              <w:bottom w:val="nil"/>
            </w:tcBorders>
            <w:shd w:val="clear" w:color="auto" w:fill="auto"/>
            <w:vAlign w:val="center"/>
          </w:tcPr>
          <w:p w14:paraId="08BE6C4A" w14:textId="2846152E" w:rsidR="0024459E" w:rsidRPr="0024459E" w:rsidRDefault="0024459E" w:rsidP="0024459E">
            <w:pPr>
              <w:jc w:val="center"/>
              <w:rPr>
                <w:b/>
                <w:lang w:val="en-GB"/>
              </w:rPr>
            </w:pPr>
            <w:proofErr w:type="spellStart"/>
            <w:r w:rsidRPr="0024459E">
              <w:rPr>
                <w:b/>
                <w:lang w:val="en-GB"/>
              </w:rPr>
              <w:t>Boro</w:t>
            </w:r>
            <w:proofErr w:type="spellEnd"/>
          </w:p>
        </w:tc>
      </w:tr>
      <w:tr w:rsidR="007C3171" w:rsidRPr="00B71768" w14:paraId="79E490D6" w14:textId="77777777" w:rsidTr="0024459E">
        <w:trPr>
          <w:trHeight w:hRule="exact" w:val="340"/>
        </w:trPr>
        <w:tc>
          <w:tcPr>
            <w:tcW w:w="0" w:type="auto"/>
            <w:tcBorders>
              <w:top w:val="nil"/>
              <w:bottom w:val="single" w:sz="4" w:space="0" w:color="auto"/>
            </w:tcBorders>
            <w:shd w:val="clear" w:color="auto" w:fill="auto"/>
            <w:vAlign w:val="center"/>
          </w:tcPr>
          <w:p w14:paraId="00983901"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6ACF968E"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right w:val="single" w:sz="4" w:space="0" w:color="auto"/>
            </w:tcBorders>
            <w:shd w:val="clear" w:color="auto" w:fill="auto"/>
            <w:vAlign w:val="center"/>
          </w:tcPr>
          <w:p w14:paraId="38CFB275" w14:textId="77777777" w:rsidR="007C3171" w:rsidRPr="0024459E" w:rsidRDefault="007C3171" w:rsidP="0024459E">
            <w:pPr>
              <w:jc w:val="center"/>
              <w:rPr>
                <w:b/>
                <w:lang w:val="en-GB"/>
              </w:rPr>
            </w:pPr>
            <w:r w:rsidRPr="0024459E">
              <w:rPr>
                <w:b/>
                <w:lang w:val="en-GB"/>
              </w:rPr>
              <w:t>Standard error</w:t>
            </w:r>
          </w:p>
        </w:tc>
        <w:tc>
          <w:tcPr>
            <w:tcW w:w="0" w:type="auto"/>
            <w:tcBorders>
              <w:top w:val="nil"/>
              <w:left w:val="single" w:sz="4" w:space="0" w:color="auto"/>
              <w:bottom w:val="single" w:sz="4" w:space="0" w:color="auto"/>
            </w:tcBorders>
            <w:shd w:val="clear" w:color="auto" w:fill="auto"/>
            <w:vAlign w:val="center"/>
          </w:tcPr>
          <w:p w14:paraId="12FE150A"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3879CEA4"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tcBorders>
            <w:shd w:val="clear" w:color="auto" w:fill="auto"/>
            <w:vAlign w:val="center"/>
          </w:tcPr>
          <w:p w14:paraId="33F93149" w14:textId="77777777" w:rsidR="007C3171" w:rsidRPr="0024459E" w:rsidRDefault="007C3171" w:rsidP="0024459E">
            <w:pPr>
              <w:jc w:val="center"/>
              <w:rPr>
                <w:b/>
                <w:lang w:val="en-GB"/>
              </w:rPr>
            </w:pPr>
            <w:r w:rsidRPr="0024459E">
              <w:rPr>
                <w:b/>
                <w:lang w:val="en-GB"/>
              </w:rPr>
              <w:t>Standard error</w:t>
            </w:r>
          </w:p>
        </w:tc>
      </w:tr>
      <w:tr w:rsidR="00DD4BB3" w:rsidRPr="00B71768" w14:paraId="14787A8D" w14:textId="77777777" w:rsidTr="0024459E">
        <w:trPr>
          <w:trHeight w:hRule="exact" w:val="340"/>
        </w:trPr>
        <w:tc>
          <w:tcPr>
            <w:tcW w:w="0" w:type="auto"/>
            <w:tcBorders>
              <w:top w:val="single" w:sz="4" w:space="0" w:color="auto"/>
            </w:tcBorders>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0" w:type="auto"/>
            <w:tcBorders>
              <w:top w:val="single" w:sz="4" w:space="0" w:color="auto"/>
            </w:tcBorders>
            <w:shd w:val="clear" w:color="auto" w:fill="auto"/>
          </w:tcPr>
          <w:p w14:paraId="0DC453B3" w14:textId="77777777" w:rsidR="00DD4BB3" w:rsidRPr="00A36CCB" w:rsidRDefault="00DD4BB3" w:rsidP="0024459E">
            <w:pPr>
              <w:autoSpaceDE w:val="0"/>
              <w:autoSpaceDN w:val="0"/>
              <w:adjustRightInd w:val="0"/>
              <w:jc w:val="right"/>
            </w:pPr>
            <w:r w:rsidRPr="00A36CCB">
              <w:t>4.9029</w:t>
            </w:r>
          </w:p>
        </w:tc>
        <w:tc>
          <w:tcPr>
            <w:tcW w:w="0" w:type="auto"/>
            <w:tcBorders>
              <w:top w:val="single" w:sz="4" w:space="0" w:color="auto"/>
              <w:right w:val="single" w:sz="4" w:space="0" w:color="auto"/>
            </w:tcBorders>
            <w:shd w:val="clear" w:color="auto" w:fill="auto"/>
          </w:tcPr>
          <w:p w14:paraId="3FCBAEA1" w14:textId="77777777" w:rsidR="00DD4BB3" w:rsidRPr="00A36CCB" w:rsidRDefault="00DD4BB3" w:rsidP="0024459E">
            <w:pPr>
              <w:autoSpaceDE w:val="0"/>
              <w:autoSpaceDN w:val="0"/>
              <w:adjustRightInd w:val="0"/>
              <w:jc w:val="right"/>
            </w:pPr>
            <w:r w:rsidRPr="00A36CCB">
              <w:t>0.3225</w:t>
            </w:r>
          </w:p>
        </w:tc>
        <w:tc>
          <w:tcPr>
            <w:tcW w:w="0" w:type="auto"/>
            <w:tcBorders>
              <w:top w:val="single" w:sz="4" w:space="0" w:color="auto"/>
              <w:left w:val="single" w:sz="4" w:space="0" w:color="auto"/>
            </w:tcBorders>
            <w:shd w:val="clear" w:color="auto" w:fill="auto"/>
          </w:tcPr>
          <w:p w14:paraId="03F71D99" w14:textId="77777777" w:rsidR="00DD4BB3" w:rsidRPr="00A36CCB" w:rsidRDefault="00DD4BB3" w:rsidP="00B71768">
            <w:pPr>
              <w:autoSpaceDE w:val="0"/>
              <w:autoSpaceDN w:val="0"/>
              <w:adjustRightInd w:val="0"/>
            </w:pPr>
            <w:r w:rsidRPr="00A36CCB">
              <w:t>BR1</w:t>
            </w:r>
          </w:p>
        </w:tc>
        <w:tc>
          <w:tcPr>
            <w:tcW w:w="0" w:type="auto"/>
            <w:tcBorders>
              <w:top w:val="single" w:sz="4" w:space="0" w:color="auto"/>
            </w:tcBorders>
            <w:shd w:val="clear" w:color="auto" w:fill="auto"/>
          </w:tcPr>
          <w:p w14:paraId="3A373885" w14:textId="77777777" w:rsidR="00DD4BB3" w:rsidRPr="00A36CCB" w:rsidRDefault="00DD4BB3" w:rsidP="0024459E">
            <w:pPr>
              <w:autoSpaceDE w:val="0"/>
              <w:autoSpaceDN w:val="0"/>
              <w:adjustRightInd w:val="0"/>
              <w:jc w:val="right"/>
            </w:pPr>
            <w:r w:rsidRPr="00A36CCB">
              <w:t>5.5362</w:t>
            </w:r>
          </w:p>
        </w:tc>
        <w:tc>
          <w:tcPr>
            <w:tcW w:w="0" w:type="auto"/>
            <w:tcBorders>
              <w:top w:val="single" w:sz="4" w:space="0" w:color="auto"/>
            </w:tcBorders>
            <w:shd w:val="clear" w:color="auto" w:fill="auto"/>
          </w:tcPr>
          <w:p w14:paraId="73801A29" w14:textId="77777777" w:rsidR="00DD4BB3" w:rsidRPr="00A36CCB" w:rsidRDefault="00DD4BB3" w:rsidP="0024459E">
            <w:pPr>
              <w:autoSpaceDE w:val="0"/>
              <w:autoSpaceDN w:val="0"/>
              <w:adjustRightInd w:val="0"/>
              <w:jc w:val="right"/>
            </w:pPr>
            <w:r w:rsidRPr="00A36CCB">
              <w:t>0.2858</w:t>
            </w:r>
          </w:p>
        </w:tc>
      </w:tr>
      <w:tr w:rsidR="00DD4BB3" w:rsidRPr="00907C68" w14:paraId="190C1CCE" w14:textId="77777777" w:rsidTr="0024459E">
        <w:trPr>
          <w:trHeight w:hRule="exact" w:val="340"/>
        </w:trPr>
        <w:tc>
          <w:tcPr>
            <w:tcW w:w="0" w:type="auto"/>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0" w:type="auto"/>
            <w:shd w:val="clear" w:color="auto" w:fill="auto"/>
          </w:tcPr>
          <w:p w14:paraId="09F1CBE8" w14:textId="77777777" w:rsidR="00DD4BB3" w:rsidRPr="00A36CCB" w:rsidRDefault="00DD4BB3" w:rsidP="0024459E">
            <w:pPr>
              <w:autoSpaceDE w:val="0"/>
              <w:autoSpaceDN w:val="0"/>
              <w:adjustRightInd w:val="0"/>
              <w:jc w:val="right"/>
            </w:pPr>
            <w:r w:rsidRPr="00A36CCB">
              <w:t>4.7236</w:t>
            </w:r>
          </w:p>
        </w:tc>
        <w:tc>
          <w:tcPr>
            <w:tcW w:w="0" w:type="auto"/>
            <w:tcBorders>
              <w:right w:val="single" w:sz="4" w:space="0" w:color="auto"/>
            </w:tcBorders>
            <w:shd w:val="clear" w:color="auto" w:fill="auto"/>
          </w:tcPr>
          <w:p w14:paraId="1C282DC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C7091AB" w14:textId="77777777" w:rsidR="00DD4BB3" w:rsidRPr="00A36CCB" w:rsidRDefault="00DD4BB3" w:rsidP="00B71768">
            <w:pPr>
              <w:autoSpaceDE w:val="0"/>
              <w:autoSpaceDN w:val="0"/>
              <w:adjustRightInd w:val="0"/>
            </w:pPr>
            <w:r w:rsidRPr="00A36CCB">
              <w:t>BR12</w:t>
            </w:r>
          </w:p>
        </w:tc>
        <w:tc>
          <w:tcPr>
            <w:tcW w:w="0" w:type="auto"/>
            <w:shd w:val="clear" w:color="auto" w:fill="auto"/>
          </w:tcPr>
          <w:p w14:paraId="15912251" w14:textId="77777777" w:rsidR="00DD4BB3" w:rsidRPr="00A36CCB" w:rsidRDefault="00DD4BB3" w:rsidP="0024459E">
            <w:pPr>
              <w:autoSpaceDE w:val="0"/>
              <w:autoSpaceDN w:val="0"/>
              <w:adjustRightInd w:val="0"/>
              <w:jc w:val="right"/>
            </w:pPr>
            <w:r w:rsidRPr="00A36CCB">
              <w:t>5.0995</w:t>
            </w:r>
          </w:p>
        </w:tc>
        <w:tc>
          <w:tcPr>
            <w:tcW w:w="0" w:type="auto"/>
            <w:shd w:val="clear" w:color="auto" w:fill="auto"/>
          </w:tcPr>
          <w:p w14:paraId="7BDE450E" w14:textId="77777777" w:rsidR="00DD4BB3" w:rsidRPr="00A36CCB" w:rsidRDefault="00DD4BB3" w:rsidP="0024459E">
            <w:pPr>
              <w:autoSpaceDE w:val="0"/>
              <w:autoSpaceDN w:val="0"/>
              <w:adjustRightInd w:val="0"/>
              <w:jc w:val="right"/>
            </w:pPr>
            <w:r w:rsidRPr="00A36CCB">
              <w:t>0.2858</w:t>
            </w:r>
          </w:p>
        </w:tc>
      </w:tr>
      <w:tr w:rsidR="00DD4BB3" w:rsidRPr="00907C68" w14:paraId="5B4034E6" w14:textId="77777777" w:rsidTr="0024459E">
        <w:trPr>
          <w:trHeight w:hRule="exact" w:val="340"/>
        </w:trPr>
        <w:tc>
          <w:tcPr>
            <w:tcW w:w="0" w:type="auto"/>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0" w:type="auto"/>
            <w:shd w:val="clear" w:color="auto" w:fill="auto"/>
          </w:tcPr>
          <w:p w14:paraId="7150CE86" w14:textId="77777777" w:rsidR="00DD4BB3" w:rsidRPr="00A36CCB" w:rsidRDefault="00DD4BB3" w:rsidP="0024459E">
            <w:pPr>
              <w:autoSpaceDE w:val="0"/>
              <w:autoSpaceDN w:val="0"/>
              <w:adjustRightInd w:val="0"/>
              <w:jc w:val="right"/>
            </w:pPr>
            <w:r w:rsidRPr="00A36CCB">
              <w:t>4.3674</w:t>
            </w:r>
          </w:p>
        </w:tc>
        <w:tc>
          <w:tcPr>
            <w:tcW w:w="0" w:type="auto"/>
            <w:tcBorders>
              <w:right w:val="single" w:sz="4" w:space="0" w:color="auto"/>
            </w:tcBorders>
            <w:shd w:val="clear" w:color="auto" w:fill="auto"/>
          </w:tcPr>
          <w:p w14:paraId="440FE47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0BB8883" w14:textId="77777777" w:rsidR="00DD4BB3" w:rsidRPr="00A36CCB" w:rsidRDefault="00DD4BB3" w:rsidP="00B71768">
            <w:pPr>
              <w:autoSpaceDE w:val="0"/>
              <w:autoSpaceDN w:val="0"/>
              <w:adjustRightInd w:val="0"/>
            </w:pPr>
            <w:r w:rsidRPr="00A36CCB">
              <w:t>BR14</w:t>
            </w:r>
          </w:p>
        </w:tc>
        <w:tc>
          <w:tcPr>
            <w:tcW w:w="0" w:type="auto"/>
            <w:shd w:val="clear" w:color="auto" w:fill="auto"/>
          </w:tcPr>
          <w:p w14:paraId="2570CBAE" w14:textId="77777777" w:rsidR="00DD4BB3" w:rsidRPr="00A36CCB" w:rsidRDefault="00DD4BB3" w:rsidP="0024459E">
            <w:pPr>
              <w:autoSpaceDE w:val="0"/>
              <w:autoSpaceDN w:val="0"/>
              <w:adjustRightInd w:val="0"/>
              <w:jc w:val="right"/>
            </w:pPr>
            <w:r w:rsidRPr="00A36CCB">
              <w:t>5.7745</w:t>
            </w:r>
          </w:p>
        </w:tc>
        <w:tc>
          <w:tcPr>
            <w:tcW w:w="0" w:type="auto"/>
            <w:shd w:val="clear" w:color="auto" w:fill="auto"/>
          </w:tcPr>
          <w:p w14:paraId="73428DA0" w14:textId="77777777" w:rsidR="00DD4BB3" w:rsidRPr="00A36CCB" w:rsidRDefault="00DD4BB3" w:rsidP="0024459E">
            <w:pPr>
              <w:autoSpaceDE w:val="0"/>
              <w:autoSpaceDN w:val="0"/>
              <w:adjustRightInd w:val="0"/>
              <w:jc w:val="right"/>
            </w:pPr>
            <w:r w:rsidRPr="00A36CCB">
              <w:t>0.2858</w:t>
            </w:r>
          </w:p>
        </w:tc>
      </w:tr>
      <w:tr w:rsidR="00DD4BB3" w:rsidRPr="00907C68" w14:paraId="6C575E8D" w14:textId="77777777" w:rsidTr="0024459E">
        <w:trPr>
          <w:trHeight w:hRule="exact" w:val="340"/>
        </w:trPr>
        <w:tc>
          <w:tcPr>
            <w:tcW w:w="0" w:type="auto"/>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0" w:type="auto"/>
            <w:shd w:val="clear" w:color="auto" w:fill="auto"/>
          </w:tcPr>
          <w:p w14:paraId="5C948D88" w14:textId="77777777" w:rsidR="00DD4BB3" w:rsidRPr="00A36CCB" w:rsidRDefault="00DD4BB3" w:rsidP="0024459E">
            <w:pPr>
              <w:autoSpaceDE w:val="0"/>
              <w:autoSpaceDN w:val="0"/>
              <w:adjustRightInd w:val="0"/>
              <w:jc w:val="right"/>
            </w:pPr>
            <w:r w:rsidRPr="00A36CCB">
              <w:t>4.2809</w:t>
            </w:r>
          </w:p>
        </w:tc>
        <w:tc>
          <w:tcPr>
            <w:tcW w:w="0" w:type="auto"/>
            <w:tcBorders>
              <w:right w:val="single" w:sz="4" w:space="0" w:color="auto"/>
            </w:tcBorders>
            <w:shd w:val="clear" w:color="auto" w:fill="auto"/>
          </w:tcPr>
          <w:p w14:paraId="4A06708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16AD06" w14:textId="77777777" w:rsidR="00DD4BB3" w:rsidRPr="00A36CCB" w:rsidRDefault="00DD4BB3" w:rsidP="00B71768">
            <w:pPr>
              <w:autoSpaceDE w:val="0"/>
              <w:autoSpaceDN w:val="0"/>
              <w:adjustRightInd w:val="0"/>
            </w:pPr>
            <w:r w:rsidRPr="00A36CCB">
              <w:t>BR15</w:t>
            </w:r>
          </w:p>
        </w:tc>
        <w:tc>
          <w:tcPr>
            <w:tcW w:w="0" w:type="auto"/>
            <w:shd w:val="clear" w:color="auto" w:fill="auto"/>
          </w:tcPr>
          <w:p w14:paraId="24F8A6CF" w14:textId="77777777" w:rsidR="00DD4BB3" w:rsidRPr="00A36CCB" w:rsidRDefault="00DD4BB3" w:rsidP="0024459E">
            <w:pPr>
              <w:autoSpaceDE w:val="0"/>
              <w:autoSpaceDN w:val="0"/>
              <w:adjustRightInd w:val="0"/>
              <w:jc w:val="right"/>
            </w:pPr>
            <w:r w:rsidRPr="00A36CCB">
              <w:t>5.7379</w:t>
            </w:r>
          </w:p>
        </w:tc>
        <w:tc>
          <w:tcPr>
            <w:tcW w:w="0" w:type="auto"/>
            <w:shd w:val="clear" w:color="auto" w:fill="auto"/>
          </w:tcPr>
          <w:p w14:paraId="72240EC4" w14:textId="77777777" w:rsidR="00DD4BB3" w:rsidRPr="00A36CCB" w:rsidRDefault="00DD4BB3" w:rsidP="0024459E">
            <w:pPr>
              <w:autoSpaceDE w:val="0"/>
              <w:autoSpaceDN w:val="0"/>
              <w:adjustRightInd w:val="0"/>
              <w:jc w:val="right"/>
            </w:pPr>
            <w:r w:rsidRPr="00A36CCB">
              <w:t>0.2858</w:t>
            </w:r>
          </w:p>
        </w:tc>
      </w:tr>
      <w:tr w:rsidR="00DD4BB3" w:rsidRPr="00B71768" w14:paraId="6DDE5BD8" w14:textId="77777777" w:rsidTr="0024459E">
        <w:trPr>
          <w:trHeight w:hRule="exact" w:val="340"/>
        </w:trPr>
        <w:tc>
          <w:tcPr>
            <w:tcW w:w="0" w:type="auto"/>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0" w:type="auto"/>
            <w:shd w:val="clear" w:color="auto" w:fill="auto"/>
          </w:tcPr>
          <w:p w14:paraId="36E71AB2" w14:textId="77777777" w:rsidR="00DD4BB3" w:rsidRPr="00A36CCB" w:rsidRDefault="00DD4BB3" w:rsidP="0024459E">
            <w:pPr>
              <w:autoSpaceDE w:val="0"/>
              <w:autoSpaceDN w:val="0"/>
              <w:adjustRightInd w:val="0"/>
              <w:jc w:val="right"/>
            </w:pPr>
            <w:r w:rsidRPr="00A36CCB">
              <w:t>4.0976</w:t>
            </w:r>
          </w:p>
        </w:tc>
        <w:tc>
          <w:tcPr>
            <w:tcW w:w="0" w:type="auto"/>
            <w:tcBorders>
              <w:right w:val="single" w:sz="4" w:space="0" w:color="auto"/>
            </w:tcBorders>
            <w:shd w:val="clear" w:color="auto" w:fill="auto"/>
          </w:tcPr>
          <w:p w14:paraId="5AF7EC83"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395339" w14:textId="77777777" w:rsidR="00DD4BB3" w:rsidRPr="00A36CCB" w:rsidRDefault="00DD4BB3" w:rsidP="00B71768">
            <w:pPr>
              <w:autoSpaceDE w:val="0"/>
              <w:autoSpaceDN w:val="0"/>
              <w:adjustRightInd w:val="0"/>
            </w:pPr>
            <w:r w:rsidRPr="00A36CCB">
              <w:t>BR16</w:t>
            </w:r>
          </w:p>
        </w:tc>
        <w:tc>
          <w:tcPr>
            <w:tcW w:w="0" w:type="auto"/>
            <w:shd w:val="clear" w:color="auto" w:fill="auto"/>
          </w:tcPr>
          <w:p w14:paraId="563AB8A7" w14:textId="77777777" w:rsidR="00DD4BB3" w:rsidRPr="00A36CCB" w:rsidRDefault="00DD4BB3" w:rsidP="0024459E">
            <w:pPr>
              <w:autoSpaceDE w:val="0"/>
              <w:autoSpaceDN w:val="0"/>
              <w:adjustRightInd w:val="0"/>
              <w:jc w:val="right"/>
            </w:pPr>
            <w:r w:rsidRPr="00A36CCB">
              <w:t>5.7559</w:t>
            </w:r>
          </w:p>
        </w:tc>
        <w:tc>
          <w:tcPr>
            <w:tcW w:w="0" w:type="auto"/>
            <w:shd w:val="clear" w:color="auto" w:fill="auto"/>
          </w:tcPr>
          <w:p w14:paraId="25CABDC1" w14:textId="77777777" w:rsidR="00DD4BB3" w:rsidRPr="00A36CCB" w:rsidRDefault="00DD4BB3" w:rsidP="0024459E">
            <w:pPr>
              <w:autoSpaceDE w:val="0"/>
              <w:autoSpaceDN w:val="0"/>
              <w:adjustRightInd w:val="0"/>
              <w:jc w:val="right"/>
            </w:pPr>
            <w:r w:rsidRPr="00A36CCB">
              <w:t>0.2858</w:t>
            </w:r>
          </w:p>
        </w:tc>
      </w:tr>
      <w:tr w:rsidR="00DD4BB3" w:rsidRPr="00907C68" w14:paraId="133596F1" w14:textId="77777777" w:rsidTr="0024459E">
        <w:trPr>
          <w:trHeight w:hRule="exact" w:val="340"/>
        </w:trPr>
        <w:tc>
          <w:tcPr>
            <w:tcW w:w="0" w:type="auto"/>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0" w:type="auto"/>
            <w:shd w:val="clear" w:color="auto" w:fill="auto"/>
          </w:tcPr>
          <w:p w14:paraId="054C5469" w14:textId="77777777" w:rsidR="00DD4BB3" w:rsidRPr="00A36CCB" w:rsidRDefault="00DD4BB3" w:rsidP="0024459E">
            <w:pPr>
              <w:autoSpaceDE w:val="0"/>
              <w:autoSpaceDN w:val="0"/>
              <w:adjustRightInd w:val="0"/>
              <w:jc w:val="right"/>
            </w:pPr>
            <w:r w:rsidRPr="00A36CCB">
              <w:t>4.0388</w:t>
            </w:r>
          </w:p>
        </w:tc>
        <w:tc>
          <w:tcPr>
            <w:tcW w:w="0" w:type="auto"/>
            <w:tcBorders>
              <w:right w:val="single" w:sz="4" w:space="0" w:color="auto"/>
            </w:tcBorders>
            <w:shd w:val="clear" w:color="auto" w:fill="auto"/>
          </w:tcPr>
          <w:p w14:paraId="5C4F0288"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E20F2B2" w14:textId="77777777" w:rsidR="00DD4BB3" w:rsidRPr="00A36CCB" w:rsidRDefault="00DD4BB3" w:rsidP="00B71768">
            <w:pPr>
              <w:autoSpaceDE w:val="0"/>
              <w:autoSpaceDN w:val="0"/>
              <w:adjustRightInd w:val="0"/>
            </w:pPr>
            <w:r w:rsidRPr="00A36CCB">
              <w:t>BR17</w:t>
            </w:r>
          </w:p>
        </w:tc>
        <w:tc>
          <w:tcPr>
            <w:tcW w:w="0" w:type="auto"/>
            <w:shd w:val="clear" w:color="auto" w:fill="auto"/>
          </w:tcPr>
          <w:p w14:paraId="310B87F5" w14:textId="77777777" w:rsidR="00DD4BB3" w:rsidRPr="00A36CCB" w:rsidRDefault="00DD4BB3" w:rsidP="0024459E">
            <w:pPr>
              <w:autoSpaceDE w:val="0"/>
              <w:autoSpaceDN w:val="0"/>
              <w:adjustRightInd w:val="0"/>
              <w:jc w:val="right"/>
            </w:pPr>
            <w:r w:rsidRPr="00A36CCB">
              <w:t>5.0492</w:t>
            </w:r>
          </w:p>
        </w:tc>
        <w:tc>
          <w:tcPr>
            <w:tcW w:w="0" w:type="auto"/>
            <w:shd w:val="clear" w:color="auto" w:fill="auto"/>
          </w:tcPr>
          <w:p w14:paraId="226B8E0F" w14:textId="77777777" w:rsidR="00DD4BB3" w:rsidRPr="00A36CCB" w:rsidRDefault="00DD4BB3" w:rsidP="0024459E">
            <w:pPr>
              <w:autoSpaceDE w:val="0"/>
              <w:autoSpaceDN w:val="0"/>
              <w:adjustRightInd w:val="0"/>
              <w:jc w:val="right"/>
            </w:pPr>
            <w:r w:rsidRPr="00A36CCB">
              <w:t>0.2858</w:t>
            </w:r>
          </w:p>
        </w:tc>
      </w:tr>
      <w:tr w:rsidR="00DD4BB3" w:rsidRPr="00907C68" w14:paraId="328BBC57" w14:textId="77777777" w:rsidTr="0024459E">
        <w:trPr>
          <w:trHeight w:hRule="exact" w:val="340"/>
        </w:trPr>
        <w:tc>
          <w:tcPr>
            <w:tcW w:w="0" w:type="auto"/>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0" w:type="auto"/>
            <w:shd w:val="clear" w:color="auto" w:fill="auto"/>
          </w:tcPr>
          <w:p w14:paraId="48366182" w14:textId="77777777" w:rsidR="00DD4BB3" w:rsidRPr="00A36CCB" w:rsidRDefault="00DD4BB3" w:rsidP="0024459E">
            <w:pPr>
              <w:autoSpaceDE w:val="0"/>
              <w:autoSpaceDN w:val="0"/>
              <w:adjustRightInd w:val="0"/>
              <w:jc w:val="right"/>
            </w:pPr>
            <w:r w:rsidRPr="00A36CCB">
              <w:t>4.3565</w:t>
            </w:r>
          </w:p>
        </w:tc>
        <w:tc>
          <w:tcPr>
            <w:tcW w:w="0" w:type="auto"/>
            <w:tcBorders>
              <w:right w:val="single" w:sz="4" w:space="0" w:color="auto"/>
            </w:tcBorders>
            <w:shd w:val="clear" w:color="auto" w:fill="auto"/>
          </w:tcPr>
          <w:p w14:paraId="6947A62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CBDC52F" w14:textId="77777777" w:rsidR="00DD4BB3" w:rsidRPr="00A36CCB" w:rsidRDefault="00DD4BB3" w:rsidP="00B71768">
            <w:pPr>
              <w:autoSpaceDE w:val="0"/>
              <w:autoSpaceDN w:val="0"/>
              <w:adjustRightInd w:val="0"/>
            </w:pPr>
            <w:r w:rsidRPr="00A36CCB">
              <w:t>BR18</w:t>
            </w:r>
          </w:p>
        </w:tc>
        <w:tc>
          <w:tcPr>
            <w:tcW w:w="0" w:type="auto"/>
            <w:shd w:val="clear" w:color="auto" w:fill="auto"/>
          </w:tcPr>
          <w:p w14:paraId="1742A3EC" w14:textId="77777777" w:rsidR="00DD4BB3" w:rsidRPr="00A36CCB" w:rsidRDefault="00DD4BB3" w:rsidP="0024459E">
            <w:pPr>
              <w:autoSpaceDE w:val="0"/>
              <w:autoSpaceDN w:val="0"/>
              <w:adjustRightInd w:val="0"/>
              <w:jc w:val="right"/>
            </w:pPr>
            <w:r w:rsidRPr="00A36CCB">
              <w:t>5.2571</w:t>
            </w:r>
          </w:p>
        </w:tc>
        <w:tc>
          <w:tcPr>
            <w:tcW w:w="0" w:type="auto"/>
            <w:shd w:val="clear" w:color="auto" w:fill="auto"/>
          </w:tcPr>
          <w:p w14:paraId="72975459" w14:textId="77777777" w:rsidR="00DD4BB3" w:rsidRPr="00A36CCB" w:rsidRDefault="00DD4BB3" w:rsidP="0024459E">
            <w:pPr>
              <w:autoSpaceDE w:val="0"/>
              <w:autoSpaceDN w:val="0"/>
              <w:adjustRightInd w:val="0"/>
              <w:jc w:val="right"/>
            </w:pPr>
            <w:r w:rsidRPr="00A36CCB">
              <w:t>0.2858</w:t>
            </w:r>
          </w:p>
        </w:tc>
      </w:tr>
      <w:tr w:rsidR="00DD4BB3" w:rsidRPr="00907C68" w14:paraId="33AC29A2" w14:textId="77777777" w:rsidTr="0024459E">
        <w:trPr>
          <w:trHeight w:hRule="exact" w:val="340"/>
        </w:trPr>
        <w:tc>
          <w:tcPr>
            <w:tcW w:w="0" w:type="auto"/>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0" w:type="auto"/>
            <w:shd w:val="clear" w:color="auto" w:fill="auto"/>
          </w:tcPr>
          <w:p w14:paraId="66589580" w14:textId="77777777" w:rsidR="00DD4BB3" w:rsidRPr="00A36CCB" w:rsidRDefault="00DD4BB3" w:rsidP="0024459E">
            <w:pPr>
              <w:autoSpaceDE w:val="0"/>
              <w:autoSpaceDN w:val="0"/>
              <w:adjustRightInd w:val="0"/>
              <w:jc w:val="right"/>
            </w:pPr>
            <w:r w:rsidRPr="00A36CCB">
              <w:t>3.0579</w:t>
            </w:r>
          </w:p>
        </w:tc>
        <w:tc>
          <w:tcPr>
            <w:tcW w:w="0" w:type="auto"/>
            <w:tcBorders>
              <w:right w:val="single" w:sz="4" w:space="0" w:color="auto"/>
            </w:tcBorders>
            <w:shd w:val="clear" w:color="auto" w:fill="auto"/>
          </w:tcPr>
          <w:p w14:paraId="6F6C468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7DBCDD8" w14:textId="77777777" w:rsidR="00DD4BB3" w:rsidRPr="00A36CCB" w:rsidRDefault="00DD4BB3" w:rsidP="00B71768">
            <w:pPr>
              <w:autoSpaceDE w:val="0"/>
              <w:autoSpaceDN w:val="0"/>
              <w:adjustRightInd w:val="0"/>
            </w:pPr>
            <w:r w:rsidRPr="00A36CCB">
              <w:t>BR19</w:t>
            </w:r>
          </w:p>
        </w:tc>
        <w:tc>
          <w:tcPr>
            <w:tcW w:w="0" w:type="auto"/>
            <w:shd w:val="clear" w:color="auto" w:fill="auto"/>
          </w:tcPr>
          <w:p w14:paraId="36748E8B" w14:textId="77777777" w:rsidR="00DD4BB3" w:rsidRPr="00A36CCB" w:rsidRDefault="00DD4BB3" w:rsidP="0024459E">
            <w:pPr>
              <w:autoSpaceDE w:val="0"/>
              <w:autoSpaceDN w:val="0"/>
              <w:adjustRightInd w:val="0"/>
              <w:jc w:val="right"/>
            </w:pPr>
            <w:r w:rsidRPr="00A36CCB">
              <w:t>5.2568</w:t>
            </w:r>
          </w:p>
        </w:tc>
        <w:tc>
          <w:tcPr>
            <w:tcW w:w="0" w:type="auto"/>
            <w:shd w:val="clear" w:color="auto" w:fill="auto"/>
          </w:tcPr>
          <w:p w14:paraId="308D3161" w14:textId="77777777" w:rsidR="00DD4BB3" w:rsidRPr="00A36CCB" w:rsidRDefault="00DD4BB3" w:rsidP="0024459E">
            <w:pPr>
              <w:autoSpaceDE w:val="0"/>
              <w:autoSpaceDN w:val="0"/>
              <w:adjustRightInd w:val="0"/>
              <w:jc w:val="right"/>
            </w:pPr>
            <w:r w:rsidRPr="00A36CCB">
              <w:t>0.2858</w:t>
            </w:r>
          </w:p>
        </w:tc>
      </w:tr>
      <w:tr w:rsidR="00DD4BB3" w:rsidRPr="00B71768" w14:paraId="47430B07" w14:textId="77777777" w:rsidTr="0024459E">
        <w:trPr>
          <w:trHeight w:hRule="exact" w:val="340"/>
        </w:trPr>
        <w:tc>
          <w:tcPr>
            <w:tcW w:w="0" w:type="auto"/>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0" w:type="auto"/>
            <w:shd w:val="clear" w:color="auto" w:fill="auto"/>
          </w:tcPr>
          <w:p w14:paraId="3EC97DFB" w14:textId="77777777" w:rsidR="00DD4BB3" w:rsidRPr="00A36CCB" w:rsidRDefault="00DD4BB3" w:rsidP="0024459E">
            <w:pPr>
              <w:autoSpaceDE w:val="0"/>
              <w:autoSpaceDN w:val="0"/>
              <w:adjustRightInd w:val="0"/>
              <w:jc w:val="right"/>
            </w:pPr>
            <w:r w:rsidRPr="00A36CCB">
              <w:t>4.4158</w:t>
            </w:r>
          </w:p>
        </w:tc>
        <w:tc>
          <w:tcPr>
            <w:tcW w:w="0" w:type="auto"/>
            <w:tcBorders>
              <w:right w:val="single" w:sz="4" w:space="0" w:color="auto"/>
            </w:tcBorders>
            <w:shd w:val="clear" w:color="auto" w:fill="auto"/>
          </w:tcPr>
          <w:p w14:paraId="52F2DA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9BA212A" w14:textId="77777777" w:rsidR="00DD4BB3" w:rsidRPr="00A36CCB" w:rsidRDefault="00DD4BB3" w:rsidP="00B71768">
            <w:pPr>
              <w:autoSpaceDE w:val="0"/>
              <w:autoSpaceDN w:val="0"/>
              <w:adjustRightInd w:val="0"/>
            </w:pPr>
            <w:r w:rsidRPr="00A36CCB">
              <w:t>BR2</w:t>
            </w:r>
          </w:p>
        </w:tc>
        <w:tc>
          <w:tcPr>
            <w:tcW w:w="0" w:type="auto"/>
            <w:shd w:val="clear" w:color="auto" w:fill="auto"/>
          </w:tcPr>
          <w:p w14:paraId="04971776" w14:textId="77777777" w:rsidR="00DD4BB3" w:rsidRPr="00A36CCB" w:rsidRDefault="00DD4BB3" w:rsidP="0024459E">
            <w:pPr>
              <w:autoSpaceDE w:val="0"/>
              <w:autoSpaceDN w:val="0"/>
              <w:adjustRightInd w:val="0"/>
              <w:jc w:val="right"/>
            </w:pPr>
            <w:r w:rsidRPr="00A36CCB">
              <w:t>5.3294</w:t>
            </w:r>
          </w:p>
        </w:tc>
        <w:tc>
          <w:tcPr>
            <w:tcW w:w="0" w:type="auto"/>
            <w:shd w:val="clear" w:color="auto" w:fill="auto"/>
          </w:tcPr>
          <w:p w14:paraId="336BBD1F" w14:textId="77777777" w:rsidR="00DD4BB3" w:rsidRPr="00A36CCB" w:rsidRDefault="00DD4BB3" w:rsidP="0024459E">
            <w:pPr>
              <w:autoSpaceDE w:val="0"/>
              <w:autoSpaceDN w:val="0"/>
              <w:adjustRightInd w:val="0"/>
              <w:jc w:val="right"/>
            </w:pPr>
            <w:r w:rsidRPr="00A36CCB">
              <w:t>0.2858</w:t>
            </w:r>
          </w:p>
        </w:tc>
      </w:tr>
      <w:tr w:rsidR="00DD4BB3" w:rsidRPr="00907C68" w14:paraId="65B13EBE" w14:textId="77777777" w:rsidTr="0024459E">
        <w:trPr>
          <w:trHeight w:hRule="exact" w:val="340"/>
        </w:trPr>
        <w:tc>
          <w:tcPr>
            <w:tcW w:w="0" w:type="auto"/>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0" w:type="auto"/>
            <w:shd w:val="clear" w:color="auto" w:fill="auto"/>
          </w:tcPr>
          <w:p w14:paraId="28D7BDB6" w14:textId="77777777" w:rsidR="00DD4BB3" w:rsidRPr="00A36CCB" w:rsidRDefault="00DD4BB3" w:rsidP="0024459E">
            <w:pPr>
              <w:autoSpaceDE w:val="0"/>
              <w:autoSpaceDN w:val="0"/>
              <w:adjustRightInd w:val="0"/>
              <w:jc w:val="right"/>
            </w:pPr>
            <w:r w:rsidRPr="00A36CCB">
              <w:t>4.3897</w:t>
            </w:r>
          </w:p>
        </w:tc>
        <w:tc>
          <w:tcPr>
            <w:tcW w:w="0" w:type="auto"/>
            <w:tcBorders>
              <w:right w:val="single" w:sz="4" w:space="0" w:color="auto"/>
            </w:tcBorders>
            <w:shd w:val="clear" w:color="auto" w:fill="auto"/>
          </w:tcPr>
          <w:p w14:paraId="7795C58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7C6F6A0" w14:textId="77777777" w:rsidR="00DD4BB3" w:rsidRPr="00A36CCB" w:rsidRDefault="00DD4BB3" w:rsidP="00B71768">
            <w:pPr>
              <w:autoSpaceDE w:val="0"/>
              <w:autoSpaceDN w:val="0"/>
              <w:adjustRightInd w:val="0"/>
            </w:pPr>
            <w:r w:rsidRPr="00A36CCB">
              <w:t>BR3</w:t>
            </w:r>
          </w:p>
        </w:tc>
        <w:tc>
          <w:tcPr>
            <w:tcW w:w="0" w:type="auto"/>
            <w:shd w:val="clear" w:color="auto" w:fill="auto"/>
          </w:tcPr>
          <w:p w14:paraId="36F02F44" w14:textId="77777777" w:rsidR="00DD4BB3" w:rsidRPr="00A36CCB" w:rsidRDefault="00DD4BB3" w:rsidP="0024459E">
            <w:pPr>
              <w:autoSpaceDE w:val="0"/>
              <w:autoSpaceDN w:val="0"/>
              <w:adjustRightInd w:val="0"/>
              <w:jc w:val="right"/>
            </w:pPr>
            <w:r w:rsidRPr="00A36CCB">
              <w:t>5.6219</w:t>
            </w:r>
          </w:p>
        </w:tc>
        <w:tc>
          <w:tcPr>
            <w:tcW w:w="0" w:type="auto"/>
            <w:shd w:val="clear" w:color="auto" w:fill="auto"/>
          </w:tcPr>
          <w:p w14:paraId="3752270F" w14:textId="77777777" w:rsidR="00DD4BB3" w:rsidRPr="00A36CCB" w:rsidRDefault="00DD4BB3" w:rsidP="0024459E">
            <w:pPr>
              <w:autoSpaceDE w:val="0"/>
              <w:autoSpaceDN w:val="0"/>
              <w:adjustRightInd w:val="0"/>
              <w:jc w:val="right"/>
            </w:pPr>
            <w:r w:rsidRPr="00A36CCB">
              <w:t>0.2858</w:t>
            </w:r>
          </w:p>
        </w:tc>
      </w:tr>
      <w:tr w:rsidR="00DD4BB3" w:rsidRPr="00907C68" w14:paraId="3205A13E" w14:textId="77777777" w:rsidTr="0024459E">
        <w:trPr>
          <w:trHeight w:hRule="exact" w:val="340"/>
        </w:trPr>
        <w:tc>
          <w:tcPr>
            <w:tcW w:w="0" w:type="auto"/>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0" w:type="auto"/>
            <w:shd w:val="clear" w:color="auto" w:fill="auto"/>
          </w:tcPr>
          <w:p w14:paraId="12493112" w14:textId="77777777" w:rsidR="00DD4BB3" w:rsidRPr="00A36CCB" w:rsidRDefault="00DD4BB3" w:rsidP="0024459E">
            <w:pPr>
              <w:autoSpaceDE w:val="0"/>
              <w:autoSpaceDN w:val="0"/>
              <w:adjustRightInd w:val="0"/>
              <w:jc w:val="right"/>
            </w:pPr>
            <w:r w:rsidRPr="00A36CCB">
              <w:t>4.4203</w:t>
            </w:r>
          </w:p>
        </w:tc>
        <w:tc>
          <w:tcPr>
            <w:tcW w:w="0" w:type="auto"/>
            <w:tcBorders>
              <w:right w:val="single" w:sz="4" w:space="0" w:color="auto"/>
            </w:tcBorders>
            <w:shd w:val="clear" w:color="auto" w:fill="auto"/>
          </w:tcPr>
          <w:p w14:paraId="1CEC320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C4893CF" w14:textId="77777777" w:rsidR="00DD4BB3" w:rsidRPr="00A36CCB" w:rsidRDefault="00DD4BB3" w:rsidP="00B71768">
            <w:pPr>
              <w:autoSpaceDE w:val="0"/>
              <w:autoSpaceDN w:val="0"/>
              <w:adjustRightInd w:val="0"/>
            </w:pPr>
            <w:r w:rsidRPr="00A36CCB">
              <w:t>BR6</w:t>
            </w:r>
          </w:p>
        </w:tc>
        <w:tc>
          <w:tcPr>
            <w:tcW w:w="0" w:type="auto"/>
            <w:shd w:val="clear" w:color="auto" w:fill="auto"/>
          </w:tcPr>
          <w:p w14:paraId="775B2E6F" w14:textId="77777777" w:rsidR="00DD4BB3" w:rsidRPr="00A36CCB" w:rsidRDefault="00DD4BB3" w:rsidP="0024459E">
            <w:pPr>
              <w:autoSpaceDE w:val="0"/>
              <w:autoSpaceDN w:val="0"/>
              <w:adjustRightInd w:val="0"/>
              <w:jc w:val="right"/>
            </w:pPr>
            <w:r w:rsidRPr="00A36CCB">
              <w:t>5.4676</w:t>
            </w:r>
          </w:p>
        </w:tc>
        <w:tc>
          <w:tcPr>
            <w:tcW w:w="0" w:type="auto"/>
            <w:shd w:val="clear" w:color="auto" w:fill="auto"/>
          </w:tcPr>
          <w:p w14:paraId="0011480C" w14:textId="77777777" w:rsidR="00DD4BB3" w:rsidRPr="00A36CCB" w:rsidRDefault="00DD4BB3" w:rsidP="0024459E">
            <w:pPr>
              <w:autoSpaceDE w:val="0"/>
              <w:autoSpaceDN w:val="0"/>
              <w:adjustRightInd w:val="0"/>
              <w:jc w:val="right"/>
            </w:pPr>
            <w:r w:rsidRPr="00A36CCB">
              <w:t>0.2858</w:t>
            </w:r>
          </w:p>
        </w:tc>
      </w:tr>
      <w:tr w:rsidR="00DD4BB3" w:rsidRPr="00907C68" w14:paraId="7DC88596" w14:textId="77777777" w:rsidTr="0024459E">
        <w:trPr>
          <w:trHeight w:hRule="exact" w:val="340"/>
        </w:trPr>
        <w:tc>
          <w:tcPr>
            <w:tcW w:w="0" w:type="auto"/>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0" w:type="auto"/>
            <w:shd w:val="clear" w:color="auto" w:fill="auto"/>
          </w:tcPr>
          <w:p w14:paraId="47A3F928" w14:textId="77777777" w:rsidR="00DD4BB3" w:rsidRPr="00A36CCB" w:rsidRDefault="00DD4BB3" w:rsidP="0024459E">
            <w:pPr>
              <w:autoSpaceDE w:val="0"/>
              <w:autoSpaceDN w:val="0"/>
              <w:adjustRightInd w:val="0"/>
              <w:jc w:val="right"/>
            </w:pPr>
            <w:r w:rsidRPr="00A36CCB">
              <w:t>3.7573</w:t>
            </w:r>
          </w:p>
        </w:tc>
        <w:tc>
          <w:tcPr>
            <w:tcW w:w="0" w:type="auto"/>
            <w:tcBorders>
              <w:right w:val="single" w:sz="4" w:space="0" w:color="auto"/>
            </w:tcBorders>
            <w:shd w:val="clear" w:color="auto" w:fill="auto"/>
          </w:tcPr>
          <w:p w14:paraId="789A496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1FEAE09" w14:textId="77777777" w:rsidR="00DD4BB3" w:rsidRPr="00A36CCB" w:rsidRDefault="00DD4BB3" w:rsidP="00B71768">
            <w:pPr>
              <w:autoSpaceDE w:val="0"/>
              <w:autoSpaceDN w:val="0"/>
              <w:adjustRightInd w:val="0"/>
            </w:pPr>
            <w:r w:rsidRPr="00A36CCB">
              <w:t>BR7</w:t>
            </w:r>
          </w:p>
        </w:tc>
        <w:tc>
          <w:tcPr>
            <w:tcW w:w="0" w:type="auto"/>
            <w:shd w:val="clear" w:color="auto" w:fill="auto"/>
          </w:tcPr>
          <w:p w14:paraId="32678356" w14:textId="77777777" w:rsidR="00DD4BB3" w:rsidRPr="00A36CCB" w:rsidRDefault="00DD4BB3" w:rsidP="0024459E">
            <w:pPr>
              <w:autoSpaceDE w:val="0"/>
              <w:autoSpaceDN w:val="0"/>
              <w:adjustRightInd w:val="0"/>
              <w:jc w:val="right"/>
            </w:pPr>
            <w:r w:rsidRPr="00A36CCB">
              <w:t>5.3543</w:t>
            </w:r>
          </w:p>
        </w:tc>
        <w:tc>
          <w:tcPr>
            <w:tcW w:w="0" w:type="auto"/>
            <w:shd w:val="clear" w:color="auto" w:fill="auto"/>
          </w:tcPr>
          <w:p w14:paraId="48263B94" w14:textId="77777777" w:rsidR="00DD4BB3" w:rsidRPr="00A36CCB" w:rsidRDefault="00DD4BB3" w:rsidP="0024459E">
            <w:pPr>
              <w:autoSpaceDE w:val="0"/>
              <w:autoSpaceDN w:val="0"/>
              <w:adjustRightInd w:val="0"/>
              <w:jc w:val="right"/>
            </w:pPr>
            <w:r w:rsidRPr="00A36CCB">
              <w:t>0.2858</w:t>
            </w:r>
          </w:p>
        </w:tc>
      </w:tr>
      <w:tr w:rsidR="00DD4BB3" w:rsidRPr="00B71768" w14:paraId="5F4097B3" w14:textId="77777777" w:rsidTr="0024459E">
        <w:trPr>
          <w:trHeight w:hRule="exact" w:val="340"/>
        </w:trPr>
        <w:tc>
          <w:tcPr>
            <w:tcW w:w="0" w:type="auto"/>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0" w:type="auto"/>
            <w:shd w:val="clear" w:color="auto" w:fill="auto"/>
          </w:tcPr>
          <w:p w14:paraId="4371D5DB" w14:textId="77777777" w:rsidR="00DD4BB3" w:rsidRPr="00A36CCB" w:rsidRDefault="00DD4BB3" w:rsidP="0024459E">
            <w:pPr>
              <w:autoSpaceDE w:val="0"/>
              <w:autoSpaceDN w:val="0"/>
              <w:adjustRightInd w:val="0"/>
              <w:jc w:val="right"/>
            </w:pPr>
            <w:r w:rsidRPr="00A36CCB">
              <w:t>2.9757</w:t>
            </w:r>
          </w:p>
        </w:tc>
        <w:tc>
          <w:tcPr>
            <w:tcW w:w="0" w:type="auto"/>
            <w:tcBorders>
              <w:right w:val="single" w:sz="4" w:space="0" w:color="auto"/>
            </w:tcBorders>
            <w:shd w:val="clear" w:color="auto" w:fill="auto"/>
          </w:tcPr>
          <w:p w14:paraId="01260CE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BCA95D3" w14:textId="77777777" w:rsidR="00DD4BB3" w:rsidRPr="00A36CCB" w:rsidRDefault="00DD4BB3" w:rsidP="00B71768">
            <w:pPr>
              <w:autoSpaceDE w:val="0"/>
              <w:autoSpaceDN w:val="0"/>
              <w:adjustRightInd w:val="0"/>
            </w:pPr>
            <w:r w:rsidRPr="00A36CCB">
              <w:t>BR8</w:t>
            </w:r>
          </w:p>
        </w:tc>
        <w:tc>
          <w:tcPr>
            <w:tcW w:w="0" w:type="auto"/>
            <w:shd w:val="clear" w:color="auto" w:fill="auto"/>
          </w:tcPr>
          <w:p w14:paraId="15E27C33" w14:textId="77777777" w:rsidR="00DD4BB3" w:rsidRPr="00A36CCB" w:rsidRDefault="00DD4BB3" w:rsidP="0024459E">
            <w:pPr>
              <w:autoSpaceDE w:val="0"/>
              <w:autoSpaceDN w:val="0"/>
              <w:adjustRightInd w:val="0"/>
              <w:jc w:val="right"/>
            </w:pPr>
            <w:r w:rsidRPr="00A36CCB">
              <w:t>5.5970</w:t>
            </w:r>
          </w:p>
        </w:tc>
        <w:tc>
          <w:tcPr>
            <w:tcW w:w="0" w:type="auto"/>
            <w:shd w:val="clear" w:color="auto" w:fill="auto"/>
          </w:tcPr>
          <w:p w14:paraId="2CC36684" w14:textId="77777777" w:rsidR="00DD4BB3" w:rsidRPr="00A36CCB" w:rsidRDefault="00DD4BB3" w:rsidP="0024459E">
            <w:pPr>
              <w:autoSpaceDE w:val="0"/>
              <w:autoSpaceDN w:val="0"/>
              <w:adjustRightInd w:val="0"/>
              <w:jc w:val="right"/>
            </w:pPr>
            <w:r w:rsidRPr="00A36CCB">
              <w:t>0.2858</w:t>
            </w:r>
          </w:p>
        </w:tc>
      </w:tr>
      <w:tr w:rsidR="00DD4BB3" w:rsidRPr="00907C68" w14:paraId="2901B4BC" w14:textId="77777777" w:rsidTr="0024459E">
        <w:trPr>
          <w:trHeight w:hRule="exact" w:val="340"/>
        </w:trPr>
        <w:tc>
          <w:tcPr>
            <w:tcW w:w="0" w:type="auto"/>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0" w:type="auto"/>
            <w:shd w:val="clear" w:color="auto" w:fill="auto"/>
          </w:tcPr>
          <w:p w14:paraId="036E7674" w14:textId="77777777" w:rsidR="00DD4BB3" w:rsidRPr="00A36CCB" w:rsidRDefault="00DD4BB3" w:rsidP="0024459E">
            <w:pPr>
              <w:autoSpaceDE w:val="0"/>
              <w:autoSpaceDN w:val="0"/>
              <w:adjustRightInd w:val="0"/>
              <w:jc w:val="right"/>
            </w:pPr>
            <w:r w:rsidRPr="00A36CCB">
              <w:t>3.0357</w:t>
            </w:r>
          </w:p>
        </w:tc>
        <w:tc>
          <w:tcPr>
            <w:tcW w:w="0" w:type="auto"/>
            <w:tcBorders>
              <w:right w:val="single" w:sz="4" w:space="0" w:color="auto"/>
            </w:tcBorders>
            <w:shd w:val="clear" w:color="auto" w:fill="auto"/>
          </w:tcPr>
          <w:p w14:paraId="3FC2F95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5E33C3E" w14:textId="77777777" w:rsidR="00DD4BB3" w:rsidRPr="00A36CCB" w:rsidRDefault="00DD4BB3" w:rsidP="00B71768">
            <w:pPr>
              <w:autoSpaceDE w:val="0"/>
              <w:autoSpaceDN w:val="0"/>
              <w:adjustRightInd w:val="0"/>
            </w:pPr>
            <w:r w:rsidRPr="00A36CCB">
              <w:t>BR9</w:t>
            </w:r>
          </w:p>
        </w:tc>
        <w:tc>
          <w:tcPr>
            <w:tcW w:w="0" w:type="auto"/>
            <w:shd w:val="clear" w:color="auto" w:fill="auto"/>
          </w:tcPr>
          <w:p w14:paraId="698AE99E" w14:textId="77777777" w:rsidR="00DD4BB3" w:rsidRPr="00A36CCB" w:rsidRDefault="00DD4BB3" w:rsidP="0024459E">
            <w:pPr>
              <w:autoSpaceDE w:val="0"/>
              <w:autoSpaceDN w:val="0"/>
              <w:adjustRightInd w:val="0"/>
              <w:jc w:val="right"/>
            </w:pPr>
            <w:r w:rsidRPr="00A36CCB">
              <w:t>5.8665</w:t>
            </w:r>
          </w:p>
        </w:tc>
        <w:tc>
          <w:tcPr>
            <w:tcW w:w="0" w:type="auto"/>
            <w:shd w:val="clear" w:color="auto" w:fill="auto"/>
          </w:tcPr>
          <w:p w14:paraId="11313D19" w14:textId="77777777" w:rsidR="00DD4BB3" w:rsidRPr="00A36CCB" w:rsidRDefault="00DD4BB3" w:rsidP="0024459E">
            <w:pPr>
              <w:autoSpaceDE w:val="0"/>
              <w:autoSpaceDN w:val="0"/>
              <w:adjustRightInd w:val="0"/>
              <w:jc w:val="right"/>
            </w:pPr>
            <w:r w:rsidRPr="00A36CCB">
              <w:t>0.2858</w:t>
            </w:r>
          </w:p>
        </w:tc>
      </w:tr>
      <w:tr w:rsidR="00DD4BB3" w:rsidRPr="00907C68" w14:paraId="6926074C" w14:textId="77777777" w:rsidTr="0024459E">
        <w:trPr>
          <w:trHeight w:hRule="exact" w:val="340"/>
        </w:trPr>
        <w:tc>
          <w:tcPr>
            <w:tcW w:w="0" w:type="auto"/>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0" w:type="auto"/>
            <w:shd w:val="clear" w:color="auto" w:fill="auto"/>
          </w:tcPr>
          <w:p w14:paraId="4F0C3E6A" w14:textId="77777777" w:rsidR="00DD4BB3" w:rsidRPr="00A36CCB" w:rsidRDefault="00DD4BB3" w:rsidP="0024459E">
            <w:pPr>
              <w:autoSpaceDE w:val="0"/>
              <w:autoSpaceDN w:val="0"/>
              <w:adjustRightInd w:val="0"/>
              <w:jc w:val="right"/>
            </w:pPr>
            <w:r w:rsidRPr="00A36CCB">
              <w:t>3.1848</w:t>
            </w:r>
          </w:p>
        </w:tc>
        <w:tc>
          <w:tcPr>
            <w:tcW w:w="0" w:type="auto"/>
            <w:tcBorders>
              <w:right w:val="single" w:sz="4" w:space="0" w:color="auto"/>
            </w:tcBorders>
            <w:shd w:val="clear" w:color="auto" w:fill="auto"/>
          </w:tcPr>
          <w:p w14:paraId="23C3418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0" w:type="auto"/>
            <w:shd w:val="clear" w:color="auto" w:fill="auto"/>
          </w:tcPr>
          <w:p w14:paraId="127FCCF5" w14:textId="77777777" w:rsidR="00DD4BB3" w:rsidRPr="00A36CCB" w:rsidRDefault="00DD4BB3" w:rsidP="0024459E">
            <w:pPr>
              <w:autoSpaceDE w:val="0"/>
              <w:autoSpaceDN w:val="0"/>
              <w:adjustRightInd w:val="0"/>
              <w:jc w:val="right"/>
            </w:pPr>
            <w:r w:rsidRPr="00A36CCB">
              <w:t>5.7149</w:t>
            </w:r>
          </w:p>
        </w:tc>
        <w:tc>
          <w:tcPr>
            <w:tcW w:w="0" w:type="auto"/>
            <w:shd w:val="clear" w:color="auto" w:fill="auto"/>
          </w:tcPr>
          <w:p w14:paraId="4BE69D1C" w14:textId="77777777" w:rsidR="00DD4BB3" w:rsidRPr="00A36CCB" w:rsidRDefault="00DD4BB3" w:rsidP="0024459E">
            <w:pPr>
              <w:autoSpaceDE w:val="0"/>
              <w:autoSpaceDN w:val="0"/>
              <w:adjustRightInd w:val="0"/>
              <w:jc w:val="right"/>
            </w:pPr>
            <w:r w:rsidRPr="00A36CCB">
              <w:t>0.2859</w:t>
            </w:r>
          </w:p>
        </w:tc>
      </w:tr>
      <w:tr w:rsidR="00DD4BB3" w:rsidRPr="00907C68" w14:paraId="1C1BC556" w14:textId="77777777" w:rsidTr="0024459E">
        <w:trPr>
          <w:trHeight w:hRule="exact" w:val="340"/>
        </w:trPr>
        <w:tc>
          <w:tcPr>
            <w:tcW w:w="0" w:type="auto"/>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0" w:type="auto"/>
            <w:shd w:val="clear" w:color="auto" w:fill="auto"/>
          </w:tcPr>
          <w:p w14:paraId="6A25913C" w14:textId="77777777" w:rsidR="00DD4BB3" w:rsidRPr="00A36CCB" w:rsidRDefault="00DD4BB3" w:rsidP="0024459E">
            <w:pPr>
              <w:autoSpaceDE w:val="0"/>
              <w:autoSpaceDN w:val="0"/>
              <w:adjustRightInd w:val="0"/>
              <w:jc w:val="right"/>
            </w:pPr>
            <w:r w:rsidRPr="00A36CCB">
              <w:t>4.2642</w:t>
            </w:r>
          </w:p>
        </w:tc>
        <w:tc>
          <w:tcPr>
            <w:tcW w:w="0" w:type="auto"/>
            <w:tcBorders>
              <w:right w:val="single" w:sz="4" w:space="0" w:color="auto"/>
            </w:tcBorders>
            <w:shd w:val="clear" w:color="auto" w:fill="auto"/>
          </w:tcPr>
          <w:p w14:paraId="3E41A7B4"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0" w:type="auto"/>
            <w:shd w:val="clear" w:color="auto" w:fill="auto"/>
          </w:tcPr>
          <w:p w14:paraId="53889CAF" w14:textId="77777777" w:rsidR="00DD4BB3" w:rsidRPr="00A36CCB" w:rsidRDefault="00DD4BB3" w:rsidP="0024459E">
            <w:pPr>
              <w:autoSpaceDE w:val="0"/>
              <w:autoSpaceDN w:val="0"/>
              <w:adjustRightInd w:val="0"/>
              <w:jc w:val="right"/>
            </w:pPr>
            <w:r w:rsidRPr="00A36CCB">
              <w:t>6.2862</w:t>
            </w:r>
          </w:p>
        </w:tc>
        <w:tc>
          <w:tcPr>
            <w:tcW w:w="0" w:type="auto"/>
            <w:shd w:val="clear" w:color="auto" w:fill="auto"/>
          </w:tcPr>
          <w:p w14:paraId="3AEFC9C1" w14:textId="77777777" w:rsidR="00DD4BB3" w:rsidRPr="00A36CCB" w:rsidRDefault="00DD4BB3" w:rsidP="0024459E">
            <w:pPr>
              <w:autoSpaceDE w:val="0"/>
              <w:autoSpaceDN w:val="0"/>
              <w:adjustRightInd w:val="0"/>
              <w:jc w:val="right"/>
            </w:pPr>
            <w:r w:rsidRPr="00A36CCB">
              <w:t>0.2858</w:t>
            </w:r>
          </w:p>
        </w:tc>
      </w:tr>
      <w:tr w:rsidR="00DD4BB3" w:rsidRPr="00B71768" w14:paraId="598324ED" w14:textId="77777777" w:rsidTr="0024459E">
        <w:trPr>
          <w:trHeight w:hRule="exact" w:val="340"/>
        </w:trPr>
        <w:tc>
          <w:tcPr>
            <w:tcW w:w="0" w:type="auto"/>
            <w:shd w:val="clear" w:color="auto" w:fill="auto"/>
          </w:tcPr>
          <w:p w14:paraId="706E2E02" w14:textId="77777777" w:rsidR="00DD4BB3" w:rsidRPr="00A36CCB" w:rsidRDefault="00DD4BB3" w:rsidP="00B71768">
            <w:pPr>
              <w:autoSpaceDE w:val="0"/>
              <w:autoSpaceDN w:val="0"/>
              <w:adjustRightInd w:val="0"/>
            </w:pPr>
            <w:r w:rsidRPr="00A36CCB">
              <w:lastRenderedPageBreak/>
              <w:t xml:space="preserve"> BRRI dhan40</w:t>
            </w:r>
          </w:p>
        </w:tc>
        <w:tc>
          <w:tcPr>
            <w:tcW w:w="0" w:type="auto"/>
            <w:shd w:val="clear" w:color="auto" w:fill="auto"/>
          </w:tcPr>
          <w:p w14:paraId="4DE804A7" w14:textId="77777777" w:rsidR="00DD4BB3" w:rsidRPr="00A36CCB" w:rsidRDefault="00DD4BB3" w:rsidP="0024459E">
            <w:pPr>
              <w:autoSpaceDE w:val="0"/>
              <w:autoSpaceDN w:val="0"/>
              <w:adjustRightInd w:val="0"/>
              <w:jc w:val="right"/>
            </w:pPr>
            <w:r w:rsidRPr="00A36CCB">
              <w:t>4.5123</w:t>
            </w:r>
          </w:p>
        </w:tc>
        <w:tc>
          <w:tcPr>
            <w:tcW w:w="0" w:type="auto"/>
            <w:tcBorders>
              <w:right w:val="single" w:sz="4" w:space="0" w:color="auto"/>
            </w:tcBorders>
            <w:shd w:val="clear" w:color="auto" w:fill="auto"/>
          </w:tcPr>
          <w:p w14:paraId="5907534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0" w:type="auto"/>
            <w:shd w:val="clear" w:color="auto" w:fill="auto"/>
          </w:tcPr>
          <w:p w14:paraId="589142B1" w14:textId="77777777" w:rsidR="00DD4BB3" w:rsidRPr="00A36CCB" w:rsidRDefault="00DD4BB3" w:rsidP="0024459E">
            <w:pPr>
              <w:autoSpaceDE w:val="0"/>
              <w:autoSpaceDN w:val="0"/>
              <w:adjustRightInd w:val="0"/>
              <w:jc w:val="right"/>
            </w:pPr>
            <w:r w:rsidRPr="00A36CCB">
              <w:t>5.5064</w:t>
            </w:r>
          </w:p>
        </w:tc>
        <w:tc>
          <w:tcPr>
            <w:tcW w:w="0" w:type="auto"/>
            <w:shd w:val="clear" w:color="auto" w:fill="auto"/>
          </w:tcPr>
          <w:p w14:paraId="57B86EE5" w14:textId="77777777" w:rsidR="00DD4BB3" w:rsidRPr="00A36CCB" w:rsidRDefault="00DD4BB3" w:rsidP="0024459E">
            <w:pPr>
              <w:autoSpaceDE w:val="0"/>
              <w:autoSpaceDN w:val="0"/>
              <w:adjustRightInd w:val="0"/>
              <w:jc w:val="right"/>
            </w:pPr>
            <w:r w:rsidRPr="00A36CCB">
              <w:t>0.2858</w:t>
            </w:r>
          </w:p>
        </w:tc>
      </w:tr>
      <w:tr w:rsidR="00DD4BB3" w:rsidRPr="00907C68" w14:paraId="34127B11" w14:textId="77777777" w:rsidTr="0024459E">
        <w:trPr>
          <w:trHeight w:hRule="exact" w:val="340"/>
        </w:trPr>
        <w:tc>
          <w:tcPr>
            <w:tcW w:w="0" w:type="auto"/>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0" w:type="auto"/>
            <w:shd w:val="clear" w:color="auto" w:fill="auto"/>
          </w:tcPr>
          <w:p w14:paraId="2071E679" w14:textId="77777777" w:rsidR="00DD4BB3" w:rsidRPr="00A36CCB" w:rsidRDefault="00DD4BB3" w:rsidP="0024459E">
            <w:pPr>
              <w:autoSpaceDE w:val="0"/>
              <w:autoSpaceDN w:val="0"/>
              <w:adjustRightInd w:val="0"/>
              <w:jc w:val="right"/>
            </w:pPr>
            <w:r w:rsidRPr="00A36CCB">
              <w:t>4.2366</w:t>
            </w:r>
          </w:p>
        </w:tc>
        <w:tc>
          <w:tcPr>
            <w:tcW w:w="0" w:type="auto"/>
            <w:tcBorders>
              <w:right w:val="single" w:sz="4" w:space="0" w:color="auto"/>
            </w:tcBorders>
            <w:shd w:val="clear" w:color="auto" w:fill="auto"/>
          </w:tcPr>
          <w:p w14:paraId="4CA36B4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0" w:type="auto"/>
            <w:shd w:val="clear" w:color="auto" w:fill="auto"/>
          </w:tcPr>
          <w:p w14:paraId="3839008C" w14:textId="77777777" w:rsidR="00DD4BB3" w:rsidRPr="00A36CCB" w:rsidRDefault="00DD4BB3" w:rsidP="0024459E">
            <w:pPr>
              <w:autoSpaceDE w:val="0"/>
              <w:autoSpaceDN w:val="0"/>
              <w:adjustRightInd w:val="0"/>
              <w:jc w:val="right"/>
            </w:pPr>
            <w:r w:rsidRPr="00A36CCB">
              <w:t>5.4291</w:t>
            </w:r>
          </w:p>
        </w:tc>
        <w:tc>
          <w:tcPr>
            <w:tcW w:w="0" w:type="auto"/>
            <w:shd w:val="clear" w:color="auto" w:fill="auto"/>
          </w:tcPr>
          <w:p w14:paraId="7DD6CA0E" w14:textId="77777777" w:rsidR="00DD4BB3" w:rsidRPr="00A36CCB" w:rsidRDefault="00DD4BB3" w:rsidP="0024459E">
            <w:pPr>
              <w:autoSpaceDE w:val="0"/>
              <w:autoSpaceDN w:val="0"/>
              <w:adjustRightInd w:val="0"/>
              <w:jc w:val="right"/>
            </w:pPr>
            <w:r w:rsidRPr="00A36CCB">
              <w:t>0.2858</w:t>
            </w:r>
          </w:p>
        </w:tc>
      </w:tr>
      <w:tr w:rsidR="00DD4BB3" w:rsidRPr="00907C68" w14:paraId="596662FA" w14:textId="77777777" w:rsidTr="0024459E">
        <w:trPr>
          <w:trHeight w:hRule="exact" w:val="340"/>
        </w:trPr>
        <w:tc>
          <w:tcPr>
            <w:tcW w:w="0" w:type="auto"/>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0" w:type="auto"/>
            <w:shd w:val="clear" w:color="auto" w:fill="auto"/>
          </w:tcPr>
          <w:p w14:paraId="00BFBE4F" w14:textId="77777777" w:rsidR="00DD4BB3" w:rsidRPr="00A36CCB" w:rsidRDefault="00DD4BB3" w:rsidP="0024459E">
            <w:pPr>
              <w:autoSpaceDE w:val="0"/>
              <w:autoSpaceDN w:val="0"/>
              <w:adjustRightInd w:val="0"/>
              <w:jc w:val="right"/>
            </w:pPr>
            <w:r w:rsidRPr="00A36CCB">
              <w:t>4.6852</w:t>
            </w:r>
          </w:p>
        </w:tc>
        <w:tc>
          <w:tcPr>
            <w:tcW w:w="0" w:type="auto"/>
            <w:tcBorders>
              <w:right w:val="single" w:sz="4" w:space="0" w:color="auto"/>
            </w:tcBorders>
            <w:shd w:val="clear" w:color="auto" w:fill="auto"/>
          </w:tcPr>
          <w:p w14:paraId="56F48370" w14:textId="77777777" w:rsidR="00DD4BB3" w:rsidRPr="00A36CCB" w:rsidRDefault="00DD4BB3" w:rsidP="0024459E">
            <w:pPr>
              <w:autoSpaceDE w:val="0"/>
              <w:autoSpaceDN w:val="0"/>
              <w:adjustRightInd w:val="0"/>
              <w:jc w:val="right"/>
            </w:pPr>
            <w:r w:rsidRPr="00A36CCB">
              <w:t>0.3226</w:t>
            </w:r>
          </w:p>
        </w:tc>
        <w:tc>
          <w:tcPr>
            <w:tcW w:w="0" w:type="auto"/>
            <w:tcBorders>
              <w:left w:val="single" w:sz="4" w:space="0" w:color="auto"/>
            </w:tcBorders>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0" w:type="auto"/>
            <w:shd w:val="clear" w:color="auto" w:fill="auto"/>
          </w:tcPr>
          <w:p w14:paraId="621BB341" w14:textId="77777777" w:rsidR="00DD4BB3" w:rsidRPr="00A36CCB" w:rsidRDefault="00DD4BB3" w:rsidP="0024459E">
            <w:pPr>
              <w:autoSpaceDE w:val="0"/>
              <w:autoSpaceDN w:val="0"/>
              <w:adjustRightInd w:val="0"/>
              <w:jc w:val="right"/>
            </w:pPr>
            <w:r w:rsidRPr="00A36CCB">
              <w:t>5.4718</w:t>
            </w:r>
          </w:p>
        </w:tc>
        <w:tc>
          <w:tcPr>
            <w:tcW w:w="0" w:type="auto"/>
            <w:shd w:val="clear" w:color="auto" w:fill="auto"/>
          </w:tcPr>
          <w:p w14:paraId="5BB8BE38" w14:textId="77777777" w:rsidR="00DD4BB3" w:rsidRPr="00A36CCB" w:rsidRDefault="00DD4BB3" w:rsidP="0024459E">
            <w:pPr>
              <w:autoSpaceDE w:val="0"/>
              <w:autoSpaceDN w:val="0"/>
              <w:adjustRightInd w:val="0"/>
              <w:jc w:val="right"/>
            </w:pPr>
            <w:r w:rsidRPr="00A36CCB">
              <w:t>0.2858</w:t>
            </w:r>
          </w:p>
        </w:tc>
      </w:tr>
      <w:tr w:rsidR="00DD4BB3" w:rsidRPr="00907C68" w14:paraId="5F0BC587" w14:textId="77777777" w:rsidTr="0024459E">
        <w:trPr>
          <w:trHeight w:hRule="exact" w:val="340"/>
        </w:trPr>
        <w:tc>
          <w:tcPr>
            <w:tcW w:w="0" w:type="auto"/>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0" w:type="auto"/>
            <w:shd w:val="clear" w:color="auto" w:fill="auto"/>
          </w:tcPr>
          <w:p w14:paraId="5C93C9D6" w14:textId="77777777" w:rsidR="00DD4BB3" w:rsidRPr="00A36CCB" w:rsidRDefault="00DD4BB3" w:rsidP="0024459E">
            <w:pPr>
              <w:autoSpaceDE w:val="0"/>
              <w:autoSpaceDN w:val="0"/>
              <w:adjustRightInd w:val="0"/>
              <w:jc w:val="right"/>
            </w:pPr>
            <w:r w:rsidRPr="00A36CCB">
              <w:t>4.4196</w:t>
            </w:r>
          </w:p>
        </w:tc>
        <w:tc>
          <w:tcPr>
            <w:tcW w:w="0" w:type="auto"/>
            <w:tcBorders>
              <w:right w:val="single" w:sz="4" w:space="0" w:color="auto"/>
            </w:tcBorders>
            <w:shd w:val="clear" w:color="auto" w:fill="auto"/>
          </w:tcPr>
          <w:p w14:paraId="2CB30BD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0" w:type="auto"/>
            <w:shd w:val="clear" w:color="auto" w:fill="auto"/>
          </w:tcPr>
          <w:p w14:paraId="3E3B0310" w14:textId="77777777" w:rsidR="00DD4BB3" w:rsidRPr="00A36CCB" w:rsidRDefault="00DD4BB3" w:rsidP="0024459E">
            <w:pPr>
              <w:autoSpaceDE w:val="0"/>
              <w:autoSpaceDN w:val="0"/>
              <w:adjustRightInd w:val="0"/>
              <w:jc w:val="right"/>
            </w:pPr>
            <w:r w:rsidRPr="00A36CCB">
              <w:t>5.7425</w:t>
            </w:r>
          </w:p>
        </w:tc>
        <w:tc>
          <w:tcPr>
            <w:tcW w:w="0" w:type="auto"/>
            <w:shd w:val="clear" w:color="auto" w:fill="auto"/>
          </w:tcPr>
          <w:p w14:paraId="78F16064" w14:textId="77777777" w:rsidR="00DD4BB3" w:rsidRPr="00A36CCB" w:rsidRDefault="00DD4BB3" w:rsidP="0024459E">
            <w:pPr>
              <w:autoSpaceDE w:val="0"/>
              <w:autoSpaceDN w:val="0"/>
              <w:adjustRightInd w:val="0"/>
              <w:jc w:val="right"/>
            </w:pPr>
            <w:r w:rsidRPr="00A36CCB">
              <w:t>0.2858</w:t>
            </w:r>
          </w:p>
        </w:tc>
      </w:tr>
      <w:tr w:rsidR="00DD4BB3" w:rsidRPr="00B71768" w14:paraId="572ADD2B" w14:textId="77777777" w:rsidTr="0024459E">
        <w:trPr>
          <w:trHeight w:hRule="exact" w:val="340"/>
        </w:trPr>
        <w:tc>
          <w:tcPr>
            <w:tcW w:w="0" w:type="auto"/>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0" w:type="auto"/>
            <w:shd w:val="clear" w:color="auto" w:fill="auto"/>
          </w:tcPr>
          <w:p w14:paraId="2AFC1F39" w14:textId="77777777" w:rsidR="00DD4BB3" w:rsidRPr="00A36CCB" w:rsidRDefault="00DD4BB3" w:rsidP="0024459E">
            <w:pPr>
              <w:autoSpaceDE w:val="0"/>
              <w:autoSpaceDN w:val="0"/>
              <w:adjustRightInd w:val="0"/>
              <w:jc w:val="right"/>
            </w:pPr>
            <w:r w:rsidRPr="00A36CCB">
              <w:t>4.7048</w:t>
            </w:r>
          </w:p>
        </w:tc>
        <w:tc>
          <w:tcPr>
            <w:tcW w:w="0" w:type="auto"/>
            <w:tcBorders>
              <w:right w:val="single" w:sz="4" w:space="0" w:color="auto"/>
            </w:tcBorders>
            <w:shd w:val="clear" w:color="auto" w:fill="auto"/>
          </w:tcPr>
          <w:p w14:paraId="25469C0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0" w:type="auto"/>
            <w:shd w:val="clear" w:color="auto" w:fill="auto"/>
          </w:tcPr>
          <w:p w14:paraId="2B18C2A3" w14:textId="77777777" w:rsidR="00DD4BB3" w:rsidRPr="00A36CCB" w:rsidRDefault="00DD4BB3" w:rsidP="0024459E">
            <w:pPr>
              <w:autoSpaceDE w:val="0"/>
              <w:autoSpaceDN w:val="0"/>
              <w:adjustRightInd w:val="0"/>
              <w:jc w:val="right"/>
            </w:pPr>
            <w:r w:rsidRPr="00A36CCB">
              <w:t>5.4017</w:t>
            </w:r>
          </w:p>
        </w:tc>
        <w:tc>
          <w:tcPr>
            <w:tcW w:w="0" w:type="auto"/>
            <w:shd w:val="clear" w:color="auto" w:fill="auto"/>
          </w:tcPr>
          <w:p w14:paraId="6FEFA21B" w14:textId="77777777" w:rsidR="00DD4BB3" w:rsidRPr="00A36CCB" w:rsidRDefault="00DD4BB3" w:rsidP="0024459E">
            <w:pPr>
              <w:autoSpaceDE w:val="0"/>
              <w:autoSpaceDN w:val="0"/>
              <w:adjustRightInd w:val="0"/>
              <w:jc w:val="right"/>
            </w:pPr>
            <w:r w:rsidRPr="00A36CCB">
              <w:t>0.2858</w:t>
            </w:r>
          </w:p>
        </w:tc>
      </w:tr>
      <w:tr w:rsidR="00DD4BB3" w:rsidRPr="00907C68" w14:paraId="1BCB03E2" w14:textId="77777777" w:rsidTr="0024459E">
        <w:trPr>
          <w:trHeight w:hRule="exact" w:val="340"/>
        </w:trPr>
        <w:tc>
          <w:tcPr>
            <w:tcW w:w="0" w:type="auto"/>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0" w:type="auto"/>
            <w:shd w:val="clear" w:color="auto" w:fill="auto"/>
          </w:tcPr>
          <w:p w14:paraId="491E6D00" w14:textId="77777777" w:rsidR="00DD4BB3" w:rsidRPr="00A36CCB" w:rsidRDefault="00DD4BB3" w:rsidP="0024459E">
            <w:pPr>
              <w:autoSpaceDE w:val="0"/>
              <w:autoSpaceDN w:val="0"/>
              <w:adjustRightInd w:val="0"/>
              <w:jc w:val="right"/>
            </w:pPr>
            <w:r w:rsidRPr="00A36CCB">
              <w:t>4.5731</w:t>
            </w:r>
          </w:p>
        </w:tc>
        <w:tc>
          <w:tcPr>
            <w:tcW w:w="0" w:type="auto"/>
            <w:tcBorders>
              <w:right w:val="single" w:sz="4" w:space="0" w:color="auto"/>
            </w:tcBorders>
            <w:shd w:val="clear" w:color="auto" w:fill="auto"/>
          </w:tcPr>
          <w:p w14:paraId="2F4883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0" w:type="auto"/>
            <w:shd w:val="clear" w:color="auto" w:fill="auto"/>
          </w:tcPr>
          <w:p w14:paraId="51851A31" w14:textId="77777777" w:rsidR="00DD4BB3" w:rsidRPr="00A36CCB" w:rsidRDefault="00DD4BB3" w:rsidP="0024459E">
            <w:pPr>
              <w:autoSpaceDE w:val="0"/>
              <w:autoSpaceDN w:val="0"/>
              <w:adjustRightInd w:val="0"/>
              <w:jc w:val="right"/>
            </w:pPr>
            <w:r w:rsidRPr="00A36CCB">
              <w:t>5.8846</w:t>
            </w:r>
          </w:p>
        </w:tc>
        <w:tc>
          <w:tcPr>
            <w:tcW w:w="0" w:type="auto"/>
            <w:shd w:val="clear" w:color="auto" w:fill="auto"/>
          </w:tcPr>
          <w:p w14:paraId="7A4A9F37" w14:textId="77777777" w:rsidR="00DD4BB3" w:rsidRPr="00A36CCB" w:rsidRDefault="00DD4BB3" w:rsidP="0024459E">
            <w:pPr>
              <w:autoSpaceDE w:val="0"/>
              <w:autoSpaceDN w:val="0"/>
              <w:adjustRightInd w:val="0"/>
              <w:jc w:val="right"/>
            </w:pPr>
            <w:r w:rsidRPr="00A36CCB">
              <w:t>0.2927</w:t>
            </w:r>
          </w:p>
        </w:tc>
      </w:tr>
      <w:tr w:rsidR="00DD4BB3" w:rsidRPr="00907C68" w14:paraId="6EBDD8A5" w14:textId="77777777" w:rsidTr="0024459E">
        <w:trPr>
          <w:trHeight w:hRule="exact" w:val="340"/>
        </w:trPr>
        <w:tc>
          <w:tcPr>
            <w:tcW w:w="0" w:type="auto"/>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0" w:type="auto"/>
            <w:shd w:val="clear" w:color="auto" w:fill="auto"/>
          </w:tcPr>
          <w:p w14:paraId="5712F1B6" w14:textId="77777777" w:rsidR="00DD4BB3" w:rsidRPr="00A36CCB" w:rsidRDefault="00DD4BB3" w:rsidP="0024459E">
            <w:pPr>
              <w:autoSpaceDE w:val="0"/>
              <w:autoSpaceDN w:val="0"/>
              <w:adjustRightInd w:val="0"/>
              <w:jc w:val="right"/>
            </w:pPr>
            <w:r w:rsidRPr="00A36CCB">
              <w:t>4.7214</w:t>
            </w:r>
          </w:p>
        </w:tc>
        <w:tc>
          <w:tcPr>
            <w:tcW w:w="0" w:type="auto"/>
            <w:tcBorders>
              <w:right w:val="single" w:sz="4" w:space="0" w:color="auto"/>
            </w:tcBorders>
            <w:shd w:val="clear" w:color="auto" w:fill="auto"/>
          </w:tcPr>
          <w:p w14:paraId="0CCFAAB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0" w:type="auto"/>
            <w:shd w:val="clear" w:color="auto" w:fill="auto"/>
          </w:tcPr>
          <w:p w14:paraId="1F1ED185" w14:textId="77777777" w:rsidR="00DD4BB3" w:rsidRPr="00A36CCB" w:rsidRDefault="00DD4BB3" w:rsidP="0024459E">
            <w:pPr>
              <w:autoSpaceDE w:val="0"/>
              <w:autoSpaceDN w:val="0"/>
              <w:adjustRightInd w:val="0"/>
              <w:jc w:val="right"/>
            </w:pPr>
            <w:r w:rsidRPr="00A36CCB">
              <w:t>6.1745</w:t>
            </w:r>
          </w:p>
        </w:tc>
        <w:tc>
          <w:tcPr>
            <w:tcW w:w="0" w:type="auto"/>
            <w:shd w:val="clear" w:color="auto" w:fill="auto"/>
          </w:tcPr>
          <w:p w14:paraId="7C589E4D" w14:textId="77777777" w:rsidR="00DD4BB3" w:rsidRPr="00A36CCB" w:rsidRDefault="00DD4BB3" w:rsidP="0024459E">
            <w:pPr>
              <w:autoSpaceDE w:val="0"/>
              <w:autoSpaceDN w:val="0"/>
              <w:adjustRightInd w:val="0"/>
              <w:jc w:val="right"/>
            </w:pPr>
            <w:r w:rsidRPr="00A36CCB">
              <w:t>0.2927</w:t>
            </w:r>
          </w:p>
        </w:tc>
      </w:tr>
      <w:tr w:rsidR="00DD4BB3" w:rsidRPr="00907C68" w14:paraId="0A63AD4F" w14:textId="77777777" w:rsidTr="0024459E">
        <w:trPr>
          <w:trHeight w:hRule="exact" w:val="340"/>
        </w:trPr>
        <w:tc>
          <w:tcPr>
            <w:tcW w:w="0" w:type="auto"/>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0" w:type="auto"/>
            <w:shd w:val="clear" w:color="auto" w:fill="auto"/>
          </w:tcPr>
          <w:p w14:paraId="537F577B" w14:textId="77777777" w:rsidR="00DD4BB3" w:rsidRPr="00A36CCB" w:rsidRDefault="00DD4BB3" w:rsidP="0024459E">
            <w:pPr>
              <w:autoSpaceDE w:val="0"/>
              <w:autoSpaceDN w:val="0"/>
              <w:adjustRightInd w:val="0"/>
              <w:jc w:val="right"/>
            </w:pPr>
            <w:r w:rsidRPr="00A36CCB">
              <w:t>4.3120</w:t>
            </w:r>
          </w:p>
        </w:tc>
        <w:tc>
          <w:tcPr>
            <w:tcW w:w="0" w:type="auto"/>
            <w:tcBorders>
              <w:right w:val="single" w:sz="4" w:space="0" w:color="auto"/>
            </w:tcBorders>
            <w:shd w:val="clear" w:color="auto" w:fill="auto"/>
          </w:tcPr>
          <w:p w14:paraId="574BFE92"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0" w:type="auto"/>
            <w:shd w:val="clear" w:color="auto" w:fill="auto"/>
          </w:tcPr>
          <w:p w14:paraId="47A9719D" w14:textId="77777777" w:rsidR="00DD4BB3" w:rsidRPr="00A36CCB" w:rsidRDefault="00DD4BB3" w:rsidP="0024459E">
            <w:pPr>
              <w:autoSpaceDE w:val="0"/>
              <w:autoSpaceDN w:val="0"/>
              <w:adjustRightInd w:val="0"/>
              <w:jc w:val="right"/>
            </w:pPr>
            <w:r w:rsidRPr="00A36CCB">
              <w:t>5.7501</w:t>
            </w:r>
          </w:p>
        </w:tc>
        <w:tc>
          <w:tcPr>
            <w:tcW w:w="0" w:type="auto"/>
            <w:shd w:val="clear" w:color="auto" w:fill="auto"/>
          </w:tcPr>
          <w:p w14:paraId="4A78766A" w14:textId="77777777" w:rsidR="00DD4BB3" w:rsidRPr="00A36CCB" w:rsidRDefault="00DD4BB3" w:rsidP="0024459E">
            <w:pPr>
              <w:autoSpaceDE w:val="0"/>
              <w:autoSpaceDN w:val="0"/>
              <w:adjustRightInd w:val="0"/>
              <w:jc w:val="right"/>
            </w:pPr>
            <w:r w:rsidRPr="00A36CCB">
              <w:t>0.3004</w:t>
            </w:r>
          </w:p>
        </w:tc>
      </w:tr>
      <w:tr w:rsidR="00DD4BB3" w:rsidRPr="00B71768" w14:paraId="0E746F67" w14:textId="77777777" w:rsidTr="0024459E">
        <w:trPr>
          <w:trHeight w:hRule="exact" w:val="340"/>
        </w:trPr>
        <w:tc>
          <w:tcPr>
            <w:tcW w:w="0" w:type="auto"/>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0" w:type="auto"/>
            <w:shd w:val="clear" w:color="auto" w:fill="auto"/>
          </w:tcPr>
          <w:p w14:paraId="67FA1817" w14:textId="77777777" w:rsidR="00DD4BB3" w:rsidRPr="00A36CCB" w:rsidRDefault="00DD4BB3" w:rsidP="0024459E">
            <w:pPr>
              <w:autoSpaceDE w:val="0"/>
              <w:autoSpaceDN w:val="0"/>
              <w:adjustRightInd w:val="0"/>
              <w:jc w:val="right"/>
            </w:pPr>
            <w:r w:rsidRPr="00A36CCB">
              <w:t>4.5857</w:t>
            </w:r>
          </w:p>
        </w:tc>
        <w:tc>
          <w:tcPr>
            <w:tcW w:w="0" w:type="auto"/>
            <w:tcBorders>
              <w:right w:val="single" w:sz="4" w:space="0" w:color="auto"/>
            </w:tcBorders>
            <w:shd w:val="clear" w:color="auto" w:fill="auto"/>
          </w:tcPr>
          <w:p w14:paraId="007B0AA4"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0" w:type="auto"/>
            <w:shd w:val="clear" w:color="auto" w:fill="auto"/>
          </w:tcPr>
          <w:p w14:paraId="2F7954BB" w14:textId="77777777" w:rsidR="00DD4BB3" w:rsidRPr="00A36CCB" w:rsidRDefault="00DD4BB3" w:rsidP="0024459E">
            <w:pPr>
              <w:autoSpaceDE w:val="0"/>
              <w:autoSpaceDN w:val="0"/>
              <w:adjustRightInd w:val="0"/>
              <w:jc w:val="right"/>
            </w:pPr>
            <w:r w:rsidRPr="00A36CCB">
              <w:t>6.0674</w:t>
            </w:r>
          </w:p>
        </w:tc>
        <w:tc>
          <w:tcPr>
            <w:tcW w:w="0" w:type="auto"/>
            <w:shd w:val="clear" w:color="auto" w:fill="auto"/>
          </w:tcPr>
          <w:p w14:paraId="5CB45D84" w14:textId="77777777" w:rsidR="00DD4BB3" w:rsidRPr="00A36CCB" w:rsidRDefault="00DD4BB3" w:rsidP="0024459E">
            <w:pPr>
              <w:autoSpaceDE w:val="0"/>
              <w:autoSpaceDN w:val="0"/>
              <w:adjustRightInd w:val="0"/>
              <w:jc w:val="right"/>
            </w:pPr>
            <w:r w:rsidRPr="00A36CCB">
              <w:t>0.3019</w:t>
            </w:r>
          </w:p>
        </w:tc>
      </w:tr>
      <w:tr w:rsidR="00DD4BB3" w:rsidRPr="00B71768" w14:paraId="64BFFFE8" w14:textId="77777777" w:rsidTr="0024459E">
        <w:trPr>
          <w:trHeight w:hRule="exact" w:val="340"/>
        </w:trPr>
        <w:tc>
          <w:tcPr>
            <w:tcW w:w="0" w:type="auto"/>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0" w:type="auto"/>
            <w:shd w:val="clear" w:color="auto" w:fill="auto"/>
          </w:tcPr>
          <w:p w14:paraId="44752579" w14:textId="77777777" w:rsidR="00DD4BB3" w:rsidRPr="00A36CCB" w:rsidRDefault="00DD4BB3" w:rsidP="0024459E">
            <w:pPr>
              <w:autoSpaceDE w:val="0"/>
              <w:autoSpaceDN w:val="0"/>
              <w:adjustRightInd w:val="0"/>
              <w:jc w:val="right"/>
            </w:pPr>
            <w:r w:rsidRPr="00A36CCB">
              <w:t>3.8118</w:t>
            </w:r>
          </w:p>
        </w:tc>
        <w:tc>
          <w:tcPr>
            <w:tcW w:w="0" w:type="auto"/>
            <w:tcBorders>
              <w:right w:val="single" w:sz="4" w:space="0" w:color="auto"/>
            </w:tcBorders>
            <w:shd w:val="clear" w:color="auto" w:fill="auto"/>
          </w:tcPr>
          <w:p w14:paraId="5D2B62FB"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0" w:type="auto"/>
            <w:shd w:val="clear" w:color="auto" w:fill="auto"/>
          </w:tcPr>
          <w:p w14:paraId="466B655E" w14:textId="77777777" w:rsidR="00DD4BB3" w:rsidRPr="00A36CCB" w:rsidRDefault="00DD4BB3" w:rsidP="0024459E">
            <w:pPr>
              <w:autoSpaceDE w:val="0"/>
              <w:autoSpaceDN w:val="0"/>
              <w:adjustRightInd w:val="0"/>
              <w:jc w:val="right"/>
            </w:pPr>
            <w:r w:rsidRPr="00A36CCB">
              <w:t>5.9237</w:t>
            </w:r>
          </w:p>
        </w:tc>
        <w:tc>
          <w:tcPr>
            <w:tcW w:w="0" w:type="auto"/>
            <w:shd w:val="clear" w:color="auto" w:fill="auto"/>
          </w:tcPr>
          <w:p w14:paraId="211CB106" w14:textId="77777777" w:rsidR="00DD4BB3" w:rsidRPr="00A36CCB" w:rsidRDefault="00DD4BB3" w:rsidP="0024459E">
            <w:pPr>
              <w:autoSpaceDE w:val="0"/>
              <w:autoSpaceDN w:val="0"/>
              <w:adjustRightInd w:val="0"/>
              <w:jc w:val="right"/>
            </w:pPr>
            <w:r w:rsidRPr="00A36CCB">
              <w:t>0.3019</w:t>
            </w:r>
          </w:p>
        </w:tc>
      </w:tr>
      <w:tr w:rsidR="00DD4BB3" w:rsidRPr="00B71768" w14:paraId="617E9445" w14:textId="77777777" w:rsidTr="0024459E">
        <w:trPr>
          <w:trHeight w:hRule="exact" w:val="340"/>
        </w:trPr>
        <w:tc>
          <w:tcPr>
            <w:tcW w:w="0" w:type="auto"/>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0" w:type="auto"/>
            <w:shd w:val="clear" w:color="auto" w:fill="auto"/>
          </w:tcPr>
          <w:p w14:paraId="27D413EF" w14:textId="77777777" w:rsidR="00DD4BB3" w:rsidRPr="00A36CCB" w:rsidRDefault="00DD4BB3" w:rsidP="0024459E">
            <w:pPr>
              <w:autoSpaceDE w:val="0"/>
              <w:autoSpaceDN w:val="0"/>
              <w:adjustRightInd w:val="0"/>
              <w:jc w:val="right"/>
            </w:pPr>
            <w:r w:rsidRPr="00A36CCB">
              <w:t>3.1446</w:t>
            </w:r>
          </w:p>
        </w:tc>
        <w:tc>
          <w:tcPr>
            <w:tcW w:w="0" w:type="auto"/>
            <w:tcBorders>
              <w:right w:val="single" w:sz="4" w:space="0" w:color="auto"/>
            </w:tcBorders>
            <w:shd w:val="clear" w:color="auto" w:fill="auto"/>
          </w:tcPr>
          <w:p w14:paraId="0E0D9138"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0" w:type="auto"/>
            <w:shd w:val="clear" w:color="auto" w:fill="auto"/>
          </w:tcPr>
          <w:p w14:paraId="4D35F202" w14:textId="77777777" w:rsidR="00DD4BB3" w:rsidRPr="00A36CCB" w:rsidRDefault="00DD4BB3" w:rsidP="0024459E">
            <w:pPr>
              <w:autoSpaceDE w:val="0"/>
              <w:autoSpaceDN w:val="0"/>
              <w:adjustRightInd w:val="0"/>
              <w:jc w:val="right"/>
            </w:pPr>
            <w:r w:rsidRPr="00A36CCB">
              <w:t>5.6487</w:t>
            </w:r>
          </w:p>
        </w:tc>
        <w:tc>
          <w:tcPr>
            <w:tcW w:w="0" w:type="auto"/>
            <w:shd w:val="clear" w:color="auto" w:fill="auto"/>
          </w:tcPr>
          <w:p w14:paraId="299202B5" w14:textId="77777777" w:rsidR="00DD4BB3" w:rsidRPr="00A36CCB" w:rsidRDefault="00DD4BB3" w:rsidP="0024459E">
            <w:pPr>
              <w:autoSpaceDE w:val="0"/>
              <w:autoSpaceDN w:val="0"/>
              <w:adjustRightInd w:val="0"/>
              <w:jc w:val="right"/>
            </w:pPr>
            <w:r w:rsidRPr="00A36CCB">
              <w:t>0.3295</w:t>
            </w:r>
          </w:p>
        </w:tc>
      </w:tr>
      <w:tr w:rsidR="00DD4BB3" w:rsidRPr="00B71768" w14:paraId="756EE0E8" w14:textId="77777777" w:rsidTr="0024459E">
        <w:trPr>
          <w:trHeight w:hRule="exact" w:val="340"/>
        </w:trPr>
        <w:tc>
          <w:tcPr>
            <w:tcW w:w="0" w:type="auto"/>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0" w:type="auto"/>
            <w:shd w:val="clear" w:color="auto" w:fill="auto"/>
          </w:tcPr>
          <w:p w14:paraId="5455E0EB" w14:textId="77777777" w:rsidR="00DD4BB3" w:rsidRPr="00A36CCB" w:rsidRDefault="00DD4BB3" w:rsidP="0024459E">
            <w:pPr>
              <w:autoSpaceDE w:val="0"/>
              <w:autoSpaceDN w:val="0"/>
              <w:adjustRightInd w:val="0"/>
              <w:jc w:val="right"/>
            </w:pPr>
            <w:r w:rsidRPr="00A36CCB">
              <w:t>3.1236</w:t>
            </w:r>
          </w:p>
        </w:tc>
        <w:tc>
          <w:tcPr>
            <w:tcW w:w="0" w:type="auto"/>
            <w:tcBorders>
              <w:right w:val="single" w:sz="4" w:space="0" w:color="auto"/>
            </w:tcBorders>
            <w:shd w:val="clear" w:color="auto" w:fill="auto"/>
          </w:tcPr>
          <w:p w14:paraId="7DA288CF" w14:textId="77777777" w:rsidR="00DD4BB3" w:rsidRPr="00A36CCB" w:rsidRDefault="00DD4BB3" w:rsidP="0024459E">
            <w:pPr>
              <w:autoSpaceDE w:val="0"/>
              <w:autoSpaceDN w:val="0"/>
              <w:adjustRightInd w:val="0"/>
              <w:jc w:val="right"/>
            </w:pPr>
            <w:r w:rsidRPr="00A36CCB">
              <w:t>0.3479</w:t>
            </w:r>
          </w:p>
        </w:tc>
        <w:tc>
          <w:tcPr>
            <w:tcW w:w="0" w:type="auto"/>
            <w:tcBorders>
              <w:left w:val="single" w:sz="4" w:space="0" w:color="auto"/>
            </w:tcBorders>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0" w:type="auto"/>
            <w:shd w:val="clear" w:color="auto" w:fill="auto"/>
          </w:tcPr>
          <w:p w14:paraId="1DE299E9" w14:textId="77777777" w:rsidR="00DD4BB3" w:rsidRPr="00A36CCB" w:rsidRDefault="00DD4BB3" w:rsidP="0024459E">
            <w:pPr>
              <w:autoSpaceDE w:val="0"/>
              <w:autoSpaceDN w:val="0"/>
              <w:adjustRightInd w:val="0"/>
              <w:jc w:val="right"/>
            </w:pPr>
            <w:r w:rsidRPr="00A36CCB">
              <w:t>5.4665</w:t>
            </w:r>
          </w:p>
        </w:tc>
        <w:tc>
          <w:tcPr>
            <w:tcW w:w="0" w:type="auto"/>
            <w:shd w:val="clear" w:color="auto" w:fill="auto"/>
          </w:tcPr>
          <w:p w14:paraId="19373166" w14:textId="77777777" w:rsidR="00DD4BB3" w:rsidRPr="00A36CCB" w:rsidRDefault="00DD4BB3" w:rsidP="0024459E">
            <w:pPr>
              <w:autoSpaceDE w:val="0"/>
              <w:autoSpaceDN w:val="0"/>
              <w:adjustRightInd w:val="0"/>
              <w:jc w:val="right"/>
            </w:pPr>
            <w:r w:rsidRPr="00A36CCB">
              <w:t>0.3004</w:t>
            </w:r>
          </w:p>
        </w:tc>
      </w:tr>
      <w:tr w:rsidR="00DD4BB3" w:rsidRPr="00B71768" w14:paraId="441EF362" w14:textId="77777777" w:rsidTr="0024459E">
        <w:trPr>
          <w:trHeight w:hRule="exact" w:val="340"/>
        </w:trPr>
        <w:tc>
          <w:tcPr>
            <w:tcW w:w="0" w:type="auto"/>
            <w:shd w:val="clear" w:color="auto" w:fill="auto"/>
          </w:tcPr>
          <w:p w14:paraId="39B70FBB" w14:textId="77777777" w:rsidR="00DD4BB3" w:rsidRPr="00A36CCB" w:rsidRDefault="00DD4BB3" w:rsidP="00A36CCB">
            <w:r w:rsidRPr="00A36CCB">
              <w:t xml:space="preserve"> BRRI dhan66</w:t>
            </w:r>
          </w:p>
        </w:tc>
        <w:tc>
          <w:tcPr>
            <w:tcW w:w="0" w:type="auto"/>
            <w:shd w:val="clear" w:color="auto" w:fill="auto"/>
          </w:tcPr>
          <w:p w14:paraId="3EE33EB1" w14:textId="77777777" w:rsidR="00DD4BB3" w:rsidRPr="00A36CCB" w:rsidRDefault="00DD4BB3" w:rsidP="0024459E">
            <w:pPr>
              <w:jc w:val="right"/>
            </w:pPr>
            <w:r w:rsidRPr="00A36CCB">
              <w:t>4.1362</w:t>
            </w:r>
          </w:p>
        </w:tc>
        <w:tc>
          <w:tcPr>
            <w:tcW w:w="0" w:type="auto"/>
            <w:tcBorders>
              <w:right w:val="single" w:sz="4" w:space="0" w:color="auto"/>
            </w:tcBorders>
            <w:shd w:val="clear" w:color="auto" w:fill="auto"/>
          </w:tcPr>
          <w:p w14:paraId="2EE8EA43" w14:textId="77777777" w:rsidR="00DD4BB3" w:rsidRPr="00A36CCB" w:rsidRDefault="00DD4BB3" w:rsidP="0024459E">
            <w:pPr>
              <w:jc w:val="right"/>
            </w:pPr>
            <w:r w:rsidRPr="00A36CCB">
              <w:t>0.3895</w:t>
            </w:r>
          </w:p>
        </w:tc>
        <w:tc>
          <w:tcPr>
            <w:tcW w:w="0" w:type="auto"/>
            <w:tcBorders>
              <w:left w:val="single" w:sz="4" w:space="0" w:color="auto"/>
            </w:tcBorders>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0" w:type="auto"/>
            <w:shd w:val="clear" w:color="auto" w:fill="auto"/>
          </w:tcPr>
          <w:p w14:paraId="36969320" w14:textId="77777777" w:rsidR="00DD4BB3" w:rsidRPr="00A36CCB" w:rsidRDefault="00DD4BB3" w:rsidP="0024459E">
            <w:pPr>
              <w:autoSpaceDE w:val="0"/>
              <w:autoSpaceDN w:val="0"/>
              <w:adjustRightInd w:val="0"/>
              <w:jc w:val="right"/>
            </w:pPr>
            <w:r w:rsidRPr="00A36CCB">
              <w:t>5.5807</w:t>
            </w:r>
          </w:p>
        </w:tc>
        <w:tc>
          <w:tcPr>
            <w:tcW w:w="0" w:type="auto"/>
            <w:shd w:val="clear" w:color="auto" w:fill="auto"/>
          </w:tcPr>
          <w:p w14:paraId="49971575" w14:textId="77777777" w:rsidR="00DD4BB3" w:rsidRPr="00A36CCB" w:rsidRDefault="00DD4BB3" w:rsidP="0024459E">
            <w:pPr>
              <w:autoSpaceDE w:val="0"/>
              <w:autoSpaceDN w:val="0"/>
              <w:adjustRightInd w:val="0"/>
              <w:jc w:val="right"/>
            </w:pPr>
            <w:r w:rsidRPr="00A36CCB">
              <w:t>0.3351</w:t>
            </w:r>
          </w:p>
        </w:tc>
      </w:tr>
      <w:tr w:rsidR="00DD4BB3" w:rsidRPr="00907C68" w14:paraId="5278BB01" w14:textId="77777777" w:rsidTr="0024459E">
        <w:trPr>
          <w:trHeight w:hRule="exact" w:val="340"/>
        </w:trPr>
        <w:tc>
          <w:tcPr>
            <w:tcW w:w="0" w:type="auto"/>
            <w:tcBorders>
              <w:bottom w:val="nil"/>
            </w:tcBorders>
            <w:shd w:val="clear" w:color="auto" w:fill="auto"/>
          </w:tcPr>
          <w:p w14:paraId="726BD42F" w14:textId="77777777" w:rsidR="00DD4BB3" w:rsidRPr="00B71768" w:rsidRDefault="00DD4BB3" w:rsidP="00A36CCB">
            <w:pPr>
              <w:rPr>
                <w:lang w:val="en-GB"/>
              </w:rPr>
            </w:pPr>
          </w:p>
        </w:tc>
        <w:tc>
          <w:tcPr>
            <w:tcW w:w="0" w:type="auto"/>
            <w:tcBorders>
              <w:bottom w:val="nil"/>
            </w:tcBorders>
            <w:shd w:val="clear" w:color="auto" w:fill="auto"/>
          </w:tcPr>
          <w:p w14:paraId="2DB80A42" w14:textId="77777777" w:rsidR="00DD4BB3" w:rsidRPr="00A36CCB" w:rsidRDefault="00DD4BB3" w:rsidP="0024459E">
            <w:pPr>
              <w:autoSpaceDE w:val="0"/>
              <w:autoSpaceDN w:val="0"/>
              <w:adjustRightInd w:val="0"/>
              <w:jc w:val="right"/>
            </w:pPr>
          </w:p>
        </w:tc>
        <w:tc>
          <w:tcPr>
            <w:tcW w:w="0" w:type="auto"/>
            <w:tcBorders>
              <w:bottom w:val="nil"/>
              <w:right w:val="single" w:sz="4" w:space="0" w:color="auto"/>
            </w:tcBorders>
            <w:shd w:val="clear" w:color="auto" w:fill="auto"/>
          </w:tcPr>
          <w:p w14:paraId="086E5122" w14:textId="77777777" w:rsidR="00DD4BB3" w:rsidRPr="00A36CCB" w:rsidRDefault="00DD4BB3" w:rsidP="0024459E">
            <w:pPr>
              <w:autoSpaceDE w:val="0"/>
              <w:autoSpaceDN w:val="0"/>
              <w:adjustRightInd w:val="0"/>
              <w:jc w:val="right"/>
            </w:pPr>
          </w:p>
        </w:tc>
        <w:tc>
          <w:tcPr>
            <w:tcW w:w="0" w:type="auto"/>
            <w:tcBorders>
              <w:left w:val="single" w:sz="4" w:space="0" w:color="auto"/>
              <w:bottom w:val="nil"/>
            </w:tcBorders>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0" w:type="auto"/>
            <w:tcBorders>
              <w:bottom w:val="nil"/>
            </w:tcBorders>
            <w:shd w:val="clear" w:color="auto" w:fill="auto"/>
          </w:tcPr>
          <w:p w14:paraId="15410268" w14:textId="77777777" w:rsidR="00DD4BB3" w:rsidRPr="00A36CCB" w:rsidRDefault="00DD4BB3" w:rsidP="0024459E">
            <w:pPr>
              <w:autoSpaceDE w:val="0"/>
              <w:autoSpaceDN w:val="0"/>
              <w:adjustRightInd w:val="0"/>
              <w:jc w:val="right"/>
            </w:pPr>
            <w:r w:rsidRPr="00A36CCB">
              <w:t>5.8949</w:t>
            </w:r>
          </w:p>
        </w:tc>
        <w:tc>
          <w:tcPr>
            <w:tcW w:w="0" w:type="auto"/>
            <w:tcBorders>
              <w:bottom w:val="nil"/>
            </w:tcBorders>
            <w:shd w:val="clear" w:color="auto" w:fill="auto"/>
          </w:tcPr>
          <w:p w14:paraId="7A05FAF0" w14:textId="77777777" w:rsidR="00DD4BB3" w:rsidRPr="00A36CCB" w:rsidRDefault="00DD4BB3" w:rsidP="0024459E">
            <w:pPr>
              <w:autoSpaceDE w:val="0"/>
              <w:autoSpaceDN w:val="0"/>
              <w:adjustRightInd w:val="0"/>
              <w:jc w:val="right"/>
            </w:pPr>
            <w:r w:rsidRPr="00A36CCB">
              <w:t>0.3351</w:t>
            </w:r>
          </w:p>
        </w:tc>
      </w:tr>
      <w:tr w:rsidR="00DD4BB3" w:rsidRPr="00907C68" w14:paraId="3320200C" w14:textId="77777777" w:rsidTr="0024459E">
        <w:trPr>
          <w:trHeight w:hRule="exact" w:val="340"/>
        </w:trPr>
        <w:tc>
          <w:tcPr>
            <w:tcW w:w="0" w:type="auto"/>
            <w:tcBorders>
              <w:top w:val="nil"/>
              <w:bottom w:val="single" w:sz="4" w:space="0" w:color="auto"/>
            </w:tcBorders>
            <w:shd w:val="clear" w:color="auto" w:fill="auto"/>
          </w:tcPr>
          <w:p w14:paraId="7CAAEBE7" w14:textId="77777777" w:rsidR="00DD4BB3" w:rsidRPr="00B71768" w:rsidRDefault="00DD4BB3" w:rsidP="00A36CCB">
            <w:pPr>
              <w:rPr>
                <w:lang w:val="en-GB"/>
              </w:rPr>
            </w:pPr>
          </w:p>
        </w:tc>
        <w:tc>
          <w:tcPr>
            <w:tcW w:w="0" w:type="auto"/>
            <w:tcBorders>
              <w:top w:val="nil"/>
              <w:bottom w:val="single" w:sz="4" w:space="0" w:color="auto"/>
            </w:tcBorders>
            <w:shd w:val="clear" w:color="auto" w:fill="auto"/>
          </w:tcPr>
          <w:p w14:paraId="4428F541" w14:textId="77777777" w:rsidR="00DD4BB3" w:rsidRPr="00A36CCB" w:rsidRDefault="00DD4BB3" w:rsidP="0024459E">
            <w:pPr>
              <w:autoSpaceDE w:val="0"/>
              <w:autoSpaceDN w:val="0"/>
              <w:adjustRightInd w:val="0"/>
              <w:jc w:val="right"/>
            </w:pPr>
          </w:p>
        </w:tc>
        <w:tc>
          <w:tcPr>
            <w:tcW w:w="0" w:type="auto"/>
            <w:tcBorders>
              <w:top w:val="nil"/>
              <w:bottom w:val="single" w:sz="4" w:space="0" w:color="auto"/>
              <w:right w:val="single" w:sz="4" w:space="0" w:color="auto"/>
            </w:tcBorders>
            <w:shd w:val="clear" w:color="auto" w:fill="auto"/>
          </w:tcPr>
          <w:p w14:paraId="72558DA9" w14:textId="77777777" w:rsidR="00DD4BB3" w:rsidRPr="00A36CCB" w:rsidRDefault="00DD4BB3" w:rsidP="0024459E">
            <w:pPr>
              <w:autoSpaceDE w:val="0"/>
              <w:autoSpaceDN w:val="0"/>
              <w:adjustRightInd w:val="0"/>
              <w:jc w:val="right"/>
            </w:pPr>
          </w:p>
        </w:tc>
        <w:tc>
          <w:tcPr>
            <w:tcW w:w="0" w:type="auto"/>
            <w:tcBorders>
              <w:top w:val="nil"/>
              <w:left w:val="single" w:sz="4" w:space="0" w:color="auto"/>
              <w:bottom w:val="single" w:sz="4" w:space="0" w:color="auto"/>
            </w:tcBorders>
            <w:shd w:val="clear" w:color="auto" w:fill="auto"/>
          </w:tcPr>
          <w:p w14:paraId="57287E6F" w14:textId="77777777" w:rsidR="00DD4BB3" w:rsidRPr="00A36CCB" w:rsidRDefault="00DD4BB3" w:rsidP="00A36CCB">
            <w:r w:rsidRPr="00A36CCB">
              <w:t>BRRI dhan69</w:t>
            </w:r>
          </w:p>
        </w:tc>
        <w:tc>
          <w:tcPr>
            <w:tcW w:w="0" w:type="auto"/>
            <w:tcBorders>
              <w:top w:val="nil"/>
              <w:bottom w:val="single" w:sz="4" w:space="0" w:color="auto"/>
            </w:tcBorders>
            <w:shd w:val="clear" w:color="auto" w:fill="auto"/>
          </w:tcPr>
          <w:p w14:paraId="478753D9" w14:textId="77777777" w:rsidR="00DD4BB3" w:rsidRPr="00A36CCB" w:rsidRDefault="00DD4BB3" w:rsidP="0024459E">
            <w:pPr>
              <w:jc w:val="right"/>
            </w:pPr>
            <w:r w:rsidRPr="00A36CCB">
              <w:t>6.2633</w:t>
            </w:r>
          </w:p>
        </w:tc>
        <w:tc>
          <w:tcPr>
            <w:tcW w:w="0" w:type="auto"/>
            <w:tcBorders>
              <w:top w:val="nil"/>
              <w:bottom w:val="single" w:sz="4" w:space="0" w:color="auto"/>
            </w:tcBorders>
            <w:shd w:val="clear" w:color="auto" w:fill="auto"/>
          </w:tcPr>
          <w:p w14:paraId="2DA87869" w14:textId="77777777" w:rsidR="00DD4BB3" w:rsidRPr="00A36CCB" w:rsidRDefault="00DD4BB3" w:rsidP="0024459E">
            <w:pPr>
              <w:jc w:val="right"/>
            </w:pPr>
            <w:r w:rsidRPr="00A36CCB">
              <w:t>0.3351</w:t>
            </w:r>
          </w:p>
        </w:tc>
      </w:tr>
      <w:tr w:rsidR="00DD4BB3" w:rsidRPr="00907C68" w14:paraId="71C7B555" w14:textId="77777777" w:rsidTr="0024459E">
        <w:trPr>
          <w:trHeight w:hRule="exact" w:val="340"/>
        </w:trPr>
        <w:tc>
          <w:tcPr>
            <w:tcW w:w="0" w:type="auto"/>
            <w:tcBorders>
              <w:top w:val="single" w:sz="4" w:space="0" w:color="auto"/>
            </w:tcBorders>
            <w:shd w:val="clear" w:color="auto" w:fill="auto"/>
          </w:tcPr>
          <w:p w14:paraId="51979C6B" w14:textId="77777777" w:rsidR="00DD4BB3" w:rsidRPr="0024459E" w:rsidRDefault="00DD4BB3" w:rsidP="00A36CCB">
            <w:pPr>
              <w:rPr>
                <w:b/>
                <w:lang w:val="en-GB"/>
              </w:rPr>
            </w:pPr>
            <w:r w:rsidRPr="0024459E">
              <w:rPr>
                <w:b/>
                <w:lang w:val="en-GB"/>
              </w:rPr>
              <w:t>Mean SED</w:t>
            </w:r>
          </w:p>
        </w:tc>
        <w:tc>
          <w:tcPr>
            <w:tcW w:w="0" w:type="auto"/>
            <w:tcBorders>
              <w:top w:val="single" w:sz="4" w:space="0" w:color="auto"/>
            </w:tcBorders>
            <w:shd w:val="clear" w:color="auto" w:fill="auto"/>
          </w:tcPr>
          <w:p w14:paraId="40589873" w14:textId="77777777" w:rsidR="00DD4BB3" w:rsidRPr="0024459E" w:rsidRDefault="00DD4BB3" w:rsidP="0024459E">
            <w:pPr>
              <w:autoSpaceDE w:val="0"/>
              <w:autoSpaceDN w:val="0"/>
              <w:adjustRightInd w:val="0"/>
              <w:jc w:val="right"/>
              <w:rPr>
                <w:b/>
              </w:rPr>
            </w:pPr>
            <w:r w:rsidRPr="0024459E">
              <w:rPr>
                <w:b/>
              </w:rPr>
              <w:t>0.2147</w:t>
            </w:r>
          </w:p>
        </w:tc>
        <w:tc>
          <w:tcPr>
            <w:tcW w:w="0" w:type="auto"/>
            <w:tcBorders>
              <w:top w:val="single" w:sz="4" w:space="0" w:color="auto"/>
              <w:right w:val="single" w:sz="4" w:space="0" w:color="auto"/>
            </w:tcBorders>
            <w:shd w:val="clear" w:color="auto" w:fill="auto"/>
          </w:tcPr>
          <w:p w14:paraId="21DD5CFB" w14:textId="77777777" w:rsidR="00DD4BB3" w:rsidRPr="0024459E" w:rsidRDefault="00DD4BB3" w:rsidP="0024459E">
            <w:pPr>
              <w:autoSpaceDE w:val="0"/>
              <w:autoSpaceDN w:val="0"/>
              <w:adjustRightInd w:val="0"/>
              <w:jc w:val="right"/>
              <w:rPr>
                <w:b/>
              </w:rPr>
            </w:pPr>
          </w:p>
        </w:tc>
        <w:tc>
          <w:tcPr>
            <w:tcW w:w="0" w:type="auto"/>
            <w:tcBorders>
              <w:top w:val="single" w:sz="4" w:space="0" w:color="auto"/>
              <w:left w:val="single" w:sz="4" w:space="0" w:color="auto"/>
              <w:bottom w:val="single" w:sz="4" w:space="0" w:color="auto"/>
            </w:tcBorders>
            <w:shd w:val="clear" w:color="auto" w:fill="auto"/>
          </w:tcPr>
          <w:p w14:paraId="4444BD8F" w14:textId="77777777" w:rsidR="00DD4BB3" w:rsidRPr="0024459E" w:rsidRDefault="00DD4BB3" w:rsidP="0024459E">
            <w:pPr>
              <w:autoSpaceDE w:val="0"/>
              <w:autoSpaceDN w:val="0"/>
              <w:adjustRightInd w:val="0"/>
              <w:jc w:val="right"/>
              <w:rPr>
                <w:b/>
              </w:rPr>
            </w:pPr>
          </w:p>
        </w:tc>
        <w:tc>
          <w:tcPr>
            <w:tcW w:w="0" w:type="auto"/>
            <w:tcBorders>
              <w:top w:val="single" w:sz="4" w:space="0" w:color="auto"/>
            </w:tcBorders>
            <w:shd w:val="clear" w:color="auto" w:fill="auto"/>
          </w:tcPr>
          <w:p w14:paraId="1C28EF84" w14:textId="77777777" w:rsidR="00DD4BB3" w:rsidRPr="0024459E" w:rsidRDefault="00DD4BB3" w:rsidP="0024459E">
            <w:pPr>
              <w:autoSpaceDE w:val="0"/>
              <w:autoSpaceDN w:val="0"/>
              <w:adjustRightInd w:val="0"/>
              <w:jc w:val="right"/>
              <w:rPr>
                <w:b/>
              </w:rPr>
            </w:pPr>
            <w:r w:rsidRPr="0024459E">
              <w:rPr>
                <w:b/>
              </w:rPr>
              <w:t>0.1904</w:t>
            </w:r>
          </w:p>
        </w:tc>
        <w:tc>
          <w:tcPr>
            <w:tcW w:w="0" w:type="auto"/>
            <w:tcBorders>
              <w:top w:val="single" w:sz="4" w:space="0" w:color="auto"/>
            </w:tcBorders>
            <w:shd w:val="clear" w:color="auto" w:fill="auto"/>
          </w:tcPr>
          <w:p w14:paraId="69796940" w14:textId="77777777" w:rsidR="00DD4BB3" w:rsidRPr="0024459E" w:rsidRDefault="00DD4BB3" w:rsidP="0024459E">
            <w:pPr>
              <w:autoSpaceDE w:val="0"/>
              <w:autoSpaceDN w:val="0"/>
              <w:adjustRightInd w:val="0"/>
              <w:jc w:val="right"/>
              <w:rPr>
                <w:b/>
              </w:rPr>
            </w:pPr>
          </w:p>
        </w:tc>
      </w:tr>
    </w:tbl>
    <w:p w14:paraId="249BA67A" w14:textId="6EC506D3" w:rsidR="00A57FD4" w:rsidDel="001F6EFF" w:rsidRDefault="00A57FD4">
      <w:pPr>
        <w:rPr>
          <w:del w:id="324" w:author="pschmidt" w:date="2018-02-07T17:11:00Z"/>
          <w:lang w:val="en-GB"/>
        </w:rPr>
      </w:pPr>
    </w:p>
    <w:p w14:paraId="6739A231" w14:textId="004CD3FF" w:rsidR="00757EFF" w:rsidRDefault="00D54D1D">
      <w:pPr>
        <w:rPr>
          <w:b/>
          <w:lang w:val="en-GB"/>
        </w:rPr>
      </w:pPr>
      <w:r>
        <w:rPr>
          <w:b/>
          <w:noProof/>
          <w:lang w:val="en-US" w:eastAsia="en-US"/>
        </w:rPr>
        <w:pict w14:anchorId="1D8E618D">
          <v:shape id="_x0000_i1041" type="#_x0000_t75" style="width:409pt;height:255.35pt">
            <v:imagedata r:id="rId37" o:title="aman_g_tj"/>
          </v:shape>
        </w:pict>
      </w:r>
    </w:p>
    <w:p w14:paraId="04192AC9" w14:textId="77777777" w:rsidR="00A959CB" w:rsidRPr="00757EFF" w:rsidRDefault="00A959CB" w:rsidP="00A959CB">
      <w:pPr>
        <w:rPr>
          <w:ins w:id="325" w:author="pschmidt" w:date="2018-02-07T17:20:00Z"/>
          <w:lang w:val="en-GB"/>
        </w:rPr>
      </w:pPr>
      <w:ins w:id="326" w:author="pschmidt" w:date="2018-02-07T17:20:00Z">
        <w:r w:rsidRPr="00A57FD4">
          <w:rPr>
            <w:b/>
            <w:lang w:val="en-GB"/>
          </w:rPr>
          <w:t>Fig</w:t>
        </w:r>
        <w:r>
          <w:rPr>
            <w:b/>
            <w:lang w:val="en-GB"/>
          </w:rPr>
          <w:t>ure</w:t>
        </w:r>
        <w:r w:rsidRPr="00A57FD4">
          <w:rPr>
            <w:b/>
            <w:lang w:val="en-GB"/>
          </w:rPr>
          <w:t xml:space="preserve"> 1.</w:t>
        </w:r>
        <w:r>
          <w:rPr>
            <w:lang w:val="en-GB"/>
          </w:rPr>
          <w:t xml:space="preserve"> Genotype means per environment of T. </w:t>
        </w:r>
        <w:proofErr w:type="spellStart"/>
        <w:r>
          <w:rPr>
            <w:lang w:val="en-GB"/>
          </w:rPr>
          <w:t>Aman</w:t>
        </w:r>
        <w:proofErr w:type="spellEnd"/>
        <w:r>
          <w:rPr>
            <w:lang w:val="en-GB"/>
          </w:rPr>
          <w:t xml:space="preserve"> seasons plotted against calendar year of the respective trial. Colours indicate the year of release for the respective genotype.</w:t>
        </w:r>
      </w:ins>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32822A86" w:rsidR="00A57FD4" w:rsidRDefault="00D54D1D">
      <w:pPr>
        <w:rPr>
          <w:b/>
          <w:lang w:val="en-GB"/>
        </w:rPr>
      </w:pPr>
      <w:r>
        <w:rPr>
          <w:b/>
          <w:noProof/>
          <w:lang w:val="en-US" w:eastAsia="en-US"/>
        </w:rPr>
        <w:lastRenderedPageBreak/>
        <w:pict w14:anchorId="6DDAA9C4">
          <v:shape id="_x0000_i1042" type="#_x0000_t75" style="width:409pt;height:254.7pt">
            <v:imagedata r:id="rId38" o:title="aman_g_xj"/>
          </v:shape>
        </w:pict>
      </w:r>
    </w:p>
    <w:p w14:paraId="7716D860" w14:textId="77777777" w:rsidR="00A959CB" w:rsidRDefault="00A959CB" w:rsidP="00A959CB">
      <w:pPr>
        <w:rPr>
          <w:ins w:id="327" w:author="pschmidt" w:date="2018-02-07T17:20:00Z"/>
          <w:b/>
          <w:lang w:val="en-GB"/>
        </w:rPr>
      </w:pPr>
      <w:ins w:id="328" w:author="pschmidt" w:date="2018-02-07T17:20:00Z">
        <w:r>
          <w:rPr>
            <w:b/>
            <w:lang w:val="en-GB"/>
          </w:rPr>
          <w:t xml:space="preserve">Figure 2. </w:t>
        </w:r>
        <w:r>
          <w:rPr>
            <w:lang w:val="en-GB"/>
          </w:rPr>
          <w:t xml:space="preserve">Genotype means per environment of T. </w:t>
        </w:r>
        <w:proofErr w:type="spellStart"/>
        <w:r>
          <w:rPr>
            <w:lang w:val="en-GB"/>
          </w:rPr>
          <w:t>Aman</w:t>
        </w:r>
        <w:proofErr w:type="spellEnd"/>
        <w:r>
          <w:rPr>
            <w:lang w:val="en-GB"/>
          </w:rPr>
          <w:t xml:space="preserve"> seasons plotted against year of release for the respective genotype. Colours indicate the calendar year of the respective trial.</w:t>
        </w:r>
      </w:ins>
    </w:p>
    <w:p w14:paraId="33FB1023" w14:textId="66FAF026" w:rsidR="00A57FD4" w:rsidRDefault="00A57FD4">
      <w:pPr>
        <w:rPr>
          <w:b/>
          <w:lang w:val="en-GB"/>
        </w:rPr>
      </w:pPr>
    </w:p>
    <w:p w14:paraId="5BE26D64" w14:textId="6C7AF864" w:rsidR="00757EFF" w:rsidRDefault="00D54D1D">
      <w:pPr>
        <w:rPr>
          <w:b/>
          <w:lang w:val="en-GB"/>
        </w:rPr>
      </w:pPr>
      <w:r>
        <w:rPr>
          <w:b/>
          <w:noProof/>
          <w:lang w:val="en-US" w:eastAsia="en-US"/>
        </w:rPr>
        <w:pict w14:anchorId="5D8C2AA7">
          <v:shape id="_x0000_i1043" type="#_x0000_t75" style="width:408.4pt;height:254.7pt">
            <v:imagedata r:id="rId39" o:title="boro_g_tj"/>
          </v:shape>
        </w:pict>
      </w:r>
    </w:p>
    <w:p w14:paraId="7CBE0F56" w14:textId="4A52B274" w:rsidR="00A959CB" w:rsidRPr="00757EFF" w:rsidRDefault="00A959CB" w:rsidP="00A959CB">
      <w:pPr>
        <w:rPr>
          <w:ins w:id="329" w:author="pschmidt" w:date="2018-02-07T17:20:00Z"/>
          <w:lang w:val="en-GB"/>
        </w:rPr>
      </w:pPr>
      <w:ins w:id="330" w:author="pschmidt" w:date="2018-02-07T17:20:00Z">
        <w:r w:rsidRPr="00A57FD4">
          <w:rPr>
            <w:b/>
            <w:lang w:val="en-GB"/>
          </w:rPr>
          <w:t>Fig</w:t>
        </w:r>
        <w:r>
          <w:rPr>
            <w:b/>
            <w:lang w:val="en-GB"/>
          </w:rPr>
          <w:t>ure</w:t>
        </w:r>
        <w:r w:rsidRPr="00A57FD4">
          <w:rPr>
            <w:b/>
            <w:lang w:val="en-GB"/>
          </w:rPr>
          <w:t xml:space="preserve"> </w:t>
        </w:r>
        <w:r>
          <w:rPr>
            <w:b/>
            <w:lang w:val="en-GB"/>
          </w:rPr>
          <w:t>3</w:t>
        </w:r>
        <w:r w:rsidRPr="00A57FD4">
          <w:rPr>
            <w:b/>
            <w:lang w:val="en-GB"/>
          </w:rPr>
          <w:t>.</w:t>
        </w:r>
        <w:r>
          <w:rPr>
            <w:lang w:val="en-GB"/>
          </w:rPr>
          <w:t xml:space="preserve"> Genotype means per environment of </w:t>
        </w:r>
        <w:proofErr w:type="spellStart"/>
        <w:r>
          <w:rPr>
            <w:lang w:val="en-GB"/>
          </w:rPr>
          <w:t>Boro</w:t>
        </w:r>
        <w:proofErr w:type="spellEnd"/>
        <w:r>
          <w:rPr>
            <w:lang w:val="en-GB"/>
          </w:rPr>
          <w:t xml:space="preserve"> seasons plotted against calendar year of the respective trial. Colours indicate the year of release for the respective genotype.</w:t>
        </w:r>
      </w:ins>
    </w:p>
    <w:p w14:paraId="37BEF3C4" w14:textId="2524FCB6" w:rsidR="00A57FD4" w:rsidRDefault="00A57FD4">
      <w:pPr>
        <w:rPr>
          <w:b/>
          <w:lang w:val="en-GB"/>
        </w:rPr>
      </w:pPr>
    </w:p>
    <w:p w14:paraId="2E8FB5C3" w14:textId="05589CD7" w:rsidR="00A57FD4" w:rsidRDefault="006C0033">
      <w:pPr>
        <w:rPr>
          <w:b/>
          <w:lang w:val="en-GB"/>
        </w:rPr>
      </w:pPr>
      <w:r>
        <w:rPr>
          <w:b/>
          <w:noProof/>
          <w:lang w:val="en-US" w:eastAsia="en-US"/>
        </w:rPr>
        <w:lastRenderedPageBreak/>
        <w:pict w14:anchorId="3D250ADA">
          <v:shape id="_x0000_i1044" type="#_x0000_t75" style="width:408.4pt;height:255.95pt">
            <v:imagedata r:id="rId40" o:title="boro_g_xj"/>
          </v:shape>
        </w:pict>
      </w:r>
    </w:p>
    <w:p w14:paraId="67E58CA2" w14:textId="3920D8A5" w:rsidR="00A959CB" w:rsidRDefault="00A959CB" w:rsidP="00A959CB">
      <w:pPr>
        <w:rPr>
          <w:ins w:id="331" w:author="pschmidt" w:date="2018-02-07T17:20:00Z"/>
          <w:b/>
          <w:lang w:val="en-GB"/>
        </w:rPr>
      </w:pPr>
      <w:ins w:id="332" w:author="pschmidt" w:date="2018-02-07T17:20:00Z">
        <w:r>
          <w:rPr>
            <w:b/>
            <w:lang w:val="en-GB"/>
          </w:rPr>
          <w:t xml:space="preserve">Figure 4. </w:t>
        </w:r>
        <w:r>
          <w:rPr>
            <w:lang w:val="en-GB"/>
          </w:rPr>
          <w:t xml:space="preserve">Genotype means per environment of </w:t>
        </w:r>
        <w:proofErr w:type="spellStart"/>
        <w:r>
          <w:rPr>
            <w:lang w:val="en-GB"/>
          </w:rPr>
          <w:t>Boro</w:t>
        </w:r>
        <w:proofErr w:type="spellEnd"/>
        <w:r>
          <w:rPr>
            <w:lang w:val="en-GB"/>
          </w:rPr>
          <w:t xml:space="preserve"> seasons plotted against year of release for the respective genotype. Colours indicate the calendar year of the respective trial.</w:t>
        </w:r>
      </w:ins>
    </w:p>
    <w:p w14:paraId="68F39E81" w14:textId="11D2F9BB" w:rsidR="00A57FD4" w:rsidRDefault="00A57FD4">
      <w:pPr>
        <w:rPr>
          <w:b/>
          <w:lang w:val="en-GB"/>
        </w:rPr>
      </w:pPr>
    </w:p>
    <w:p w14:paraId="00223451" w14:textId="77777777" w:rsidR="00432721" w:rsidRDefault="00432721" w:rsidP="00432721">
      <w:pPr>
        <w:rPr>
          <w:lang w:val="en-GB"/>
        </w:rPr>
      </w:pPr>
      <w:r w:rsidRPr="006226D1">
        <w:rPr>
          <w:lang w:val="en-GB"/>
        </w:rPr>
        <w:t>We also compared the genetic trends for the five groups of varieties (Table 2)</w:t>
      </w:r>
      <w:r>
        <w:rPr>
          <w:lang w:val="en-GB"/>
        </w:rPr>
        <w:t>, adding group-</w:t>
      </w:r>
      <w:r w:rsidRPr="00775D39">
        <w:rPr>
          <w:lang w:val="en-GB"/>
        </w:rPr>
        <w:t xml:space="preserve">specific intercepts and slopes, and found non-significant differences in genetic trend for </w:t>
      </w:r>
      <w:proofErr w:type="spellStart"/>
      <w:r w:rsidRPr="00775D39">
        <w:rPr>
          <w:lang w:val="en-GB"/>
        </w:rPr>
        <w:t>Aman</w:t>
      </w:r>
      <w:proofErr w:type="spellEnd"/>
      <w:r w:rsidRPr="00775D39">
        <w:rPr>
          <w:lang w:val="en-GB"/>
        </w:rPr>
        <w:t xml:space="preserve"> (F= 1.06, p = 0.3743) or </w:t>
      </w:r>
      <w:proofErr w:type="spellStart"/>
      <w:r w:rsidRPr="00775D39">
        <w:rPr>
          <w:lang w:val="en-GB"/>
        </w:rPr>
        <w:t>Boro</w:t>
      </w:r>
      <w:proofErr w:type="spellEnd"/>
      <w:r w:rsidRPr="00775D39">
        <w:rPr>
          <w:lang w:val="en-GB"/>
        </w:rPr>
        <w:t xml:space="preserve"> (F= 0.17, p= 0.8454). The corresponding trend estimates are shown in Table </w:t>
      </w:r>
      <w:r>
        <w:rPr>
          <w:lang w:val="en-GB"/>
        </w:rPr>
        <w:t>5</w:t>
      </w:r>
      <w:r w:rsidRPr="00775D39">
        <w:rPr>
          <w:lang w:val="en-GB"/>
        </w:rPr>
        <w:t>.</w:t>
      </w:r>
    </w:p>
    <w:p w14:paraId="475542D4" w14:textId="77777777" w:rsidR="00432721" w:rsidRPr="00775D39" w:rsidRDefault="00432721" w:rsidP="00432721">
      <w:pPr>
        <w:rPr>
          <w:lang w:val="en-GB"/>
        </w:rPr>
      </w:pPr>
    </w:p>
    <w:p w14:paraId="024E533E" w14:textId="77777777" w:rsidR="00307ECB" w:rsidRDefault="00307ECB" w:rsidP="00307ECB">
      <w:pPr>
        <w:rPr>
          <w:lang w:val="en-GB"/>
        </w:rPr>
      </w:pPr>
      <w:commentRangeStart w:id="333"/>
      <w:r w:rsidRPr="00E736CF">
        <w:rPr>
          <w:b/>
          <w:lang w:val="en-GB"/>
        </w:rPr>
        <w:t>Table</w:t>
      </w:r>
      <w:r>
        <w:rPr>
          <w:b/>
          <w:lang w:val="en-GB"/>
        </w:rPr>
        <w:t xml:space="preserve"> </w:t>
      </w:r>
      <w:r w:rsidR="007845DA">
        <w:rPr>
          <w:b/>
          <w:lang w:val="en-GB"/>
        </w:rPr>
        <w:t>5</w:t>
      </w:r>
      <w:r>
        <w:rPr>
          <w:lang w:val="en-GB"/>
        </w:rPr>
        <w:t xml:space="preserve">: </w:t>
      </w:r>
      <w:commentRangeEnd w:id="333"/>
      <w:r w:rsidR="00DA200B">
        <w:rPr>
          <w:rStyle w:val="Kommentarzeichen"/>
        </w:rPr>
        <w:commentReference w:id="333"/>
      </w:r>
      <w:r>
        <w:rPr>
          <w:lang w:val="en-GB"/>
        </w:rPr>
        <w:t>Estimates of fixed effects (t ha</w:t>
      </w:r>
      <w:r w:rsidRPr="00E736CF">
        <w:rPr>
          <w:vertAlign w:val="superscript"/>
          <w:lang w:val="en-GB"/>
        </w:rPr>
        <w:t>-1</w:t>
      </w:r>
      <w:r>
        <w:rPr>
          <w:lang w:val="en-GB"/>
        </w:rPr>
        <w:t>) in model with group-specific trends</w:t>
      </w:r>
    </w:p>
    <w:tbl>
      <w:tblPr>
        <w:tblW w:w="9460" w:type="dxa"/>
        <w:tblLook w:val="01E0" w:firstRow="1" w:lastRow="1" w:firstColumn="1" w:lastColumn="1" w:noHBand="0" w:noVBand="0"/>
      </w:tblPr>
      <w:tblGrid>
        <w:gridCol w:w="2289"/>
        <w:gridCol w:w="1555"/>
        <w:gridCol w:w="1932"/>
        <w:gridCol w:w="1657"/>
        <w:gridCol w:w="2027"/>
      </w:tblGrid>
      <w:tr w:rsidR="0024459E" w:rsidRPr="00B71768" w14:paraId="7124BEE0" w14:textId="77777777" w:rsidTr="0024459E">
        <w:tc>
          <w:tcPr>
            <w:tcW w:w="2289" w:type="dxa"/>
            <w:tcBorders>
              <w:top w:val="single" w:sz="4" w:space="0" w:color="auto"/>
              <w:left w:val="single" w:sz="4" w:space="0" w:color="auto"/>
              <w:right w:val="single" w:sz="4" w:space="0" w:color="auto"/>
            </w:tcBorders>
            <w:shd w:val="clear" w:color="auto" w:fill="auto"/>
            <w:vAlign w:val="bottom"/>
          </w:tcPr>
          <w:p w14:paraId="11DC187D" w14:textId="77777777" w:rsidR="0024459E" w:rsidRPr="0024459E" w:rsidRDefault="0024459E" w:rsidP="0024459E">
            <w:pPr>
              <w:jc w:val="center"/>
              <w:rPr>
                <w:b/>
                <w:lang w:val="en-GB"/>
              </w:rPr>
            </w:pPr>
            <w:r w:rsidRPr="0024459E">
              <w:rPr>
                <w:b/>
                <w:lang w:val="en-GB"/>
              </w:rPr>
              <w:t>Parameters</w:t>
            </w:r>
          </w:p>
        </w:tc>
        <w:tc>
          <w:tcPr>
            <w:tcW w:w="3487" w:type="dxa"/>
            <w:gridSpan w:val="2"/>
            <w:tcBorders>
              <w:top w:val="single" w:sz="4" w:space="0" w:color="auto"/>
              <w:left w:val="single" w:sz="4" w:space="0" w:color="auto"/>
              <w:right w:val="single" w:sz="4" w:space="0" w:color="auto"/>
            </w:tcBorders>
            <w:shd w:val="clear" w:color="auto" w:fill="auto"/>
            <w:vAlign w:val="bottom"/>
          </w:tcPr>
          <w:p w14:paraId="0E0F9D24" w14:textId="2786F39A" w:rsidR="0024459E" w:rsidRPr="0024459E" w:rsidRDefault="0024459E" w:rsidP="0024459E">
            <w:pPr>
              <w:jc w:val="center"/>
              <w:rPr>
                <w:b/>
                <w:lang w:val="en-GB"/>
              </w:rPr>
            </w:pPr>
            <w:proofErr w:type="spellStart"/>
            <w:r w:rsidRPr="0024459E">
              <w:rPr>
                <w:b/>
                <w:lang w:val="en-GB"/>
              </w:rPr>
              <w:t>Aman</w:t>
            </w:r>
            <w:proofErr w:type="spellEnd"/>
          </w:p>
        </w:tc>
        <w:tc>
          <w:tcPr>
            <w:tcW w:w="3684" w:type="dxa"/>
            <w:gridSpan w:val="2"/>
            <w:tcBorders>
              <w:top w:val="single" w:sz="4" w:space="0" w:color="auto"/>
              <w:left w:val="single" w:sz="4" w:space="0" w:color="auto"/>
              <w:right w:val="single" w:sz="4" w:space="0" w:color="auto"/>
            </w:tcBorders>
            <w:shd w:val="clear" w:color="auto" w:fill="auto"/>
            <w:vAlign w:val="bottom"/>
          </w:tcPr>
          <w:p w14:paraId="53760182" w14:textId="10C76004" w:rsidR="0024459E" w:rsidRPr="0024459E" w:rsidRDefault="0024459E" w:rsidP="0024459E">
            <w:pPr>
              <w:jc w:val="center"/>
              <w:rPr>
                <w:b/>
                <w:lang w:val="en-GB"/>
              </w:rPr>
            </w:pPr>
            <w:proofErr w:type="spellStart"/>
            <w:r w:rsidRPr="0024459E">
              <w:rPr>
                <w:b/>
                <w:lang w:val="en-GB"/>
              </w:rPr>
              <w:t>Boro</w:t>
            </w:r>
            <w:proofErr w:type="spellEnd"/>
          </w:p>
        </w:tc>
      </w:tr>
      <w:tr w:rsidR="00307ECB" w:rsidRPr="006C0033" w14:paraId="496C751D" w14:textId="77777777" w:rsidTr="0024459E">
        <w:tc>
          <w:tcPr>
            <w:tcW w:w="2289" w:type="dxa"/>
            <w:tcBorders>
              <w:left w:val="single" w:sz="4" w:space="0" w:color="auto"/>
              <w:bottom w:val="single" w:sz="4" w:space="0" w:color="auto"/>
              <w:right w:val="single" w:sz="4" w:space="0" w:color="auto"/>
            </w:tcBorders>
            <w:shd w:val="clear" w:color="auto" w:fill="auto"/>
            <w:vAlign w:val="bottom"/>
          </w:tcPr>
          <w:p w14:paraId="29BB91BC" w14:textId="77777777" w:rsidR="00307ECB" w:rsidRPr="0024459E" w:rsidRDefault="00307ECB" w:rsidP="0024459E">
            <w:pPr>
              <w:jc w:val="center"/>
              <w:rPr>
                <w:b/>
                <w:lang w:val="en-GB"/>
              </w:rPr>
            </w:pPr>
          </w:p>
        </w:tc>
        <w:tc>
          <w:tcPr>
            <w:tcW w:w="1555" w:type="dxa"/>
            <w:tcBorders>
              <w:left w:val="single" w:sz="4" w:space="0" w:color="auto"/>
              <w:bottom w:val="single" w:sz="4" w:space="0" w:color="auto"/>
            </w:tcBorders>
            <w:shd w:val="clear" w:color="auto" w:fill="auto"/>
            <w:vAlign w:val="bottom"/>
          </w:tcPr>
          <w:p w14:paraId="1BD2A49A" w14:textId="77777777" w:rsidR="00307ECB" w:rsidRPr="0024459E" w:rsidRDefault="00307ECB" w:rsidP="0024459E">
            <w:pPr>
              <w:autoSpaceDE w:val="0"/>
              <w:autoSpaceDN w:val="0"/>
              <w:adjustRightInd w:val="0"/>
              <w:jc w:val="center"/>
              <w:rPr>
                <w:b/>
                <w:lang w:val="en-GB"/>
              </w:rPr>
            </w:pPr>
            <w:r w:rsidRPr="0024459E">
              <w:rPr>
                <w:b/>
                <w:lang w:val="en-GB"/>
              </w:rPr>
              <w:t>Estimate</w:t>
            </w:r>
          </w:p>
        </w:tc>
        <w:tc>
          <w:tcPr>
            <w:tcW w:w="1932" w:type="dxa"/>
            <w:tcBorders>
              <w:bottom w:val="single" w:sz="4" w:space="0" w:color="auto"/>
              <w:right w:val="single" w:sz="4" w:space="0" w:color="auto"/>
            </w:tcBorders>
            <w:shd w:val="clear" w:color="auto" w:fill="auto"/>
            <w:vAlign w:val="bottom"/>
          </w:tcPr>
          <w:p w14:paraId="7B017079" w14:textId="7F3C2CD7" w:rsidR="00307ECB" w:rsidRPr="0024459E" w:rsidRDefault="00307ECB" w:rsidP="0024459E">
            <w:pPr>
              <w:autoSpaceDE w:val="0"/>
              <w:autoSpaceDN w:val="0"/>
              <w:adjustRightInd w:val="0"/>
              <w:jc w:val="center"/>
              <w:rPr>
                <w:b/>
                <w:lang w:val="en-GB"/>
              </w:rPr>
            </w:pPr>
            <w:r w:rsidRPr="0024459E">
              <w:rPr>
                <w:b/>
                <w:lang w:val="en-GB"/>
              </w:rPr>
              <w:t>Standard error</w:t>
            </w:r>
          </w:p>
          <w:p w14:paraId="0144CB92" w14:textId="77777777" w:rsidR="00307ECB" w:rsidRPr="0024459E" w:rsidRDefault="00307ECB" w:rsidP="0024459E">
            <w:pPr>
              <w:autoSpaceDE w:val="0"/>
              <w:autoSpaceDN w:val="0"/>
              <w:adjustRightInd w:val="0"/>
              <w:jc w:val="center"/>
              <w:rPr>
                <w:b/>
                <w:lang w:val="en-GB"/>
              </w:rPr>
            </w:pPr>
            <w:r w:rsidRPr="0024459E">
              <w:rPr>
                <w:b/>
                <w:lang w:val="en-GB"/>
              </w:rPr>
              <w:t>(p-value, z-test)</w:t>
            </w:r>
          </w:p>
        </w:tc>
        <w:tc>
          <w:tcPr>
            <w:tcW w:w="1657" w:type="dxa"/>
            <w:tcBorders>
              <w:left w:val="single" w:sz="4" w:space="0" w:color="auto"/>
              <w:bottom w:val="single" w:sz="4" w:space="0" w:color="auto"/>
            </w:tcBorders>
            <w:shd w:val="clear" w:color="auto" w:fill="auto"/>
            <w:vAlign w:val="bottom"/>
          </w:tcPr>
          <w:p w14:paraId="47424C06" w14:textId="77777777" w:rsidR="00307ECB" w:rsidRPr="0024459E" w:rsidRDefault="00307ECB" w:rsidP="0024459E">
            <w:pPr>
              <w:jc w:val="center"/>
              <w:rPr>
                <w:b/>
                <w:lang w:val="en-GB"/>
              </w:rPr>
            </w:pPr>
            <w:r w:rsidRPr="0024459E">
              <w:rPr>
                <w:b/>
                <w:lang w:val="en-GB"/>
              </w:rPr>
              <w:t>Estimate</w:t>
            </w:r>
          </w:p>
        </w:tc>
        <w:tc>
          <w:tcPr>
            <w:tcW w:w="2027" w:type="dxa"/>
            <w:tcBorders>
              <w:bottom w:val="single" w:sz="4" w:space="0" w:color="auto"/>
              <w:right w:val="single" w:sz="4" w:space="0" w:color="auto"/>
            </w:tcBorders>
            <w:shd w:val="clear" w:color="auto" w:fill="auto"/>
            <w:vAlign w:val="bottom"/>
          </w:tcPr>
          <w:p w14:paraId="556B4D8F" w14:textId="77777777" w:rsidR="00307ECB" w:rsidRPr="0024459E" w:rsidRDefault="00307ECB" w:rsidP="0024459E">
            <w:pPr>
              <w:jc w:val="center"/>
              <w:rPr>
                <w:b/>
                <w:lang w:val="en-GB"/>
              </w:rPr>
            </w:pPr>
            <w:r w:rsidRPr="0024459E">
              <w:rPr>
                <w:b/>
                <w:lang w:val="en-GB"/>
              </w:rPr>
              <w:t>Standard error</w:t>
            </w:r>
          </w:p>
          <w:p w14:paraId="108B41EA" w14:textId="77777777" w:rsidR="00307ECB" w:rsidRPr="0024459E" w:rsidRDefault="00307ECB" w:rsidP="0024459E">
            <w:pPr>
              <w:jc w:val="center"/>
              <w:rPr>
                <w:b/>
                <w:lang w:val="en-GB"/>
              </w:rPr>
            </w:pPr>
            <w:r w:rsidRPr="0024459E">
              <w:rPr>
                <w:b/>
                <w:lang w:val="en-GB"/>
              </w:rPr>
              <w:t>(p-value, z-test)</w:t>
            </w:r>
          </w:p>
        </w:tc>
      </w:tr>
      <w:tr w:rsidR="00307ECB" w:rsidRPr="00B71768" w14:paraId="5348D5B2" w14:textId="77777777" w:rsidTr="0024459E">
        <w:tc>
          <w:tcPr>
            <w:tcW w:w="2289" w:type="dxa"/>
            <w:tcBorders>
              <w:top w:val="single" w:sz="4" w:space="0" w:color="auto"/>
              <w:left w:val="single" w:sz="4" w:space="0" w:color="auto"/>
              <w:right w:val="single" w:sz="4" w:space="0" w:color="auto"/>
            </w:tcBorders>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55" w:type="dxa"/>
            <w:tcBorders>
              <w:top w:val="single" w:sz="4" w:space="0" w:color="auto"/>
              <w:left w:val="single" w:sz="4" w:space="0" w:color="auto"/>
            </w:tcBorders>
            <w:shd w:val="clear" w:color="auto" w:fill="auto"/>
          </w:tcPr>
          <w:p w14:paraId="037A0297" w14:textId="77777777" w:rsidR="00307ECB" w:rsidRPr="00E66492" w:rsidRDefault="00307ECB" w:rsidP="0024459E">
            <w:pPr>
              <w:autoSpaceDE w:val="0"/>
              <w:autoSpaceDN w:val="0"/>
              <w:adjustRightInd w:val="0"/>
              <w:jc w:val="right"/>
            </w:pPr>
          </w:p>
        </w:tc>
        <w:tc>
          <w:tcPr>
            <w:tcW w:w="1932" w:type="dxa"/>
            <w:tcBorders>
              <w:top w:val="single" w:sz="4" w:space="0" w:color="auto"/>
              <w:right w:val="single" w:sz="4" w:space="0" w:color="auto"/>
            </w:tcBorders>
            <w:shd w:val="clear" w:color="auto" w:fill="auto"/>
          </w:tcPr>
          <w:p w14:paraId="7AC21825" w14:textId="77777777" w:rsidR="00307ECB" w:rsidRPr="00E66492" w:rsidRDefault="00307ECB" w:rsidP="0024459E">
            <w:pPr>
              <w:autoSpaceDE w:val="0"/>
              <w:autoSpaceDN w:val="0"/>
              <w:adjustRightInd w:val="0"/>
              <w:jc w:val="right"/>
            </w:pPr>
          </w:p>
        </w:tc>
        <w:tc>
          <w:tcPr>
            <w:tcW w:w="1657" w:type="dxa"/>
            <w:tcBorders>
              <w:top w:val="single" w:sz="4" w:space="0" w:color="auto"/>
              <w:left w:val="single" w:sz="4" w:space="0" w:color="auto"/>
            </w:tcBorders>
            <w:shd w:val="clear" w:color="auto" w:fill="auto"/>
          </w:tcPr>
          <w:p w14:paraId="0325339D" w14:textId="77777777" w:rsidR="00307ECB" w:rsidRPr="00B71768" w:rsidRDefault="00307ECB" w:rsidP="0024459E">
            <w:pPr>
              <w:jc w:val="right"/>
              <w:rPr>
                <w:lang w:val="en-GB"/>
              </w:rPr>
            </w:pPr>
          </w:p>
        </w:tc>
        <w:tc>
          <w:tcPr>
            <w:tcW w:w="2027" w:type="dxa"/>
            <w:tcBorders>
              <w:top w:val="single" w:sz="4" w:space="0" w:color="auto"/>
              <w:right w:val="single" w:sz="4" w:space="0" w:color="auto"/>
            </w:tcBorders>
            <w:shd w:val="clear" w:color="auto" w:fill="auto"/>
          </w:tcPr>
          <w:p w14:paraId="4539BE5D" w14:textId="77777777" w:rsidR="00307ECB" w:rsidRPr="00B71768" w:rsidRDefault="00307ECB" w:rsidP="0024459E">
            <w:pPr>
              <w:jc w:val="right"/>
              <w:rPr>
                <w:lang w:val="en-GB"/>
              </w:rPr>
            </w:pPr>
          </w:p>
        </w:tc>
      </w:tr>
      <w:tr w:rsidR="00916335" w:rsidRPr="00393829" w14:paraId="18F457A9" w14:textId="77777777" w:rsidTr="0024459E">
        <w:tc>
          <w:tcPr>
            <w:tcW w:w="2289" w:type="dxa"/>
            <w:tcBorders>
              <w:left w:val="single" w:sz="4" w:space="0" w:color="auto"/>
              <w:right w:val="single" w:sz="4" w:space="0" w:color="auto"/>
            </w:tcBorders>
            <w:shd w:val="clear" w:color="auto" w:fill="auto"/>
          </w:tcPr>
          <w:p w14:paraId="2C3AEB53" w14:textId="77777777" w:rsidR="00916335" w:rsidRPr="00B71768" w:rsidRDefault="00916335" w:rsidP="00FC696E">
            <w:pPr>
              <w:rPr>
                <w:lang w:val="en-GB"/>
              </w:rPr>
            </w:pPr>
            <w:r w:rsidRPr="00B71768">
              <w:rPr>
                <w:lang w:val="en-GB"/>
              </w:rPr>
              <w:t>Intercept</w:t>
            </w:r>
          </w:p>
        </w:tc>
        <w:tc>
          <w:tcPr>
            <w:tcW w:w="1555" w:type="dxa"/>
            <w:tcBorders>
              <w:left w:val="single" w:sz="4" w:space="0" w:color="auto"/>
            </w:tcBorders>
            <w:shd w:val="clear" w:color="auto" w:fill="auto"/>
          </w:tcPr>
          <w:p w14:paraId="6B62AAF0"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4344A695"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3BB78376"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A3B1DD6" w14:textId="77777777" w:rsidR="00916335" w:rsidRPr="00E66492" w:rsidRDefault="00916335" w:rsidP="0024459E">
            <w:pPr>
              <w:autoSpaceDE w:val="0"/>
              <w:autoSpaceDN w:val="0"/>
              <w:adjustRightInd w:val="0"/>
              <w:jc w:val="right"/>
            </w:pPr>
          </w:p>
        </w:tc>
      </w:tr>
      <w:tr w:rsidR="00F65F0B" w:rsidRPr="00393829" w14:paraId="75D70F60" w14:textId="77777777" w:rsidTr="0024459E">
        <w:tc>
          <w:tcPr>
            <w:tcW w:w="2289" w:type="dxa"/>
            <w:tcBorders>
              <w:left w:val="single" w:sz="4" w:space="0" w:color="auto"/>
              <w:right w:val="single" w:sz="4" w:space="0" w:color="auto"/>
            </w:tcBorders>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05D56D12" w14:textId="77777777" w:rsidR="00F65F0B" w:rsidRPr="00E66492" w:rsidRDefault="00A471BB" w:rsidP="0024459E">
            <w:pPr>
              <w:autoSpaceDE w:val="0"/>
              <w:autoSpaceDN w:val="0"/>
              <w:adjustRightInd w:val="0"/>
              <w:jc w:val="right"/>
            </w:pPr>
            <w:r w:rsidRPr="00E66492">
              <w:t>-45.1082</w:t>
            </w:r>
          </w:p>
        </w:tc>
        <w:tc>
          <w:tcPr>
            <w:tcW w:w="1932" w:type="dxa"/>
            <w:tcBorders>
              <w:right w:val="single" w:sz="4" w:space="0" w:color="auto"/>
            </w:tcBorders>
            <w:shd w:val="clear" w:color="auto" w:fill="auto"/>
          </w:tcPr>
          <w:p w14:paraId="67C5FC51" w14:textId="77777777" w:rsidR="00F65F0B" w:rsidRPr="00E66492" w:rsidRDefault="00A471BB" w:rsidP="0024459E">
            <w:pPr>
              <w:autoSpaceDE w:val="0"/>
              <w:autoSpaceDN w:val="0"/>
              <w:adjustRightInd w:val="0"/>
              <w:jc w:val="right"/>
            </w:pPr>
            <w:r w:rsidRPr="00E66492">
              <w:t>57.2609</w:t>
            </w:r>
          </w:p>
        </w:tc>
        <w:tc>
          <w:tcPr>
            <w:tcW w:w="1657" w:type="dxa"/>
            <w:tcBorders>
              <w:left w:val="single" w:sz="4" w:space="0" w:color="auto"/>
            </w:tcBorders>
            <w:shd w:val="clear" w:color="auto" w:fill="auto"/>
          </w:tcPr>
          <w:p w14:paraId="316D92C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3A4D6F3" w14:textId="77777777" w:rsidR="00F65F0B" w:rsidRPr="00E66492" w:rsidRDefault="00A82742" w:rsidP="0024459E">
            <w:pPr>
              <w:autoSpaceDE w:val="0"/>
              <w:autoSpaceDN w:val="0"/>
              <w:adjustRightInd w:val="0"/>
              <w:jc w:val="right"/>
            </w:pPr>
            <w:r w:rsidRPr="00E66492">
              <w:t>-</w:t>
            </w:r>
          </w:p>
        </w:tc>
      </w:tr>
      <w:tr w:rsidR="00F65F0B" w:rsidRPr="00393829" w14:paraId="02D38C13" w14:textId="77777777" w:rsidTr="0024459E">
        <w:tc>
          <w:tcPr>
            <w:tcW w:w="2289" w:type="dxa"/>
            <w:tcBorders>
              <w:left w:val="single" w:sz="4" w:space="0" w:color="auto"/>
              <w:right w:val="single" w:sz="4" w:space="0" w:color="auto"/>
            </w:tcBorders>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01469328" w14:textId="77777777" w:rsidR="00F65F0B" w:rsidRPr="00E66492" w:rsidRDefault="00A471BB" w:rsidP="0024459E">
            <w:pPr>
              <w:autoSpaceDE w:val="0"/>
              <w:autoSpaceDN w:val="0"/>
              <w:adjustRightInd w:val="0"/>
              <w:jc w:val="right"/>
            </w:pPr>
            <w:r w:rsidRPr="00E66492">
              <w:t>-15.2264</w:t>
            </w:r>
          </w:p>
        </w:tc>
        <w:tc>
          <w:tcPr>
            <w:tcW w:w="1932" w:type="dxa"/>
            <w:tcBorders>
              <w:right w:val="single" w:sz="4" w:space="0" w:color="auto"/>
            </w:tcBorders>
            <w:shd w:val="clear" w:color="auto" w:fill="auto"/>
          </w:tcPr>
          <w:p w14:paraId="0B8809F3" w14:textId="77777777" w:rsidR="00F65F0B" w:rsidRPr="00E66492" w:rsidRDefault="00A471BB" w:rsidP="0024459E">
            <w:pPr>
              <w:autoSpaceDE w:val="0"/>
              <w:autoSpaceDN w:val="0"/>
              <w:adjustRightInd w:val="0"/>
              <w:jc w:val="right"/>
            </w:pPr>
            <w:r w:rsidRPr="00E66492">
              <w:t>55.7423</w:t>
            </w:r>
          </w:p>
        </w:tc>
        <w:tc>
          <w:tcPr>
            <w:tcW w:w="1657" w:type="dxa"/>
            <w:tcBorders>
              <w:left w:val="single" w:sz="4" w:space="0" w:color="auto"/>
            </w:tcBorders>
            <w:shd w:val="clear" w:color="auto" w:fill="auto"/>
          </w:tcPr>
          <w:p w14:paraId="7CF26D64" w14:textId="77777777" w:rsidR="00F65F0B" w:rsidRPr="00E66492" w:rsidRDefault="004602F6" w:rsidP="0024459E">
            <w:pPr>
              <w:autoSpaceDE w:val="0"/>
              <w:autoSpaceDN w:val="0"/>
              <w:adjustRightInd w:val="0"/>
              <w:jc w:val="right"/>
            </w:pPr>
            <w:r w:rsidRPr="00E66492">
              <w:t>-55.9052</w:t>
            </w:r>
          </w:p>
        </w:tc>
        <w:tc>
          <w:tcPr>
            <w:tcW w:w="2027" w:type="dxa"/>
            <w:tcBorders>
              <w:right w:val="single" w:sz="4" w:space="0" w:color="auto"/>
            </w:tcBorders>
            <w:shd w:val="clear" w:color="auto" w:fill="auto"/>
          </w:tcPr>
          <w:p w14:paraId="7B5B90EB" w14:textId="77777777" w:rsidR="00F65F0B" w:rsidRPr="00E66492" w:rsidRDefault="004602F6" w:rsidP="0024459E">
            <w:pPr>
              <w:autoSpaceDE w:val="0"/>
              <w:autoSpaceDN w:val="0"/>
              <w:adjustRightInd w:val="0"/>
              <w:jc w:val="right"/>
            </w:pPr>
            <w:r w:rsidRPr="00E66492">
              <w:t>49.2750</w:t>
            </w:r>
          </w:p>
        </w:tc>
      </w:tr>
      <w:tr w:rsidR="00F65F0B" w:rsidRPr="00393829" w14:paraId="3729E32C" w14:textId="77777777" w:rsidTr="0024459E">
        <w:tc>
          <w:tcPr>
            <w:tcW w:w="2289" w:type="dxa"/>
            <w:tcBorders>
              <w:left w:val="single" w:sz="4" w:space="0" w:color="auto"/>
              <w:right w:val="single" w:sz="4" w:space="0" w:color="auto"/>
            </w:tcBorders>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1732379B" w14:textId="77777777" w:rsidR="00F65F0B" w:rsidRPr="00E66492" w:rsidRDefault="00F65F0B" w:rsidP="0024459E">
            <w:pPr>
              <w:autoSpaceDE w:val="0"/>
              <w:autoSpaceDN w:val="0"/>
              <w:adjustRightInd w:val="0"/>
              <w:jc w:val="right"/>
            </w:pPr>
            <w:r w:rsidRPr="00E66492">
              <w:t xml:space="preserve"> </w:t>
            </w:r>
            <w:r w:rsidR="00A471BB" w:rsidRPr="00E66492">
              <w:t>-70.8412</w:t>
            </w:r>
          </w:p>
        </w:tc>
        <w:tc>
          <w:tcPr>
            <w:tcW w:w="1932" w:type="dxa"/>
            <w:tcBorders>
              <w:right w:val="single" w:sz="4" w:space="0" w:color="auto"/>
            </w:tcBorders>
            <w:shd w:val="clear" w:color="auto" w:fill="auto"/>
          </w:tcPr>
          <w:p w14:paraId="7C8C0685" w14:textId="77777777" w:rsidR="00F65F0B" w:rsidRPr="00E66492" w:rsidRDefault="00A471BB" w:rsidP="0024459E">
            <w:pPr>
              <w:autoSpaceDE w:val="0"/>
              <w:autoSpaceDN w:val="0"/>
              <w:adjustRightInd w:val="0"/>
              <w:jc w:val="right"/>
            </w:pPr>
            <w:r w:rsidRPr="00E66492">
              <w:t>47.0906</w:t>
            </w:r>
          </w:p>
        </w:tc>
        <w:tc>
          <w:tcPr>
            <w:tcW w:w="1657" w:type="dxa"/>
            <w:tcBorders>
              <w:left w:val="single" w:sz="4" w:space="0" w:color="auto"/>
            </w:tcBorders>
            <w:shd w:val="clear" w:color="auto" w:fill="auto"/>
          </w:tcPr>
          <w:p w14:paraId="22E3096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7AEB7D11" w14:textId="77777777" w:rsidR="00F65F0B" w:rsidRPr="00E66492" w:rsidRDefault="00A82742" w:rsidP="0024459E">
            <w:pPr>
              <w:autoSpaceDE w:val="0"/>
              <w:autoSpaceDN w:val="0"/>
              <w:adjustRightInd w:val="0"/>
              <w:jc w:val="right"/>
            </w:pPr>
            <w:r w:rsidRPr="00E66492">
              <w:t>-</w:t>
            </w:r>
          </w:p>
        </w:tc>
      </w:tr>
      <w:tr w:rsidR="00F65F0B" w:rsidRPr="00393829" w14:paraId="0743D314" w14:textId="77777777" w:rsidTr="0024459E">
        <w:tc>
          <w:tcPr>
            <w:tcW w:w="2289" w:type="dxa"/>
            <w:tcBorders>
              <w:left w:val="single" w:sz="4" w:space="0" w:color="auto"/>
              <w:right w:val="single" w:sz="4" w:space="0" w:color="auto"/>
            </w:tcBorders>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B774F9A" w14:textId="77777777" w:rsidR="00F65F0B" w:rsidRPr="00E66492" w:rsidRDefault="00F65F0B" w:rsidP="0024459E">
            <w:pPr>
              <w:autoSpaceDE w:val="0"/>
              <w:autoSpaceDN w:val="0"/>
              <w:adjustRightInd w:val="0"/>
              <w:jc w:val="right"/>
            </w:pPr>
            <w:r w:rsidRPr="00E66492">
              <w:t xml:space="preserve"> </w:t>
            </w:r>
            <w:r w:rsidR="00A471BB" w:rsidRPr="00E66492">
              <w:t>-35.6331</w:t>
            </w:r>
          </w:p>
        </w:tc>
        <w:tc>
          <w:tcPr>
            <w:tcW w:w="1932" w:type="dxa"/>
            <w:tcBorders>
              <w:right w:val="single" w:sz="4" w:space="0" w:color="auto"/>
            </w:tcBorders>
            <w:shd w:val="clear" w:color="auto" w:fill="auto"/>
          </w:tcPr>
          <w:p w14:paraId="5B35AD39" w14:textId="77777777" w:rsidR="00F65F0B" w:rsidRPr="00E66492" w:rsidRDefault="00A471BB" w:rsidP="0024459E">
            <w:pPr>
              <w:autoSpaceDE w:val="0"/>
              <w:autoSpaceDN w:val="0"/>
              <w:adjustRightInd w:val="0"/>
              <w:jc w:val="right"/>
            </w:pPr>
            <w:r w:rsidRPr="00E66492">
              <w:t>59.6999</w:t>
            </w:r>
          </w:p>
        </w:tc>
        <w:tc>
          <w:tcPr>
            <w:tcW w:w="1657" w:type="dxa"/>
            <w:tcBorders>
              <w:left w:val="single" w:sz="4" w:space="0" w:color="auto"/>
            </w:tcBorders>
            <w:shd w:val="clear" w:color="auto" w:fill="auto"/>
          </w:tcPr>
          <w:p w14:paraId="35433B4D" w14:textId="77777777" w:rsidR="00F65F0B" w:rsidRPr="00E66492" w:rsidRDefault="004602F6" w:rsidP="0024459E">
            <w:pPr>
              <w:autoSpaceDE w:val="0"/>
              <w:autoSpaceDN w:val="0"/>
              <w:adjustRightInd w:val="0"/>
              <w:jc w:val="right"/>
            </w:pPr>
            <w:r w:rsidRPr="00E66492">
              <w:t>-52.9244</w:t>
            </w:r>
          </w:p>
        </w:tc>
        <w:tc>
          <w:tcPr>
            <w:tcW w:w="2027" w:type="dxa"/>
            <w:tcBorders>
              <w:right w:val="single" w:sz="4" w:space="0" w:color="auto"/>
            </w:tcBorders>
            <w:shd w:val="clear" w:color="auto" w:fill="auto"/>
          </w:tcPr>
          <w:p w14:paraId="6F46B969" w14:textId="77777777" w:rsidR="00F65F0B" w:rsidRPr="00E66492" w:rsidRDefault="004602F6" w:rsidP="0024459E">
            <w:pPr>
              <w:autoSpaceDE w:val="0"/>
              <w:autoSpaceDN w:val="0"/>
              <w:adjustRightInd w:val="0"/>
              <w:jc w:val="right"/>
            </w:pPr>
            <w:r w:rsidRPr="00E66492">
              <w:t>50.5350</w:t>
            </w:r>
          </w:p>
        </w:tc>
      </w:tr>
      <w:tr w:rsidR="00F65F0B" w:rsidRPr="00393829" w14:paraId="5EB85855" w14:textId="77777777" w:rsidTr="0024459E">
        <w:tc>
          <w:tcPr>
            <w:tcW w:w="2289" w:type="dxa"/>
            <w:tcBorders>
              <w:left w:val="single" w:sz="4" w:space="0" w:color="auto"/>
              <w:right w:val="single" w:sz="4" w:space="0" w:color="auto"/>
            </w:tcBorders>
            <w:shd w:val="clear" w:color="auto" w:fill="auto"/>
          </w:tcPr>
          <w:p w14:paraId="50056953"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AA684CB" w14:textId="77777777" w:rsidR="00F65F0B" w:rsidRPr="00E66492" w:rsidRDefault="00F65F0B" w:rsidP="0024459E">
            <w:pPr>
              <w:jc w:val="right"/>
            </w:pPr>
            <w:r w:rsidRPr="00E66492">
              <w:t xml:space="preserve">  </w:t>
            </w:r>
            <w:r w:rsidR="00A471BB" w:rsidRPr="00E66492">
              <w:t>40.8033</w:t>
            </w:r>
          </w:p>
        </w:tc>
        <w:tc>
          <w:tcPr>
            <w:tcW w:w="1932" w:type="dxa"/>
            <w:tcBorders>
              <w:right w:val="single" w:sz="4" w:space="0" w:color="auto"/>
            </w:tcBorders>
            <w:shd w:val="clear" w:color="auto" w:fill="auto"/>
          </w:tcPr>
          <w:p w14:paraId="6141524F" w14:textId="77777777" w:rsidR="00F65F0B" w:rsidRPr="00E66492" w:rsidRDefault="00A471BB" w:rsidP="0024459E">
            <w:pPr>
              <w:jc w:val="right"/>
            </w:pPr>
            <w:r w:rsidRPr="00E66492">
              <w:t>70.7175</w:t>
            </w:r>
          </w:p>
        </w:tc>
        <w:tc>
          <w:tcPr>
            <w:tcW w:w="1657" w:type="dxa"/>
            <w:tcBorders>
              <w:left w:val="single" w:sz="4" w:space="0" w:color="auto"/>
            </w:tcBorders>
            <w:shd w:val="clear" w:color="auto" w:fill="auto"/>
          </w:tcPr>
          <w:p w14:paraId="21FF9690" w14:textId="77777777" w:rsidR="00F65F0B" w:rsidRPr="00E66492" w:rsidRDefault="004602F6" w:rsidP="0024459E">
            <w:pPr>
              <w:autoSpaceDE w:val="0"/>
              <w:autoSpaceDN w:val="0"/>
              <w:adjustRightInd w:val="0"/>
              <w:jc w:val="right"/>
            </w:pPr>
            <w:r w:rsidRPr="00E66492">
              <w:t>-65.3275</w:t>
            </w:r>
          </w:p>
        </w:tc>
        <w:tc>
          <w:tcPr>
            <w:tcW w:w="2027" w:type="dxa"/>
            <w:tcBorders>
              <w:right w:val="single" w:sz="4" w:space="0" w:color="auto"/>
            </w:tcBorders>
            <w:shd w:val="clear" w:color="auto" w:fill="auto"/>
          </w:tcPr>
          <w:p w14:paraId="653FE16F" w14:textId="77777777" w:rsidR="00F65F0B" w:rsidRPr="00E66492" w:rsidRDefault="004602F6" w:rsidP="0024459E">
            <w:pPr>
              <w:autoSpaceDE w:val="0"/>
              <w:autoSpaceDN w:val="0"/>
              <w:adjustRightInd w:val="0"/>
              <w:jc w:val="right"/>
            </w:pPr>
            <w:r w:rsidRPr="00E66492">
              <w:t>51.2546</w:t>
            </w:r>
          </w:p>
        </w:tc>
      </w:tr>
      <w:tr w:rsidR="00916335" w:rsidRPr="00393829" w14:paraId="46CCFD9A" w14:textId="77777777" w:rsidTr="0024459E">
        <w:tc>
          <w:tcPr>
            <w:tcW w:w="2289" w:type="dxa"/>
            <w:tcBorders>
              <w:left w:val="single" w:sz="4" w:space="0" w:color="auto"/>
              <w:right w:val="single" w:sz="4" w:space="0" w:color="auto"/>
            </w:tcBorders>
            <w:shd w:val="clear" w:color="auto" w:fill="auto"/>
          </w:tcPr>
          <w:p w14:paraId="61219C21" w14:textId="77777777" w:rsidR="00916335" w:rsidRPr="00B71768" w:rsidRDefault="00916335" w:rsidP="00FC696E">
            <w:pPr>
              <w:rPr>
                <w:lang w:val="en-GB"/>
              </w:rPr>
            </w:pPr>
            <w:r w:rsidRPr="00B71768">
              <w:rPr>
                <w:lang w:val="en-GB"/>
              </w:rPr>
              <w:t>Genetic trend</w:t>
            </w:r>
          </w:p>
        </w:tc>
        <w:tc>
          <w:tcPr>
            <w:tcW w:w="1555" w:type="dxa"/>
            <w:tcBorders>
              <w:left w:val="single" w:sz="4" w:space="0" w:color="auto"/>
            </w:tcBorders>
            <w:shd w:val="clear" w:color="auto" w:fill="auto"/>
          </w:tcPr>
          <w:p w14:paraId="616F835D"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0E0F7DC6"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0358D97E"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29C71F9" w14:textId="77777777" w:rsidR="00916335" w:rsidRPr="00E66492" w:rsidRDefault="00916335" w:rsidP="0024459E">
            <w:pPr>
              <w:autoSpaceDE w:val="0"/>
              <w:autoSpaceDN w:val="0"/>
              <w:adjustRightInd w:val="0"/>
              <w:jc w:val="right"/>
            </w:pPr>
          </w:p>
        </w:tc>
      </w:tr>
      <w:tr w:rsidR="00F65F0B" w:rsidRPr="00393829" w14:paraId="6246C1AE" w14:textId="77777777" w:rsidTr="0024459E">
        <w:tc>
          <w:tcPr>
            <w:tcW w:w="2289" w:type="dxa"/>
            <w:tcBorders>
              <w:left w:val="single" w:sz="4" w:space="0" w:color="auto"/>
              <w:right w:val="single" w:sz="4" w:space="0" w:color="auto"/>
            </w:tcBorders>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7CB1AABC" w14:textId="77777777" w:rsidR="00A471BB" w:rsidRPr="00E66492" w:rsidRDefault="00A471BB" w:rsidP="0024459E">
            <w:pPr>
              <w:autoSpaceDE w:val="0"/>
              <w:autoSpaceDN w:val="0"/>
              <w:adjustRightInd w:val="0"/>
              <w:jc w:val="right"/>
            </w:pPr>
            <w:r w:rsidRPr="00E66492">
              <w:t xml:space="preserve">0.005165 </w:t>
            </w:r>
          </w:p>
          <w:p w14:paraId="46EFEC40"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7D473A20" w14:textId="77777777" w:rsidR="00F65F0B" w:rsidRPr="00E66492" w:rsidRDefault="00A471BB" w:rsidP="0024459E">
            <w:pPr>
              <w:autoSpaceDE w:val="0"/>
              <w:autoSpaceDN w:val="0"/>
              <w:adjustRightInd w:val="0"/>
              <w:jc w:val="right"/>
            </w:pPr>
            <w:r w:rsidRPr="00E66492">
              <w:t>0.02044</w:t>
            </w:r>
          </w:p>
          <w:p w14:paraId="308DC687" w14:textId="77777777" w:rsidR="00F65F0B" w:rsidRPr="00E66492" w:rsidRDefault="00F65F0B" w:rsidP="0024459E">
            <w:pPr>
              <w:autoSpaceDE w:val="0"/>
              <w:autoSpaceDN w:val="0"/>
              <w:adjustRightInd w:val="0"/>
              <w:jc w:val="right"/>
            </w:pPr>
            <w:r w:rsidRPr="00E66492">
              <w:t>(p=</w:t>
            </w:r>
            <w:r w:rsidR="00A471BB" w:rsidRPr="00E66492">
              <w:t>0.8005</w:t>
            </w:r>
            <w:r w:rsidRPr="00E66492">
              <w:t>)</w:t>
            </w:r>
          </w:p>
        </w:tc>
        <w:tc>
          <w:tcPr>
            <w:tcW w:w="1657" w:type="dxa"/>
            <w:tcBorders>
              <w:left w:val="single" w:sz="4" w:space="0" w:color="auto"/>
            </w:tcBorders>
            <w:shd w:val="clear" w:color="auto" w:fill="auto"/>
          </w:tcPr>
          <w:p w14:paraId="4A05E7E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F9E9854" w14:textId="77777777" w:rsidR="00F65F0B" w:rsidRPr="00E66492" w:rsidRDefault="00A82742" w:rsidP="0024459E">
            <w:pPr>
              <w:autoSpaceDE w:val="0"/>
              <w:autoSpaceDN w:val="0"/>
              <w:adjustRightInd w:val="0"/>
              <w:jc w:val="right"/>
            </w:pPr>
            <w:r w:rsidRPr="00E66492">
              <w:t>-</w:t>
            </w:r>
          </w:p>
        </w:tc>
      </w:tr>
      <w:tr w:rsidR="00F65F0B" w:rsidRPr="00393829" w14:paraId="39F189CD" w14:textId="77777777" w:rsidTr="0024459E">
        <w:tc>
          <w:tcPr>
            <w:tcW w:w="2289" w:type="dxa"/>
            <w:tcBorders>
              <w:left w:val="single" w:sz="4" w:space="0" w:color="auto"/>
              <w:right w:val="single" w:sz="4" w:space="0" w:color="auto"/>
            </w:tcBorders>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2576BA5E" w14:textId="77777777" w:rsidR="00A471BB" w:rsidRPr="00E66492" w:rsidRDefault="00A471BB" w:rsidP="0024459E">
            <w:pPr>
              <w:autoSpaceDE w:val="0"/>
              <w:autoSpaceDN w:val="0"/>
              <w:adjustRightInd w:val="0"/>
              <w:jc w:val="right"/>
            </w:pPr>
            <w:r w:rsidRPr="00E66492">
              <w:t xml:space="preserve">-0.00925 </w:t>
            </w:r>
          </w:p>
          <w:p w14:paraId="56D881E9"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4AFCB8B6" w14:textId="77777777" w:rsidR="00F65F0B" w:rsidRPr="00E66492" w:rsidRDefault="00A471BB" w:rsidP="0024459E">
            <w:pPr>
              <w:autoSpaceDE w:val="0"/>
              <w:autoSpaceDN w:val="0"/>
              <w:adjustRightInd w:val="0"/>
              <w:jc w:val="right"/>
            </w:pPr>
            <w:r w:rsidRPr="00E66492">
              <w:t>0.01945</w:t>
            </w:r>
          </w:p>
          <w:p w14:paraId="5C46FBA0" w14:textId="77777777" w:rsidR="00F65F0B" w:rsidRPr="00E66492" w:rsidRDefault="00F65F0B" w:rsidP="0024459E">
            <w:pPr>
              <w:autoSpaceDE w:val="0"/>
              <w:autoSpaceDN w:val="0"/>
              <w:adjustRightInd w:val="0"/>
              <w:jc w:val="right"/>
            </w:pPr>
            <w:r w:rsidRPr="00E66492">
              <w:t>(p=</w:t>
            </w:r>
            <w:r w:rsidR="00A471BB" w:rsidRPr="00E66492">
              <w:t>0.6344</w:t>
            </w:r>
            <w:r w:rsidRPr="00E66492">
              <w:t>)</w:t>
            </w:r>
          </w:p>
        </w:tc>
        <w:tc>
          <w:tcPr>
            <w:tcW w:w="1657" w:type="dxa"/>
            <w:tcBorders>
              <w:left w:val="single" w:sz="4" w:space="0" w:color="auto"/>
            </w:tcBorders>
            <w:shd w:val="clear" w:color="auto" w:fill="auto"/>
          </w:tcPr>
          <w:p w14:paraId="2A301D57" w14:textId="77777777" w:rsidR="004602F6" w:rsidRPr="00E66492" w:rsidRDefault="004602F6" w:rsidP="0024459E">
            <w:pPr>
              <w:autoSpaceDE w:val="0"/>
              <w:autoSpaceDN w:val="0"/>
              <w:adjustRightInd w:val="0"/>
              <w:jc w:val="right"/>
            </w:pPr>
            <w:r w:rsidRPr="00E66492">
              <w:t xml:space="preserve">0.01224 </w:t>
            </w:r>
          </w:p>
          <w:p w14:paraId="12E261E2" w14:textId="77777777" w:rsidR="00C530CF" w:rsidRPr="00E66492" w:rsidRDefault="00C530CF" w:rsidP="0024459E">
            <w:pPr>
              <w:autoSpaceDE w:val="0"/>
              <w:autoSpaceDN w:val="0"/>
              <w:adjustRightInd w:val="0"/>
              <w:jc w:val="right"/>
            </w:pPr>
            <w:r w:rsidRPr="00E66492">
              <w:t>(n=</w:t>
            </w:r>
            <w:r w:rsidR="00552168" w:rsidRPr="00E66492">
              <w:t>17</w:t>
            </w:r>
            <w:r w:rsidRPr="00E66492">
              <w:t>)</w:t>
            </w:r>
          </w:p>
        </w:tc>
        <w:tc>
          <w:tcPr>
            <w:tcW w:w="2027" w:type="dxa"/>
            <w:tcBorders>
              <w:right w:val="single" w:sz="4" w:space="0" w:color="auto"/>
            </w:tcBorders>
            <w:shd w:val="clear" w:color="auto" w:fill="auto"/>
          </w:tcPr>
          <w:p w14:paraId="11D1D553" w14:textId="77777777" w:rsidR="006B6DF1" w:rsidRPr="00E66492" w:rsidRDefault="004602F6" w:rsidP="0024459E">
            <w:pPr>
              <w:autoSpaceDE w:val="0"/>
              <w:autoSpaceDN w:val="0"/>
              <w:adjustRightInd w:val="0"/>
              <w:jc w:val="right"/>
            </w:pPr>
            <w:r w:rsidRPr="00E66492">
              <w:t xml:space="preserve">0.004500 </w:t>
            </w:r>
            <w:r w:rsidR="006B6DF1" w:rsidRPr="00E66492">
              <w:t>(p</w:t>
            </w:r>
            <w:r w:rsidRPr="00E66492">
              <w:t>=0.0065</w:t>
            </w:r>
            <w:r w:rsidR="006B6DF1" w:rsidRPr="00E66492">
              <w:t>)</w:t>
            </w:r>
          </w:p>
        </w:tc>
      </w:tr>
      <w:tr w:rsidR="00F65F0B" w:rsidRPr="00393829" w14:paraId="45BF1BE1" w14:textId="77777777" w:rsidTr="0024459E">
        <w:tc>
          <w:tcPr>
            <w:tcW w:w="2289" w:type="dxa"/>
            <w:tcBorders>
              <w:left w:val="single" w:sz="4" w:space="0" w:color="auto"/>
              <w:right w:val="single" w:sz="4" w:space="0" w:color="auto"/>
            </w:tcBorders>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757A16BD" w14:textId="77777777" w:rsidR="00F65F0B" w:rsidRPr="00E66492" w:rsidRDefault="00F65F0B" w:rsidP="0024459E">
            <w:pPr>
              <w:autoSpaceDE w:val="0"/>
              <w:autoSpaceDN w:val="0"/>
              <w:adjustRightInd w:val="0"/>
              <w:jc w:val="right"/>
            </w:pPr>
            <w:r w:rsidRPr="00E66492">
              <w:t xml:space="preserve"> </w:t>
            </w:r>
            <w:r w:rsidR="008A62F5" w:rsidRPr="00E66492">
              <w:t>0.01866</w:t>
            </w:r>
          </w:p>
          <w:p w14:paraId="67C738BC" w14:textId="77777777" w:rsidR="00F65F0B" w:rsidRPr="00E66492" w:rsidRDefault="00F65F0B" w:rsidP="0024459E">
            <w:pPr>
              <w:autoSpaceDE w:val="0"/>
              <w:autoSpaceDN w:val="0"/>
              <w:adjustRightInd w:val="0"/>
              <w:jc w:val="right"/>
            </w:pPr>
            <w:r w:rsidRPr="00E66492">
              <w:t>(n=</w:t>
            </w:r>
            <w:r w:rsidR="008E499C" w:rsidRPr="00E66492">
              <w:t>8</w:t>
            </w:r>
            <w:r w:rsidRPr="00E66492">
              <w:t>)</w:t>
            </w:r>
          </w:p>
        </w:tc>
        <w:tc>
          <w:tcPr>
            <w:tcW w:w="1932" w:type="dxa"/>
            <w:tcBorders>
              <w:right w:val="single" w:sz="4" w:space="0" w:color="auto"/>
            </w:tcBorders>
            <w:shd w:val="clear" w:color="auto" w:fill="auto"/>
          </w:tcPr>
          <w:p w14:paraId="60D8809A" w14:textId="77777777" w:rsidR="00F65F0B" w:rsidRPr="00E66492" w:rsidRDefault="008A62F5" w:rsidP="0024459E">
            <w:pPr>
              <w:autoSpaceDE w:val="0"/>
              <w:autoSpaceDN w:val="0"/>
              <w:adjustRightInd w:val="0"/>
              <w:jc w:val="right"/>
            </w:pPr>
            <w:r w:rsidRPr="00E66492">
              <w:t>0.01237</w:t>
            </w:r>
          </w:p>
          <w:p w14:paraId="6CCA7AE5" w14:textId="77777777" w:rsidR="00F65F0B" w:rsidRPr="00E66492" w:rsidRDefault="00F65F0B" w:rsidP="0024459E">
            <w:pPr>
              <w:autoSpaceDE w:val="0"/>
              <w:autoSpaceDN w:val="0"/>
              <w:adjustRightInd w:val="0"/>
              <w:jc w:val="right"/>
            </w:pPr>
            <w:r w:rsidRPr="00E66492">
              <w:t>(p=</w:t>
            </w:r>
            <w:r w:rsidR="000B04C5" w:rsidRPr="00E66492">
              <w:t>0.1315</w:t>
            </w:r>
            <w:r w:rsidRPr="00E66492">
              <w:t>)</w:t>
            </w:r>
          </w:p>
        </w:tc>
        <w:tc>
          <w:tcPr>
            <w:tcW w:w="1657" w:type="dxa"/>
            <w:tcBorders>
              <w:left w:val="single" w:sz="4" w:space="0" w:color="auto"/>
            </w:tcBorders>
            <w:shd w:val="clear" w:color="auto" w:fill="auto"/>
          </w:tcPr>
          <w:p w14:paraId="2ED9931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6BEB87A1" w14:textId="77777777" w:rsidR="00F65F0B" w:rsidRPr="00E66492" w:rsidRDefault="00A82742" w:rsidP="0024459E">
            <w:pPr>
              <w:autoSpaceDE w:val="0"/>
              <w:autoSpaceDN w:val="0"/>
              <w:adjustRightInd w:val="0"/>
              <w:jc w:val="right"/>
            </w:pPr>
            <w:r w:rsidRPr="00E66492">
              <w:t>-</w:t>
            </w:r>
          </w:p>
        </w:tc>
      </w:tr>
      <w:tr w:rsidR="00F65F0B" w:rsidRPr="00B71768" w14:paraId="41E589FE" w14:textId="77777777" w:rsidTr="0024459E">
        <w:tc>
          <w:tcPr>
            <w:tcW w:w="2289" w:type="dxa"/>
            <w:tcBorders>
              <w:left w:val="single" w:sz="4" w:space="0" w:color="auto"/>
              <w:right w:val="single" w:sz="4" w:space="0" w:color="auto"/>
            </w:tcBorders>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63540EA" w14:textId="77777777" w:rsidR="00F65F0B" w:rsidRPr="00E66492" w:rsidRDefault="00F65F0B" w:rsidP="0024459E">
            <w:pPr>
              <w:autoSpaceDE w:val="0"/>
              <w:autoSpaceDN w:val="0"/>
              <w:adjustRightInd w:val="0"/>
              <w:jc w:val="right"/>
            </w:pPr>
            <w:r w:rsidRPr="00E66492">
              <w:t xml:space="preserve"> </w:t>
            </w:r>
            <w:r w:rsidR="00020BC8" w:rsidRPr="00E66492">
              <w:t>0.000810</w:t>
            </w:r>
          </w:p>
          <w:p w14:paraId="24084347" w14:textId="77777777" w:rsidR="00F65F0B" w:rsidRPr="00E66492" w:rsidRDefault="00F65F0B" w:rsidP="0024459E">
            <w:pPr>
              <w:autoSpaceDE w:val="0"/>
              <w:autoSpaceDN w:val="0"/>
              <w:adjustRightInd w:val="0"/>
              <w:jc w:val="right"/>
            </w:pPr>
            <w:r w:rsidRPr="00E66492">
              <w:t>(n=</w:t>
            </w:r>
            <w:r w:rsidR="008E499C" w:rsidRPr="00E66492">
              <w:t>6</w:t>
            </w:r>
            <w:r w:rsidRPr="00E66492">
              <w:t>)</w:t>
            </w:r>
          </w:p>
        </w:tc>
        <w:tc>
          <w:tcPr>
            <w:tcW w:w="1932" w:type="dxa"/>
            <w:tcBorders>
              <w:right w:val="single" w:sz="4" w:space="0" w:color="auto"/>
            </w:tcBorders>
            <w:shd w:val="clear" w:color="auto" w:fill="auto"/>
          </w:tcPr>
          <w:p w14:paraId="6C09AE57" w14:textId="77777777" w:rsidR="00F65F0B" w:rsidRPr="00E66492" w:rsidRDefault="00020BC8" w:rsidP="0024459E">
            <w:pPr>
              <w:autoSpaceDE w:val="0"/>
              <w:autoSpaceDN w:val="0"/>
              <w:adjustRightInd w:val="0"/>
              <w:jc w:val="right"/>
            </w:pPr>
            <w:r w:rsidRPr="00E66492">
              <w:t>0.02221</w:t>
            </w:r>
          </w:p>
          <w:p w14:paraId="4A723E9C" w14:textId="77777777" w:rsidR="00F65F0B" w:rsidRPr="00E66492" w:rsidRDefault="00F65F0B" w:rsidP="0024459E">
            <w:pPr>
              <w:autoSpaceDE w:val="0"/>
              <w:autoSpaceDN w:val="0"/>
              <w:adjustRightInd w:val="0"/>
              <w:jc w:val="right"/>
            </w:pPr>
            <w:r w:rsidRPr="00E66492">
              <w:t>(p=</w:t>
            </w:r>
            <w:r w:rsidR="00020BC8" w:rsidRPr="00E66492">
              <w:t>0.9709</w:t>
            </w:r>
            <w:r w:rsidRPr="00E66492">
              <w:t>)</w:t>
            </w:r>
          </w:p>
        </w:tc>
        <w:tc>
          <w:tcPr>
            <w:tcW w:w="1657" w:type="dxa"/>
            <w:tcBorders>
              <w:left w:val="single" w:sz="4" w:space="0" w:color="auto"/>
            </w:tcBorders>
            <w:shd w:val="clear" w:color="auto" w:fill="auto"/>
          </w:tcPr>
          <w:p w14:paraId="1BD8BC05" w14:textId="77777777" w:rsidR="004602F6" w:rsidRPr="00E66492" w:rsidRDefault="004602F6" w:rsidP="0024459E">
            <w:pPr>
              <w:autoSpaceDE w:val="0"/>
              <w:autoSpaceDN w:val="0"/>
              <w:adjustRightInd w:val="0"/>
              <w:jc w:val="right"/>
            </w:pPr>
            <w:r w:rsidRPr="00E66492">
              <w:t xml:space="preserve">0.01068 </w:t>
            </w:r>
          </w:p>
          <w:p w14:paraId="64B1BB05" w14:textId="77777777" w:rsidR="00C530CF" w:rsidRPr="00E66492" w:rsidRDefault="00C530CF" w:rsidP="0024459E">
            <w:pPr>
              <w:autoSpaceDE w:val="0"/>
              <w:autoSpaceDN w:val="0"/>
              <w:adjustRightInd w:val="0"/>
              <w:jc w:val="right"/>
            </w:pPr>
            <w:r w:rsidRPr="00E66492">
              <w:t>(n=</w:t>
            </w:r>
            <w:r w:rsidR="00552168" w:rsidRPr="00E66492">
              <w:t>6</w:t>
            </w:r>
            <w:r w:rsidRPr="00E66492">
              <w:t>)</w:t>
            </w:r>
          </w:p>
        </w:tc>
        <w:tc>
          <w:tcPr>
            <w:tcW w:w="2027" w:type="dxa"/>
            <w:tcBorders>
              <w:right w:val="single" w:sz="4" w:space="0" w:color="auto"/>
            </w:tcBorders>
            <w:shd w:val="clear" w:color="auto" w:fill="auto"/>
          </w:tcPr>
          <w:p w14:paraId="1160994B" w14:textId="77777777" w:rsidR="006B6DF1" w:rsidRPr="00E66492" w:rsidRDefault="004602F6" w:rsidP="0024459E">
            <w:pPr>
              <w:autoSpaceDE w:val="0"/>
              <w:autoSpaceDN w:val="0"/>
              <w:adjustRightInd w:val="0"/>
              <w:jc w:val="right"/>
            </w:pPr>
            <w:r w:rsidRPr="00E66492">
              <w:t xml:space="preserve">0.007192 </w:t>
            </w:r>
            <w:r w:rsidR="006B6DF1" w:rsidRPr="00E66492">
              <w:t>(p=</w:t>
            </w:r>
            <w:r w:rsidRPr="00E66492">
              <w:t>0.1375</w:t>
            </w:r>
            <w:r w:rsidR="006B6DF1" w:rsidRPr="00E66492">
              <w:t>)</w:t>
            </w:r>
          </w:p>
        </w:tc>
      </w:tr>
      <w:tr w:rsidR="00F65F0B" w:rsidRPr="00B71768" w14:paraId="1C115039" w14:textId="77777777" w:rsidTr="0024459E">
        <w:tc>
          <w:tcPr>
            <w:tcW w:w="2289" w:type="dxa"/>
            <w:tcBorders>
              <w:left w:val="single" w:sz="4" w:space="0" w:color="auto"/>
              <w:right w:val="single" w:sz="4" w:space="0" w:color="auto"/>
            </w:tcBorders>
            <w:shd w:val="clear" w:color="auto" w:fill="auto"/>
          </w:tcPr>
          <w:p w14:paraId="1DEBB482"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678B3E4" w14:textId="77777777" w:rsidR="00F65F0B" w:rsidRPr="00E66492" w:rsidRDefault="00020BC8" w:rsidP="0024459E">
            <w:pPr>
              <w:jc w:val="right"/>
            </w:pPr>
            <w:r w:rsidRPr="00E66492">
              <w:t>-0.03720</w:t>
            </w:r>
          </w:p>
          <w:p w14:paraId="0F9A3BC6" w14:textId="77777777" w:rsidR="00F65F0B" w:rsidRPr="00E66492" w:rsidRDefault="00F65F0B" w:rsidP="0024459E">
            <w:pPr>
              <w:jc w:val="right"/>
            </w:pPr>
            <w:r w:rsidRPr="00E66492">
              <w:t>(n=</w:t>
            </w:r>
            <w:r w:rsidR="008E499C" w:rsidRPr="00E66492">
              <w:t>10</w:t>
            </w:r>
            <w:r w:rsidRPr="00E66492">
              <w:t>)</w:t>
            </w:r>
          </w:p>
        </w:tc>
        <w:tc>
          <w:tcPr>
            <w:tcW w:w="1932" w:type="dxa"/>
            <w:tcBorders>
              <w:right w:val="single" w:sz="4" w:space="0" w:color="auto"/>
            </w:tcBorders>
            <w:shd w:val="clear" w:color="auto" w:fill="auto"/>
          </w:tcPr>
          <w:p w14:paraId="2AF3DDD8" w14:textId="77777777" w:rsidR="00F65F0B" w:rsidRPr="00E66492" w:rsidRDefault="00F65F0B" w:rsidP="0024459E">
            <w:pPr>
              <w:jc w:val="right"/>
            </w:pPr>
            <w:r w:rsidRPr="00E66492">
              <w:t xml:space="preserve"> </w:t>
            </w:r>
            <w:r w:rsidR="00020BC8" w:rsidRPr="00E66492">
              <w:t>0.02917</w:t>
            </w:r>
          </w:p>
          <w:p w14:paraId="689262CF" w14:textId="77777777" w:rsidR="00F65F0B" w:rsidRPr="00E66492" w:rsidRDefault="00F65F0B" w:rsidP="0024459E">
            <w:pPr>
              <w:jc w:val="right"/>
            </w:pPr>
            <w:r w:rsidRPr="00E66492">
              <w:t>(p=</w:t>
            </w:r>
            <w:r w:rsidR="00020BC8" w:rsidRPr="00E66492">
              <w:t>0.2021</w:t>
            </w:r>
            <w:r w:rsidRPr="00E66492">
              <w:t>)</w:t>
            </w:r>
          </w:p>
        </w:tc>
        <w:tc>
          <w:tcPr>
            <w:tcW w:w="1657" w:type="dxa"/>
            <w:tcBorders>
              <w:left w:val="single" w:sz="4" w:space="0" w:color="auto"/>
            </w:tcBorders>
            <w:shd w:val="clear" w:color="auto" w:fill="auto"/>
          </w:tcPr>
          <w:p w14:paraId="52E59A01" w14:textId="77777777" w:rsidR="004602F6" w:rsidRPr="00E66492" w:rsidRDefault="004602F6" w:rsidP="0024459E">
            <w:pPr>
              <w:autoSpaceDE w:val="0"/>
              <w:autoSpaceDN w:val="0"/>
              <w:adjustRightInd w:val="0"/>
              <w:jc w:val="right"/>
            </w:pPr>
            <w:r w:rsidRPr="00E66492">
              <w:t xml:space="preserve">0.01686 </w:t>
            </w:r>
          </w:p>
          <w:p w14:paraId="4D520D67" w14:textId="77777777" w:rsidR="00C530CF" w:rsidRPr="00E66492" w:rsidRDefault="00C530CF" w:rsidP="0024459E">
            <w:pPr>
              <w:autoSpaceDE w:val="0"/>
              <w:autoSpaceDN w:val="0"/>
              <w:adjustRightInd w:val="0"/>
              <w:jc w:val="right"/>
            </w:pPr>
            <w:r w:rsidRPr="00E66492">
              <w:t>(n=</w:t>
            </w:r>
            <w:r w:rsidR="00552168" w:rsidRPr="00E66492">
              <w:t>8</w:t>
            </w:r>
            <w:r w:rsidRPr="00E66492">
              <w:t>)</w:t>
            </w:r>
          </w:p>
        </w:tc>
        <w:tc>
          <w:tcPr>
            <w:tcW w:w="2027" w:type="dxa"/>
            <w:tcBorders>
              <w:right w:val="single" w:sz="4" w:space="0" w:color="auto"/>
            </w:tcBorders>
            <w:shd w:val="clear" w:color="auto" w:fill="auto"/>
          </w:tcPr>
          <w:p w14:paraId="5FD8F79E" w14:textId="77777777" w:rsidR="00F65F0B" w:rsidRPr="00E66492" w:rsidRDefault="004602F6" w:rsidP="0024459E">
            <w:pPr>
              <w:autoSpaceDE w:val="0"/>
              <w:autoSpaceDN w:val="0"/>
              <w:adjustRightInd w:val="0"/>
              <w:jc w:val="right"/>
            </w:pPr>
            <w:r w:rsidRPr="00E66492">
              <w:t>0.008417</w:t>
            </w:r>
          </w:p>
          <w:p w14:paraId="21A04204" w14:textId="77777777" w:rsidR="006B6DF1" w:rsidRPr="00E66492" w:rsidRDefault="006B6DF1" w:rsidP="0024459E">
            <w:pPr>
              <w:autoSpaceDE w:val="0"/>
              <w:autoSpaceDN w:val="0"/>
              <w:adjustRightInd w:val="0"/>
              <w:jc w:val="right"/>
            </w:pPr>
            <w:r w:rsidRPr="00E66492">
              <w:t>(p</w:t>
            </w:r>
            <w:r w:rsidR="004602F6" w:rsidRPr="00E66492">
              <w:t>=0.0452</w:t>
            </w:r>
            <w:r w:rsidRPr="00E66492">
              <w:t>)</w:t>
            </w:r>
          </w:p>
        </w:tc>
      </w:tr>
      <w:tr w:rsidR="00916335" w:rsidRPr="00B71768" w14:paraId="3FDC51EA" w14:textId="77777777" w:rsidTr="0024459E">
        <w:tc>
          <w:tcPr>
            <w:tcW w:w="2289" w:type="dxa"/>
            <w:tcBorders>
              <w:left w:val="single" w:sz="4" w:space="0" w:color="auto"/>
              <w:bottom w:val="single" w:sz="4" w:space="0" w:color="auto"/>
              <w:right w:val="single" w:sz="4" w:space="0" w:color="auto"/>
            </w:tcBorders>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55" w:type="dxa"/>
            <w:tcBorders>
              <w:left w:val="single" w:sz="4" w:space="0" w:color="auto"/>
              <w:bottom w:val="single" w:sz="4" w:space="0" w:color="auto"/>
            </w:tcBorders>
            <w:shd w:val="clear" w:color="auto" w:fill="auto"/>
          </w:tcPr>
          <w:p w14:paraId="1C703E30" w14:textId="77777777" w:rsidR="00916335" w:rsidRPr="00E66492" w:rsidRDefault="00020BC8" w:rsidP="0024459E">
            <w:pPr>
              <w:jc w:val="right"/>
            </w:pPr>
            <w:r w:rsidRPr="00E66492">
              <w:t>0.01887</w:t>
            </w:r>
          </w:p>
          <w:p w14:paraId="190E6765" w14:textId="77777777" w:rsidR="00F65F0B" w:rsidRPr="00E66492" w:rsidRDefault="00F65F0B" w:rsidP="0024459E">
            <w:pPr>
              <w:jc w:val="right"/>
            </w:pPr>
          </w:p>
        </w:tc>
        <w:tc>
          <w:tcPr>
            <w:tcW w:w="1932" w:type="dxa"/>
            <w:tcBorders>
              <w:bottom w:val="single" w:sz="4" w:space="0" w:color="auto"/>
              <w:right w:val="single" w:sz="4" w:space="0" w:color="auto"/>
            </w:tcBorders>
            <w:shd w:val="clear" w:color="auto" w:fill="auto"/>
          </w:tcPr>
          <w:p w14:paraId="58A14AC2" w14:textId="77777777" w:rsidR="00916335" w:rsidRPr="00E66492" w:rsidRDefault="00020BC8" w:rsidP="0024459E">
            <w:pPr>
              <w:jc w:val="right"/>
            </w:pPr>
            <w:r w:rsidRPr="00E66492">
              <w:t>0.02004</w:t>
            </w:r>
          </w:p>
          <w:p w14:paraId="3EBDCFBD" w14:textId="77777777" w:rsidR="00F65F0B" w:rsidRPr="00E66492" w:rsidRDefault="00F65F0B" w:rsidP="0024459E">
            <w:pPr>
              <w:jc w:val="right"/>
            </w:pPr>
            <w:r w:rsidRPr="00E66492">
              <w:t>(p=</w:t>
            </w:r>
            <w:r w:rsidR="00020BC8" w:rsidRPr="00E66492">
              <w:t xml:space="preserve"> 0.3464</w:t>
            </w:r>
            <w:r w:rsidRPr="00E66492">
              <w:t>)</w:t>
            </w:r>
          </w:p>
        </w:tc>
        <w:tc>
          <w:tcPr>
            <w:tcW w:w="1657" w:type="dxa"/>
            <w:tcBorders>
              <w:left w:val="single" w:sz="4" w:space="0" w:color="auto"/>
              <w:bottom w:val="single" w:sz="4" w:space="0" w:color="auto"/>
            </w:tcBorders>
            <w:shd w:val="clear" w:color="auto" w:fill="auto"/>
          </w:tcPr>
          <w:p w14:paraId="12D768A5" w14:textId="77777777" w:rsidR="00916335" w:rsidRPr="00E66492" w:rsidRDefault="004602F6" w:rsidP="0024459E">
            <w:pPr>
              <w:jc w:val="right"/>
            </w:pPr>
            <w:r w:rsidRPr="00E66492">
              <w:t>0.01846</w:t>
            </w:r>
          </w:p>
        </w:tc>
        <w:tc>
          <w:tcPr>
            <w:tcW w:w="2027" w:type="dxa"/>
            <w:tcBorders>
              <w:bottom w:val="single" w:sz="4" w:space="0" w:color="auto"/>
              <w:right w:val="single" w:sz="4" w:space="0" w:color="auto"/>
            </w:tcBorders>
            <w:shd w:val="clear" w:color="auto" w:fill="auto"/>
          </w:tcPr>
          <w:p w14:paraId="6CD63364" w14:textId="77777777" w:rsidR="00916335" w:rsidRPr="00E66492" w:rsidRDefault="004602F6" w:rsidP="0024459E">
            <w:pPr>
              <w:jc w:val="right"/>
            </w:pPr>
            <w:r w:rsidRPr="00E66492">
              <w:t>0.02418</w:t>
            </w:r>
          </w:p>
          <w:p w14:paraId="707E7F08" w14:textId="77777777" w:rsidR="004602F6" w:rsidRPr="00E66492" w:rsidRDefault="004602F6" w:rsidP="0024459E">
            <w:pPr>
              <w:jc w:val="right"/>
            </w:pPr>
            <w:r w:rsidRPr="00E66492">
              <w:t>(p=0.4451)</w:t>
            </w:r>
          </w:p>
        </w:tc>
      </w:tr>
    </w:tbl>
    <w:p w14:paraId="023F492A" w14:textId="77777777" w:rsidR="00307ECB" w:rsidRDefault="00307ECB" w:rsidP="00307ECB">
      <w:pPr>
        <w:rPr>
          <w:lang w:val="en-GB"/>
        </w:rPr>
      </w:pPr>
    </w:p>
    <w:p w14:paraId="2250E9D5" w14:textId="268E600E" w:rsidR="00B24946" w:rsidRDefault="00B24946" w:rsidP="00307ECB">
      <w:pPr>
        <w:rPr>
          <w:lang w:val="en-GB"/>
        </w:rPr>
      </w:pPr>
      <w:r w:rsidRPr="00B24946">
        <w:rPr>
          <w:b/>
          <w:lang w:val="en-GB"/>
        </w:rPr>
        <w:lastRenderedPageBreak/>
        <w:t>Table 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Look w:val="01E0" w:firstRow="1" w:lastRow="1" w:firstColumn="1" w:lastColumn="1" w:noHBand="0" w:noVBand="0"/>
      </w:tblPr>
      <w:tblGrid>
        <w:gridCol w:w="1609"/>
        <w:gridCol w:w="1123"/>
        <w:gridCol w:w="1783"/>
        <w:gridCol w:w="1609"/>
        <w:gridCol w:w="1123"/>
        <w:gridCol w:w="1783"/>
      </w:tblGrid>
      <w:tr w:rsidR="007A5D73" w:rsidRPr="00C56312" w14:paraId="2F79E2C6" w14:textId="77777777" w:rsidTr="0024459E">
        <w:trPr>
          <w:trHeight w:hRule="exact" w:val="340"/>
        </w:trPr>
        <w:tc>
          <w:tcPr>
            <w:tcW w:w="0" w:type="auto"/>
            <w:tcBorders>
              <w:top w:val="single" w:sz="4" w:space="0" w:color="auto"/>
              <w:left w:val="single" w:sz="4" w:space="0" w:color="auto"/>
            </w:tcBorders>
            <w:shd w:val="clear" w:color="auto" w:fill="auto"/>
          </w:tcPr>
          <w:p w14:paraId="152767D3" w14:textId="77777777" w:rsidR="007A5D73" w:rsidRPr="0024459E" w:rsidRDefault="007A5D73" w:rsidP="0024459E">
            <w:pPr>
              <w:rPr>
                <w:b/>
                <w:lang w:val="en-GB"/>
              </w:rPr>
            </w:pPr>
          </w:p>
        </w:tc>
        <w:tc>
          <w:tcPr>
            <w:tcW w:w="0" w:type="auto"/>
            <w:tcBorders>
              <w:top w:val="single" w:sz="4" w:space="0" w:color="auto"/>
            </w:tcBorders>
            <w:shd w:val="clear" w:color="auto" w:fill="auto"/>
          </w:tcPr>
          <w:p w14:paraId="23C6BC28" w14:textId="77777777" w:rsidR="007A5D73" w:rsidRPr="0024459E" w:rsidRDefault="007A5D73" w:rsidP="0024459E">
            <w:pPr>
              <w:rPr>
                <w:b/>
                <w:lang w:val="en-GB"/>
              </w:rPr>
            </w:pPr>
            <w:proofErr w:type="spellStart"/>
            <w:r w:rsidRPr="0024459E">
              <w:rPr>
                <w:b/>
                <w:lang w:val="en-GB"/>
              </w:rPr>
              <w:t>Aman</w:t>
            </w:r>
            <w:proofErr w:type="spellEnd"/>
          </w:p>
        </w:tc>
        <w:tc>
          <w:tcPr>
            <w:tcW w:w="0" w:type="auto"/>
            <w:tcBorders>
              <w:top w:val="single" w:sz="4" w:space="0" w:color="auto"/>
              <w:right w:val="single" w:sz="4" w:space="0" w:color="auto"/>
            </w:tcBorders>
            <w:shd w:val="clear" w:color="auto" w:fill="auto"/>
          </w:tcPr>
          <w:p w14:paraId="1A2D0E58" w14:textId="77777777" w:rsidR="007A5D73" w:rsidRPr="0024459E" w:rsidRDefault="007A5D73" w:rsidP="0024459E">
            <w:pPr>
              <w:rPr>
                <w:b/>
                <w:lang w:val="en-GB"/>
              </w:rPr>
            </w:pPr>
          </w:p>
        </w:tc>
        <w:tc>
          <w:tcPr>
            <w:tcW w:w="0" w:type="auto"/>
            <w:tcBorders>
              <w:top w:val="single" w:sz="4" w:space="0" w:color="auto"/>
              <w:left w:val="single" w:sz="4" w:space="0" w:color="auto"/>
            </w:tcBorders>
            <w:shd w:val="clear" w:color="auto" w:fill="auto"/>
          </w:tcPr>
          <w:p w14:paraId="4D8C0834" w14:textId="77777777" w:rsidR="007A5D73" w:rsidRPr="0024459E" w:rsidRDefault="007A5D73" w:rsidP="0024459E">
            <w:pPr>
              <w:rPr>
                <w:b/>
                <w:lang w:val="en-GB"/>
              </w:rPr>
            </w:pPr>
          </w:p>
        </w:tc>
        <w:tc>
          <w:tcPr>
            <w:tcW w:w="0" w:type="auto"/>
            <w:tcBorders>
              <w:top w:val="single" w:sz="4" w:space="0" w:color="auto"/>
            </w:tcBorders>
            <w:shd w:val="clear" w:color="auto" w:fill="auto"/>
          </w:tcPr>
          <w:p w14:paraId="1023A29D" w14:textId="77777777" w:rsidR="007A5D73" w:rsidRPr="0024459E" w:rsidRDefault="007A5D73" w:rsidP="0024459E">
            <w:pPr>
              <w:rPr>
                <w:b/>
                <w:lang w:val="en-GB"/>
              </w:rPr>
            </w:pPr>
            <w:proofErr w:type="spellStart"/>
            <w:r w:rsidRPr="0024459E">
              <w:rPr>
                <w:b/>
                <w:lang w:val="en-GB"/>
              </w:rPr>
              <w:t>Boro</w:t>
            </w:r>
            <w:proofErr w:type="spellEnd"/>
          </w:p>
        </w:tc>
        <w:tc>
          <w:tcPr>
            <w:tcW w:w="0" w:type="auto"/>
            <w:tcBorders>
              <w:top w:val="single" w:sz="4" w:space="0" w:color="auto"/>
              <w:right w:val="single" w:sz="4" w:space="0" w:color="auto"/>
            </w:tcBorders>
            <w:shd w:val="clear" w:color="auto" w:fill="auto"/>
          </w:tcPr>
          <w:p w14:paraId="42220DD8" w14:textId="77777777" w:rsidR="007A5D73" w:rsidRPr="0024459E" w:rsidRDefault="007A5D73" w:rsidP="0024459E">
            <w:pPr>
              <w:rPr>
                <w:b/>
                <w:lang w:val="en-GB"/>
              </w:rPr>
            </w:pPr>
          </w:p>
        </w:tc>
      </w:tr>
      <w:tr w:rsidR="007A5D73" w:rsidRPr="00C56312" w14:paraId="53A8262D" w14:textId="77777777" w:rsidTr="0024459E">
        <w:trPr>
          <w:trHeight w:hRule="exact" w:val="340"/>
        </w:trPr>
        <w:tc>
          <w:tcPr>
            <w:tcW w:w="0" w:type="auto"/>
            <w:tcBorders>
              <w:left w:val="single" w:sz="4" w:space="0" w:color="auto"/>
              <w:bottom w:val="single" w:sz="4" w:space="0" w:color="auto"/>
            </w:tcBorders>
            <w:shd w:val="clear" w:color="auto" w:fill="auto"/>
          </w:tcPr>
          <w:p w14:paraId="71FD8E75"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274F181D"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205CE2E2" w14:textId="77777777" w:rsidR="007A5D73" w:rsidRPr="0024459E" w:rsidRDefault="007A5D73" w:rsidP="0024459E">
            <w:pPr>
              <w:rPr>
                <w:b/>
                <w:lang w:val="en-GB"/>
              </w:rPr>
            </w:pPr>
            <w:r w:rsidRPr="0024459E">
              <w:rPr>
                <w:b/>
                <w:lang w:val="en-GB"/>
              </w:rPr>
              <w:t>Standard error</w:t>
            </w:r>
          </w:p>
        </w:tc>
        <w:tc>
          <w:tcPr>
            <w:tcW w:w="0" w:type="auto"/>
            <w:tcBorders>
              <w:left w:val="single" w:sz="4" w:space="0" w:color="auto"/>
              <w:bottom w:val="single" w:sz="4" w:space="0" w:color="auto"/>
            </w:tcBorders>
            <w:shd w:val="clear" w:color="auto" w:fill="auto"/>
          </w:tcPr>
          <w:p w14:paraId="2678C37B"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01F01530"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72697B32" w14:textId="77777777" w:rsidR="007A5D73" w:rsidRPr="0024459E" w:rsidRDefault="007A5D73" w:rsidP="0024459E">
            <w:pPr>
              <w:rPr>
                <w:b/>
                <w:lang w:val="en-GB"/>
              </w:rPr>
            </w:pPr>
            <w:r w:rsidRPr="0024459E">
              <w:rPr>
                <w:b/>
                <w:lang w:val="en-GB"/>
              </w:rPr>
              <w:t>Standard error</w:t>
            </w:r>
          </w:p>
        </w:tc>
      </w:tr>
      <w:tr w:rsidR="00C56312" w:rsidRPr="00C56312" w14:paraId="4DBD7EEB" w14:textId="77777777" w:rsidTr="0024459E">
        <w:trPr>
          <w:trHeight w:hRule="exact" w:val="340"/>
        </w:trPr>
        <w:tc>
          <w:tcPr>
            <w:tcW w:w="0" w:type="auto"/>
            <w:tcBorders>
              <w:top w:val="single" w:sz="4" w:space="0" w:color="auto"/>
              <w:left w:val="single" w:sz="4" w:space="0" w:color="auto"/>
            </w:tcBorders>
            <w:shd w:val="clear" w:color="auto" w:fill="auto"/>
          </w:tcPr>
          <w:p w14:paraId="74CD643C" w14:textId="79DFC1F8" w:rsidR="00C56312" w:rsidRPr="00C56312" w:rsidRDefault="00C56312" w:rsidP="0024459E">
            <w:r w:rsidRPr="00C56312">
              <w:t>BR10</w:t>
            </w:r>
          </w:p>
        </w:tc>
        <w:tc>
          <w:tcPr>
            <w:tcW w:w="0" w:type="auto"/>
            <w:tcBorders>
              <w:top w:val="single" w:sz="4" w:space="0" w:color="auto"/>
            </w:tcBorders>
            <w:shd w:val="clear" w:color="auto" w:fill="auto"/>
          </w:tcPr>
          <w:p w14:paraId="068B547A" w14:textId="5042FA26" w:rsidR="00C56312" w:rsidRPr="00C56312" w:rsidRDefault="00C56312" w:rsidP="0024459E">
            <w:pPr>
              <w:jc w:val="right"/>
            </w:pPr>
            <w:r w:rsidRPr="00C56312">
              <w:t>0.3722</w:t>
            </w:r>
          </w:p>
        </w:tc>
        <w:tc>
          <w:tcPr>
            <w:tcW w:w="0" w:type="auto"/>
            <w:tcBorders>
              <w:top w:val="single" w:sz="4" w:space="0" w:color="auto"/>
              <w:right w:val="single" w:sz="4" w:space="0" w:color="auto"/>
            </w:tcBorders>
            <w:shd w:val="clear" w:color="auto" w:fill="auto"/>
          </w:tcPr>
          <w:p w14:paraId="2A347768" w14:textId="2EC073B6" w:rsidR="00C56312" w:rsidRPr="00C56312" w:rsidRDefault="00C56312" w:rsidP="0024459E">
            <w:pPr>
              <w:jc w:val="right"/>
            </w:pPr>
            <w:r w:rsidRPr="00C56312">
              <w:t>0.0617</w:t>
            </w:r>
          </w:p>
        </w:tc>
        <w:tc>
          <w:tcPr>
            <w:tcW w:w="0" w:type="auto"/>
            <w:tcBorders>
              <w:top w:val="single" w:sz="4" w:space="0" w:color="auto"/>
              <w:left w:val="single" w:sz="4" w:space="0" w:color="auto"/>
            </w:tcBorders>
            <w:shd w:val="clear" w:color="auto" w:fill="auto"/>
          </w:tcPr>
          <w:p w14:paraId="39D59544" w14:textId="10F57293" w:rsidR="00C56312" w:rsidRPr="00C56312" w:rsidRDefault="00C56312" w:rsidP="0024459E">
            <w:r w:rsidRPr="00C56312">
              <w:t>BR1</w:t>
            </w:r>
          </w:p>
        </w:tc>
        <w:tc>
          <w:tcPr>
            <w:tcW w:w="0" w:type="auto"/>
            <w:tcBorders>
              <w:top w:val="single" w:sz="4" w:space="0" w:color="auto"/>
            </w:tcBorders>
            <w:shd w:val="clear" w:color="auto" w:fill="auto"/>
          </w:tcPr>
          <w:p w14:paraId="51CC2C4A" w14:textId="34BE2117" w:rsidR="00C56312" w:rsidRPr="00C56312" w:rsidRDefault="00C56312" w:rsidP="0024459E">
            <w:pPr>
              <w:jc w:val="right"/>
            </w:pPr>
            <w:r w:rsidRPr="00C56312">
              <w:t>0.2697</w:t>
            </w:r>
          </w:p>
        </w:tc>
        <w:tc>
          <w:tcPr>
            <w:tcW w:w="0" w:type="auto"/>
            <w:tcBorders>
              <w:top w:val="single" w:sz="4" w:space="0" w:color="auto"/>
              <w:right w:val="single" w:sz="4" w:space="0" w:color="auto"/>
            </w:tcBorders>
            <w:shd w:val="clear" w:color="auto" w:fill="auto"/>
          </w:tcPr>
          <w:p w14:paraId="20CC03E0" w14:textId="3ED65867" w:rsidR="00C56312" w:rsidRPr="00C56312" w:rsidRDefault="00C56312" w:rsidP="0024459E">
            <w:pPr>
              <w:jc w:val="right"/>
            </w:pPr>
            <w:r w:rsidRPr="00C56312">
              <w:t>0.0432</w:t>
            </w:r>
          </w:p>
        </w:tc>
      </w:tr>
      <w:tr w:rsidR="00C56312" w:rsidRPr="00C56312" w14:paraId="4019F3D2" w14:textId="77777777" w:rsidTr="0024459E">
        <w:trPr>
          <w:trHeight w:hRule="exact" w:val="340"/>
        </w:trPr>
        <w:tc>
          <w:tcPr>
            <w:tcW w:w="0" w:type="auto"/>
            <w:tcBorders>
              <w:left w:val="single" w:sz="4" w:space="0" w:color="auto"/>
            </w:tcBorders>
            <w:shd w:val="clear" w:color="auto" w:fill="auto"/>
          </w:tcPr>
          <w:p w14:paraId="79BACF57" w14:textId="7FFC293D" w:rsidR="00C56312" w:rsidRPr="00C56312" w:rsidRDefault="00C56312" w:rsidP="0024459E">
            <w:r w:rsidRPr="00C56312">
              <w:t>BR11</w:t>
            </w:r>
          </w:p>
        </w:tc>
        <w:tc>
          <w:tcPr>
            <w:tcW w:w="0" w:type="auto"/>
            <w:shd w:val="clear" w:color="auto" w:fill="auto"/>
          </w:tcPr>
          <w:p w14:paraId="0EB131DF" w14:textId="79B0A740" w:rsidR="00C56312" w:rsidRPr="00C56312" w:rsidRDefault="00C56312" w:rsidP="0024459E">
            <w:pPr>
              <w:jc w:val="right"/>
            </w:pPr>
            <w:r w:rsidRPr="00C56312">
              <w:t>0.4088</w:t>
            </w:r>
          </w:p>
        </w:tc>
        <w:tc>
          <w:tcPr>
            <w:tcW w:w="0" w:type="auto"/>
            <w:tcBorders>
              <w:right w:val="single" w:sz="4" w:space="0" w:color="auto"/>
            </w:tcBorders>
            <w:shd w:val="clear" w:color="auto" w:fill="auto"/>
          </w:tcPr>
          <w:p w14:paraId="3ED2F5D4" w14:textId="5C175555" w:rsidR="00C56312" w:rsidRPr="00C56312" w:rsidRDefault="00C56312" w:rsidP="0024459E">
            <w:pPr>
              <w:jc w:val="right"/>
            </w:pPr>
            <w:r w:rsidRPr="00C56312">
              <w:t>0.0675</w:t>
            </w:r>
          </w:p>
        </w:tc>
        <w:tc>
          <w:tcPr>
            <w:tcW w:w="0" w:type="auto"/>
            <w:tcBorders>
              <w:left w:val="single" w:sz="4" w:space="0" w:color="auto"/>
            </w:tcBorders>
            <w:shd w:val="clear" w:color="auto" w:fill="auto"/>
          </w:tcPr>
          <w:p w14:paraId="3E2D9A3C" w14:textId="61C471AF" w:rsidR="00C56312" w:rsidRPr="00C56312" w:rsidRDefault="00C56312" w:rsidP="0024459E">
            <w:r w:rsidRPr="00C56312">
              <w:t>BR12</w:t>
            </w:r>
          </w:p>
        </w:tc>
        <w:tc>
          <w:tcPr>
            <w:tcW w:w="0" w:type="auto"/>
            <w:shd w:val="clear" w:color="auto" w:fill="auto"/>
          </w:tcPr>
          <w:p w14:paraId="7682CFED" w14:textId="6336E139" w:rsidR="00C56312" w:rsidRPr="00C56312" w:rsidRDefault="00C56312" w:rsidP="0024459E">
            <w:pPr>
              <w:jc w:val="right"/>
            </w:pPr>
            <w:r w:rsidRPr="00C56312">
              <w:t>0.2119</w:t>
            </w:r>
          </w:p>
        </w:tc>
        <w:tc>
          <w:tcPr>
            <w:tcW w:w="0" w:type="auto"/>
            <w:tcBorders>
              <w:right w:val="single" w:sz="4" w:space="0" w:color="auto"/>
            </w:tcBorders>
            <w:shd w:val="clear" w:color="auto" w:fill="auto"/>
          </w:tcPr>
          <w:p w14:paraId="136FB907" w14:textId="6BC41D8F" w:rsidR="00C56312" w:rsidRPr="00C56312" w:rsidRDefault="00C56312" w:rsidP="0024459E">
            <w:pPr>
              <w:jc w:val="right"/>
            </w:pPr>
            <w:r w:rsidRPr="00C56312">
              <w:t>0.0351</w:t>
            </w:r>
          </w:p>
        </w:tc>
      </w:tr>
      <w:tr w:rsidR="00C56312" w:rsidRPr="00C56312" w14:paraId="3D33030C" w14:textId="77777777" w:rsidTr="0024459E">
        <w:trPr>
          <w:trHeight w:hRule="exact" w:val="340"/>
        </w:trPr>
        <w:tc>
          <w:tcPr>
            <w:tcW w:w="0" w:type="auto"/>
            <w:tcBorders>
              <w:left w:val="single" w:sz="4" w:space="0" w:color="auto"/>
            </w:tcBorders>
            <w:shd w:val="clear" w:color="auto" w:fill="auto"/>
          </w:tcPr>
          <w:p w14:paraId="3EAB948F" w14:textId="35852017" w:rsidR="00C56312" w:rsidRPr="00C56312" w:rsidRDefault="00C56312" w:rsidP="0024459E">
            <w:r w:rsidRPr="00C56312">
              <w:t>BR22</w:t>
            </w:r>
          </w:p>
        </w:tc>
        <w:tc>
          <w:tcPr>
            <w:tcW w:w="0" w:type="auto"/>
            <w:shd w:val="clear" w:color="auto" w:fill="auto"/>
          </w:tcPr>
          <w:p w14:paraId="576F008C" w14:textId="08C47378" w:rsidR="00C56312" w:rsidRPr="00C56312" w:rsidRDefault="00C56312" w:rsidP="0024459E">
            <w:pPr>
              <w:jc w:val="right"/>
            </w:pPr>
            <w:r w:rsidRPr="00C56312">
              <w:t>0.2892</w:t>
            </w:r>
          </w:p>
        </w:tc>
        <w:tc>
          <w:tcPr>
            <w:tcW w:w="0" w:type="auto"/>
            <w:tcBorders>
              <w:right w:val="single" w:sz="4" w:space="0" w:color="auto"/>
            </w:tcBorders>
            <w:shd w:val="clear" w:color="auto" w:fill="auto"/>
          </w:tcPr>
          <w:p w14:paraId="5874E974" w14:textId="3D346C9D" w:rsidR="00C56312" w:rsidRPr="00C56312" w:rsidRDefault="00C56312" w:rsidP="0024459E">
            <w:pPr>
              <w:jc w:val="right"/>
            </w:pPr>
            <w:r w:rsidRPr="00C56312">
              <w:t>0.0493</w:t>
            </w:r>
          </w:p>
        </w:tc>
        <w:tc>
          <w:tcPr>
            <w:tcW w:w="0" w:type="auto"/>
            <w:tcBorders>
              <w:left w:val="single" w:sz="4" w:space="0" w:color="auto"/>
            </w:tcBorders>
            <w:shd w:val="clear" w:color="auto" w:fill="auto"/>
          </w:tcPr>
          <w:p w14:paraId="182CE4E1" w14:textId="1938C85A" w:rsidR="00C56312" w:rsidRPr="00C56312" w:rsidRDefault="00C56312" w:rsidP="0024459E">
            <w:r w:rsidRPr="00C56312">
              <w:t>BR14</w:t>
            </w:r>
          </w:p>
        </w:tc>
        <w:tc>
          <w:tcPr>
            <w:tcW w:w="0" w:type="auto"/>
            <w:shd w:val="clear" w:color="auto" w:fill="auto"/>
          </w:tcPr>
          <w:p w14:paraId="0D554822" w14:textId="4B6C19B2" w:rsidR="00C56312" w:rsidRPr="00C56312" w:rsidRDefault="00C56312" w:rsidP="0024459E">
            <w:pPr>
              <w:jc w:val="right"/>
            </w:pPr>
            <w:r w:rsidRPr="00C56312">
              <w:t>0.176</w:t>
            </w:r>
          </w:p>
        </w:tc>
        <w:tc>
          <w:tcPr>
            <w:tcW w:w="0" w:type="auto"/>
            <w:tcBorders>
              <w:right w:val="single" w:sz="4" w:space="0" w:color="auto"/>
            </w:tcBorders>
            <w:shd w:val="clear" w:color="auto" w:fill="auto"/>
          </w:tcPr>
          <w:p w14:paraId="1BBD0344" w14:textId="0286A31E" w:rsidR="00C56312" w:rsidRPr="00C56312" w:rsidRDefault="00C56312" w:rsidP="0024459E">
            <w:pPr>
              <w:jc w:val="right"/>
            </w:pPr>
            <w:r w:rsidRPr="00C56312">
              <w:t>0.0311</w:t>
            </w:r>
          </w:p>
        </w:tc>
      </w:tr>
      <w:tr w:rsidR="00C56312" w:rsidRPr="00C56312" w14:paraId="590FE71B" w14:textId="77777777" w:rsidTr="0024459E">
        <w:trPr>
          <w:trHeight w:hRule="exact" w:val="340"/>
        </w:trPr>
        <w:tc>
          <w:tcPr>
            <w:tcW w:w="0" w:type="auto"/>
            <w:tcBorders>
              <w:left w:val="single" w:sz="4" w:space="0" w:color="auto"/>
            </w:tcBorders>
            <w:shd w:val="clear" w:color="auto" w:fill="auto"/>
          </w:tcPr>
          <w:p w14:paraId="6908B7CD" w14:textId="33D4CBAF" w:rsidR="00C56312" w:rsidRPr="00C56312" w:rsidRDefault="00C56312" w:rsidP="0024459E">
            <w:r w:rsidRPr="00C56312">
              <w:t>BR23</w:t>
            </w:r>
          </w:p>
        </w:tc>
        <w:tc>
          <w:tcPr>
            <w:tcW w:w="0" w:type="auto"/>
            <w:shd w:val="clear" w:color="auto" w:fill="auto"/>
          </w:tcPr>
          <w:p w14:paraId="0E802884" w14:textId="07327140" w:rsidR="00C56312" w:rsidRPr="00C56312" w:rsidRDefault="00C56312" w:rsidP="0024459E">
            <w:pPr>
              <w:jc w:val="right"/>
            </w:pPr>
            <w:r w:rsidRPr="00C56312">
              <w:t>0.2107</w:t>
            </w:r>
          </w:p>
        </w:tc>
        <w:tc>
          <w:tcPr>
            <w:tcW w:w="0" w:type="auto"/>
            <w:tcBorders>
              <w:right w:val="single" w:sz="4" w:space="0" w:color="auto"/>
            </w:tcBorders>
            <w:shd w:val="clear" w:color="auto" w:fill="auto"/>
          </w:tcPr>
          <w:p w14:paraId="659EF8C9" w14:textId="75AF7BF2" w:rsidR="00C56312" w:rsidRPr="00C56312" w:rsidRDefault="00C56312" w:rsidP="0024459E">
            <w:pPr>
              <w:jc w:val="right"/>
            </w:pPr>
            <w:r w:rsidRPr="00C56312">
              <w:t>0.039</w:t>
            </w:r>
          </w:p>
        </w:tc>
        <w:tc>
          <w:tcPr>
            <w:tcW w:w="0" w:type="auto"/>
            <w:tcBorders>
              <w:left w:val="single" w:sz="4" w:space="0" w:color="auto"/>
            </w:tcBorders>
            <w:shd w:val="clear" w:color="auto" w:fill="auto"/>
          </w:tcPr>
          <w:p w14:paraId="1EBB3700" w14:textId="7E5D27D4" w:rsidR="00C56312" w:rsidRPr="00C56312" w:rsidRDefault="00C56312" w:rsidP="0024459E">
            <w:r w:rsidRPr="00C56312">
              <w:t>BR15</w:t>
            </w:r>
          </w:p>
        </w:tc>
        <w:tc>
          <w:tcPr>
            <w:tcW w:w="0" w:type="auto"/>
            <w:shd w:val="clear" w:color="auto" w:fill="auto"/>
          </w:tcPr>
          <w:p w14:paraId="0F39B7C5" w14:textId="34C7809F" w:rsidR="00C56312" w:rsidRPr="00C56312" w:rsidRDefault="00C56312" w:rsidP="0024459E">
            <w:pPr>
              <w:jc w:val="right"/>
            </w:pPr>
            <w:r w:rsidRPr="00C56312">
              <w:t>0.3035</w:t>
            </w:r>
          </w:p>
        </w:tc>
        <w:tc>
          <w:tcPr>
            <w:tcW w:w="0" w:type="auto"/>
            <w:tcBorders>
              <w:right w:val="single" w:sz="4" w:space="0" w:color="auto"/>
            </w:tcBorders>
            <w:shd w:val="clear" w:color="auto" w:fill="auto"/>
          </w:tcPr>
          <w:p w14:paraId="344BBFF5" w14:textId="21BE7056" w:rsidR="00C56312" w:rsidRPr="00C56312" w:rsidRDefault="00C56312" w:rsidP="0024459E">
            <w:pPr>
              <w:jc w:val="right"/>
            </w:pPr>
            <w:r w:rsidRPr="00C56312">
              <w:t>0.0468</w:t>
            </w:r>
          </w:p>
        </w:tc>
      </w:tr>
      <w:tr w:rsidR="00C56312" w:rsidRPr="00C56312" w14:paraId="34F516FF" w14:textId="77777777" w:rsidTr="0024459E">
        <w:trPr>
          <w:trHeight w:hRule="exact" w:val="340"/>
        </w:trPr>
        <w:tc>
          <w:tcPr>
            <w:tcW w:w="0" w:type="auto"/>
            <w:tcBorders>
              <w:left w:val="single" w:sz="4" w:space="0" w:color="auto"/>
            </w:tcBorders>
            <w:shd w:val="clear" w:color="auto" w:fill="auto"/>
          </w:tcPr>
          <w:p w14:paraId="5221CD20" w14:textId="0280BBDC" w:rsidR="00C56312" w:rsidRPr="00C56312" w:rsidRDefault="00C56312" w:rsidP="0024459E">
            <w:r w:rsidRPr="00C56312">
              <w:t>BR25</w:t>
            </w:r>
          </w:p>
        </w:tc>
        <w:tc>
          <w:tcPr>
            <w:tcW w:w="0" w:type="auto"/>
            <w:shd w:val="clear" w:color="auto" w:fill="auto"/>
          </w:tcPr>
          <w:p w14:paraId="75C7280D" w14:textId="49A41C4E" w:rsidR="00C56312" w:rsidRPr="00C56312" w:rsidRDefault="00C56312" w:rsidP="0024459E">
            <w:pPr>
              <w:jc w:val="right"/>
            </w:pPr>
            <w:r w:rsidRPr="00C56312">
              <w:t>0.2471</w:t>
            </w:r>
          </w:p>
        </w:tc>
        <w:tc>
          <w:tcPr>
            <w:tcW w:w="0" w:type="auto"/>
            <w:tcBorders>
              <w:right w:val="single" w:sz="4" w:space="0" w:color="auto"/>
            </w:tcBorders>
            <w:shd w:val="clear" w:color="auto" w:fill="auto"/>
          </w:tcPr>
          <w:p w14:paraId="74587C59" w14:textId="75AF31A3" w:rsidR="00C56312" w:rsidRPr="00C56312" w:rsidRDefault="00C56312" w:rsidP="0024459E">
            <w:pPr>
              <w:jc w:val="right"/>
            </w:pPr>
            <w:r w:rsidRPr="00C56312">
              <w:t>0.0439</w:t>
            </w:r>
          </w:p>
        </w:tc>
        <w:tc>
          <w:tcPr>
            <w:tcW w:w="0" w:type="auto"/>
            <w:tcBorders>
              <w:left w:val="single" w:sz="4" w:space="0" w:color="auto"/>
            </w:tcBorders>
            <w:shd w:val="clear" w:color="auto" w:fill="auto"/>
          </w:tcPr>
          <w:p w14:paraId="01A74577" w14:textId="6AFB83D4" w:rsidR="00C56312" w:rsidRPr="00C56312" w:rsidRDefault="00C56312" w:rsidP="0024459E">
            <w:r w:rsidRPr="00C56312">
              <w:t>BR16</w:t>
            </w:r>
          </w:p>
        </w:tc>
        <w:tc>
          <w:tcPr>
            <w:tcW w:w="0" w:type="auto"/>
            <w:shd w:val="clear" w:color="auto" w:fill="auto"/>
          </w:tcPr>
          <w:p w14:paraId="0920A5B3" w14:textId="073B768C" w:rsidR="00C56312" w:rsidRPr="00C56312" w:rsidRDefault="00C56312" w:rsidP="0024459E">
            <w:pPr>
              <w:jc w:val="right"/>
            </w:pPr>
            <w:r w:rsidRPr="00C56312">
              <w:t>0.2807</w:t>
            </w:r>
          </w:p>
        </w:tc>
        <w:tc>
          <w:tcPr>
            <w:tcW w:w="0" w:type="auto"/>
            <w:tcBorders>
              <w:right w:val="single" w:sz="4" w:space="0" w:color="auto"/>
            </w:tcBorders>
            <w:shd w:val="clear" w:color="auto" w:fill="auto"/>
          </w:tcPr>
          <w:p w14:paraId="448171BC" w14:textId="1325BA5C" w:rsidR="00C56312" w:rsidRPr="00C56312" w:rsidRDefault="00C56312" w:rsidP="0024459E">
            <w:pPr>
              <w:jc w:val="right"/>
            </w:pPr>
            <w:r w:rsidRPr="00C56312">
              <w:t>0.0446</w:t>
            </w:r>
          </w:p>
        </w:tc>
      </w:tr>
      <w:tr w:rsidR="00C56312" w:rsidRPr="00C56312" w14:paraId="1D3CD64D" w14:textId="77777777" w:rsidTr="0024459E">
        <w:trPr>
          <w:trHeight w:hRule="exact" w:val="340"/>
        </w:trPr>
        <w:tc>
          <w:tcPr>
            <w:tcW w:w="0" w:type="auto"/>
            <w:tcBorders>
              <w:left w:val="single" w:sz="4" w:space="0" w:color="auto"/>
            </w:tcBorders>
            <w:shd w:val="clear" w:color="auto" w:fill="auto"/>
          </w:tcPr>
          <w:p w14:paraId="398000C4" w14:textId="52982CE0" w:rsidR="00C56312" w:rsidRPr="00C56312" w:rsidRDefault="00C56312" w:rsidP="0024459E">
            <w:r w:rsidRPr="00C56312">
              <w:t>BR3</w:t>
            </w:r>
          </w:p>
        </w:tc>
        <w:tc>
          <w:tcPr>
            <w:tcW w:w="0" w:type="auto"/>
            <w:shd w:val="clear" w:color="auto" w:fill="auto"/>
          </w:tcPr>
          <w:p w14:paraId="7EAA27A8" w14:textId="6700C12C" w:rsidR="00C56312" w:rsidRPr="00C56312" w:rsidRDefault="00C56312" w:rsidP="0024459E">
            <w:pPr>
              <w:jc w:val="right"/>
            </w:pPr>
            <w:r w:rsidRPr="00C56312">
              <w:t>0.3701</w:t>
            </w:r>
          </w:p>
        </w:tc>
        <w:tc>
          <w:tcPr>
            <w:tcW w:w="0" w:type="auto"/>
            <w:tcBorders>
              <w:right w:val="single" w:sz="4" w:space="0" w:color="auto"/>
            </w:tcBorders>
            <w:shd w:val="clear" w:color="auto" w:fill="auto"/>
          </w:tcPr>
          <w:p w14:paraId="60C04AAB" w14:textId="45D6EF9F" w:rsidR="00C56312" w:rsidRPr="00C56312" w:rsidRDefault="00C56312" w:rsidP="0024459E">
            <w:pPr>
              <w:jc w:val="right"/>
            </w:pPr>
            <w:r w:rsidRPr="00C56312">
              <w:t>0.0611</w:t>
            </w:r>
          </w:p>
        </w:tc>
        <w:tc>
          <w:tcPr>
            <w:tcW w:w="0" w:type="auto"/>
            <w:tcBorders>
              <w:left w:val="single" w:sz="4" w:space="0" w:color="auto"/>
            </w:tcBorders>
            <w:shd w:val="clear" w:color="auto" w:fill="auto"/>
          </w:tcPr>
          <w:p w14:paraId="4BFD7F07" w14:textId="0A2D4A7B" w:rsidR="00C56312" w:rsidRPr="00C56312" w:rsidRDefault="00C56312" w:rsidP="0024459E">
            <w:r w:rsidRPr="00C56312">
              <w:t>BR17</w:t>
            </w:r>
          </w:p>
        </w:tc>
        <w:tc>
          <w:tcPr>
            <w:tcW w:w="0" w:type="auto"/>
            <w:shd w:val="clear" w:color="auto" w:fill="auto"/>
          </w:tcPr>
          <w:p w14:paraId="56FF0183" w14:textId="398AF474" w:rsidR="00C56312" w:rsidRPr="00C56312" w:rsidRDefault="00C56312" w:rsidP="0024459E">
            <w:pPr>
              <w:jc w:val="right"/>
            </w:pPr>
            <w:r w:rsidRPr="00C56312">
              <w:t>0.3543</w:t>
            </w:r>
          </w:p>
        </w:tc>
        <w:tc>
          <w:tcPr>
            <w:tcW w:w="0" w:type="auto"/>
            <w:tcBorders>
              <w:right w:val="single" w:sz="4" w:space="0" w:color="auto"/>
            </w:tcBorders>
            <w:shd w:val="clear" w:color="auto" w:fill="auto"/>
          </w:tcPr>
          <w:p w14:paraId="0FE9F3DB" w14:textId="3FFCEB13" w:rsidR="00C56312" w:rsidRPr="00C56312" w:rsidRDefault="00C56312" w:rsidP="0024459E">
            <w:pPr>
              <w:jc w:val="right"/>
            </w:pPr>
            <w:r w:rsidRPr="00C56312">
              <w:t>0.0543</w:t>
            </w:r>
          </w:p>
        </w:tc>
      </w:tr>
      <w:tr w:rsidR="00C56312" w:rsidRPr="00C56312" w14:paraId="23C73B9C" w14:textId="77777777" w:rsidTr="0024459E">
        <w:trPr>
          <w:trHeight w:hRule="exact" w:val="340"/>
        </w:trPr>
        <w:tc>
          <w:tcPr>
            <w:tcW w:w="0" w:type="auto"/>
            <w:tcBorders>
              <w:left w:val="single" w:sz="4" w:space="0" w:color="auto"/>
            </w:tcBorders>
            <w:shd w:val="clear" w:color="auto" w:fill="auto"/>
          </w:tcPr>
          <w:p w14:paraId="41F61539" w14:textId="3BC1637E" w:rsidR="00C56312" w:rsidRPr="00C56312" w:rsidRDefault="00C56312" w:rsidP="0024459E">
            <w:r w:rsidRPr="00C56312">
              <w:t>BR4</w:t>
            </w:r>
          </w:p>
        </w:tc>
        <w:tc>
          <w:tcPr>
            <w:tcW w:w="0" w:type="auto"/>
            <w:shd w:val="clear" w:color="auto" w:fill="auto"/>
          </w:tcPr>
          <w:p w14:paraId="18990FF7" w14:textId="3838AFC5" w:rsidR="00C56312" w:rsidRPr="00C56312" w:rsidRDefault="00C56312" w:rsidP="0024459E">
            <w:pPr>
              <w:jc w:val="right"/>
            </w:pPr>
            <w:r w:rsidRPr="00C56312">
              <w:t>0.1754</w:t>
            </w:r>
          </w:p>
        </w:tc>
        <w:tc>
          <w:tcPr>
            <w:tcW w:w="0" w:type="auto"/>
            <w:tcBorders>
              <w:right w:val="single" w:sz="4" w:space="0" w:color="auto"/>
            </w:tcBorders>
            <w:shd w:val="clear" w:color="auto" w:fill="auto"/>
          </w:tcPr>
          <w:p w14:paraId="43062B8E" w14:textId="5160BC30" w:rsidR="00C56312" w:rsidRPr="00C56312" w:rsidRDefault="00C56312" w:rsidP="0024459E">
            <w:pPr>
              <w:jc w:val="right"/>
            </w:pPr>
            <w:r w:rsidRPr="00C56312">
              <w:t>0.0342</w:t>
            </w:r>
          </w:p>
        </w:tc>
        <w:tc>
          <w:tcPr>
            <w:tcW w:w="0" w:type="auto"/>
            <w:tcBorders>
              <w:left w:val="single" w:sz="4" w:space="0" w:color="auto"/>
            </w:tcBorders>
            <w:shd w:val="clear" w:color="auto" w:fill="auto"/>
          </w:tcPr>
          <w:p w14:paraId="5EC1C299" w14:textId="0FFD9BF7" w:rsidR="00C56312" w:rsidRPr="00C56312" w:rsidRDefault="00C56312" w:rsidP="0024459E">
            <w:r w:rsidRPr="00C56312">
              <w:t>BR18</w:t>
            </w:r>
          </w:p>
        </w:tc>
        <w:tc>
          <w:tcPr>
            <w:tcW w:w="0" w:type="auto"/>
            <w:shd w:val="clear" w:color="auto" w:fill="auto"/>
          </w:tcPr>
          <w:p w14:paraId="4A534385" w14:textId="4EECAD9F" w:rsidR="00C56312" w:rsidRPr="00C56312" w:rsidRDefault="00C56312" w:rsidP="0024459E">
            <w:pPr>
              <w:jc w:val="right"/>
            </w:pPr>
            <w:r w:rsidRPr="00C56312">
              <w:t>0.2401</w:t>
            </w:r>
          </w:p>
        </w:tc>
        <w:tc>
          <w:tcPr>
            <w:tcW w:w="0" w:type="auto"/>
            <w:tcBorders>
              <w:right w:val="single" w:sz="4" w:space="0" w:color="auto"/>
            </w:tcBorders>
            <w:shd w:val="clear" w:color="auto" w:fill="auto"/>
          </w:tcPr>
          <w:p w14:paraId="77521A48" w14:textId="2DC049FE" w:rsidR="00C56312" w:rsidRPr="00C56312" w:rsidRDefault="00C56312" w:rsidP="0024459E">
            <w:pPr>
              <w:jc w:val="right"/>
            </w:pPr>
            <w:r w:rsidRPr="00C56312">
              <w:t>0.0385</w:t>
            </w:r>
          </w:p>
        </w:tc>
      </w:tr>
      <w:tr w:rsidR="00C56312" w:rsidRPr="00C56312" w14:paraId="3B6083E0" w14:textId="77777777" w:rsidTr="0024459E">
        <w:trPr>
          <w:trHeight w:hRule="exact" w:val="340"/>
        </w:trPr>
        <w:tc>
          <w:tcPr>
            <w:tcW w:w="0" w:type="auto"/>
            <w:tcBorders>
              <w:left w:val="single" w:sz="4" w:space="0" w:color="auto"/>
            </w:tcBorders>
            <w:shd w:val="clear" w:color="auto" w:fill="auto"/>
          </w:tcPr>
          <w:p w14:paraId="2D46A877" w14:textId="7E3716AB" w:rsidR="00C56312" w:rsidRPr="00C56312" w:rsidRDefault="00C56312" w:rsidP="0024459E">
            <w:r w:rsidRPr="00C56312">
              <w:t>BR5</w:t>
            </w:r>
          </w:p>
        </w:tc>
        <w:tc>
          <w:tcPr>
            <w:tcW w:w="0" w:type="auto"/>
            <w:shd w:val="clear" w:color="auto" w:fill="auto"/>
          </w:tcPr>
          <w:p w14:paraId="0AB99A13" w14:textId="63345E54" w:rsidR="00C56312" w:rsidRPr="00C56312" w:rsidRDefault="00C56312" w:rsidP="0024459E">
            <w:pPr>
              <w:jc w:val="right"/>
            </w:pPr>
            <w:r w:rsidRPr="00C56312">
              <w:t>0.2756</w:t>
            </w:r>
          </w:p>
        </w:tc>
        <w:tc>
          <w:tcPr>
            <w:tcW w:w="0" w:type="auto"/>
            <w:tcBorders>
              <w:right w:val="single" w:sz="4" w:space="0" w:color="auto"/>
            </w:tcBorders>
            <w:shd w:val="clear" w:color="auto" w:fill="auto"/>
          </w:tcPr>
          <w:p w14:paraId="0D589143" w14:textId="6AC0C41D" w:rsidR="00C56312" w:rsidRPr="00C56312" w:rsidRDefault="00C56312" w:rsidP="0024459E">
            <w:pPr>
              <w:jc w:val="right"/>
            </w:pPr>
            <w:r w:rsidRPr="00C56312">
              <w:t>0.0479</w:t>
            </w:r>
          </w:p>
        </w:tc>
        <w:tc>
          <w:tcPr>
            <w:tcW w:w="0" w:type="auto"/>
            <w:tcBorders>
              <w:left w:val="single" w:sz="4" w:space="0" w:color="auto"/>
            </w:tcBorders>
            <w:shd w:val="clear" w:color="auto" w:fill="auto"/>
          </w:tcPr>
          <w:p w14:paraId="19C98053" w14:textId="61B4F987" w:rsidR="00C56312" w:rsidRPr="00C56312" w:rsidRDefault="00C56312" w:rsidP="0024459E">
            <w:r w:rsidRPr="00C56312">
              <w:t>BR19</w:t>
            </w:r>
          </w:p>
        </w:tc>
        <w:tc>
          <w:tcPr>
            <w:tcW w:w="0" w:type="auto"/>
            <w:shd w:val="clear" w:color="auto" w:fill="auto"/>
          </w:tcPr>
          <w:p w14:paraId="624CA07B" w14:textId="7C0B72C2" w:rsidR="00C56312" w:rsidRPr="00C56312" w:rsidRDefault="00C56312" w:rsidP="0024459E">
            <w:pPr>
              <w:jc w:val="right"/>
            </w:pPr>
            <w:r w:rsidRPr="00C56312">
              <w:t>0.329</w:t>
            </w:r>
          </w:p>
        </w:tc>
        <w:tc>
          <w:tcPr>
            <w:tcW w:w="0" w:type="auto"/>
            <w:tcBorders>
              <w:right w:val="single" w:sz="4" w:space="0" w:color="auto"/>
            </w:tcBorders>
            <w:shd w:val="clear" w:color="auto" w:fill="auto"/>
          </w:tcPr>
          <w:p w14:paraId="30B56E98" w14:textId="1CC0C24A" w:rsidR="00C56312" w:rsidRPr="00C56312" w:rsidRDefault="00C56312" w:rsidP="0024459E">
            <w:pPr>
              <w:jc w:val="right"/>
            </w:pPr>
            <w:r w:rsidRPr="00C56312">
              <w:t>0.05</w:t>
            </w:r>
          </w:p>
        </w:tc>
      </w:tr>
      <w:tr w:rsidR="00C56312" w:rsidRPr="00C56312" w14:paraId="6235858C" w14:textId="77777777" w:rsidTr="0024459E">
        <w:trPr>
          <w:trHeight w:hRule="exact" w:val="340"/>
        </w:trPr>
        <w:tc>
          <w:tcPr>
            <w:tcW w:w="0" w:type="auto"/>
            <w:tcBorders>
              <w:left w:val="single" w:sz="4" w:space="0" w:color="auto"/>
            </w:tcBorders>
            <w:shd w:val="clear" w:color="auto" w:fill="auto"/>
          </w:tcPr>
          <w:p w14:paraId="00B00D3C" w14:textId="60B98A29" w:rsidR="00C56312" w:rsidRPr="00C56312" w:rsidRDefault="00C56312" w:rsidP="0024459E">
            <w:r w:rsidRPr="00C56312">
              <w:t>BRRI dhan30</w:t>
            </w:r>
          </w:p>
        </w:tc>
        <w:tc>
          <w:tcPr>
            <w:tcW w:w="0" w:type="auto"/>
            <w:shd w:val="clear" w:color="auto" w:fill="auto"/>
          </w:tcPr>
          <w:p w14:paraId="7CF856A3" w14:textId="2632E245" w:rsidR="00C56312" w:rsidRPr="00C56312" w:rsidRDefault="00C56312" w:rsidP="0024459E">
            <w:pPr>
              <w:jc w:val="right"/>
            </w:pPr>
            <w:r w:rsidRPr="00C56312">
              <w:t>0.2042</w:t>
            </w:r>
          </w:p>
        </w:tc>
        <w:tc>
          <w:tcPr>
            <w:tcW w:w="0" w:type="auto"/>
            <w:tcBorders>
              <w:right w:val="single" w:sz="4" w:space="0" w:color="auto"/>
            </w:tcBorders>
            <w:shd w:val="clear" w:color="auto" w:fill="auto"/>
          </w:tcPr>
          <w:p w14:paraId="5E20B2FC" w14:textId="0D929A19" w:rsidR="00C56312" w:rsidRPr="00C56312" w:rsidRDefault="00C56312" w:rsidP="0024459E">
            <w:pPr>
              <w:jc w:val="right"/>
            </w:pPr>
            <w:r w:rsidRPr="00C56312">
              <w:t>0.0369</w:t>
            </w:r>
          </w:p>
        </w:tc>
        <w:tc>
          <w:tcPr>
            <w:tcW w:w="0" w:type="auto"/>
            <w:tcBorders>
              <w:left w:val="single" w:sz="4" w:space="0" w:color="auto"/>
            </w:tcBorders>
            <w:shd w:val="clear" w:color="auto" w:fill="auto"/>
          </w:tcPr>
          <w:p w14:paraId="277F5806" w14:textId="1E8C09B9" w:rsidR="00C56312" w:rsidRPr="00C56312" w:rsidRDefault="00C56312" w:rsidP="0024459E">
            <w:r w:rsidRPr="00C56312">
              <w:t>BR2</w:t>
            </w:r>
          </w:p>
        </w:tc>
        <w:tc>
          <w:tcPr>
            <w:tcW w:w="0" w:type="auto"/>
            <w:shd w:val="clear" w:color="auto" w:fill="auto"/>
          </w:tcPr>
          <w:p w14:paraId="5B6095ED" w14:textId="0E22FC00" w:rsidR="00C56312" w:rsidRPr="00C56312" w:rsidRDefault="00C56312" w:rsidP="0024459E">
            <w:pPr>
              <w:jc w:val="right"/>
            </w:pPr>
            <w:r w:rsidRPr="00C56312">
              <w:t>0.2593</w:t>
            </w:r>
          </w:p>
        </w:tc>
        <w:tc>
          <w:tcPr>
            <w:tcW w:w="0" w:type="auto"/>
            <w:tcBorders>
              <w:right w:val="single" w:sz="4" w:space="0" w:color="auto"/>
            </w:tcBorders>
            <w:shd w:val="clear" w:color="auto" w:fill="auto"/>
          </w:tcPr>
          <w:p w14:paraId="23648455" w14:textId="436D3602" w:rsidR="00C56312" w:rsidRPr="00C56312" w:rsidRDefault="00C56312" w:rsidP="0024459E">
            <w:pPr>
              <w:jc w:val="right"/>
            </w:pPr>
            <w:r w:rsidRPr="00C56312">
              <w:t>0.0419</w:t>
            </w:r>
          </w:p>
        </w:tc>
      </w:tr>
      <w:tr w:rsidR="00C56312" w:rsidRPr="00C56312" w14:paraId="06E9D1D0" w14:textId="77777777" w:rsidTr="0024459E">
        <w:trPr>
          <w:trHeight w:hRule="exact" w:val="340"/>
        </w:trPr>
        <w:tc>
          <w:tcPr>
            <w:tcW w:w="0" w:type="auto"/>
            <w:tcBorders>
              <w:left w:val="single" w:sz="4" w:space="0" w:color="auto"/>
            </w:tcBorders>
            <w:shd w:val="clear" w:color="auto" w:fill="auto"/>
          </w:tcPr>
          <w:p w14:paraId="3A512F71" w14:textId="2CD43C9A" w:rsidR="00C56312" w:rsidRPr="00C56312" w:rsidRDefault="00C56312" w:rsidP="0024459E">
            <w:r w:rsidRPr="00C56312">
              <w:t>BRRI dhan31</w:t>
            </w:r>
          </w:p>
        </w:tc>
        <w:tc>
          <w:tcPr>
            <w:tcW w:w="0" w:type="auto"/>
            <w:shd w:val="clear" w:color="auto" w:fill="auto"/>
          </w:tcPr>
          <w:p w14:paraId="5795C4E3" w14:textId="7291AE7C" w:rsidR="00C56312" w:rsidRPr="00C56312" w:rsidRDefault="00C56312" w:rsidP="0024459E">
            <w:pPr>
              <w:jc w:val="right"/>
            </w:pPr>
            <w:r w:rsidRPr="00C56312">
              <w:t>0.2292</w:t>
            </w:r>
          </w:p>
        </w:tc>
        <w:tc>
          <w:tcPr>
            <w:tcW w:w="0" w:type="auto"/>
            <w:tcBorders>
              <w:right w:val="single" w:sz="4" w:space="0" w:color="auto"/>
            </w:tcBorders>
            <w:shd w:val="clear" w:color="auto" w:fill="auto"/>
          </w:tcPr>
          <w:p w14:paraId="27AF1334" w14:textId="757496CF" w:rsidR="00C56312" w:rsidRPr="00C56312" w:rsidRDefault="00C56312" w:rsidP="0024459E">
            <w:pPr>
              <w:jc w:val="right"/>
            </w:pPr>
            <w:r w:rsidRPr="00C56312">
              <w:t>0.0423</w:t>
            </w:r>
          </w:p>
        </w:tc>
        <w:tc>
          <w:tcPr>
            <w:tcW w:w="0" w:type="auto"/>
            <w:tcBorders>
              <w:left w:val="single" w:sz="4" w:space="0" w:color="auto"/>
            </w:tcBorders>
            <w:shd w:val="clear" w:color="auto" w:fill="auto"/>
          </w:tcPr>
          <w:p w14:paraId="02808A76" w14:textId="3F3EB3EF" w:rsidR="00C56312" w:rsidRPr="00C56312" w:rsidRDefault="00C56312" w:rsidP="0024459E">
            <w:r w:rsidRPr="00C56312">
              <w:t>BR3</w:t>
            </w:r>
          </w:p>
        </w:tc>
        <w:tc>
          <w:tcPr>
            <w:tcW w:w="0" w:type="auto"/>
            <w:shd w:val="clear" w:color="auto" w:fill="auto"/>
          </w:tcPr>
          <w:p w14:paraId="184C78CF" w14:textId="32946DE6" w:rsidR="00C56312" w:rsidRPr="00C56312" w:rsidRDefault="00C56312" w:rsidP="0024459E">
            <w:pPr>
              <w:jc w:val="right"/>
            </w:pPr>
            <w:r w:rsidRPr="00C56312">
              <w:t>0.2342</w:t>
            </w:r>
          </w:p>
        </w:tc>
        <w:tc>
          <w:tcPr>
            <w:tcW w:w="0" w:type="auto"/>
            <w:tcBorders>
              <w:right w:val="single" w:sz="4" w:space="0" w:color="auto"/>
            </w:tcBorders>
            <w:shd w:val="clear" w:color="auto" w:fill="auto"/>
          </w:tcPr>
          <w:p w14:paraId="48C3498F" w14:textId="1E4C8243" w:rsidR="00C56312" w:rsidRPr="00C56312" w:rsidRDefault="00C56312" w:rsidP="0024459E">
            <w:pPr>
              <w:jc w:val="right"/>
            </w:pPr>
            <w:r w:rsidRPr="00C56312">
              <w:t>0.0383</w:t>
            </w:r>
          </w:p>
        </w:tc>
      </w:tr>
      <w:tr w:rsidR="00C56312" w:rsidRPr="00C56312" w14:paraId="78B6ED7D" w14:textId="77777777" w:rsidTr="0024459E">
        <w:trPr>
          <w:trHeight w:hRule="exact" w:val="340"/>
        </w:trPr>
        <w:tc>
          <w:tcPr>
            <w:tcW w:w="0" w:type="auto"/>
            <w:tcBorders>
              <w:left w:val="single" w:sz="4" w:space="0" w:color="auto"/>
            </w:tcBorders>
            <w:shd w:val="clear" w:color="auto" w:fill="auto"/>
          </w:tcPr>
          <w:p w14:paraId="5322CA64" w14:textId="38733457" w:rsidR="00C56312" w:rsidRPr="00C56312" w:rsidRDefault="00C56312" w:rsidP="0024459E">
            <w:r w:rsidRPr="00C56312">
              <w:t>BRRI dhan32</w:t>
            </w:r>
          </w:p>
        </w:tc>
        <w:tc>
          <w:tcPr>
            <w:tcW w:w="0" w:type="auto"/>
            <w:shd w:val="clear" w:color="auto" w:fill="auto"/>
          </w:tcPr>
          <w:p w14:paraId="78BB3026" w14:textId="76545A7D" w:rsidR="00C56312" w:rsidRPr="00C56312" w:rsidRDefault="00C56312" w:rsidP="0024459E">
            <w:pPr>
              <w:jc w:val="right"/>
            </w:pPr>
            <w:r w:rsidRPr="00C56312">
              <w:t>0.3163</w:t>
            </w:r>
          </w:p>
        </w:tc>
        <w:tc>
          <w:tcPr>
            <w:tcW w:w="0" w:type="auto"/>
            <w:tcBorders>
              <w:right w:val="single" w:sz="4" w:space="0" w:color="auto"/>
            </w:tcBorders>
            <w:shd w:val="clear" w:color="auto" w:fill="auto"/>
          </w:tcPr>
          <w:p w14:paraId="40330922" w14:textId="7FEED3A5" w:rsidR="00C56312" w:rsidRPr="00C56312" w:rsidRDefault="00C56312" w:rsidP="0024459E">
            <w:pPr>
              <w:jc w:val="right"/>
            </w:pPr>
            <w:r w:rsidRPr="00C56312">
              <w:t>0.0544</w:t>
            </w:r>
          </w:p>
        </w:tc>
        <w:tc>
          <w:tcPr>
            <w:tcW w:w="0" w:type="auto"/>
            <w:tcBorders>
              <w:left w:val="single" w:sz="4" w:space="0" w:color="auto"/>
            </w:tcBorders>
            <w:shd w:val="clear" w:color="auto" w:fill="auto"/>
          </w:tcPr>
          <w:p w14:paraId="00F2236A" w14:textId="1B8AFBEC" w:rsidR="00C56312" w:rsidRPr="00C56312" w:rsidRDefault="00C56312" w:rsidP="0024459E">
            <w:r w:rsidRPr="00C56312">
              <w:t>BR6</w:t>
            </w:r>
          </w:p>
        </w:tc>
        <w:tc>
          <w:tcPr>
            <w:tcW w:w="0" w:type="auto"/>
            <w:shd w:val="clear" w:color="auto" w:fill="auto"/>
          </w:tcPr>
          <w:p w14:paraId="6445469D" w14:textId="2358F16C" w:rsidR="00C56312" w:rsidRPr="00C56312" w:rsidRDefault="00C56312" w:rsidP="0024459E">
            <w:pPr>
              <w:jc w:val="right"/>
            </w:pPr>
            <w:r w:rsidRPr="00C56312">
              <w:t>0.3637</w:t>
            </w:r>
          </w:p>
        </w:tc>
        <w:tc>
          <w:tcPr>
            <w:tcW w:w="0" w:type="auto"/>
            <w:tcBorders>
              <w:right w:val="single" w:sz="4" w:space="0" w:color="auto"/>
            </w:tcBorders>
            <w:shd w:val="clear" w:color="auto" w:fill="auto"/>
          </w:tcPr>
          <w:p w14:paraId="50B2DC36" w14:textId="7B4D043F" w:rsidR="00C56312" w:rsidRPr="00C56312" w:rsidRDefault="00C56312" w:rsidP="0024459E">
            <w:pPr>
              <w:jc w:val="right"/>
            </w:pPr>
            <w:r w:rsidRPr="00C56312">
              <w:t>0.0552</w:t>
            </w:r>
          </w:p>
        </w:tc>
      </w:tr>
      <w:tr w:rsidR="00C56312" w:rsidRPr="00C56312" w14:paraId="65E2008C" w14:textId="77777777" w:rsidTr="0024459E">
        <w:trPr>
          <w:trHeight w:hRule="exact" w:val="340"/>
        </w:trPr>
        <w:tc>
          <w:tcPr>
            <w:tcW w:w="0" w:type="auto"/>
            <w:tcBorders>
              <w:left w:val="single" w:sz="4" w:space="0" w:color="auto"/>
            </w:tcBorders>
            <w:shd w:val="clear" w:color="auto" w:fill="auto"/>
          </w:tcPr>
          <w:p w14:paraId="1CC1C781" w14:textId="406054C6" w:rsidR="00C56312" w:rsidRPr="00C56312" w:rsidRDefault="00C56312" w:rsidP="0024459E">
            <w:r w:rsidRPr="00C56312">
              <w:t>BRRI dhan33</w:t>
            </w:r>
          </w:p>
        </w:tc>
        <w:tc>
          <w:tcPr>
            <w:tcW w:w="0" w:type="auto"/>
            <w:shd w:val="clear" w:color="auto" w:fill="auto"/>
          </w:tcPr>
          <w:p w14:paraId="510F5357" w14:textId="2125A38A" w:rsidR="00C56312" w:rsidRPr="00C56312" w:rsidRDefault="00C56312" w:rsidP="0024459E">
            <w:pPr>
              <w:jc w:val="right"/>
            </w:pPr>
            <w:r w:rsidRPr="00C56312">
              <w:t>0.4119</w:t>
            </w:r>
          </w:p>
        </w:tc>
        <w:tc>
          <w:tcPr>
            <w:tcW w:w="0" w:type="auto"/>
            <w:tcBorders>
              <w:right w:val="single" w:sz="4" w:space="0" w:color="auto"/>
            </w:tcBorders>
            <w:shd w:val="clear" w:color="auto" w:fill="auto"/>
          </w:tcPr>
          <w:p w14:paraId="53FD0247" w14:textId="5A432B2D" w:rsidR="00C56312" w:rsidRPr="00C56312" w:rsidRDefault="00C56312" w:rsidP="0024459E">
            <w:pPr>
              <w:jc w:val="right"/>
            </w:pPr>
            <w:r w:rsidRPr="00C56312">
              <w:t>0.0674</w:t>
            </w:r>
          </w:p>
        </w:tc>
        <w:tc>
          <w:tcPr>
            <w:tcW w:w="0" w:type="auto"/>
            <w:tcBorders>
              <w:left w:val="single" w:sz="4" w:space="0" w:color="auto"/>
            </w:tcBorders>
            <w:shd w:val="clear" w:color="auto" w:fill="auto"/>
          </w:tcPr>
          <w:p w14:paraId="2C4D372F" w14:textId="6E46F6A7" w:rsidR="00C56312" w:rsidRPr="00C56312" w:rsidRDefault="00C56312" w:rsidP="0024459E">
            <w:r w:rsidRPr="00C56312">
              <w:t>BR7</w:t>
            </w:r>
          </w:p>
        </w:tc>
        <w:tc>
          <w:tcPr>
            <w:tcW w:w="0" w:type="auto"/>
            <w:shd w:val="clear" w:color="auto" w:fill="auto"/>
          </w:tcPr>
          <w:p w14:paraId="294AD44D" w14:textId="1D1B54A9" w:rsidR="00C56312" w:rsidRPr="00C56312" w:rsidRDefault="00C56312" w:rsidP="0024459E">
            <w:pPr>
              <w:jc w:val="right"/>
            </w:pPr>
            <w:r w:rsidRPr="00C56312">
              <w:t>0.2836</w:t>
            </w:r>
          </w:p>
        </w:tc>
        <w:tc>
          <w:tcPr>
            <w:tcW w:w="0" w:type="auto"/>
            <w:tcBorders>
              <w:right w:val="single" w:sz="4" w:space="0" w:color="auto"/>
            </w:tcBorders>
            <w:shd w:val="clear" w:color="auto" w:fill="auto"/>
          </w:tcPr>
          <w:p w14:paraId="36BF59BA" w14:textId="50F97792" w:rsidR="00C56312" w:rsidRPr="00C56312" w:rsidRDefault="00C56312" w:rsidP="0024459E">
            <w:pPr>
              <w:jc w:val="right"/>
            </w:pPr>
            <w:r w:rsidRPr="00C56312">
              <w:t>0.0446</w:t>
            </w:r>
          </w:p>
        </w:tc>
      </w:tr>
      <w:tr w:rsidR="00C56312" w:rsidRPr="00C56312" w14:paraId="3F19CC3F" w14:textId="77777777" w:rsidTr="0024459E">
        <w:trPr>
          <w:trHeight w:hRule="exact" w:val="340"/>
        </w:trPr>
        <w:tc>
          <w:tcPr>
            <w:tcW w:w="0" w:type="auto"/>
            <w:tcBorders>
              <w:left w:val="single" w:sz="4" w:space="0" w:color="auto"/>
            </w:tcBorders>
            <w:shd w:val="clear" w:color="auto" w:fill="auto"/>
          </w:tcPr>
          <w:p w14:paraId="2A3BDBBE" w14:textId="64D09783" w:rsidR="00C56312" w:rsidRPr="00C56312" w:rsidRDefault="00C56312" w:rsidP="0024459E">
            <w:r w:rsidRPr="00C56312">
              <w:t>BRRI dhan34</w:t>
            </w:r>
          </w:p>
        </w:tc>
        <w:tc>
          <w:tcPr>
            <w:tcW w:w="0" w:type="auto"/>
            <w:shd w:val="clear" w:color="auto" w:fill="auto"/>
          </w:tcPr>
          <w:p w14:paraId="5569DC8B" w14:textId="1B5BC9E2" w:rsidR="00C56312" w:rsidRPr="00C56312" w:rsidRDefault="00C56312" w:rsidP="0024459E">
            <w:pPr>
              <w:jc w:val="right"/>
            </w:pPr>
            <w:r w:rsidRPr="00C56312">
              <w:t>0.2056</w:t>
            </w:r>
          </w:p>
        </w:tc>
        <w:tc>
          <w:tcPr>
            <w:tcW w:w="0" w:type="auto"/>
            <w:tcBorders>
              <w:right w:val="single" w:sz="4" w:space="0" w:color="auto"/>
            </w:tcBorders>
            <w:shd w:val="clear" w:color="auto" w:fill="auto"/>
          </w:tcPr>
          <w:p w14:paraId="593E9623" w14:textId="19C1A0AC" w:rsidR="00C56312" w:rsidRPr="00C56312" w:rsidRDefault="00C56312" w:rsidP="0024459E">
            <w:pPr>
              <w:jc w:val="right"/>
            </w:pPr>
            <w:r w:rsidRPr="00C56312">
              <w:t>0.039</w:t>
            </w:r>
          </w:p>
        </w:tc>
        <w:tc>
          <w:tcPr>
            <w:tcW w:w="0" w:type="auto"/>
            <w:tcBorders>
              <w:left w:val="single" w:sz="4" w:space="0" w:color="auto"/>
            </w:tcBorders>
            <w:shd w:val="clear" w:color="auto" w:fill="auto"/>
          </w:tcPr>
          <w:p w14:paraId="5112AE28" w14:textId="2897651C" w:rsidR="00C56312" w:rsidRPr="00C56312" w:rsidRDefault="00C56312" w:rsidP="0024459E">
            <w:r w:rsidRPr="00C56312">
              <w:t>BR8</w:t>
            </w:r>
          </w:p>
        </w:tc>
        <w:tc>
          <w:tcPr>
            <w:tcW w:w="0" w:type="auto"/>
            <w:shd w:val="clear" w:color="auto" w:fill="auto"/>
          </w:tcPr>
          <w:p w14:paraId="54B00E85" w14:textId="7511A94E" w:rsidR="00C56312" w:rsidRPr="00C56312" w:rsidRDefault="00C56312" w:rsidP="0024459E">
            <w:pPr>
              <w:jc w:val="right"/>
            </w:pPr>
            <w:r w:rsidRPr="00C56312">
              <w:t>0.4881</w:t>
            </w:r>
          </w:p>
        </w:tc>
        <w:tc>
          <w:tcPr>
            <w:tcW w:w="0" w:type="auto"/>
            <w:tcBorders>
              <w:right w:val="single" w:sz="4" w:space="0" w:color="auto"/>
            </w:tcBorders>
            <w:shd w:val="clear" w:color="auto" w:fill="auto"/>
          </w:tcPr>
          <w:p w14:paraId="0129E3EE" w14:textId="281B8979" w:rsidR="00C56312" w:rsidRPr="00C56312" w:rsidRDefault="00C56312" w:rsidP="0024459E">
            <w:pPr>
              <w:jc w:val="right"/>
            </w:pPr>
            <w:r w:rsidRPr="00C56312">
              <w:t>0.0713</w:t>
            </w:r>
          </w:p>
        </w:tc>
      </w:tr>
      <w:tr w:rsidR="00C56312" w:rsidRPr="00C56312" w14:paraId="29C856B3" w14:textId="77777777" w:rsidTr="0024459E">
        <w:trPr>
          <w:trHeight w:hRule="exact" w:val="340"/>
        </w:trPr>
        <w:tc>
          <w:tcPr>
            <w:tcW w:w="0" w:type="auto"/>
            <w:tcBorders>
              <w:left w:val="single" w:sz="4" w:space="0" w:color="auto"/>
            </w:tcBorders>
            <w:shd w:val="clear" w:color="auto" w:fill="auto"/>
          </w:tcPr>
          <w:p w14:paraId="5BBD5BDC" w14:textId="3E27F76C" w:rsidR="00C56312" w:rsidRPr="00C56312" w:rsidRDefault="00C56312" w:rsidP="0024459E">
            <w:r w:rsidRPr="00C56312">
              <w:t>BRRI dhan37</w:t>
            </w:r>
          </w:p>
        </w:tc>
        <w:tc>
          <w:tcPr>
            <w:tcW w:w="0" w:type="auto"/>
            <w:shd w:val="clear" w:color="auto" w:fill="auto"/>
          </w:tcPr>
          <w:p w14:paraId="0A79FD76" w14:textId="5B43835C" w:rsidR="00C56312" w:rsidRPr="00C56312" w:rsidRDefault="00C56312" w:rsidP="0024459E">
            <w:pPr>
              <w:jc w:val="right"/>
            </w:pPr>
            <w:r w:rsidRPr="00C56312">
              <w:t>0.1864</w:t>
            </w:r>
          </w:p>
        </w:tc>
        <w:tc>
          <w:tcPr>
            <w:tcW w:w="0" w:type="auto"/>
            <w:tcBorders>
              <w:right w:val="single" w:sz="4" w:space="0" w:color="auto"/>
            </w:tcBorders>
            <w:shd w:val="clear" w:color="auto" w:fill="auto"/>
          </w:tcPr>
          <w:p w14:paraId="04FD58FC" w14:textId="24785079" w:rsidR="00C56312" w:rsidRPr="00C56312" w:rsidRDefault="00C56312" w:rsidP="0024459E">
            <w:pPr>
              <w:jc w:val="right"/>
            </w:pPr>
            <w:r w:rsidRPr="00C56312">
              <w:t>0.0364</w:t>
            </w:r>
          </w:p>
        </w:tc>
        <w:tc>
          <w:tcPr>
            <w:tcW w:w="0" w:type="auto"/>
            <w:tcBorders>
              <w:left w:val="single" w:sz="4" w:space="0" w:color="auto"/>
            </w:tcBorders>
            <w:shd w:val="clear" w:color="auto" w:fill="auto"/>
          </w:tcPr>
          <w:p w14:paraId="064B691B" w14:textId="12C379B7" w:rsidR="00C56312" w:rsidRPr="00C56312" w:rsidRDefault="00C56312" w:rsidP="0024459E">
            <w:r w:rsidRPr="00C56312">
              <w:t>BR9</w:t>
            </w:r>
          </w:p>
        </w:tc>
        <w:tc>
          <w:tcPr>
            <w:tcW w:w="0" w:type="auto"/>
            <w:shd w:val="clear" w:color="auto" w:fill="auto"/>
          </w:tcPr>
          <w:p w14:paraId="160BF512" w14:textId="3EEEBB08" w:rsidR="00C56312" w:rsidRPr="00C56312" w:rsidRDefault="00C56312" w:rsidP="0024459E">
            <w:pPr>
              <w:jc w:val="right"/>
            </w:pPr>
            <w:r w:rsidRPr="00C56312">
              <w:t>0.1876</w:t>
            </w:r>
          </w:p>
        </w:tc>
        <w:tc>
          <w:tcPr>
            <w:tcW w:w="0" w:type="auto"/>
            <w:tcBorders>
              <w:right w:val="single" w:sz="4" w:space="0" w:color="auto"/>
            </w:tcBorders>
            <w:shd w:val="clear" w:color="auto" w:fill="auto"/>
          </w:tcPr>
          <w:p w14:paraId="63C57938" w14:textId="330D25C0" w:rsidR="00C56312" w:rsidRPr="00C56312" w:rsidRDefault="00C56312" w:rsidP="0024459E">
            <w:pPr>
              <w:jc w:val="right"/>
            </w:pPr>
            <w:r w:rsidRPr="00C56312">
              <w:t>0.0323</w:t>
            </w:r>
          </w:p>
        </w:tc>
      </w:tr>
      <w:tr w:rsidR="00C56312" w:rsidRPr="00C56312" w14:paraId="28AE0ED0" w14:textId="77777777" w:rsidTr="0024459E">
        <w:trPr>
          <w:trHeight w:hRule="exact" w:val="340"/>
        </w:trPr>
        <w:tc>
          <w:tcPr>
            <w:tcW w:w="0" w:type="auto"/>
            <w:tcBorders>
              <w:left w:val="single" w:sz="4" w:space="0" w:color="auto"/>
            </w:tcBorders>
            <w:shd w:val="clear" w:color="auto" w:fill="auto"/>
          </w:tcPr>
          <w:p w14:paraId="05B2E673" w14:textId="2EA0C30F" w:rsidR="00C56312" w:rsidRPr="00C56312" w:rsidRDefault="00C56312" w:rsidP="0024459E">
            <w:r w:rsidRPr="00C56312">
              <w:t>BRRI dhan38</w:t>
            </w:r>
          </w:p>
        </w:tc>
        <w:tc>
          <w:tcPr>
            <w:tcW w:w="0" w:type="auto"/>
            <w:shd w:val="clear" w:color="auto" w:fill="auto"/>
          </w:tcPr>
          <w:p w14:paraId="3B3F7FF3" w14:textId="72E521CF" w:rsidR="00C56312" w:rsidRPr="00C56312" w:rsidRDefault="00C56312" w:rsidP="0024459E">
            <w:pPr>
              <w:jc w:val="right"/>
            </w:pPr>
            <w:r w:rsidRPr="00C56312">
              <w:t>0.1101</w:t>
            </w:r>
          </w:p>
        </w:tc>
        <w:tc>
          <w:tcPr>
            <w:tcW w:w="0" w:type="auto"/>
            <w:tcBorders>
              <w:right w:val="single" w:sz="4" w:space="0" w:color="auto"/>
            </w:tcBorders>
            <w:shd w:val="clear" w:color="auto" w:fill="auto"/>
          </w:tcPr>
          <w:p w14:paraId="0E1C73A2" w14:textId="7CD4CC82" w:rsidR="00C56312" w:rsidRPr="00C56312" w:rsidRDefault="00C56312" w:rsidP="0024459E">
            <w:pPr>
              <w:jc w:val="right"/>
            </w:pPr>
            <w:r w:rsidRPr="00C56312">
              <w:t>0.0243</w:t>
            </w:r>
          </w:p>
        </w:tc>
        <w:tc>
          <w:tcPr>
            <w:tcW w:w="0" w:type="auto"/>
            <w:tcBorders>
              <w:left w:val="single" w:sz="4" w:space="0" w:color="auto"/>
            </w:tcBorders>
            <w:shd w:val="clear" w:color="auto" w:fill="auto"/>
          </w:tcPr>
          <w:p w14:paraId="748CC5F8" w14:textId="09DB956A" w:rsidR="00C56312" w:rsidRPr="00C56312" w:rsidRDefault="00C56312" w:rsidP="0024459E">
            <w:r w:rsidRPr="00C56312">
              <w:t>BRRI dhan28</w:t>
            </w:r>
          </w:p>
        </w:tc>
        <w:tc>
          <w:tcPr>
            <w:tcW w:w="0" w:type="auto"/>
            <w:shd w:val="clear" w:color="auto" w:fill="auto"/>
          </w:tcPr>
          <w:p w14:paraId="5793BD2B" w14:textId="3638C8F2" w:rsidR="00C56312" w:rsidRPr="00C56312" w:rsidRDefault="00C56312" w:rsidP="0024459E">
            <w:pPr>
              <w:jc w:val="right"/>
            </w:pPr>
            <w:r w:rsidRPr="00C56312">
              <w:t>0.2616</w:t>
            </w:r>
          </w:p>
        </w:tc>
        <w:tc>
          <w:tcPr>
            <w:tcW w:w="0" w:type="auto"/>
            <w:tcBorders>
              <w:right w:val="single" w:sz="4" w:space="0" w:color="auto"/>
            </w:tcBorders>
            <w:shd w:val="clear" w:color="auto" w:fill="auto"/>
          </w:tcPr>
          <w:p w14:paraId="59CD010C" w14:textId="7CC00C74" w:rsidR="00C56312" w:rsidRPr="00C56312" w:rsidRDefault="00C56312" w:rsidP="0024459E">
            <w:pPr>
              <w:jc w:val="right"/>
            </w:pPr>
            <w:r w:rsidRPr="00C56312">
              <w:t>0.0414</w:t>
            </w:r>
          </w:p>
        </w:tc>
      </w:tr>
      <w:tr w:rsidR="00C56312" w:rsidRPr="00C56312" w14:paraId="1A30E0AC" w14:textId="77777777" w:rsidTr="0024459E">
        <w:trPr>
          <w:trHeight w:hRule="exact" w:val="340"/>
        </w:trPr>
        <w:tc>
          <w:tcPr>
            <w:tcW w:w="0" w:type="auto"/>
            <w:tcBorders>
              <w:left w:val="single" w:sz="4" w:space="0" w:color="auto"/>
            </w:tcBorders>
            <w:shd w:val="clear" w:color="auto" w:fill="auto"/>
          </w:tcPr>
          <w:p w14:paraId="387B1928" w14:textId="1B77364B" w:rsidR="00C56312" w:rsidRPr="00C56312" w:rsidRDefault="00C56312" w:rsidP="0024459E">
            <w:r w:rsidRPr="00C56312">
              <w:t>BRRI dhan39</w:t>
            </w:r>
          </w:p>
        </w:tc>
        <w:tc>
          <w:tcPr>
            <w:tcW w:w="0" w:type="auto"/>
            <w:shd w:val="clear" w:color="auto" w:fill="auto"/>
          </w:tcPr>
          <w:p w14:paraId="6580D3F8" w14:textId="5DE3C186" w:rsidR="00C56312" w:rsidRPr="00C56312" w:rsidRDefault="00C56312" w:rsidP="0024459E">
            <w:pPr>
              <w:jc w:val="right"/>
            </w:pPr>
            <w:r w:rsidRPr="00C56312">
              <w:t>0.4597</w:t>
            </w:r>
          </w:p>
        </w:tc>
        <w:tc>
          <w:tcPr>
            <w:tcW w:w="0" w:type="auto"/>
            <w:tcBorders>
              <w:right w:val="single" w:sz="4" w:space="0" w:color="auto"/>
            </w:tcBorders>
            <w:shd w:val="clear" w:color="auto" w:fill="auto"/>
          </w:tcPr>
          <w:p w14:paraId="1A50B307" w14:textId="38BFFC33" w:rsidR="00C56312" w:rsidRPr="00C56312" w:rsidRDefault="00C56312" w:rsidP="0024459E">
            <w:pPr>
              <w:jc w:val="right"/>
            </w:pPr>
            <w:r w:rsidRPr="00C56312">
              <w:t>0.0735</w:t>
            </w:r>
          </w:p>
        </w:tc>
        <w:tc>
          <w:tcPr>
            <w:tcW w:w="0" w:type="auto"/>
            <w:tcBorders>
              <w:left w:val="single" w:sz="4" w:space="0" w:color="auto"/>
            </w:tcBorders>
            <w:shd w:val="clear" w:color="auto" w:fill="auto"/>
          </w:tcPr>
          <w:p w14:paraId="24F0D688" w14:textId="27A58419" w:rsidR="00C56312" w:rsidRPr="00C56312" w:rsidRDefault="00C56312" w:rsidP="0024459E">
            <w:r w:rsidRPr="00C56312">
              <w:t>BRRI dhan29</w:t>
            </w:r>
          </w:p>
        </w:tc>
        <w:tc>
          <w:tcPr>
            <w:tcW w:w="0" w:type="auto"/>
            <w:shd w:val="clear" w:color="auto" w:fill="auto"/>
          </w:tcPr>
          <w:p w14:paraId="4662E1B8" w14:textId="3161C2C2" w:rsidR="00C56312" w:rsidRPr="00C56312" w:rsidRDefault="00C56312" w:rsidP="0024459E">
            <w:pPr>
              <w:jc w:val="right"/>
            </w:pPr>
            <w:r w:rsidRPr="00C56312">
              <w:t>0.2926</w:t>
            </w:r>
          </w:p>
        </w:tc>
        <w:tc>
          <w:tcPr>
            <w:tcW w:w="0" w:type="auto"/>
            <w:tcBorders>
              <w:right w:val="single" w:sz="4" w:space="0" w:color="auto"/>
            </w:tcBorders>
            <w:shd w:val="clear" w:color="auto" w:fill="auto"/>
          </w:tcPr>
          <w:p w14:paraId="5A7A202A" w14:textId="6223456C" w:rsidR="00C56312" w:rsidRPr="00C56312" w:rsidRDefault="00C56312" w:rsidP="0024459E">
            <w:pPr>
              <w:jc w:val="right"/>
            </w:pPr>
            <w:r w:rsidRPr="00C56312">
              <w:t>0.0461</w:t>
            </w:r>
          </w:p>
        </w:tc>
      </w:tr>
      <w:tr w:rsidR="00C56312" w:rsidRPr="00C56312" w14:paraId="00CBA32A" w14:textId="77777777" w:rsidTr="0024459E">
        <w:trPr>
          <w:trHeight w:hRule="exact" w:val="340"/>
        </w:trPr>
        <w:tc>
          <w:tcPr>
            <w:tcW w:w="0" w:type="auto"/>
            <w:tcBorders>
              <w:left w:val="single" w:sz="4" w:space="0" w:color="auto"/>
            </w:tcBorders>
            <w:shd w:val="clear" w:color="auto" w:fill="auto"/>
          </w:tcPr>
          <w:p w14:paraId="6027F229" w14:textId="4C90A3BE" w:rsidR="00C56312" w:rsidRPr="00C56312" w:rsidRDefault="00C56312" w:rsidP="0024459E">
            <w:r w:rsidRPr="00C56312">
              <w:t>BRRI dhan40</w:t>
            </w:r>
          </w:p>
        </w:tc>
        <w:tc>
          <w:tcPr>
            <w:tcW w:w="0" w:type="auto"/>
            <w:shd w:val="clear" w:color="auto" w:fill="auto"/>
          </w:tcPr>
          <w:p w14:paraId="7781FA44" w14:textId="1DEA98F8" w:rsidR="00C56312" w:rsidRPr="00C56312" w:rsidRDefault="00C56312" w:rsidP="0024459E">
            <w:pPr>
              <w:jc w:val="right"/>
            </w:pPr>
            <w:r w:rsidRPr="00C56312">
              <w:t>0.2126</w:t>
            </w:r>
          </w:p>
        </w:tc>
        <w:tc>
          <w:tcPr>
            <w:tcW w:w="0" w:type="auto"/>
            <w:tcBorders>
              <w:right w:val="single" w:sz="4" w:space="0" w:color="auto"/>
            </w:tcBorders>
            <w:shd w:val="clear" w:color="auto" w:fill="auto"/>
          </w:tcPr>
          <w:p w14:paraId="506AE7B5" w14:textId="7C4BDEA1" w:rsidR="00C56312" w:rsidRPr="00C56312" w:rsidRDefault="00C56312" w:rsidP="0024459E">
            <w:pPr>
              <w:jc w:val="right"/>
            </w:pPr>
            <w:r w:rsidRPr="00C56312">
              <w:t>0.0412</w:t>
            </w:r>
          </w:p>
        </w:tc>
        <w:tc>
          <w:tcPr>
            <w:tcW w:w="0" w:type="auto"/>
            <w:tcBorders>
              <w:left w:val="single" w:sz="4" w:space="0" w:color="auto"/>
            </w:tcBorders>
            <w:shd w:val="clear" w:color="auto" w:fill="auto"/>
          </w:tcPr>
          <w:p w14:paraId="3047DEE6" w14:textId="5BE0DF88" w:rsidR="00C56312" w:rsidRPr="00C56312" w:rsidRDefault="00C56312" w:rsidP="0024459E">
            <w:r w:rsidRPr="00C56312">
              <w:t>BRRI dhan35</w:t>
            </w:r>
          </w:p>
        </w:tc>
        <w:tc>
          <w:tcPr>
            <w:tcW w:w="0" w:type="auto"/>
            <w:shd w:val="clear" w:color="auto" w:fill="auto"/>
          </w:tcPr>
          <w:p w14:paraId="503EF6B8" w14:textId="6FC6356A" w:rsidR="00C56312" w:rsidRPr="00C56312" w:rsidRDefault="00C56312" w:rsidP="0024459E">
            <w:pPr>
              <w:jc w:val="right"/>
            </w:pPr>
            <w:r w:rsidRPr="00C56312">
              <w:t>0.2218</w:t>
            </w:r>
          </w:p>
        </w:tc>
        <w:tc>
          <w:tcPr>
            <w:tcW w:w="0" w:type="auto"/>
            <w:tcBorders>
              <w:right w:val="single" w:sz="4" w:space="0" w:color="auto"/>
            </w:tcBorders>
            <w:shd w:val="clear" w:color="auto" w:fill="auto"/>
          </w:tcPr>
          <w:p w14:paraId="1A8BD088" w14:textId="617708EA" w:rsidR="00C56312" w:rsidRPr="00C56312" w:rsidRDefault="00C56312" w:rsidP="0024459E">
            <w:pPr>
              <w:jc w:val="right"/>
            </w:pPr>
            <w:r w:rsidRPr="00C56312">
              <w:t>0.0362</w:t>
            </w:r>
          </w:p>
        </w:tc>
      </w:tr>
      <w:tr w:rsidR="00C56312" w:rsidRPr="00C56312" w14:paraId="623533F4" w14:textId="77777777" w:rsidTr="0024459E">
        <w:trPr>
          <w:trHeight w:hRule="exact" w:val="340"/>
        </w:trPr>
        <w:tc>
          <w:tcPr>
            <w:tcW w:w="0" w:type="auto"/>
            <w:tcBorders>
              <w:left w:val="single" w:sz="4" w:space="0" w:color="auto"/>
            </w:tcBorders>
            <w:shd w:val="clear" w:color="auto" w:fill="auto"/>
          </w:tcPr>
          <w:p w14:paraId="1F3F26C0" w14:textId="33DBC881" w:rsidR="00C56312" w:rsidRPr="00C56312" w:rsidRDefault="00C56312" w:rsidP="0024459E">
            <w:r w:rsidRPr="00C56312">
              <w:t>BRRI dhan41</w:t>
            </w:r>
          </w:p>
        </w:tc>
        <w:tc>
          <w:tcPr>
            <w:tcW w:w="0" w:type="auto"/>
            <w:shd w:val="clear" w:color="auto" w:fill="auto"/>
          </w:tcPr>
          <w:p w14:paraId="54BE58D6" w14:textId="6CFEBEEB" w:rsidR="00C56312" w:rsidRPr="00C56312" w:rsidRDefault="00C56312" w:rsidP="0024459E">
            <w:pPr>
              <w:jc w:val="right"/>
            </w:pPr>
            <w:r w:rsidRPr="00C56312">
              <w:t>0.3328</w:t>
            </w:r>
          </w:p>
        </w:tc>
        <w:tc>
          <w:tcPr>
            <w:tcW w:w="0" w:type="auto"/>
            <w:tcBorders>
              <w:right w:val="single" w:sz="4" w:space="0" w:color="auto"/>
            </w:tcBorders>
            <w:shd w:val="clear" w:color="auto" w:fill="auto"/>
          </w:tcPr>
          <w:p w14:paraId="2562DADB" w14:textId="072C1ADA" w:rsidR="00C56312" w:rsidRPr="00C56312" w:rsidRDefault="00C56312" w:rsidP="0024459E">
            <w:pPr>
              <w:jc w:val="right"/>
            </w:pPr>
            <w:r w:rsidRPr="00C56312">
              <w:t>0.0592</w:t>
            </w:r>
          </w:p>
        </w:tc>
        <w:tc>
          <w:tcPr>
            <w:tcW w:w="0" w:type="auto"/>
            <w:tcBorders>
              <w:left w:val="single" w:sz="4" w:space="0" w:color="auto"/>
            </w:tcBorders>
            <w:shd w:val="clear" w:color="auto" w:fill="auto"/>
          </w:tcPr>
          <w:p w14:paraId="5C72BBE7" w14:textId="78FEF15F" w:rsidR="00C56312" w:rsidRPr="00C56312" w:rsidRDefault="00C56312" w:rsidP="0024459E">
            <w:r w:rsidRPr="00C56312">
              <w:t>BRRI dhan36</w:t>
            </w:r>
          </w:p>
        </w:tc>
        <w:tc>
          <w:tcPr>
            <w:tcW w:w="0" w:type="auto"/>
            <w:shd w:val="clear" w:color="auto" w:fill="auto"/>
          </w:tcPr>
          <w:p w14:paraId="389F7D89" w14:textId="02B789B7" w:rsidR="00C56312" w:rsidRPr="00C56312" w:rsidRDefault="00C56312" w:rsidP="0024459E">
            <w:pPr>
              <w:jc w:val="right"/>
            </w:pPr>
            <w:r w:rsidRPr="00C56312">
              <w:t>0.2704</w:t>
            </w:r>
          </w:p>
        </w:tc>
        <w:tc>
          <w:tcPr>
            <w:tcW w:w="0" w:type="auto"/>
            <w:tcBorders>
              <w:right w:val="single" w:sz="4" w:space="0" w:color="auto"/>
            </w:tcBorders>
            <w:shd w:val="clear" w:color="auto" w:fill="auto"/>
          </w:tcPr>
          <w:p w14:paraId="599FCAD5" w14:textId="4816EBBC" w:rsidR="00C56312" w:rsidRPr="00C56312" w:rsidRDefault="00C56312" w:rsidP="0024459E">
            <w:pPr>
              <w:jc w:val="right"/>
            </w:pPr>
            <w:r w:rsidRPr="00C56312">
              <w:t>0.043</w:t>
            </w:r>
          </w:p>
        </w:tc>
      </w:tr>
      <w:tr w:rsidR="00C56312" w:rsidRPr="00C56312" w14:paraId="2A15EBD2" w14:textId="77777777" w:rsidTr="0024459E">
        <w:trPr>
          <w:trHeight w:hRule="exact" w:val="340"/>
        </w:trPr>
        <w:tc>
          <w:tcPr>
            <w:tcW w:w="0" w:type="auto"/>
            <w:tcBorders>
              <w:left w:val="single" w:sz="4" w:space="0" w:color="auto"/>
            </w:tcBorders>
            <w:shd w:val="clear" w:color="auto" w:fill="auto"/>
          </w:tcPr>
          <w:p w14:paraId="2E170B08" w14:textId="4E3FBE75" w:rsidR="00C56312" w:rsidRPr="00C56312" w:rsidRDefault="00C56312" w:rsidP="0024459E">
            <w:r w:rsidRPr="00C56312">
              <w:t>BRRI dhan44</w:t>
            </w:r>
          </w:p>
        </w:tc>
        <w:tc>
          <w:tcPr>
            <w:tcW w:w="0" w:type="auto"/>
            <w:shd w:val="clear" w:color="auto" w:fill="auto"/>
          </w:tcPr>
          <w:p w14:paraId="450F0141" w14:textId="389D2E2B" w:rsidR="00C56312" w:rsidRPr="00C56312" w:rsidRDefault="00C56312" w:rsidP="0024459E">
            <w:pPr>
              <w:jc w:val="right"/>
            </w:pPr>
            <w:r w:rsidRPr="00C56312">
              <w:t>0.131</w:t>
            </w:r>
          </w:p>
        </w:tc>
        <w:tc>
          <w:tcPr>
            <w:tcW w:w="0" w:type="auto"/>
            <w:tcBorders>
              <w:right w:val="single" w:sz="4" w:space="0" w:color="auto"/>
            </w:tcBorders>
            <w:shd w:val="clear" w:color="auto" w:fill="auto"/>
          </w:tcPr>
          <w:p w14:paraId="6BB00229" w14:textId="1D31EE18" w:rsidR="00C56312" w:rsidRPr="00C56312" w:rsidRDefault="00C56312" w:rsidP="0024459E">
            <w:pPr>
              <w:jc w:val="right"/>
            </w:pPr>
            <w:r w:rsidRPr="00C56312">
              <w:t>0.0337</w:t>
            </w:r>
          </w:p>
        </w:tc>
        <w:tc>
          <w:tcPr>
            <w:tcW w:w="0" w:type="auto"/>
            <w:tcBorders>
              <w:left w:val="single" w:sz="4" w:space="0" w:color="auto"/>
            </w:tcBorders>
            <w:shd w:val="clear" w:color="auto" w:fill="auto"/>
          </w:tcPr>
          <w:p w14:paraId="5A4FE025" w14:textId="6D519F3E" w:rsidR="00C56312" w:rsidRPr="00C56312" w:rsidRDefault="00C56312" w:rsidP="0024459E">
            <w:r w:rsidRPr="00C56312">
              <w:t>BRRI dhan45</w:t>
            </w:r>
          </w:p>
        </w:tc>
        <w:tc>
          <w:tcPr>
            <w:tcW w:w="0" w:type="auto"/>
            <w:shd w:val="clear" w:color="auto" w:fill="auto"/>
          </w:tcPr>
          <w:p w14:paraId="4556D205" w14:textId="779442E3" w:rsidR="00C56312" w:rsidRPr="00C56312" w:rsidRDefault="00C56312" w:rsidP="0024459E">
            <w:pPr>
              <w:jc w:val="right"/>
            </w:pPr>
            <w:r w:rsidRPr="00C56312">
              <w:t>0.2513</w:t>
            </w:r>
          </w:p>
        </w:tc>
        <w:tc>
          <w:tcPr>
            <w:tcW w:w="0" w:type="auto"/>
            <w:tcBorders>
              <w:right w:val="single" w:sz="4" w:space="0" w:color="auto"/>
            </w:tcBorders>
            <w:shd w:val="clear" w:color="auto" w:fill="auto"/>
          </w:tcPr>
          <w:p w14:paraId="2EC3D6D8" w14:textId="098D938C" w:rsidR="00C56312" w:rsidRPr="00C56312" w:rsidRDefault="00C56312" w:rsidP="0024459E">
            <w:pPr>
              <w:jc w:val="right"/>
            </w:pPr>
            <w:r w:rsidRPr="00C56312">
              <w:t>0.0488</w:t>
            </w:r>
          </w:p>
        </w:tc>
      </w:tr>
      <w:tr w:rsidR="00C56312" w:rsidRPr="00C56312" w14:paraId="56AD31A7" w14:textId="77777777" w:rsidTr="0024459E">
        <w:trPr>
          <w:trHeight w:hRule="exact" w:val="340"/>
        </w:trPr>
        <w:tc>
          <w:tcPr>
            <w:tcW w:w="0" w:type="auto"/>
            <w:tcBorders>
              <w:left w:val="single" w:sz="4" w:space="0" w:color="auto"/>
            </w:tcBorders>
            <w:shd w:val="clear" w:color="auto" w:fill="auto"/>
          </w:tcPr>
          <w:p w14:paraId="2604987B" w14:textId="3A706474" w:rsidR="00C56312" w:rsidRPr="00C56312" w:rsidRDefault="00C56312" w:rsidP="0024459E">
            <w:r w:rsidRPr="00C56312">
              <w:t>BRRI dhan46</w:t>
            </w:r>
          </w:p>
        </w:tc>
        <w:tc>
          <w:tcPr>
            <w:tcW w:w="0" w:type="auto"/>
            <w:shd w:val="clear" w:color="auto" w:fill="auto"/>
          </w:tcPr>
          <w:p w14:paraId="195A5B36" w14:textId="68A80179" w:rsidR="00C56312" w:rsidRPr="00C56312" w:rsidRDefault="00C56312" w:rsidP="0024459E">
            <w:pPr>
              <w:jc w:val="right"/>
            </w:pPr>
            <w:r w:rsidRPr="00C56312">
              <w:t>0.2405</w:t>
            </w:r>
          </w:p>
        </w:tc>
        <w:tc>
          <w:tcPr>
            <w:tcW w:w="0" w:type="auto"/>
            <w:tcBorders>
              <w:right w:val="single" w:sz="4" w:space="0" w:color="auto"/>
            </w:tcBorders>
            <w:shd w:val="clear" w:color="auto" w:fill="auto"/>
          </w:tcPr>
          <w:p w14:paraId="3A69E6C2" w14:textId="08369805" w:rsidR="00C56312" w:rsidRPr="00C56312" w:rsidRDefault="00C56312" w:rsidP="0024459E">
            <w:pPr>
              <w:jc w:val="right"/>
            </w:pPr>
            <w:r w:rsidRPr="00C56312">
              <w:t>0.0557</w:t>
            </w:r>
          </w:p>
        </w:tc>
        <w:tc>
          <w:tcPr>
            <w:tcW w:w="0" w:type="auto"/>
            <w:tcBorders>
              <w:left w:val="single" w:sz="4" w:space="0" w:color="auto"/>
            </w:tcBorders>
            <w:shd w:val="clear" w:color="auto" w:fill="auto"/>
          </w:tcPr>
          <w:p w14:paraId="0BC6668A" w14:textId="29C22B71" w:rsidR="00C56312" w:rsidRPr="00C56312" w:rsidRDefault="00C56312" w:rsidP="0024459E">
            <w:r w:rsidRPr="00C56312">
              <w:t>BRRI dhan47</w:t>
            </w:r>
          </w:p>
        </w:tc>
        <w:tc>
          <w:tcPr>
            <w:tcW w:w="0" w:type="auto"/>
            <w:shd w:val="clear" w:color="auto" w:fill="auto"/>
          </w:tcPr>
          <w:p w14:paraId="5558693D" w14:textId="14CA36B5" w:rsidR="00C56312" w:rsidRPr="00C56312" w:rsidRDefault="00C56312" w:rsidP="0024459E">
            <w:pPr>
              <w:jc w:val="right"/>
            </w:pPr>
            <w:r w:rsidRPr="00C56312">
              <w:t>0.3386</w:t>
            </w:r>
          </w:p>
        </w:tc>
        <w:tc>
          <w:tcPr>
            <w:tcW w:w="0" w:type="auto"/>
            <w:tcBorders>
              <w:right w:val="single" w:sz="4" w:space="0" w:color="auto"/>
            </w:tcBorders>
            <w:shd w:val="clear" w:color="auto" w:fill="auto"/>
          </w:tcPr>
          <w:p w14:paraId="3BCA3056" w14:textId="49A4090B" w:rsidR="00C56312" w:rsidRPr="00C56312" w:rsidRDefault="00C56312" w:rsidP="0024459E">
            <w:pPr>
              <w:jc w:val="right"/>
            </w:pPr>
            <w:r w:rsidRPr="00C56312">
              <w:t>0.0735</w:t>
            </w:r>
          </w:p>
        </w:tc>
      </w:tr>
      <w:tr w:rsidR="00C56312" w:rsidRPr="00C56312" w14:paraId="314A8F71" w14:textId="77777777" w:rsidTr="0024459E">
        <w:trPr>
          <w:trHeight w:hRule="exact" w:val="340"/>
        </w:trPr>
        <w:tc>
          <w:tcPr>
            <w:tcW w:w="0" w:type="auto"/>
            <w:tcBorders>
              <w:left w:val="single" w:sz="4" w:space="0" w:color="auto"/>
            </w:tcBorders>
            <w:shd w:val="clear" w:color="auto" w:fill="auto"/>
          </w:tcPr>
          <w:p w14:paraId="4D56A869" w14:textId="156781D6" w:rsidR="00C56312" w:rsidRPr="00C56312" w:rsidRDefault="00C56312" w:rsidP="0024459E">
            <w:r w:rsidRPr="00C56312">
              <w:t>BRRI dhan49</w:t>
            </w:r>
          </w:p>
        </w:tc>
        <w:tc>
          <w:tcPr>
            <w:tcW w:w="0" w:type="auto"/>
            <w:shd w:val="clear" w:color="auto" w:fill="auto"/>
          </w:tcPr>
          <w:p w14:paraId="1087AEB2" w14:textId="1A25ECD7" w:rsidR="00C56312" w:rsidRPr="00C56312" w:rsidRDefault="00C56312" w:rsidP="0024459E">
            <w:pPr>
              <w:jc w:val="right"/>
            </w:pPr>
            <w:r w:rsidRPr="00C56312">
              <w:t>0.1369</w:t>
            </w:r>
          </w:p>
        </w:tc>
        <w:tc>
          <w:tcPr>
            <w:tcW w:w="0" w:type="auto"/>
            <w:tcBorders>
              <w:right w:val="single" w:sz="4" w:space="0" w:color="auto"/>
            </w:tcBorders>
            <w:shd w:val="clear" w:color="auto" w:fill="auto"/>
          </w:tcPr>
          <w:p w14:paraId="4045A161" w14:textId="44C55DD9" w:rsidR="00C56312" w:rsidRPr="00C56312" w:rsidRDefault="00C56312" w:rsidP="0024459E">
            <w:pPr>
              <w:jc w:val="right"/>
            </w:pPr>
            <w:r w:rsidRPr="00C56312">
              <w:t>0.0451</w:t>
            </w:r>
          </w:p>
        </w:tc>
        <w:tc>
          <w:tcPr>
            <w:tcW w:w="0" w:type="auto"/>
            <w:tcBorders>
              <w:left w:val="single" w:sz="4" w:space="0" w:color="auto"/>
            </w:tcBorders>
            <w:shd w:val="clear" w:color="auto" w:fill="auto"/>
          </w:tcPr>
          <w:p w14:paraId="4A4CE15A" w14:textId="3A872E3C" w:rsidR="00C56312" w:rsidRPr="00C56312" w:rsidRDefault="00C56312" w:rsidP="0024459E">
            <w:r w:rsidRPr="00C56312">
              <w:t>BRRI dhan50</w:t>
            </w:r>
          </w:p>
        </w:tc>
        <w:tc>
          <w:tcPr>
            <w:tcW w:w="0" w:type="auto"/>
            <w:shd w:val="clear" w:color="auto" w:fill="auto"/>
          </w:tcPr>
          <w:p w14:paraId="026E0EBE" w14:textId="3F6B822D" w:rsidR="00C56312" w:rsidRPr="00C56312" w:rsidRDefault="00C56312" w:rsidP="0024459E">
            <w:pPr>
              <w:jc w:val="right"/>
            </w:pPr>
            <w:r w:rsidRPr="00C56312">
              <w:t>0.1501</w:t>
            </w:r>
          </w:p>
        </w:tc>
        <w:tc>
          <w:tcPr>
            <w:tcW w:w="0" w:type="auto"/>
            <w:tcBorders>
              <w:right w:val="single" w:sz="4" w:space="0" w:color="auto"/>
            </w:tcBorders>
            <w:shd w:val="clear" w:color="auto" w:fill="auto"/>
          </w:tcPr>
          <w:p w14:paraId="533848B8" w14:textId="02D1C55B" w:rsidR="00C56312" w:rsidRPr="00C56312" w:rsidRDefault="00C56312" w:rsidP="0024459E">
            <w:pPr>
              <w:jc w:val="right"/>
            </w:pPr>
            <w:r w:rsidRPr="00C56312">
              <w:t>0.0409</w:t>
            </w:r>
          </w:p>
        </w:tc>
      </w:tr>
      <w:tr w:rsidR="00C56312" w:rsidRPr="00C56312" w14:paraId="5B098790" w14:textId="77777777" w:rsidTr="0024459E">
        <w:trPr>
          <w:trHeight w:hRule="exact" w:val="340"/>
        </w:trPr>
        <w:tc>
          <w:tcPr>
            <w:tcW w:w="0" w:type="auto"/>
            <w:tcBorders>
              <w:left w:val="single" w:sz="4" w:space="0" w:color="auto"/>
            </w:tcBorders>
            <w:shd w:val="clear" w:color="auto" w:fill="auto"/>
          </w:tcPr>
          <w:p w14:paraId="146DAF4E" w14:textId="4C465966" w:rsidR="00C56312" w:rsidRPr="00C56312" w:rsidRDefault="00C56312" w:rsidP="0024459E">
            <w:r w:rsidRPr="00C56312">
              <w:t>BRRI dhan51</w:t>
            </w:r>
          </w:p>
        </w:tc>
        <w:tc>
          <w:tcPr>
            <w:tcW w:w="0" w:type="auto"/>
            <w:shd w:val="clear" w:color="auto" w:fill="auto"/>
          </w:tcPr>
          <w:p w14:paraId="4EEB013A" w14:textId="5E107F15" w:rsidR="00C56312" w:rsidRPr="00C56312" w:rsidRDefault="00C56312" w:rsidP="0024459E">
            <w:pPr>
              <w:jc w:val="right"/>
            </w:pPr>
            <w:r w:rsidRPr="00C56312">
              <w:t>0.0865</w:t>
            </w:r>
          </w:p>
        </w:tc>
        <w:tc>
          <w:tcPr>
            <w:tcW w:w="0" w:type="auto"/>
            <w:tcBorders>
              <w:right w:val="single" w:sz="4" w:space="0" w:color="auto"/>
            </w:tcBorders>
            <w:shd w:val="clear" w:color="auto" w:fill="auto"/>
          </w:tcPr>
          <w:p w14:paraId="289AE943" w14:textId="1BEC0B55" w:rsidR="00C56312" w:rsidRPr="00C56312" w:rsidRDefault="00C56312" w:rsidP="0024459E">
            <w:pPr>
              <w:jc w:val="right"/>
            </w:pPr>
            <w:r w:rsidRPr="00C56312">
              <w:t>0.0389</w:t>
            </w:r>
          </w:p>
        </w:tc>
        <w:tc>
          <w:tcPr>
            <w:tcW w:w="0" w:type="auto"/>
            <w:tcBorders>
              <w:left w:val="single" w:sz="4" w:space="0" w:color="auto"/>
            </w:tcBorders>
            <w:shd w:val="clear" w:color="auto" w:fill="auto"/>
          </w:tcPr>
          <w:p w14:paraId="59F364FD" w14:textId="69FAA2B4" w:rsidR="00C56312" w:rsidRPr="00C56312" w:rsidRDefault="00C56312" w:rsidP="0024459E">
            <w:r w:rsidRPr="00C56312">
              <w:t>BRRI dhan55</w:t>
            </w:r>
          </w:p>
        </w:tc>
        <w:tc>
          <w:tcPr>
            <w:tcW w:w="0" w:type="auto"/>
            <w:shd w:val="clear" w:color="auto" w:fill="auto"/>
          </w:tcPr>
          <w:p w14:paraId="697619D8" w14:textId="036CF221" w:rsidR="00C56312" w:rsidRPr="00C56312" w:rsidRDefault="00C56312" w:rsidP="0024459E">
            <w:pPr>
              <w:jc w:val="right"/>
            </w:pPr>
            <w:r w:rsidRPr="00C56312">
              <w:t>0.4341</w:t>
            </w:r>
          </w:p>
        </w:tc>
        <w:tc>
          <w:tcPr>
            <w:tcW w:w="0" w:type="auto"/>
            <w:tcBorders>
              <w:right w:val="single" w:sz="4" w:space="0" w:color="auto"/>
            </w:tcBorders>
            <w:shd w:val="clear" w:color="auto" w:fill="auto"/>
          </w:tcPr>
          <w:p w14:paraId="72CA6ECC" w14:textId="3CFFF0FB" w:rsidR="00C56312" w:rsidRPr="00C56312" w:rsidRDefault="00C56312" w:rsidP="0024459E">
            <w:pPr>
              <w:jc w:val="right"/>
            </w:pPr>
            <w:r w:rsidRPr="00C56312">
              <w:t>0.1275</w:t>
            </w:r>
          </w:p>
        </w:tc>
      </w:tr>
      <w:tr w:rsidR="00C56312" w:rsidRPr="00C56312" w14:paraId="23CDDEAD" w14:textId="77777777" w:rsidTr="0024459E">
        <w:trPr>
          <w:trHeight w:hRule="exact" w:val="340"/>
        </w:trPr>
        <w:tc>
          <w:tcPr>
            <w:tcW w:w="0" w:type="auto"/>
            <w:tcBorders>
              <w:left w:val="single" w:sz="4" w:space="0" w:color="auto"/>
            </w:tcBorders>
            <w:shd w:val="clear" w:color="auto" w:fill="auto"/>
          </w:tcPr>
          <w:p w14:paraId="17A2781B" w14:textId="23EF53BE" w:rsidR="00C56312" w:rsidRPr="00C56312" w:rsidRDefault="00C56312" w:rsidP="0024459E">
            <w:r w:rsidRPr="00C56312">
              <w:t>BRRI dhan52</w:t>
            </w:r>
          </w:p>
        </w:tc>
        <w:tc>
          <w:tcPr>
            <w:tcW w:w="0" w:type="auto"/>
            <w:shd w:val="clear" w:color="auto" w:fill="auto"/>
          </w:tcPr>
          <w:p w14:paraId="4EE660A6" w14:textId="6E6C71E3" w:rsidR="00C56312" w:rsidRPr="00C56312" w:rsidRDefault="00C56312" w:rsidP="0024459E">
            <w:pPr>
              <w:jc w:val="right"/>
            </w:pPr>
            <w:r w:rsidRPr="00C56312">
              <w:t>0.1147</w:t>
            </w:r>
          </w:p>
        </w:tc>
        <w:tc>
          <w:tcPr>
            <w:tcW w:w="0" w:type="auto"/>
            <w:tcBorders>
              <w:right w:val="single" w:sz="4" w:space="0" w:color="auto"/>
            </w:tcBorders>
            <w:shd w:val="clear" w:color="auto" w:fill="auto"/>
          </w:tcPr>
          <w:p w14:paraId="7716AD06" w14:textId="05D7F0B8" w:rsidR="00C56312" w:rsidRPr="00C56312" w:rsidRDefault="00C56312" w:rsidP="0024459E">
            <w:pPr>
              <w:jc w:val="right"/>
            </w:pPr>
            <w:r w:rsidRPr="00C56312">
              <w:t>0.0474</w:t>
            </w:r>
          </w:p>
        </w:tc>
        <w:tc>
          <w:tcPr>
            <w:tcW w:w="0" w:type="auto"/>
            <w:tcBorders>
              <w:left w:val="single" w:sz="4" w:space="0" w:color="auto"/>
            </w:tcBorders>
            <w:shd w:val="clear" w:color="auto" w:fill="auto"/>
          </w:tcPr>
          <w:p w14:paraId="3BF8AE86" w14:textId="60C09EEA" w:rsidR="00C56312" w:rsidRPr="00C56312" w:rsidRDefault="00C56312" w:rsidP="0024459E">
            <w:r w:rsidRPr="00C56312">
              <w:t>BRRI dhan58</w:t>
            </w:r>
          </w:p>
        </w:tc>
        <w:tc>
          <w:tcPr>
            <w:tcW w:w="0" w:type="auto"/>
            <w:shd w:val="clear" w:color="auto" w:fill="auto"/>
          </w:tcPr>
          <w:p w14:paraId="4E4C2185" w14:textId="27EB32B8" w:rsidR="00C56312" w:rsidRPr="00C56312" w:rsidRDefault="00C56312" w:rsidP="0024459E">
            <w:pPr>
              <w:jc w:val="right"/>
            </w:pPr>
            <w:r w:rsidRPr="00C56312">
              <w:t>0.3453</w:t>
            </w:r>
          </w:p>
        </w:tc>
        <w:tc>
          <w:tcPr>
            <w:tcW w:w="0" w:type="auto"/>
            <w:tcBorders>
              <w:right w:val="single" w:sz="4" w:space="0" w:color="auto"/>
            </w:tcBorders>
            <w:shd w:val="clear" w:color="auto" w:fill="auto"/>
          </w:tcPr>
          <w:p w14:paraId="59AED929" w14:textId="3FE046DD" w:rsidR="00C56312" w:rsidRPr="00C56312" w:rsidRDefault="00C56312" w:rsidP="0024459E">
            <w:pPr>
              <w:jc w:val="right"/>
            </w:pPr>
            <w:r w:rsidRPr="00C56312">
              <w:t>0.1062</w:t>
            </w:r>
          </w:p>
        </w:tc>
      </w:tr>
      <w:tr w:rsidR="00C56312" w:rsidRPr="00C56312" w14:paraId="1DB2CF02" w14:textId="77777777" w:rsidTr="0024459E">
        <w:trPr>
          <w:trHeight w:hRule="exact" w:val="340"/>
        </w:trPr>
        <w:tc>
          <w:tcPr>
            <w:tcW w:w="0" w:type="auto"/>
            <w:tcBorders>
              <w:left w:val="single" w:sz="4" w:space="0" w:color="auto"/>
            </w:tcBorders>
            <w:shd w:val="clear" w:color="auto" w:fill="auto"/>
          </w:tcPr>
          <w:p w14:paraId="2BE45217" w14:textId="05D159DA" w:rsidR="00C56312" w:rsidRPr="00C56312" w:rsidRDefault="00C56312" w:rsidP="0024459E">
            <w:r w:rsidRPr="00C56312">
              <w:t>BRRI dhan53</w:t>
            </w:r>
          </w:p>
        </w:tc>
        <w:tc>
          <w:tcPr>
            <w:tcW w:w="0" w:type="auto"/>
            <w:shd w:val="clear" w:color="auto" w:fill="auto"/>
          </w:tcPr>
          <w:p w14:paraId="712DFB84" w14:textId="3F72AA98" w:rsidR="00C56312" w:rsidRPr="00C56312" w:rsidRDefault="00C56312" w:rsidP="0024459E">
            <w:pPr>
              <w:jc w:val="right"/>
            </w:pPr>
            <w:r w:rsidRPr="00C56312">
              <w:t>0.2416</w:t>
            </w:r>
          </w:p>
        </w:tc>
        <w:tc>
          <w:tcPr>
            <w:tcW w:w="0" w:type="auto"/>
            <w:tcBorders>
              <w:right w:val="single" w:sz="4" w:space="0" w:color="auto"/>
            </w:tcBorders>
            <w:shd w:val="clear" w:color="auto" w:fill="auto"/>
          </w:tcPr>
          <w:p w14:paraId="0C16FBE1" w14:textId="0EE8EE34" w:rsidR="00C56312" w:rsidRPr="00C56312" w:rsidRDefault="00C56312" w:rsidP="0024459E">
            <w:pPr>
              <w:jc w:val="right"/>
            </w:pPr>
            <w:r w:rsidRPr="00C56312">
              <w:t>0.0857</w:t>
            </w:r>
          </w:p>
        </w:tc>
        <w:tc>
          <w:tcPr>
            <w:tcW w:w="0" w:type="auto"/>
            <w:tcBorders>
              <w:left w:val="single" w:sz="4" w:space="0" w:color="auto"/>
            </w:tcBorders>
            <w:shd w:val="clear" w:color="auto" w:fill="auto"/>
          </w:tcPr>
          <w:p w14:paraId="68C9A334" w14:textId="3FFB2696" w:rsidR="00C56312" w:rsidRPr="00C56312" w:rsidRDefault="00C56312" w:rsidP="0024459E">
            <w:r w:rsidRPr="00C56312">
              <w:t>BRRI dhan59</w:t>
            </w:r>
          </w:p>
        </w:tc>
        <w:tc>
          <w:tcPr>
            <w:tcW w:w="0" w:type="auto"/>
            <w:shd w:val="clear" w:color="auto" w:fill="auto"/>
          </w:tcPr>
          <w:p w14:paraId="1A86F223" w14:textId="34A91F71" w:rsidR="00C56312" w:rsidRPr="00C56312" w:rsidRDefault="00C56312" w:rsidP="0024459E">
            <w:pPr>
              <w:jc w:val="right"/>
            </w:pPr>
            <w:r w:rsidRPr="00C56312">
              <w:t>0.3348</w:t>
            </w:r>
          </w:p>
        </w:tc>
        <w:tc>
          <w:tcPr>
            <w:tcW w:w="0" w:type="auto"/>
            <w:tcBorders>
              <w:right w:val="single" w:sz="4" w:space="0" w:color="auto"/>
            </w:tcBorders>
            <w:shd w:val="clear" w:color="auto" w:fill="auto"/>
          </w:tcPr>
          <w:p w14:paraId="4603DFF0" w14:textId="365FDB5F" w:rsidR="00C56312" w:rsidRPr="00C56312" w:rsidRDefault="00C56312" w:rsidP="0024459E">
            <w:pPr>
              <w:jc w:val="right"/>
            </w:pPr>
            <w:r w:rsidRPr="00C56312">
              <w:t>0.1176</w:t>
            </w:r>
          </w:p>
        </w:tc>
      </w:tr>
      <w:tr w:rsidR="00C56312" w:rsidRPr="00C56312" w14:paraId="03B127E0" w14:textId="77777777" w:rsidTr="0024459E">
        <w:trPr>
          <w:trHeight w:hRule="exact" w:val="340"/>
        </w:trPr>
        <w:tc>
          <w:tcPr>
            <w:tcW w:w="0" w:type="auto"/>
            <w:tcBorders>
              <w:left w:val="single" w:sz="4" w:space="0" w:color="auto"/>
            </w:tcBorders>
            <w:shd w:val="clear" w:color="auto" w:fill="auto"/>
          </w:tcPr>
          <w:p w14:paraId="6FBC4AE1" w14:textId="3B10295D" w:rsidR="00C56312" w:rsidRPr="00C56312" w:rsidRDefault="00C56312" w:rsidP="0024459E">
            <w:r w:rsidRPr="00C56312">
              <w:t>BRRI dhan54</w:t>
            </w:r>
          </w:p>
        </w:tc>
        <w:tc>
          <w:tcPr>
            <w:tcW w:w="0" w:type="auto"/>
            <w:shd w:val="clear" w:color="auto" w:fill="auto"/>
          </w:tcPr>
          <w:p w14:paraId="25917AB3" w14:textId="525D654A" w:rsidR="00C56312" w:rsidRPr="00C56312" w:rsidRDefault="00C56312" w:rsidP="0024459E">
            <w:pPr>
              <w:jc w:val="right"/>
            </w:pPr>
            <w:r w:rsidRPr="00C56312">
              <w:t>0.3365</w:t>
            </w:r>
          </w:p>
        </w:tc>
        <w:tc>
          <w:tcPr>
            <w:tcW w:w="0" w:type="auto"/>
            <w:tcBorders>
              <w:right w:val="single" w:sz="4" w:space="0" w:color="auto"/>
            </w:tcBorders>
            <w:shd w:val="clear" w:color="auto" w:fill="auto"/>
          </w:tcPr>
          <w:p w14:paraId="591CDA4D" w14:textId="79BF0F1E" w:rsidR="00C56312" w:rsidRPr="00C56312" w:rsidRDefault="00C56312" w:rsidP="0024459E">
            <w:pPr>
              <w:jc w:val="right"/>
            </w:pPr>
            <w:r w:rsidRPr="00C56312">
              <w:t>0.1217</w:t>
            </w:r>
          </w:p>
        </w:tc>
        <w:tc>
          <w:tcPr>
            <w:tcW w:w="0" w:type="auto"/>
            <w:tcBorders>
              <w:left w:val="single" w:sz="4" w:space="0" w:color="auto"/>
            </w:tcBorders>
            <w:shd w:val="clear" w:color="auto" w:fill="auto"/>
          </w:tcPr>
          <w:p w14:paraId="42EF9B6E" w14:textId="5377E741" w:rsidR="00C56312" w:rsidRPr="00C56312" w:rsidRDefault="00C56312" w:rsidP="0024459E">
            <w:r w:rsidRPr="00C56312">
              <w:t>BRRI dhan60</w:t>
            </w:r>
          </w:p>
        </w:tc>
        <w:tc>
          <w:tcPr>
            <w:tcW w:w="0" w:type="auto"/>
            <w:shd w:val="clear" w:color="auto" w:fill="auto"/>
          </w:tcPr>
          <w:p w14:paraId="7D2AB488" w14:textId="3788A9FD" w:rsidR="00C56312" w:rsidRPr="00C56312" w:rsidRDefault="00C56312" w:rsidP="0024459E">
            <w:pPr>
              <w:jc w:val="right"/>
            </w:pPr>
            <w:r w:rsidRPr="00C56312">
              <w:t>0.2832</w:t>
            </w:r>
          </w:p>
        </w:tc>
        <w:tc>
          <w:tcPr>
            <w:tcW w:w="0" w:type="auto"/>
            <w:tcBorders>
              <w:right w:val="single" w:sz="4" w:space="0" w:color="auto"/>
            </w:tcBorders>
            <w:shd w:val="clear" w:color="auto" w:fill="auto"/>
          </w:tcPr>
          <w:p w14:paraId="6A5CC2FC" w14:textId="1CF43009" w:rsidR="00C56312" w:rsidRPr="00C56312" w:rsidRDefault="00C56312" w:rsidP="0024459E">
            <w:pPr>
              <w:jc w:val="right"/>
            </w:pPr>
            <w:r w:rsidRPr="00C56312">
              <w:t>0.1108</w:t>
            </w:r>
          </w:p>
        </w:tc>
      </w:tr>
      <w:tr w:rsidR="00C56312" w:rsidRPr="00C56312" w14:paraId="5F1C98C7" w14:textId="77777777" w:rsidTr="0024459E">
        <w:trPr>
          <w:trHeight w:hRule="exact" w:val="340"/>
        </w:trPr>
        <w:tc>
          <w:tcPr>
            <w:tcW w:w="0" w:type="auto"/>
            <w:tcBorders>
              <w:left w:val="single" w:sz="4" w:space="0" w:color="auto"/>
            </w:tcBorders>
            <w:shd w:val="clear" w:color="auto" w:fill="auto"/>
          </w:tcPr>
          <w:p w14:paraId="3E53662F" w14:textId="5F6160EF" w:rsidR="00C56312" w:rsidRPr="00C56312" w:rsidRDefault="00C56312" w:rsidP="0024459E">
            <w:r w:rsidRPr="00C56312">
              <w:t>BRRI dhan56</w:t>
            </w:r>
          </w:p>
        </w:tc>
        <w:tc>
          <w:tcPr>
            <w:tcW w:w="0" w:type="auto"/>
            <w:shd w:val="clear" w:color="auto" w:fill="auto"/>
          </w:tcPr>
          <w:p w14:paraId="2084008D" w14:textId="1C225068" w:rsidR="00C56312" w:rsidRPr="00C56312" w:rsidRDefault="00C56312" w:rsidP="0024459E">
            <w:pPr>
              <w:jc w:val="right"/>
            </w:pPr>
            <w:r w:rsidRPr="00C56312">
              <w:t>0.4046</w:t>
            </w:r>
          </w:p>
        </w:tc>
        <w:tc>
          <w:tcPr>
            <w:tcW w:w="0" w:type="auto"/>
            <w:tcBorders>
              <w:right w:val="single" w:sz="4" w:space="0" w:color="auto"/>
            </w:tcBorders>
            <w:shd w:val="clear" w:color="auto" w:fill="auto"/>
          </w:tcPr>
          <w:p w14:paraId="0315F525" w14:textId="45D78C42" w:rsidR="00C56312" w:rsidRPr="00C56312" w:rsidRDefault="00C56312" w:rsidP="0024459E">
            <w:pPr>
              <w:jc w:val="right"/>
            </w:pPr>
            <w:r w:rsidRPr="00C56312">
              <w:t>0.1357</w:t>
            </w:r>
          </w:p>
        </w:tc>
        <w:tc>
          <w:tcPr>
            <w:tcW w:w="0" w:type="auto"/>
            <w:tcBorders>
              <w:left w:val="single" w:sz="4" w:space="0" w:color="auto"/>
            </w:tcBorders>
            <w:shd w:val="clear" w:color="auto" w:fill="auto"/>
          </w:tcPr>
          <w:p w14:paraId="7C6A50B3" w14:textId="59634F7A" w:rsidR="00C56312" w:rsidRPr="00C56312" w:rsidRDefault="00C56312" w:rsidP="0024459E">
            <w:r w:rsidRPr="00C56312">
              <w:t>BRRI dhan61</w:t>
            </w:r>
          </w:p>
        </w:tc>
        <w:tc>
          <w:tcPr>
            <w:tcW w:w="0" w:type="auto"/>
            <w:shd w:val="clear" w:color="auto" w:fill="auto"/>
          </w:tcPr>
          <w:p w14:paraId="15A6CF14" w14:textId="09CDC8A0" w:rsidR="00C56312" w:rsidRPr="00C56312" w:rsidRDefault="00C56312" w:rsidP="0024459E">
            <w:pPr>
              <w:jc w:val="right"/>
            </w:pPr>
            <w:r w:rsidRPr="00C56312">
              <w:t>0.0878</w:t>
            </w:r>
          </w:p>
        </w:tc>
        <w:tc>
          <w:tcPr>
            <w:tcW w:w="0" w:type="auto"/>
            <w:tcBorders>
              <w:right w:val="single" w:sz="4" w:space="0" w:color="auto"/>
            </w:tcBorders>
            <w:shd w:val="clear" w:color="auto" w:fill="auto"/>
          </w:tcPr>
          <w:p w14:paraId="3B62F9F9" w14:textId="40562701" w:rsidR="00C56312" w:rsidRPr="00C56312" w:rsidRDefault="00C56312" w:rsidP="0024459E">
            <w:pPr>
              <w:jc w:val="right"/>
            </w:pPr>
            <w:r w:rsidRPr="00C56312">
              <w:t>0.0472</w:t>
            </w:r>
          </w:p>
        </w:tc>
      </w:tr>
      <w:tr w:rsidR="00C56312" w:rsidRPr="00C56312" w14:paraId="3433379A" w14:textId="77777777" w:rsidTr="0024459E">
        <w:trPr>
          <w:trHeight w:hRule="exact" w:val="340"/>
        </w:trPr>
        <w:tc>
          <w:tcPr>
            <w:tcW w:w="0" w:type="auto"/>
            <w:tcBorders>
              <w:left w:val="single" w:sz="4" w:space="0" w:color="auto"/>
            </w:tcBorders>
            <w:shd w:val="clear" w:color="auto" w:fill="auto"/>
          </w:tcPr>
          <w:p w14:paraId="671DE388" w14:textId="3DA00969" w:rsidR="00C56312" w:rsidRPr="00C56312" w:rsidRDefault="00C56312" w:rsidP="0024459E">
            <w:r w:rsidRPr="00C56312">
              <w:t>BRRI dhan57</w:t>
            </w:r>
          </w:p>
        </w:tc>
        <w:tc>
          <w:tcPr>
            <w:tcW w:w="0" w:type="auto"/>
            <w:shd w:val="clear" w:color="auto" w:fill="auto"/>
          </w:tcPr>
          <w:p w14:paraId="00AEBF10" w14:textId="72B9CA52" w:rsidR="00C56312" w:rsidRPr="00C56312" w:rsidRDefault="00C56312" w:rsidP="0024459E">
            <w:pPr>
              <w:jc w:val="right"/>
            </w:pPr>
            <w:r w:rsidRPr="00C56312">
              <w:t>0.7264</w:t>
            </w:r>
          </w:p>
        </w:tc>
        <w:tc>
          <w:tcPr>
            <w:tcW w:w="0" w:type="auto"/>
            <w:tcBorders>
              <w:right w:val="single" w:sz="4" w:space="0" w:color="auto"/>
            </w:tcBorders>
            <w:shd w:val="clear" w:color="auto" w:fill="auto"/>
          </w:tcPr>
          <w:p w14:paraId="4AE47672" w14:textId="25BBDDBC" w:rsidR="00C56312" w:rsidRPr="00C56312" w:rsidRDefault="00C56312" w:rsidP="0024459E">
            <w:pPr>
              <w:jc w:val="right"/>
            </w:pPr>
            <w:r w:rsidRPr="00C56312">
              <w:t>0.2218</w:t>
            </w:r>
          </w:p>
        </w:tc>
        <w:tc>
          <w:tcPr>
            <w:tcW w:w="0" w:type="auto"/>
            <w:tcBorders>
              <w:left w:val="single" w:sz="4" w:space="0" w:color="auto"/>
            </w:tcBorders>
            <w:shd w:val="clear" w:color="auto" w:fill="auto"/>
          </w:tcPr>
          <w:p w14:paraId="39A0BEA5" w14:textId="16064701" w:rsidR="00C56312" w:rsidRPr="00C56312" w:rsidRDefault="00C56312" w:rsidP="0024459E">
            <w:r w:rsidRPr="00C56312">
              <w:t>BRRI dhan63</w:t>
            </w:r>
          </w:p>
        </w:tc>
        <w:tc>
          <w:tcPr>
            <w:tcW w:w="0" w:type="auto"/>
            <w:shd w:val="clear" w:color="auto" w:fill="auto"/>
          </w:tcPr>
          <w:p w14:paraId="66BE8CF7" w14:textId="3CDF83DB" w:rsidR="00C56312" w:rsidRPr="00C56312" w:rsidRDefault="00C56312" w:rsidP="0024459E">
            <w:pPr>
              <w:jc w:val="right"/>
            </w:pPr>
            <w:r w:rsidRPr="00C56312">
              <w:t>0.0782</w:t>
            </w:r>
          </w:p>
        </w:tc>
        <w:tc>
          <w:tcPr>
            <w:tcW w:w="0" w:type="auto"/>
            <w:tcBorders>
              <w:right w:val="single" w:sz="4" w:space="0" w:color="auto"/>
            </w:tcBorders>
            <w:shd w:val="clear" w:color="auto" w:fill="auto"/>
          </w:tcPr>
          <w:p w14:paraId="3732D572" w14:textId="4E80B245" w:rsidR="00C56312" w:rsidRPr="00C56312" w:rsidRDefault="00C56312" w:rsidP="0024459E">
            <w:pPr>
              <w:jc w:val="right"/>
            </w:pPr>
            <w:r w:rsidRPr="00C56312">
              <w:t>0.1202</w:t>
            </w:r>
          </w:p>
        </w:tc>
      </w:tr>
      <w:tr w:rsidR="00C56312" w:rsidRPr="00C56312" w14:paraId="0A44960A" w14:textId="77777777" w:rsidTr="0024459E">
        <w:trPr>
          <w:trHeight w:hRule="exact" w:val="340"/>
        </w:trPr>
        <w:tc>
          <w:tcPr>
            <w:tcW w:w="0" w:type="auto"/>
            <w:tcBorders>
              <w:left w:val="single" w:sz="4" w:space="0" w:color="auto"/>
            </w:tcBorders>
            <w:shd w:val="clear" w:color="auto" w:fill="auto"/>
          </w:tcPr>
          <w:p w14:paraId="2BE8E9D6" w14:textId="3FE0E470" w:rsidR="00C56312" w:rsidRPr="00C56312" w:rsidRDefault="00C56312" w:rsidP="0024459E">
            <w:r w:rsidRPr="00C56312">
              <w:t>BRRI dhan62</w:t>
            </w:r>
          </w:p>
        </w:tc>
        <w:tc>
          <w:tcPr>
            <w:tcW w:w="0" w:type="auto"/>
            <w:shd w:val="clear" w:color="auto" w:fill="auto"/>
          </w:tcPr>
          <w:p w14:paraId="215F76E2" w14:textId="26F7894B" w:rsidR="00C56312" w:rsidRPr="00C56312" w:rsidRDefault="00C56312" w:rsidP="0024459E">
            <w:pPr>
              <w:jc w:val="right"/>
            </w:pPr>
            <w:r w:rsidRPr="00C56312">
              <w:t>1.3604</w:t>
            </w:r>
          </w:p>
        </w:tc>
        <w:tc>
          <w:tcPr>
            <w:tcW w:w="0" w:type="auto"/>
            <w:tcBorders>
              <w:right w:val="single" w:sz="4" w:space="0" w:color="auto"/>
            </w:tcBorders>
            <w:shd w:val="clear" w:color="auto" w:fill="auto"/>
          </w:tcPr>
          <w:p w14:paraId="66608228" w14:textId="149D7678" w:rsidR="00C56312" w:rsidRPr="00C56312" w:rsidRDefault="00C56312" w:rsidP="0024459E">
            <w:pPr>
              <w:jc w:val="right"/>
            </w:pPr>
            <w:r w:rsidRPr="00C56312">
              <w:t>0.5987</w:t>
            </w:r>
          </w:p>
        </w:tc>
        <w:tc>
          <w:tcPr>
            <w:tcW w:w="0" w:type="auto"/>
            <w:tcBorders>
              <w:left w:val="single" w:sz="4" w:space="0" w:color="auto"/>
            </w:tcBorders>
            <w:shd w:val="clear" w:color="auto" w:fill="auto"/>
          </w:tcPr>
          <w:p w14:paraId="1F6E325E" w14:textId="57E42B72" w:rsidR="00C56312" w:rsidRPr="00C56312" w:rsidRDefault="00C56312" w:rsidP="0024459E">
            <w:r w:rsidRPr="00C56312">
              <w:t>BRRI dhan64</w:t>
            </w:r>
          </w:p>
        </w:tc>
        <w:tc>
          <w:tcPr>
            <w:tcW w:w="0" w:type="auto"/>
            <w:shd w:val="clear" w:color="auto" w:fill="auto"/>
          </w:tcPr>
          <w:p w14:paraId="618F00F6" w14:textId="70B14CA7" w:rsidR="00C56312" w:rsidRPr="00C56312" w:rsidRDefault="00C56312" w:rsidP="0024459E">
            <w:pPr>
              <w:jc w:val="right"/>
            </w:pPr>
            <w:r w:rsidRPr="00C56312">
              <w:t>0.1904</w:t>
            </w:r>
          </w:p>
        </w:tc>
        <w:tc>
          <w:tcPr>
            <w:tcW w:w="0" w:type="auto"/>
            <w:tcBorders>
              <w:right w:val="single" w:sz="4" w:space="0" w:color="auto"/>
            </w:tcBorders>
            <w:shd w:val="clear" w:color="auto" w:fill="auto"/>
          </w:tcPr>
          <w:p w14:paraId="4624BBC7" w14:textId="31D6EF50" w:rsidR="00C56312" w:rsidRPr="00C56312" w:rsidRDefault="00C56312" w:rsidP="0024459E">
            <w:pPr>
              <w:jc w:val="right"/>
            </w:pPr>
            <w:r w:rsidRPr="00C56312">
              <w:t>0.1059</w:t>
            </w:r>
          </w:p>
        </w:tc>
      </w:tr>
      <w:tr w:rsidR="00C56312" w:rsidRPr="00C56312" w14:paraId="704C362A" w14:textId="77777777" w:rsidTr="0024459E">
        <w:trPr>
          <w:trHeight w:hRule="exact" w:val="340"/>
        </w:trPr>
        <w:tc>
          <w:tcPr>
            <w:tcW w:w="0" w:type="auto"/>
            <w:tcBorders>
              <w:left w:val="single" w:sz="4" w:space="0" w:color="auto"/>
            </w:tcBorders>
            <w:shd w:val="clear" w:color="auto" w:fill="auto"/>
          </w:tcPr>
          <w:p w14:paraId="043CC1D2" w14:textId="0083BF76" w:rsidR="00C56312" w:rsidRPr="00C56312" w:rsidRDefault="00C56312" w:rsidP="0024459E">
            <w:r w:rsidRPr="00C56312">
              <w:t>BRRI dhan66</w:t>
            </w:r>
          </w:p>
        </w:tc>
        <w:tc>
          <w:tcPr>
            <w:tcW w:w="0" w:type="auto"/>
            <w:shd w:val="clear" w:color="auto" w:fill="auto"/>
          </w:tcPr>
          <w:p w14:paraId="29E45401" w14:textId="24BECBA9" w:rsidR="00C56312" w:rsidRPr="00C56312" w:rsidRDefault="00C56312" w:rsidP="0024459E">
            <w:pPr>
              <w:jc w:val="right"/>
            </w:pPr>
            <w:r w:rsidRPr="00C56312">
              <w:t>0.4207</w:t>
            </w:r>
          </w:p>
        </w:tc>
        <w:tc>
          <w:tcPr>
            <w:tcW w:w="0" w:type="auto"/>
            <w:tcBorders>
              <w:right w:val="single" w:sz="4" w:space="0" w:color="auto"/>
            </w:tcBorders>
            <w:shd w:val="clear" w:color="auto" w:fill="auto"/>
          </w:tcPr>
          <w:p w14:paraId="3777857A" w14:textId="4A5A8D7B" w:rsidR="00C56312" w:rsidRPr="00C56312" w:rsidRDefault="00C56312" w:rsidP="0024459E">
            <w:pPr>
              <w:jc w:val="right"/>
            </w:pPr>
            <w:r w:rsidRPr="00C56312">
              <w:t>0.3067</w:t>
            </w:r>
          </w:p>
        </w:tc>
        <w:tc>
          <w:tcPr>
            <w:tcW w:w="0" w:type="auto"/>
            <w:tcBorders>
              <w:left w:val="single" w:sz="4" w:space="0" w:color="auto"/>
            </w:tcBorders>
            <w:shd w:val="clear" w:color="auto" w:fill="auto"/>
          </w:tcPr>
          <w:p w14:paraId="7F486E5C" w14:textId="43677D83" w:rsidR="00C56312" w:rsidRPr="00C56312" w:rsidRDefault="00C56312" w:rsidP="0024459E">
            <w:r w:rsidRPr="00C56312">
              <w:t>BRRI dhan67</w:t>
            </w:r>
          </w:p>
        </w:tc>
        <w:tc>
          <w:tcPr>
            <w:tcW w:w="0" w:type="auto"/>
            <w:shd w:val="clear" w:color="auto" w:fill="auto"/>
          </w:tcPr>
          <w:p w14:paraId="18BEC5D9" w14:textId="6103671F" w:rsidR="00C56312" w:rsidRPr="00C56312" w:rsidRDefault="00C56312" w:rsidP="0024459E">
            <w:pPr>
              <w:jc w:val="right"/>
            </w:pPr>
            <w:r w:rsidRPr="00C56312">
              <w:t>0.2895</w:t>
            </w:r>
          </w:p>
        </w:tc>
        <w:tc>
          <w:tcPr>
            <w:tcW w:w="0" w:type="auto"/>
            <w:tcBorders>
              <w:right w:val="single" w:sz="4" w:space="0" w:color="auto"/>
            </w:tcBorders>
            <w:shd w:val="clear" w:color="auto" w:fill="auto"/>
          </w:tcPr>
          <w:p w14:paraId="69B8C436" w14:textId="10CEBB31" w:rsidR="00C56312" w:rsidRPr="00C56312" w:rsidRDefault="00C56312" w:rsidP="0024459E">
            <w:pPr>
              <w:jc w:val="right"/>
            </w:pPr>
            <w:r w:rsidRPr="00C56312">
              <w:t>0.2312</w:t>
            </w:r>
          </w:p>
        </w:tc>
      </w:tr>
      <w:tr w:rsidR="00C56312" w:rsidRPr="00C56312" w14:paraId="324C3FD7" w14:textId="77777777" w:rsidTr="0024459E">
        <w:trPr>
          <w:trHeight w:hRule="exact" w:val="340"/>
        </w:trPr>
        <w:tc>
          <w:tcPr>
            <w:tcW w:w="0" w:type="auto"/>
            <w:tcBorders>
              <w:left w:val="single" w:sz="4" w:space="0" w:color="auto"/>
            </w:tcBorders>
            <w:shd w:val="clear" w:color="auto" w:fill="auto"/>
          </w:tcPr>
          <w:p w14:paraId="36C6CE56" w14:textId="77777777" w:rsidR="00C56312" w:rsidRPr="00C56312" w:rsidRDefault="00C56312" w:rsidP="0024459E">
            <w:pPr>
              <w:rPr>
                <w:lang w:val="en-GB"/>
              </w:rPr>
            </w:pPr>
          </w:p>
        </w:tc>
        <w:tc>
          <w:tcPr>
            <w:tcW w:w="0" w:type="auto"/>
            <w:shd w:val="clear" w:color="auto" w:fill="auto"/>
          </w:tcPr>
          <w:p w14:paraId="03E6946F" w14:textId="77777777" w:rsidR="00C56312" w:rsidRPr="00C56312" w:rsidRDefault="00C56312" w:rsidP="0024459E">
            <w:pPr>
              <w:jc w:val="right"/>
            </w:pPr>
          </w:p>
        </w:tc>
        <w:tc>
          <w:tcPr>
            <w:tcW w:w="0" w:type="auto"/>
            <w:tcBorders>
              <w:right w:val="single" w:sz="4" w:space="0" w:color="auto"/>
            </w:tcBorders>
            <w:shd w:val="clear" w:color="auto" w:fill="auto"/>
          </w:tcPr>
          <w:p w14:paraId="3FD91BF9" w14:textId="77777777" w:rsidR="00C56312" w:rsidRPr="00C56312" w:rsidRDefault="00C56312" w:rsidP="0024459E">
            <w:pPr>
              <w:jc w:val="right"/>
            </w:pPr>
          </w:p>
        </w:tc>
        <w:tc>
          <w:tcPr>
            <w:tcW w:w="0" w:type="auto"/>
            <w:tcBorders>
              <w:left w:val="single" w:sz="4" w:space="0" w:color="auto"/>
            </w:tcBorders>
            <w:shd w:val="clear" w:color="auto" w:fill="auto"/>
          </w:tcPr>
          <w:p w14:paraId="0712FB66" w14:textId="40B21ADD" w:rsidR="00C56312" w:rsidRPr="00C56312" w:rsidRDefault="00C56312" w:rsidP="0024459E">
            <w:r w:rsidRPr="00C56312">
              <w:t>BRRI dhan68</w:t>
            </w:r>
          </w:p>
        </w:tc>
        <w:tc>
          <w:tcPr>
            <w:tcW w:w="0" w:type="auto"/>
            <w:shd w:val="clear" w:color="auto" w:fill="auto"/>
          </w:tcPr>
          <w:p w14:paraId="7E4326A8" w14:textId="7D329892" w:rsidR="00C56312" w:rsidRPr="00C56312" w:rsidRDefault="00C56312" w:rsidP="0024459E">
            <w:pPr>
              <w:jc w:val="right"/>
            </w:pPr>
            <w:r w:rsidRPr="00C56312">
              <w:t>0.0957</w:t>
            </w:r>
          </w:p>
        </w:tc>
        <w:tc>
          <w:tcPr>
            <w:tcW w:w="0" w:type="auto"/>
            <w:tcBorders>
              <w:right w:val="single" w:sz="4" w:space="0" w:color="auto"/>
            </w:tcBorders>
            <w:shd w:val="clear" w:color="auto" w:fill="auto"/>
          </w:tcPr>
          <w:p w14:paraId="712EFA7B" w14:textId="2FA998D8" w:rsidR="00C56312" w:rsidRPr="00C56312" w:rsidRDefault="00C56312" w:rsidP="0024459E">
            <w:pPr>
              <w:jc w:val="right"/>
            </w:pPr>
            <w:r w:rsidRPr="00C56312">
              <w:t>0.1483</w:t>
            </w:r>
          </w:p>
        </w:tc>
      </w:tr>
      <w:tr w:rsidR="00C56312" w:rsidRPr="00C56312" w14:paraId="323D2876" w14:textId="77777777" w:rsidTr="0024459E">
        <w:trPr>
          <w:trHeight w:hRule="exact" w:val="340"/>
        </w:trPr>
        <w:tc>
          <w:tcPr>
            <w:tcW w:w="0" w:type="auto"/>
            <w:tcBorders>
              <w:left w:val="single" w:sz="4" w:space="0" w:color="auto"/>
              <w:bottom w:val="single" w:sz="4" w:space="0" w:color="auto"/>
            </w:tcBorders>
            <w:shd w:val="clear" w:color="auto" w:fill="auto"/>
          </w:tcPr>
          <w:p w14:paraId="3239D806" w14:textId="77777777" w:rsidR="00C56312" w:rsidRPr="00C56312" w:rsidRDefault="00C56312" w:rsidP="0024459E">
            <w:pPr>
              <w:rPr>
                <w:lang w:val="en-GB"/>
              </w:rPr>
            </w:pPr>
          </w:p>
        </w:tc>
        <w:tc>
          <w:tcPr>
            <w:tcW w:w="0" w:type="auto"/>
            <w:tcBorders>
              <w:bottom w:val="single" w:sz="4" w:space="0" w:color="auto"/>
            </w:tcBorders>
            <w:shd w:val="clear" w:color="auto" w:fill="auto"/>
          </w:tcPr>
          <w:p w14:paraId="70212B81" w14:textId="77777777" w:rsidR="00C56312" w:rsidRPr="00C56312" w:rsidRDefault="00C56312" w:rsidP="0024459E">
            <w:pPr>
              <w:jc w:val="right"/>
            </w:pPr>
          </w:p>
        </w:tc>
        <w:tc>
          <w:tcPr>
            <w:tcW w:w="0" w:type="auto"/>
            <w:tcBorders>
              <w:bottom w:val="single" w:sz="4" w:space="0" w:color="auto"/>
              <w:right w:val="single" w:sz="4" w:space="0" w:color="auto"/>
            </w:tcBorders>
            <w:shd w:val="clear" w:color="auto" w:fill="auto"/>
          </w:tcPr>
          <w:p w14:paraId="438EDF16" w14:textId="77777777" w:rsidR="00C56312" w:rsidRPr="00C56312" w:rsidRDefault="00C56312" w:rsidP="0024459E">
            <w:pPr>
              <w:jc w:val="right"/>
            </w:pPr>
          </w:p>
        </w:tc>
        <w:tc>
          <w:tcPr>
            <w:tcW w:w="0" w:type="auto"/>
            <w:tcBorders>
              <w:left w:val="single" w:sz="4" w:space="0" w:color="auto"/>
              <w:bottom w:val="single" w:sz="4" w:space="0" w:color="auto"/>
            </w:tcBorders>
            <w:shd w:val="clear" w:color="auto" w:fill="auto"/>
          </w:tcPr>
          <w:p w14:paraId="5B112622" w14:textId="3A72B5A8" w:rsidR="00C56312" w:rsidRPr="00C56312" w:rsidRDefault="00C56312" w:rsidP="0024459E">
            <w:r w:rsidRPr="00C56312">
              <w:t>BRRI dhan69</w:t>
            </w:r>
          </w:p>
        </w:tc>
        <w:tc>
          <w:tcPr>
            <w:tcW w:w="0" w:type="auto"/>
            <w:tcBorders>
              <w:bottom w:val="single" w:sz="4" w:space="0" w:color="auto"/>
            </w:tcBorders>
            <w:shd w:val="clear" w:color="auto" w:fill="auto"/>
          </w:tcPr>
          <w:p w14:paraId="3BF0C9B5" w14:textId="3A09B967" w:rsidR="00C56312" w:rsidRPr="00C56312" w:rsidRDefault="00C56312" w:rsidP="0024459E">
            <w:pPr>
              <w:jc w:val="right"/>
            </w:pPr>
            <w:r w:rsidRPr="00C56312">
              <w:t>0.1598</w:t>
            </w:r>
          </w:p>
        </w:tc>
        <w:tc>
          <w:tcPr>
            <w:tcW w:w="0" w:type="auto"/>
            <w:tcBorders>
              <w:bottom w:val="single" w:sz="4" w:space="0" w:color="auto"/>
              <w:right w:val="single" w:sz="4" w:space="0" w:color="auto"/>
            </w:tcBorders>
            <w:shd w:val="clear" w:color="auto" w:fill="auto"/>
          </w:tcPr>
          <w:p w14:paraId="1F76F90D" w14:textId="6BB86F2D" w:rsidR="00C56312" w:rsidRPr="00C56312" w:rsidRDefault="00C56312" w:rsidP="0024459E">
            <w:pPr>
              <w:jc w:val="right"/>
            </w:pPr>
            <w:r w:rsidRPr="00C56312">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334" w:author="pschmidt" w:date="2018-02-01T09:42:00Z"/>
          <w:lang w:val="en-GB"/>
        </w:rPr>
      </w:pPr>
      <w:ins w:id="335"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6C0033" w:rsidP="00177277">
      <w:pPr>
        <w:rPr>
          <w:b/>
          <w:lang w:val="en-GB"/>
        </w:rPr>
      </w:pPr>
      <w:r>
        <w:rPr>
          <w:b/>
          <w:lang w:val="en-GB"/>
        </w:rPr>
        <w:pict w14:anchorId="59EBB827">
          <v:shape id="_x0000_i1045" type="#_x0000_t75" style="width:451.95pt;height:283.15pt">
            <v:imagedata r:id="rId41" o:title="aman_shukla"/>
          </v:shape>
        </w:pict>
      </w:r>
    </w:p>
    <w:p w14:paraId="46D60E67" w14:textId="76858EB5"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w:t>
      </w:r>
      <w:r w:rsidR="00432721">
        <w:rPr>
          <w:lang w:val="en-GB"/>
        </w:rPr>
        <w:t xml:space="preserve"> </w:t>
      </w:r>
      <w:r w:rsidR="00386280">
        <w:rPr>
          <w:lang w:val="en-GB"/>
        </w:rPr>
        <w:t>and their standard error for each</w:t>
      </w:r>
      <w:r w:rsidR="00432721">
        <w:rPr>
          <w:lang w:val="en-GB"/>
        </w:rPr>
        <w:t xml:space="preserve"> genotype estimated via (3)</w:t>
      </w:r>
      <w:r w:rsidR="00081280">
        <w:rPr>
          <w:lang w:val="en-GB"/>
        </w:rPr>
        <w:t xml:space="preserve"> </w:t>
      </w:r>
      <w:r w:rsidR="00432721">
        <w:rPr>
          <w:lang w:val="en-GB"/>
        </w:rPr>
        <w:t xml:space="preserve">for T. </w:t>
      </w:r>
      <w:proofErr w:type="spellStart"/>
      <w:r w:rsidR="00432721">
        <w:rPr>
          <w:lang w:val="en-GB"/>
        </w:rPr>
        <w:t>Aman</w:t>
      </w:r>
      <w:proofErr w:type="spellEnd"/>
      <w:r w:rsidR="00432721">
        <w:rPr>
          <w:lang w:val="en-GB"/>
        </w:rPr>
        <w:t xml:space="preserve"> seasons.</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D54D1D" w:rsidP="007A5D73">
      <w:pPr>
        <w:rPr>
          <w:lang w:val="en-GB"/>
        </w:rPr>
      </w:pPr>
      <w:r>
        <w:rPr>
          <w:lang w:val="en-GB"/>
        </w:rPr>
        <w:pict w14:anchorId="4C58519A">
          <v:shape id="_x0000_i1046" type="#_x0000_t75" style="width:451.95pt;height:283.15pt">
            <v:imagedata r:id="rId42" o:title="boro_shukla"/>
          </v:shape>
        </w:pict>
      </w:r>
    </w:p>
    <w:p w14:paraId="0F3CB3EC" w14:textId="77781B9B" w:rsidR="002A2501" w:rsidRDefault="00177277" w:rsidP="007A5D73">
      <w:pPr>
        <w:rPr>
          <w:lang w:val="en-GB"/>
        </w:rPr>
      </w:pPr>
      <w:r>
        <w:rPr>
          <w:b/>
          <w:lang w:val="en-GB"/>
        </w:rPr>
        <w:t xml:space="preserve">Figure </w:t>
      </w:r>
      <w:r w:rsidR="00757EFF">
        <w:rPr>
          <w:b/>
          <w:lang w:val="en-GB"/>
        </w:rPr>
        <w:t>6</w:t>
      </w:r>
      <w:r w:rsidR="00386280" w:rsidRPr="00406195">
        <w:rPr>
          <w:b/>
          <w:lang w:val="en-GB"/>
        </w:rPr>
        <w:t>.</w:t>
      </w:r>
      <w:r w:rsidR="00386280">
        <w:rPr>
          <w:lang w:val="en-GB"/>
        </w:rPr>
        <w:t xml:space="preserve"> Shukla’s stability variances and their standard error for each genotype estimated </w:t>
      </w:r>
      <w:r w:rsidR="00432721">
        <w:rPr>
          <w:lang w:val="en-GB"/>
        </w:rPr>
        <w:t xml:space="preserve">via (3) for </w:t>
      </w:r>
      <w:proofErr w:type="spellStart"/>
      <w:r w:rsidR="00432721">
        <w:rPr>
          <w:lang w:val="en-GB"/>
        </w:rPr>
        <w:t>Boro</w:t>
      </w:r>
      <w:proofErr w:type="spellEnd"/>
      <w:r w:rsidR="00432721">
        <w:rPr>
          <w:lang w:val="en-GB"/>
        </w:rPr>
        <w:t xml:space="preserve"> seasons.</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6DAFFBDE" w14:textId="77777777" w:rsidR="00386280" w:rsidRPr="00386280" w:rsidRDefault="00386280" w:rsidP="00386280">
      <w:pPr>
        <w:rPr>
          <w:lang w:val="en-GB"/>
        </w:rPr>
      </w:pPr>
      <w:r w:rsidRPr="00B24946">
        <w:rPr>
          <w:b/>
          <w:lang w:val="en-GB"/>
        </w:rPr>
        <w:lastRenderedPageBreak/>
        <w:t xml:space="preserve">Table </w:t>
      </w:r>
      <w:r>
        <w:rPr>
          <w:b/>
          <w:lang w:val="en-GB"/>
        </w:rPr>
        <w:t>7</w:t>
      </w:r>
      <w:r>
        <w:rPr>
          <w:lang w:val="en-GB"/>
        </w:rPr>
        <w:t>: Wald-Test for fixed effects (trends) obtained by model (2)</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86280" w:rsidRPr="0026273D" w14:paraId="27CB46C6" w14:textId="77777777" w:rsidTr="00905D92">
        <w:trPr>
          <w:trHeight w:val="278"/>
        </w:trPr>
        <w:tc>
          <w:tcPr>
            <w:tcW w:w="0" w:type="auto"/>
            <w:tcBorders>
              <w:top w:val="single" w:sz="4" w:space="0" w:color="auto"/>
              <w:bottom w:val="nil"/>
              <w:right w:val="single" w:sz="4" w:space="0" w:color="auto"/>
            </w:tcBorders>
            <w:shd w:val="clear" w:color="auto" w:fill="auto"/>
            <w:noWrap/>
            <w:hideMark/>
          </w:tcPr>
          <w:p w14:paraId="135E6B9D" w14:textId="77777777" w:rsidR="00386280" w:rsidRPr="00386280" w:rsidRDefault="00386280" w:rsidP="00905D92">
            <w:pPr>
              <w:rPr>
                <w:b/>
                <w:lang w:val="en-US"/>
              </w:rPr>
            </w:pPr>
          </w:p>
        </w:tc>
        <w:tc>
          <w:tcPr>
            <w:tcW w:w="0" w:type="auto"/>
            <w:tcBorders>
              <w:top w:val="single" w:sz="4" w:space="0" w:color="auto"/>
              <w:left w:val="single" w:sz="4" w:space="0" w:color="auto"/>
              <w:bottom w:val="nil"/>
            </w:tcBorders>
            <w:shd w:val="clear" w:color="auto" w:fill="auto"/>
            <w:noWrap/>
            <w:hideMark/>
          </w:tcPr>
          <w:p w14:paraId="2853122B" w14:textId="77777777" w:rsidR="00386280" w:rsidRPr="00386280" w:rsidRDefault="00386280" w:rsidP="00905D92">
            <w:pPr>
              <w:rPr>
                <w:b/>
                <w:lang w:val="en-US"/>
              </w:rPr>
            </w:pPr>
          </w:p>
        </w:tc>
        <w:tc>
          <w:tcPr>
            <w:tcW w:w="0" w:type="auto"/>
            <w:tcBorders>
              <w:top w:val="single" w:sz="4" w:space="0" w:color="auto"/>
              <w:bottom w:val="nil"/>
            </w:tcBorders>
            <w:shd w:val="clear" w:color="auto" w:fill="auto"/>
            <w:noWrap/>
            <w:hideMark/>
          </w:tcPr>
          <w:p w14:paraId="15ECD4F0" w14:textId="77777777" w:rsidR="00386280" w:rsidRPr="00386280" w:rsidRDefault="00386280" w:rsidP="00905D92">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39B1C272" w14:textId="77777777" w:rsidR="00386280" w:rsidRPr="00386280" w:rsidRDefault="00386280" w:rsidP="00905D92">
            <w:pPr>
              <w:rPr>
                <w:b/>
              </w:rPr>
            </w:pPr>
          </w:p>
        </w:tc>
        <w:tc>
          <w:tcPr>
            <w:tcW w:w="0" w:type="auto"/>
            <w:tcBorders>
              <w:top w:val="single" w:sz="4" w:space="0" w:color="auto"/>
              <w:left w:val="single" w:sz="4" w:space="0" w:color="auto"/>
              <w:bottom w:val="nil"/>
            </w:tcBorders>
            <w:shd w:val="clear" w:color="auto" w:fill="auto"/>
            <w:noWrap/>
            <w:hideMark/>
          </w:tcPr>
          <w:p w14:paraId="737D5F49" w14:textId="77777777" w:rsidR="00386280" w:rsidRPr="00386280" w:rsidRDefault="00386280" w:rsidP="00905D92">
            <w:pPr>
              <w:rPr>
                <w:b/>
              </w:rPr>
            </w:pPr>
          </w:p>
        </w:tc>
        <w:tc>
          <w:tcPr>
            <w:tcW w:w="0" w:type="auto"/>
            <w:tcBorders>
              <w:top w:val="single" w:sz="4" w:space="0" w:color="auto"/>
              <w:bottom w:val="nil"/>
            </w:tcBorders>
            <w:shd w:val="clear" w:color="auto" w:fill="auto"/>
            <w:noWrap/>
            <w:hideMark/>
          </w:tcPr>
          <w:p w14:paraId="2BBD657D" w14:textId="77777777" w:rsidR="00386280" w:rsidRPr="00386280" w:rsidRDefault="00386280" w:rsidP="00905D92">
            <w:pPr>
              <w:jc w:val="center"/>
              <w:rPr>
                <w:b/>
              </w:rPr>
            </w:pPr>
            <w:r w:rsidRPr="00386280">
              <w:rPr>
                <w:b/>
              </w:rPr>
              <w:t>Boro</w:t>
            </w:r>
          </w:p>
        </w:tc>
        <w:tc>
          <w:tcPr>
            <w:tcW w:w="0" w:type="auto"/>
            <w:tcBorders>
              <w:top w:val="single" w:sz="4" w:space="0" w:color="auto"/>
              <w:bottom w:val="nil"/>
            </w:tcBorders>
            <w:shd w:val="clear" w:color="auto" w:fill="auto"/>
            <w:noWrap/>
            <w:hideMark/>
          </w:tcPr>
          <w:p w14:paraId="1BEB2A87" w14:textId="77777777" w:rsidR="00386280" w:rsidRPr="00386280" w:rsidRDefault="00386280" w:rsidP="00905D92">
            <w:pPr>
              <w:rPr>
                <w:b/>
              </w:rPr>
            </w:pPr>
          </w:p>
        </w:tc>
      </w:tr>
      <w:tr w:rsidR="00386280" w:rsidRPr="0026273D" w14:paraId="22C81A07" w14:textId="77777777" w:rsidTr="00905D92">
        <w:trPr>
          <w:trHeight w:val="278"/>
        </w:trPr>
        <w:tc>
          <w:tcPr>
            <w:tcW w:w="0" w:type="auto"/>
            <w:tcBorders>
              <w:top w:val="nil"/>
              <w:bottom w:val="single" w:sz="4" w:space="0" w:color="auto"/>
              <w:right w:val="single" w:sz="4" w:space="0" w:color="auto"/>
            </w:tcBorders>
            <w:shd w:val="clear" w:color="auto" w:fill="auto"/>
            <w:noWrap/>
            <w:hideMark/>
          </w:tcPr>
          <w:p w14:paraId="3C66E994" w14:textId="77777777" w:rsidR="00386280" w:rsidRPr="00386280" w:rsidRDefault="00386280" w:rsidP="00905D92">
            <w:pPr>
              <w:rPr>
                <w:b/>
              </w:rPr>
            </w:pPr>
          </w:p>
        </w:tc>
        <w:tc>
          <w:tcPr>
            <w:tcW w:w="0" w:type="auto"/>
            <w:tcBorders>
              <w:top w:val="nil"/>
              <w:left w:val="single" w:sz="4" w:space="0" w:color="auto"/>
              <w:bottom w:val="single" w:sz="4" w:space="0" w:color="auto"/>
            </w:tcBorders>
            <w:shd w:val="clear" w:color="auto" w:fill="auto"/>
            <w:noWrap/>
            <w:hideMark/>
          </w:tcPr>
          <w:p w14:paraId="531BAFD3" w14:textId="77777777" w:rsidR="00386280" w:rsidRPr="00386280" w:rsidRDefault="00386280" w:rsidP="00905D92">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6835226B" w14:textId="77777777" w:rsidR="00386280" w:rsidRPr="00386280" w:rsidRDefault="00386280" w:rsidP="00905D92">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59764ADF" w14:textId="77777777" w:rsidR="00386280" w:rsidRPr="00386280" w:rsidRDefault="00386280" w:rsidP="00905D92">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A232B59" w14:textId="77777777" w:rsidR="00386280" w:rsidRPr="00386280" w:rsidRDefault="00386280" w:rsidP="00905D92">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2242C31C" w14:textId="77777777" w:rsidR="00386280" w:rsidRPr="00386280" w:rsidRDefault="00386280" w:rsidP="00905D92">
            <w:pPr>
              <w:jc w:val="right"/>
              <w:rPr>
                <w:b/>
              </w:rPr>
            </w:pPr>
            <w:r w:rsidRPr="00386280">
              <w:rPr>
                <w:b/>
              </w:rPr>
              <w:t>Wald F</w:t>
            </w:r>
          </w:p>
        </w:tc>
        <w:tc>
          <w:tcPr>
            <w:tcW w:w="0" w:type="auto"/>
            <w:tcBorders>
              <w:top w:val="nil"/>
              <w:bottom w:val="single" w:sz="4" w:space="0" w:color="auto"/>
            </w:tcBorders>
            <w:shd w:val="clear" w:color="auto" w:fill="auto"/>
            <w:noWrap/>
            <w:hideMark/>
          </w:tcPr>
          <w:p w14:paraId="7643D17A" w14:textId="77777777" w:rsidR="00386280" w:rsidRPr="00386280" w:rsidRDefault="00386280" w:rsidP="00905D92">
            <w:pPr>
              <w:jc w:val="right"/>
              <w:rPr>
                <w:b/>
              </w:rPr>
            </w:pPr>
            <w:r w:rsidRPr="00386280">
              <w:rPr>
                <w:b/>
              </w:rPr>
              <w:t>p-Value</w:t>
            </w:r>
          </w:p>
        </w:tc>
      </w:tr>
      <w:tr w:rsidR="00945097" w:rsidRPr="0026273D" w14:paraId="345293B5" w14:textId="77777777" w:rsidTr="00905D92">
        <w:trPr>
          <w:trHeight w:val="278"/>
        </w:trPr>
        <w:tc>
          <w:tcPr>
            <w:tcW w:w="0" w:type="auto"/>
            <w:tcBorders>
              <w:top w:val="single" w:sz="4" w:space="0" w:color="auto"/>
              <w:right w:val="single" w:sz="4" w:space="0" w:color="auto"/>
            </w:tcBorders>
            <w:shd w:val="clear" w:color="auto" w:fill="auto"/>
            <w:noWrap/>
            <w:hideMark/>
          </w:tcPr>
          <w:p w14:paraId="719B36D0" w14:textId="77777777" w:rsidR="00945097" w:rsidRPr="0026273D" w:rsidRDefault="00945097" w:rsidP="00945097">
            <w:proofErr w:type="spellStart"/>
            <w:r w:rsidRPr="0026273D">
              <w:t>Intercept</w:t>
            </w:r>
            <w:proofErr w:type="spellEnd"/>
          </w:p>
        </w:tc>
        <w:tc>
          <w:tcPr>
            <w:tcW w:w="0" w:type="auto"/>
            <w:tcBorders>
              <w:top w:val="single" w:sz="4" w:space="0" w:color="auto"/>
              <w:left w:val="single" w:sz="4" w:space="0" w:color="auto"/>
            </w:tcBorders>
            <w:shd w:val="clear" w:color="auto" w:fill="auto"/>
            <w:noWrap/>
            <w:hideMark/>
          </w:tcPr>
          <w:p w14:paraId="6A92B336" w14:textId="564D2EEB" w:rsidR="00945097" w:rsidRPr="0026273D" w:rsidRDefault="00945097" w:rsidP="00945097">
            <w:pPr>
              <w:jc w:val="right"/>
            </w:pPr>
            <w:r w:rsidRPr="00B04B79">
              <w:t>1</w:t>
            </w:r>
          </w:p>
        </w:tc>
        <w:tc>
          <w:tcPr>
            <w:tcW w:w="0" w:type="auto"/>
            <w:tcBorders>
              <w:top w:val="single" w:sz="4" w:space="0" w:color="auto"/>
            </w:tcBorders>
            <w:shd w:val="clear" w:color="auto" w:fill="auto"/>
            <w:noWrap/>
            <w:hideMark/>
          </w:tcPr>
          <w:p w14:paraId="18F1FCF4" w14:textId="2E3B6D4F" w:rsidR="00945097" w:rsidRPr="0026273D" w:rsidRDefault="00945097" w:rsidP="00945097">
            <w:pPr>
              <w:jc w:val="right"/>
            </w:pPr>
            <w:r w:rsidRPr="00B04B79">
              <w:t>448.2251</w:t>
            </w:r>
          </w:p>
        </w:tc>
        <w:tc>
          <w:tcPr>
            <w:tcW w:w="0" w:type="auto"/>
            <w:tcBorders>
              <w:top w:val="single" w:sz="4" w:space="0" w:color="auto"/>
              <w:right w:val="single" w:sz="4" w:space="0" w:color="auto"/>
            </w:tcBorders>
            <w:shd w:val="clear" w:color="auto" w:fill="auto"/>
            <w:noWrap/>
            <w:hideMark/>
          </w:tcPr>
          <w:p w14:paraId="1681EA6B" w14:textId="17AF3A9B" w:rsidR="00945097" w:rsidRPr="0026273D" w:rsidRDefault="00945097" w:rsidP="00945097">
            <w:pPr>
              <w:jc w:val="right"/>
            </w:pPr>
            <w:r w:rsidRPr="00B04B79">
              <w:t>&lt;0.0001</w:t>
            </w:r>
          </w:p>
        </w:tc>
        <w:tc>
          <w:tcPr>
            <w:tcW w:w="0" w:type="auto"/>
            <w:tcBorders>
              <w:top w:val="single" w:sz="4" w:space="0" w:color="auto"/>
              <w:left w:val="single" w:sz="4" w:space="0" w:color="auto"/>
            </w:tcBorders>
            <w:shd w:val="clear" w:color="auto" w:fill="auto"/>
            <w:noWrap/>
            <w:hideMark/>
          </w:tcPr>
          <w:p w14:paraId="110AD32E" w14:textId="3364FB23" w:rsidR="00945097" w:rsidRPr="0026273D" w:rsidRDefault="00945097" w:rsidP="00945097">
            <w:pPr>
              <w:jc w:val="right"/>
            </w:pPr>
            <w:r w:rsidRPr="000B4FEF">
              <w:t>1</w:t>
            </w:r>
          </w:p>
        </w:tc>
        <w:tc>
          <w:tcPr>
            <w:tcW w:w="0" w:type="auto"/>
            <w:tcBorders>
              <w:top w:val="single" w:sz="4" w:space="0" w:color="auto"/>
            </w:tcBorders>
            <w:shd w:val="clear" w:color="auto" w:fill="auto"/>
            <w:noWrap/>
            <w:hideMark/>
          </w:tcPr>
          <w:p w14:paraId="67544A0D" w14:textId="4C7B28A8" w:rsidR="00945097" w:rsidRPr="0026273D" w:rsidRDefault="00945097" w:rsidP="00945097">
            <w:pPr>
              <w:jc w:val="right"/>
            </w:pPr>
            <w:r w:rsidRPr="000B4FEF">
              <w:t>466.3114</w:t>
            </w:r>
          </w:p>
        </w:tc>
        <w:tc>
          <w:tcPr>
            <w:tcW w:w="0" w:type="auto"/>
            <w:tcBorders>
              <w:top w:val="single" w:sz="4" w:space="0" w:color="auto"/>
            </w:tcBorders>
            <w:shd w:val="clear" w:color="auto" w:fill="auto"/>
            <w:noWrap/>
            <w:hideMark/>
          </w:tcPr>
          <w:p w14:paraId="27A9B35C" w14:textId="6C0BEA7A" w:rsidR="00945097" w:rsidRPr="0026273D" w:rsidRDefault="00945097" w:rsidP="00945097">
            <w:pPr>
              <w:jc w:val="right"/>
            </w:pPr>
            <w:r w:rsidRPr="000B4FEF">
              <w:t>&lt;0.0001</w:t>
            </w:r>
          </w:p>
        </w:tc>
      </w:tr>
      <w:tr w:rsidR="00945097" w:rsidRPr="0026273D" w14:paraId="407A6B90" w14:textId="77777777" w:rsidTr="00905D92">
        <w:trPr>
          <w:trHeight w:val="278"/>
        </w:trPr>
        <w:tc>
          <w:tcPr>
            <w:tcW w:w="0" w:type="auto"/>
            <w:tcBorders>
              <w:right w:val="single" w:sz="4" w:space="0" w:color="auto"/>
            </w:tcBorders>
            <w:shd w:val="clear" w:color="auto" w:fill="auto"/>
            <w:noWrap/>
            <w:hideMark/>
          </w:tcPr>
          <w:p w14:paraId="5EF964F0" w14:textId="77777777" w:rsidR="00945097" w:rsidRPr="00B71768" w:rsidRDefault="00945097" w:rsidP="00945097">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20A23164" w14:textId="0CAF26F3" w:rsidR="00945097" w:rsidRPr="0026273D" w:rsidRDefault="00945097" w:rsidP="00945097">
            <w:pPr>
              <w:jc w:val="right"/>
            </w:pPr>
            <w:r w:rsidRPr="00B04B79">
              <w:t>1</w:t>
            </w:r>
          </w:p>
        </w:tc>
        <w:tc>
          <w:tcPr>
            <w:tcW w:w="0" w:type="auto"/>
            <w:shd w:val="clear" w:color="auto" w:fill="auto"/>
            <w:noWrap/>
            <w:hideMark/>
          </w:tcPr>
          <w:p w14:paraId="094D99E1" w14:textId="112EBDAD" w:rsidR="00945097" w:rsidRPr="0026273D" w:rsidRDefault="00945097" w:rsidP="00945097">
            <w:pPr>
              <w:jc w:val="right"/>
            </w:pPr>
            <w:r w:rsidRPr="00B04B79">
              <w:t>0.176</w:t>
            </w:r>
            <w:r>
              <w:t>0</w:t>
            </w:r>
          </w:p>
        </w:tc>
        <w:tc>
          <w:tcPr>
            <w:tcW w:w="0" w:type="auto"/>
            <w:tcBorders>
              <w:right w:val="single" w:sz="4" w:space="0" w:color="auto"/>
            </w:tcBorders>
            <w:shd w:val="clear" w:color="auto" w:fill="auto"/>
            <w:noWrap/>
            <w:hideMark/>
          </w:tcPr>
          <w:p w14:paraId="01150A55" w14:textId="334FCBB7" w:rsidR="00945097" w:rsidRPr="0026273D" w:rsidRDefault="00945097" w:rsidP="00945097">
            <w:pPr>
              <w:jc w:val="right"/>
            </w:pPr>
            <w:r w:rsidRPr="00B04B79">
              <w:t>0.6748</w:t>
            </w:r>
          </w:p>
        </w:tc>
        <w:tc>
          <w:tcPr>
            <w:tcW w:w="0" w:type="auto"/>
            <w:tcBorders>
              <w:left w:val="single" w:sz="4" w:space="0" w:color="auto"/>
            </w:tcBorders>
            <w:shd w:val="clear" w:color="auto" w:fill="auto"/>
            <w:noWrap/>
            <w:hideMark/>
          </w:tcPr>
          <w:p w14:paraId="1F3A1E32" w14:textId="4FE098B9" w:rsidR="00945097" w:rsidRPr="0026273D" w:rsidRDefault="00945097" w:rsidP="00945097">
            <w:pPr>
              <w:jc w:val="right"/>
            </w:pPr>
            <w:r w:rsidRPr="000B4FEF">
              <w:t>1</w:t>
            </w:r>
          </w:p>
        </w:tc>
        <w:tc>
          <w:tcPr>
            <w:tcW w:w="0" w:type="auto"/>
            <w:shd w:val="clear" w:color="auto" w:fill="auto"/>
            <w:noWrap/>
            <w:hideMark/>
          </w:tcPr>
          <w:p w14:paraId="13A52A4D" w14:textId="6A6DCBC2" w:rsidR="00945097" w:rsidRPr="0026273D" w:rsidRDefault="00945097" w:rsidP="00945097">
            <w:pPr>
              <w:jc w:val="right"/>
            </w:pPr>
            <w:r w:rsidRPr="000B4FEF">
              <w:t>12.268</w:t>
            </w:r>
            <w:r>
              <w:t>0</w:t>
            </w:r>
          </w:p>
        </w:tc>
        <w:tc>
          <w:tcPr>
            <w:tcW w:w="0" w:type="auto"/>
            <w:shd w:val="clear" w:color="auto" w:fill="auto"/>
            <w:noWrap/>
            <w:hideMark/>
          </w:tcPr>
          <w:p w14:paraId="42548B8D" w14:textId="75412429" w:rsidR="00945097" w:rsidRPr="0026273D" w:rsidRDefault="00945097" w:rsidP="00945097">
            <w:pPr>
              <w:jc w:val="right"/>
            </w:pPr>
            <w:r w:rsidRPr="000B4FEF">
              <w:t>0.0005</w:t>
            </w:r>
          </w:p>
        </w:tc>
      </w:tr>
      <w:tr w:rsidR="00945097" w:rsidRPr="0026273D" w14:paraId="61DF8025" w14:textId="77777777" w:rsidTr="00905D92">
        <w:trPr>
          <w:trHeight w:val="278"/>
        </w:trPr>
        <w:tc>
          <w:tcPr>
            <w:tcW w:w="0" w:type="auto"/>
            <w:tcBorders>
              <w:right w:val="single" w:sz="4" w:space="0" w:color="auto"/>
            </w:tcBorders>
            <w:shd w:val="clear" w:color="auto" w:fill="auto"/>
            <w:noWrap/>
            <w:hideMark/>
          </w:tcPr>
          <w:p w14:paraId="337D5279" w14:textId="77777777" w:rsidR="00945097" w:rsidRPr="00CF3EB7" w:rsidRDefault="00945097" w:rsidP="00945097">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9D1B9A8" w14:textId="1B16E74A" w:rsidR="00945097" w:rsidRPr="0026273D" w:rsidRDefault="00945097" w:rsidP="00945097">
            <w:pPr>
              <w:jc w:val="right"/>
            </w:pPr>
            <w:r w:rsidRPr="00B04B79">
              <w:t>1</w:t>
            </w:r>
          </w:p>
        </w:tc>
        <w:tc>
          <w:tcPr>
            <w:tcW w:w="0" w:type="auto"/>
            <w:tcBorders>
              <w:bottom w:val="single" w:sz="4" w:space="0" w:color="auto"/>
            </w:tcBorders>
            <w:shd w:val="clear" w:color="auto" w:fill="auto"/>
            <w:noWrap/>
            <w:hideMark/>
          </w:tcPr>
          <w:p w14:paraId="2DCC49BC" w14:textId="053AEE51" w:rsidR="00945097" w:rsidRPr="0026273D" w:rsidRDefault="00945097" w:rsidP="00945097">
            <w:pPr>
              <w:jc w:val="right"/>
            </w:pPr>
            <w:r w:rsidRPr="00B04B79">
              <w:t>0.1445</w:t>
            </w:r>
          </w:p>
        </w:tc>
        <w:tc>
          <w:tcPr>
            <w:tcW w:w="0" w:type="auto"/>
            <w:tcBorders>
              <w:bottom w:val="single" w:sz="4" w:space="0" w:color="auto"/>
              <w:right w:val="single" w:sz="4" w:space="0" w:color="auto"/>
            </w:tcBorders>
            <w:shd w:val="clear" w:color="auto" w:fill="auto"/>
            <w:noWrap/>
            <w:hideMark/>
          </w:tcPr>
          <w:p w14:paraId="113573C3" w14:textId="51BA8E2D" w:rsidR="00945097" w:rsidRPr="0026273D" w:rsidRDefault="00945097" w:rsidP="00945097">
            <w:pPr>
              <w:jc w:val="right"/>
            </w:pPr>
            <w:r w:rsidRPr="00B04B79">
              <w:t>0.7039</w:t>
            </w:r>
          </w:p>
        </w:tc>
        <w:tc>
          <w:tcPr>
            <w:tcW w:w="0" w:type="auto"/>
            <w:tcBorders>
              <w:left w:val="single" w:sz="4" w:space="0" w:color="auto"/>
            </w:tcBorders>
            <w:shd w:val="clear" w:color="auto" w:fill="auto"/>
            <w:noWrap/>
            <w:hideMark/>
          </w:tcPr>
          <w:p w14:paraId="4AA6B7BC" w14:textId="49C1027C" w:rsidR="00945097" w:rsidRPr="0026273D" w:rsidRDefault="00945097" w:rsidP="00945097">
            <w:pPr>
              <w:jc w:val="right"/>
            </w:pPr>
            <w:r w:rsidRPr="000B4FEF">
              <w:t>1</w:t>
            </w:r>
          </w:p>
        </w:tc>
        <w:tc>
          <w:tcPr>
            <w:tcW w:w="0" w:type="auto"/>
            <w:shd w:val="clear" w:color="auto" w:fill="auto"/>
            <w:noWrap/>
            <w:hideMark/>
          </w:tcPr>
          <w:p w14:paraId="78E39477" w14:textId="05797810" w:rsidR="00945097" w:rsidRPr="0026273D" w:rsidRDefault="00945097" w:rsidP="00945097">
            <w:pPr>
              <w:jc w:val="right"/>
            </w:pPr>
            <w:r w:rsidRPr="000B4FEF">
              <w:t>0.7052</w:t>
            </w:r>
          </w:p>
        </w:tc>
        <w:tc>
          <w:tcPr>
            <w:tcW w:w="0" w:type="auto"/>
            <w:shd w:val="clear" w:color="auto" w:fill="auto"/>
            <w:noWrap/>
            <w:hideMark/>
          </w:tcPr>
          <w:p w14:paraId="4DC38C05" w14:textId="19298F5E" w:rsidR="00945097" w:rsidRPr="0026273D" w:rsidRDefault="00945097" w:rsidP="00945097">
            <w:pPr>
              <w:jc w:val="right"/>
            </w:pPr>
            <w:r w:rsidRPr="000B4FEF">
              <w:t>0.401</w:t>
            </w:r>
            <w:r>
              <w:t>0</w:t>
            </w:r>
          </w:p>
        </w:tc>
      </w:tr>
    </w:tbl>
    <w:p w14:paraId="5970684F" w14:textId="5643ED99" w:rsidR="00386280" w:rsidRDefault="00386280" w:rsidP="007A5D73">
      <w:pPr>
        <w:rPr>
          <w:b/>
          <w:lang w:val="en-GB"/>
        </w:rPr>
      </w:pPr>
      <w:r>
        <w:rPr>
          <w:lang w:val="en-GB"/>
        </w:rPr>
        <w:fldChar w:fldCharType="end"/>
      </w:r>
    </w:p>
    <w:p w14:paraId="3F817FD8" w14:textId="1EF24C5C" w:rsidR="00CF3EB7" w:rsidRPr="00386280" w:rsidRDefault="00CF3EB7" w:rsidP="007A5D73">
      <w:pPr>
        <w:rPr>
          <w:lang w:val="en-GB"/>
        </w:rPr>
      </w:pPr>
      <w:r w:rsidRPr="00B24946">
        <w:rPr>
          <w:b/>
          <w:lang w:val="en-GB"/>
        </w:rPr>
        <w:t xml:space="preserve">Table </w:t>
      </w:r>
      <w:r w:rsidR="00386280">
        <w:rPr>
          <w:b/>
          <w:lang w:val="en-GB"/>
        </w:rPr>
        <w:t>8</w:t>
      </w:r>
      <w:r>
        <w:rPr>
          <w:lang w:val="en-GB"/>
        </w:rPr>
        <w:t xml:space="preserve">: Wald-Test for fixed effects (trends) obtained by </w:t>
      </w:r>
      <w:r w:rsidR="00386280">
        <w:rPr>
          <w:lang w:val="en-GB"/>
        </w:rPr>
        <w:t>model (3)</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263DB" w:rsidRPr="00CF3EB7" w14:paraId="23FF4D30" w14:textId="77777777" w:rsidTr="00386280">
        <w:trPr>
          <w:trHeight w:val="234"/>
        </w:trPr>
        <w:tc>
          <w:tcPr>
            <w:tcW w:w="0" w:type="auto"/>
            <w:tcBorders>
              <w:top w:val="single" w:sz="4" w:space="0" w:color="auto"/>
              <w:bottom w:val="nil"/>
              <w:right w:val="single" w:sz="4" w:space="0" w:color="auto"/>
            </w:tcBorders>
            <w:shd w:val="clear" w:color="auto" w:fill="auto"/>
            <w:noWrap/>
            <w:hideMark/>
          </w:tcPr>
          <w:p w14:paraId="66124C78" w14:textId="77777777" w:rsidR="00CF3EB7" w:rsidRPr="00386280" w:rsidRDefault="00CF3EB7">
            <w:pPr>
              <w:rPr>
                <w:b/>
                <w:lang w:val="en-GB"/>
              </w:rPr>
            </w:pPr>
          </w:p>
        </w:tc>
        <w:tc>
          <w:tcPr>
            <w:tcW w:w="0" w:type="auto"/>
            <w:tcBorders>
              <w:top w:val="single" w:sz="4" w:space="0" w:color="auto"/>
              <w:left w:val="single" w:sz="4" w:space="0" w:color="auto"/>
              <w:bottom w:val="nil"/>
            </w:tcBorders>
            <w:shd w:val="clear" w:color="auto" w:fill="auto"/>
            <w:noWrap/>
            <w:hideMark/>
          </w:tcPr>
          <w:p w14:paraId="670C90FA" w14:textId="77777777" w:rsidR="00CF3EB7" w:rsidRPr="00386280" w:rsidRDefault="00CF3EB7" w:rsidP="00386280">
            <w:pPr>
              <w:jc w:val="right"/>
              <w:rPr>
                <w:b/>
                <w:lang w:val="en-GB"/>
              </w:rPr>
            </w:pPr>
          </w:p>
        </w:tc>
        <w:tc>
          <w:tcPr>
            <w:tcW w:w="0" w:type="auto"/>
            <w:tcBorders>
              <w:top w:val="single" w:sz="4" w:space="0" w:color="auto"/>
              <w:bottom w:val="nil"/>
            </w:tcBorders>
            <w:shd w:val="clear" w:color="auto" w:fill="auto"/>
            <w:noWrap/>
            <w:hideMark/>
          </w:tcPr>
          <w:p w14:paraId="6822AA8C" w14:textId="77777777" w:rsidR="00CF3EB7" w:rsidRPr="00386280" w:rsidRDefault="00CF3EB7" w:rsidP="00386280">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14F5B400" w14:textId="77777777" w:rsidR="00CF3EB7" w:rsidRPr="00386280" w:rsidRDefault="00CF3EB7" w:rsidP="00386280">
            <w:pPr>
              <w:jc w:val="right"/>
              <w:rPr>
                <w:b/>
              </w:rPr>
            </w:pPr>
          </w:p>
        </w:tc>
        <w:tc>
          <w:tcPr>
            <w:tcW w:w="0" w:type="auto"/>
            <w:tcBorders>
              <w:top w:val="single" w:sz="4" w:space="0" w:color="auto"/>
              <w:left w:val="single" w:sz="4" w:space="0" w:color="auto"/>
              <w:bottom w:val="nil"/>
            </w:tcBorders>
            <w:shd w:val="clear" w:color="auto" w:fill="auto"/>
            <w:noWrap/>
            <w:hideMark/>
          </w:tcPr>
          <w:p w14:paraId="31071022" w14:textId="77777777" w:rsidR="00CF3EB7" w:rsidRPr="00386280" w:rsidRDefault="00CF3EB7" w:rsidP="00386280">
            <w:pPr>
              <w:jc w:val="right"/>
              <w:rPr>
                <w:b/>
              </w:rPr>
            </w:pPr>
          </w:p>
        </w:tc>
        <w:tc>
          <w:tcPr>
            <w:tcW w:w="0" w:type="auto"/>
            <w:tcBorders>
              <w:top w:val="single" w:sz="4" w:space="0" w:color="auto"/>
              <w:bottom w:val="nil"/>
            </w:tcBorders>
            <w:shd w:val="clear" w:color="auto" w:fill="auto"/>
            <w:noWrap/>
            <w:hideMark/>
          </w:tcPr>
          <w:p w14:paraId="7702C1AA" w14:textId="77777777" w:rsidR="00CF3EB7" w:rsidRPr="00386280" w:rsidRDefault="00CF3EB7" w:rsidP="00386280">
            <w:pPr>
              <w:jc w:val="center"/>
              <w:rPr>
                <w:b/>
              </w:rPr>
            </w:pPr>
            <w:r w:rsidRPr="00386280">
              <w:rPr>
                <w:b/>
              </w:rPr>
              <w:t>Boro</w:t>
            </w:r>
          </w:p>
        </w:tc>
        <w:tc>
          <w:tcPr>
            <w:tcW w:w="0" w:type="auto"/>
            <w:tcBorders>
              <w:top w:val="single" w:sz="4" w:space="0" w:color="auto"/>
              <w:bottom w:val="nil"/>
            </w:tcBorders>
            <w:shd w:val="clear" w:color="auto" w:fill="auto"/>
            <w:noWrap/>
            <w:hideMark/>
          </w:tcPr>
          <w:p w14:paraId="3FCC8461" w14:textId="77777777" w:rsidR="00CF3EB7" w:rsidRPr="00386280" w:rsidRDefault="00CF3EB7" w:rsidP="00386280">
            <w:pPr>
              <w:jc w:val="right"/>
              <w:rPr>
                <w:b/>
              </w:rPr>
            </w:pPr>
          </w:p>
        </w:tc>
      </w:tr>
      <w:tr w:rsidR="003263DB" w:rsidRPr="00CF3EB7" w14:paraId="2526EAB1" w14:textId="77777777" w:rsidTr="00386280">
        <w:trPr>
          <w:trHeight w:val="234"/>
        </w:trPr>
        <w:tc>
          <w:tcPr>
            <w:tcW w:w="0" w:type="auto"/>
            <w:tcBorders>
              <w:top w:val="nil"/>
              <w:bottom w:val="single" w:sz="4" w:space="0" w:color="auto"/>
              <w:right w:val="single" w:sz="4" w:space="0" w:color="auto"/>
            </w:tcBorders>
            <w:shd w:val="clear" w:color="auto" w:fill="auto"/>
            <w:noWrap/>
            <w:hideMark/>
          </w:tcPr>
          <w:p w14:paraId="1440FD03" w14:textId="77777777" w:rsidR="00CF3EB7" w:rsidRPr="00386280" w:rsidRDefault="00CF3EB7">
            <w:pPr>
              <w:rPr>
                <w:b/>
              </w:rPr>
            </w:pPr>
          </w:p>
        </w:tc>
        <w:tc>
          <w:tcPr>
            <w:tcW w:w="0" w:type="auto"/>
            <w:tcBorders>
              <w:top w:val="nil"/>
              <w:left w:val="single" w:sz="4" w:space="0" w:color="auto"/>
              <w:bottom w:val="single" w:sz="4" w:space="0" w:color="auto"/>
            </w:tcBorders>
            <w:shd w:val="clear" w:color="auto" w:fill="auto"/>
            <w:noWrap/>
            <w:hideMark/>
          </w:tcPr>
          <w:p w14:paraId="1C371603"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0854343B" w14:textId="77777777" w:rsidR="00CF3EB7" w:rsidRPr="00386280" w:rsidRDefault="00CF3EB7" w:rsidP="00386280">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21646552" w14:textId="77777777" w:rsidR="00CF3EB7" w:rsidRPr="00386280" w:rsidRDefault="00CF3EB7" w:rsidP="00386280">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38FC2DF"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5D33B4CF" w14:textId="77777777" w:rsidR="00CF3EB7" w:rsidRPr="00386280" w:rsidRDefault="00CF3EB7" w:rsidP="00386280">
            <w:pPr>
              <w:jc w:val="right"/>
              <w:rPr>
                <w:b/>
              </w:rPr>
            </w:pPr>
            <w:r w:rsidRPr="00386280">
              <w:rPr>
                <w:b/>
              </w:rPr>
              <w:t>Wald F</w:t>
            </w:r>
          </w:p>
        </w:tc>
        <w:tc>
          <w:tcPr>
            <w:tcW w:w="0" w:type="auto"/>
            <w:tcBorders>
              <w:top w:val="nil"/>
              <w:bottom w:val="single" w:sz="4" w:space="0" w:color="auto"/>
            </w:tcBorders>
            <w:shd w:val="clear" w:color="auto" w:fill="auto"/>
            <w:noWrap/>
            <w:hideMark/>
          </w:tcPr>
          <w:p w14:paraId="23AC5433" w14:textId="77777777" w:rsidR="00CF3EB7" w:rsidRPr="00386280" w:rsidRDefault="00CF3EB7" w:rsidP="00386280">
            <w:pPr>
              <w:jc w:val="right"/>
              <w:rPr>
                <w:b/>
              </w:rPr>
            </w:pPr>
            <w:r w:rsidRPr="00386280">
              <w:rPr>
                <w:b/>
              </w:rPr>
              <w:t>p-Value</w:t>
            </w:r>
          </w:p>
        </w:tc>
      </w:tr>
      <w:tr w:rsidR="008F6694" w:rsidRPr="00CF3EB7" w14:paraId="5794E96D" w14:textId="77777777" w:rsidTr="00386280">
        <w:trPr>
          <w:trHeight w:val="234"/>
        </w:trPr>
        <w:tc>
          <w:tcPr>
            <w:tcW w:w="0" w:type="auto"/>
            <w:tcBorders>
              <w:top w:val="single" w:sz="4" w:space="0" w:color="auto"/>
              <w:right w:val="single" w:sz="4" w:space="0" w:color="auto"/>
            </w:tcBorders>
            <w:shd w:val="clear" w:color="auto" w:fill="auto"/>
            <w:noWrap/>
            <w:hideMark/>
          </w:tcPr>
          <w:p w14:paraId="61064AB0" w14:textId="77777777" w:rsidR="008F6694" w:rsidRPr="00CF3EB7" w:rsidRDefault="008F6694" w:rsidP="008F6694">
            <w:proofErr w:type="spellStart"/>
            <w:r>
              <w:t>Intercept</w:t>
            </w:r>
            <w:proofErr w:type="spellEnd"/>
          </w:p>
        </w:tc>
        <w:tc>
          <w:tcPr>
            <w:tcW w:w="0" w:type="auto"/>
            <w:tcBorders>
              <w:top w:val="single" w:sz="4" w:space="0" w:color="auto"/>
              <w:left w:val="single" w:sz="4" w:space="0" w:color="auto"/>
            </w:tcBorders>
            <w:shd w:val="clear" w:color="auto" w:fill="auto"/>
            <w:noWrap/>
            <w:hideMark/>
          </w:tcPr>
          <w:p w14:paraId="496C193B" w14:textId="38F182E4" w:rsidR="008F6694" w:rsidRPr="00CF3EB7" w:rsidRDefault="008F6694" w:rsidP="00386280">
            <w:pPr>
              <w:jc w:val="right"/>
            </w:pPr>
            <w:r w:rsidRPr="00BB237C">
              <w:t>1</w:t>
            </w:r>
          </w:p>
        </w:tc>
        <w:tc>
          <w:tcPr>
            <w:tcW w:w="0" w:type="auto"/>
            <w:tcBorders>
              <w:top w:val="single" w:sz="4" w:space="0" w:color="auto"/>
            </w:tcBorders>
            <w:shd w:val="clear" w:color="auto" w:fill="auto"/>
            <w:noWrap/>
            <w:hideMark/>
          </w:tcPr>
          <w:p w14:paraId="5310B75C" w14:textId="72A6233E" w:rsidR="008F6694" w:rsidRPr="00CF3EB7" w:rsidRDefault="008F6694" w:rsidP="00386280">
            <w:pPr>
              <w:jc w:val="right"/>
            </w:pPr>
            <w:r w:rsidRPr="00BB237C">
              <w:t>369.3806</w:t>
            </w:r>
          </w:p>
        </w:tc>
        <w:tc>
          <w:tcPr>
            <w:tcW w:w="0" w:type="auto"/>
            <w:tcBorders>
              <w:top w:val="single" w:sz="4" w:space="0" w:color="auto"/>
              <w:right w:val="single" w:sz="4" w:space="0" w:color="auto"/>
            </w:tcBorders>
            <w:shd w:val="clear" w:color="auto" w:fill="auto"/>
            <w:noWrap/>
            <w:hideMark/>
          </w:tcPr>
          <w:p w14:paraId="435736D6" w14:textId="0AFEC8E4" w:rsidR="008F6694" w:rsidRPr="00CF3EB7" w:rsidRDefault="008F6694" w:rsidP="00386280">
            <w:pPr>
              <w:jc w:val="right"/>
            </w:pPr>
            <w:r w:rsidRPr="00BB237C">
              <w:t>&lt;0.0001</w:t>
            </w:r>
          </w:p>
        </w:tc>
        <w:tc>
          <w:tcPr>
            <w:tcW w:w="0" w:type="auto"/>
            <w:tcBorders>
              <w:top w:val="single" w:sz="4" w:space="0" w:color="auto"/>
              <w:left w:val="single" w:sz="4" w:space="0" w:color="auto"/>
            </w:tcBorders>
            <w:shd w:val="clear" w:color="auto" w:fill="auto"/>
            <w:noWrap/>
            <w:hideMark/>
          </w:tcPr>
          <w:p w14:paraId="03DF9799" w14:textId="6A954D05" w:rsidR="008F6694" w:rsidRPr="00CF3EB7" w:rsidRDefault="008F6694" w:rsidP="00386280">
            <w:pPr>
              <w:jc w:val="right"/>
            </w:pPr>
            <w:r w:rsidRPr="00476FC8">
              <w:t>1</w:t>
            </w:r>
          </w:p>
        </w:tc>
        <w:tc>
          <w:tcPr>
            <w:tcW w:w="0" w:type="auto"/>
            <w:tcBorders>
              <w:top w:val="single" w:sz="4" w:space="0" w:color="auto"/>
            </w:tcBorders>
            <w:shd w:val="clear" w:color="auto" w:fill="auto"/>
            <w:noWrap/>
            <w:hideMark/>
          </w:tcPr>
          <w:p w14:paraId="33C7729E" w14:textId="52DBA64D" w:rsidR="008F6694" w:rsidRPr="00CF3EB7" w:rsidRDefault="008F6694" w:rsidP="00386280">
            <w:pPr>
              <w:jc w:val="right"/>
            </w:pPr>
            <w:r w:rsidRPr="00476FC8">
              <w:t>480.3118</w:t>
            </w:r>
          </w:p>
        </w:tc>
        <w:tc>
          <w:tcPr>
            <w:tcW w:w="0" w:type="auto"/>
            <w:tcBorders>
              <w:top w:val="single" w:sz="4" w:space="0" w:color="auto"/>
            </w:tcBorders>
            <w:shd w:val="clear" w:color="auto" w:fill="auto"/>
            <w:noWrap/>
            <w:hideMark/>
          </w:tcPr>
          <w:p w14:paraId="0584ED6C" w14:textId="261EAED2" w:rsidR="008F6694" w:rsidRPr="00CF3EB7" w:rsidRDefault="008F6694" w:rsidP="00386280">
            <w:pPr>
              <w:jc w:val="right"/>
            </w:pPr>
            <w:r w:rsidRPr="00476FC8">
              <w:t>&lt;0.0001</w:t>
            </w:r>
          </w:p>
        </w:tc>
      </w:tr>
      <w:tr w:rsidR="008F6694" w:rsidRPr="00CF3EB7" w14:paraId="0AD99B38" w14:textId="77777777" w:rsidTr="00386280">
        <w:trPr>
          <w:trHeight w:val="234"/>
        </w:trPr>
        <w:tc>
          <w:tcPr>
            <w:tcW w:w="0" w:type="auto"/>
            <w:tcBorders>
              <w:right w:val="single" w:sz="4" w:space="0" w:color="auto"/>
            </w:tcBorders>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57509F73" w14:textId="61CF26A3" w:rsidR="008F6694" w:rsidRPr="00CF3EB7" w:rsidRDefault="008F6694" w:rsidP="00386280">
            <w:pPr>
              <w:jc w:val="right"/>
            </w:pPr>
            <w:r w:rsidRPr="00BB237C">
              <w:t>1</w:t>
            </w:r>
          </w:p>
        </w:tc>
        <w:tc>
          <w:tcPr>
            <w:tcW w:w="0" w:type="auto"/>
            <w:shd w:val="clear" w:color="auto" w:fill="auto"/>
            <w:noWrap/>
            <w:hideMark/>
          </w:tcPr>
          <w:p w14:paraId="4B01E4AE" w14:textId="7BE0414C" w:rsidR="008F6694" w:rsidRPr="00CF3EB7" w:rsidRDefault="008F6694" w:rsidP="00386280">
            <w:pPr>
              <w:jc w:val="right"/>
            </w:pPr>
            <w:r w:rsidRPr="00BB237C">
              <w:t>0.113</w:t>
            </w:r>
            <w:r w:rsidR="00386280">
              <w:t>0</w:t>
            </w:r>
          </w:p>
        </w:tc>
        <w:tc>
          <w:tcPr>
            <w:tcW w:w="0" w:type="auto"/>
            <w:tcBorders>
              <w:right w:val="single" w:sz="4" w:space="0" w:color="auto"/>
            </w:tcBorders>
            <w:shd w:val="clear" w:color="auto" w:fill="auto"/>
            <w:noWrap/>
            <w:hideMark/>
          </w:tcPr>
          <w:p w14:paraId="22AEC240" w14:textId="5CCB26CA" w:rsidR="008F6694" w:rsidRPr="00CF3EB7" w:rsidRDefault="008F6694" w:rsidP="00386280">
            <w:pPr>
              <w:jc w:val="right"/>
            </w:pPr>
            <w:r w:rsidRPr="00BB237C">
              <w:t>0.7367</w:t>
            </w:r>
          </w:p>
        </w:tc>
        <w:tc>
          <w:tcPr>
            <w:tcW w:w="0" w:type="auto"/>
            <w:tcBorders>
              <w:left w:val="single" w:sz="4" w:space="0" w:color="auto"/>
            </w:tcBorders>
            <w:shd w:val="clear" w:color="auto" w:fill="auto"/>
            <w:noWrap/>
            <w:hideMark/>
          </w:tcPr>
          <w:p w14:paraId="255EDF54" w14:textId="70609FA6" w:rsidR="008F6694" w:rsidRPr="00CF3EB7" w:rsidRDefault="008F6694" w:rsidP="00386280">
            <w:pPr>
              <w:jc w:val="right"/>
            </w:pPr>
            <w:r w:rsidRPr="00476FC8">
              <w:t>1</w:t>
            </w:r>
          </w:p>
        </w:tc>
        <w:tc>
          <w:tcPr>
            <w:tcW w:w="0" w:type="auto"/>
            <w:shd w:val="clear" w:color="auto" w:fill="auto"/>
            <w:noWrap/>
            <w:hideMark/>
          </w:tcPr>
          <w:p w14:paraId="43AA5755" w14:textId="449FD1BC" w:rsidR="008F6694" w:rsidRPr="00CF3EB7" w:rsidRDefault="008F6694" w:rsidP="00386280">
            <w:pPr>
              <w:jc w:val="right"/>
            </w:pPr>
            <w:r w:rsidRPr="00476FC8">
              <w:t>11.9697</w:t>
            </w:r>
          </w:p>
        </w:tc>
        <w:tc>
          <w:tcPr>
            <w:tcW w:w="0" w:type="auto"/>
            <w:shd w:val="clear" w:color="auto" w:fill="auto"/>
            <w:noWrap/>
            <w:hideMark/>
          </w:tcPr>
          <w:p w14:paraId="78E52C18" w14:textId="5F5D2399" w:rsidR="008F6694" w:rsidRPr="00CF3EB7" w:rsidRDefault="008F6694" w:rsidP="00386280">
            <w:pPr>
              <w:jc w:val="right"/>
            </w:pPr>
            <w:r w:rsidRPr="00476FC8">
              <w:t>0.0005</w:t>
            </w:r>
          </w:p>
        </w:tc>
      </w:tr>
      <w:tr w:rsidR="008F6694" w:rsidRPr="00CF3EB7" w14:paraId="7A1FA0C9" w14:textId="77777777" w:rsidTr="00386280">
        <w:trPr>
          <w:trHeight w:val="234"/>
        </w:trPr>
        <w:tc>
          <w:tcPr>
            <w:tcW w:w="0" w:type="auto"/>
            <w:tcBorders>
              <w:right w:val="single" w:sz="4" w:space="0" w:color="auto"/>
            </w:tcBorders>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4CE54DB" w14:textId="140D512C" w:rsidR="008F6694" w:rsidRPr="00CF3EB7" w:rsidRDefault="008F6694" w:rsidP="00386280">
            <w:pPr>
              <w:jc w:val="right"/>
            </w:pPr>
            <w:r w:rsidRPr="00BB237C">
              <w:t>1</w:t>
            </w:r>
          </w:p>
        </w:tc>
        <w:tc>
          <w:tcPr>
            <w:tcW w:w="0" w:type="auto"/>
            <w:tcBorders>
              <w:bottom w:val="single" w:sz="4" w:space="0" w:color="auto"/>
            </w:tcBorders>
            <w:shd w:val="clear" w:color="auto" w:fill="auto"/>
            <w:noWrap/>
            <w:hideMark/>
          </w:tcPr>
          <w:p w14:paraId="5A9A3F22" w14:textId="5005DE3B" w:rsidR="008F6694" w:rsidRPr="00CF3EB7" w:rsidRDefault="008F6694" w:rsidP="00386280">
            <w:pPr>
              <w:jc w:val="right"/>
            </w:pPr>
            <w:r w:rsidRPr="00BB237C">
              <w:t>0.8179</w:t>
            </w:r>
          </w:p>
        </w:tc>
        <w:tc>
          <w:tcPr>
            <w:tcW w:w="0" w:type="auto"/>
            <w:tcBorders>
              <w:bottom w:val="single" w:sz="4" w:space="0" w:color="auto"/>
              <w:right w:val="single" w:sz="4" w:space="0" w:color="auto"/>
            </w:tcBorders>
            <w:shd w:val="clear" w:color="auto" w:fill="auto"/>
            <w:noWrap/>
            <w:hideMark/>
          </w:tcPr>
          <w:p w14:paraId="6A74D291" w14:textId="741C3CFB" w:rsidR="008F6694" w:rsidRPr="00CF3EB7" w:rsidRDefault="008F6694" w:rsidP="00386280">
            <w:pPr>
              <w:jc w:val="right"/>
            </w:pPr>
            <w:r w:rsidRPr="00BB237C">
              <w:t>0.3658</w:t>
            </w:r>
          </w:p>
        </w:tc>
        <w:tc>
          <w:tcPr>
            <w:tcW w:w="0" w:type="auto"/>
            <w:tcBorders>
              <w:left w:val="single" w:sz="4" w:space="0" w:color="auto"/>
            </w:tcBorders>
            <w:shd w:val="clear" w:color="auto" w:fill="auto"/>
            <w:noWrap/>
            <w:hideMark/>
          </w:tcPr>
          <w:p w14:paraId="1EBEEF00" w14:textId="09CB4250" w:rsidR="008F6694" w:rsidRPr="00CF3EB7" w:rsidRDefault="008F6694" w:rsidP="00386280">
            <w:pPr>
              <w:jc w:val="right"/>
            </w:pPr>
            <w:r w:rsidRPr="00476FC8">
              <w:t>1</w:t>
            </w:r>
          </w:p>
        </w:tc>
        <w:tc>
          <w:tcPr>
            <w:tcW w:w="0" w:type="auto"/>
            <w:shd w:val="clear" w:color="auto" w:fill="auto"/>
            <w:noWrap/>
            <w:hideMark/>
          </w:tcPr>
          <w:p w14:paraId="1DE3A32D" w14:textId="192BBD18" w:rsidR="008F6694" w:rsidRPr="00CF3EB7" w:rsidRDefault="008F6694" w:rsidP="00386280">
            <w:pPr>
              <w:jc w:val="right"/>
            </w:pPr>
            <w:r w:rsidRPr="00476FC8">
              <w:t>0.5271</w:t>
            </w:r>
          </w:p>
        </w:tc>
        <w:tc>
          <w:tcPr>
            <w:tcW w:w="0" w:type="auto"/>
            <w:shd w:val="clear" w:color="auto" w:fill="auto"/>
            <w:noWrap/>
            <w:hideMark/>
          </w:tcPr>
          <w:p w14:paraId="40F7B676" w14:textId="6FEB4582" w:rsidR="008F6694" w:rsidRPr="00CF3EB7" w:rsidRDefault="008F6694" w:rsidP="00386280">
            <w:pPr>
              <w:jc w:val="right"/>
            </w:pPr>
            <w:r w:rsidRPr="00476FC8">
              <w:t>0.4678</w:t>
            </w:r>
          </w:p>
        </w:tc>
      </w:tr>
    </w:tbl>
    <w:p w14:paraId="7400184C" w14:textId="77777777" w:rsidR="006C5013" w:rsidRDefault="00CF3EB7" w:rsidP="002A2501">
      <w:pPr>
        <w:rPr>
          <w:lang w:val="en-GB"/>
        </w:rPr>
      </w:pPr>
      <w:r>
        <w:rPr>
          <w:lang w:val="en-GB"/>
        </w:rPr>
        <w:fldChar w:fldCharType="end"/>
      </w:r>
    </w:p>
    <w:p w14:paraId="1A1C50F1" w14:textId="2F6CE998" w:rsidR="008F6694" w:rsidRDefault="002A2501" w:rsidP="007A5D73">
      <w:pPr>
        <w:rPr>
          <w:lang w:val="en-GB"/>
        </w:rPr>
      </w:pPr>
      <w:r w:rsidRPr="00B24946">
        <w:rPr>
          <w:b/>
          <w:lang w:val="en-GB"/>
        </w:rPr>
        <w:t xml:space="preserve">Table </w:t>
      </w:r>
      <w:r w:rsidR="0026273D">
        <w:rPr>
          <w:b/>
          <w:lang w:val="en-GB"/>
        </w:rPr>
        <w:t>9</w:t>
      </w:r>
      <w:r>
        <w:rPr>
          <w:lang w:val="en-GB"/>
        </w:rPr>
        <w:t xml:space="preserve">: </w:t>
      </w:r>
      <w:ins w:id="336" w:author="pschmidt" w:date="2018-02-07T17:41:00Z">
        <w:r w:rsidR="00E47157">
          <w:rPr>
            <w:lang w:val="en-GB"/>
          </w:rPr>
          <w:t xml:space="preserve">Lambda and variance estimates per genotype obtained via model (2) for T. </w:t>
        </w:r>
        <w:proofErr w:type="spellStart"/>
        <w:r w:rsidR="00E47157">
          <w:rPr>
            <w:lang w:val="en-GB"/>
          </w:rPr>
          <w:t>Aman</w:t>
        </w:r>
        <w:proofErr w:type="spellEnd"/>
        <w:r w:rsidR="00E47157">
          <w:rPr>
            <w:lang w:val="en-GB"/>
          </w:rPr>
          <w:t xml:space="preserve"> seasons.</w:t>
        </w:r>
      </w:ins>
    </w:p>
    <w:tbl>
      <w:tblPr>
        <w:tblW w:w="0" w:type="auto"/>
        <w:tblLook w:val="04A0" w:firstRow="1" w:lastRow="0" w:firstColumn="1" w:lastColumn="0" w:noHBand="0" w:noVBand="1"/>
      </w:tblPr>
      <w:tblGrid>
        <w:gridCol w:w="1609"/>
        <w:gridCol w:w="1123"/>
        <w:gridCol w:w="1783"/>
        <w:gridCol w:w="1123"/>
        <w:gridCol w:w="1783"/>
        <w:gridCol w:w="1590"/>
        <w:tblGridChange w:id="337">
          <w:tblGrid>
            <w:gridCol w:w="5"/>
            <w:gridCol w:w="1604"/>
            <w:gridCol w:w="59"/>
            <w:gridCol w:w="1200"/>
            <w:gridCol w:w="1200"/>
            <w:gridCol w:w="447"/>
            <w:gridCol w:w="983"/>
            <w:gridCol w:w="1403"/>
            <w:gridCol w:w="1403"/>
            <w:gridCol w:w="707"/>
          </w:tblGrid>
        </w:tblGridChange>
      </w:tblGrid>
      <w:tr w:rsidR="00392A26" w14:paraId="6A807356" w14:textId="25E06795" w:rsidTr="006C5013">
        <w:trPr>
          <w:trHeight w:val="300"/>
        </w:trPr>
        <w:tc>
          <w:tcPr>
            <w:tcW w:w="0" w:type="auto"/>
            <w:vMerge w:val="restart"/>
            <w:tcBorders>
              <w:top w:val="single" w:sz="4" w:space="0" w:color="auto"/>
            </w:tcBorders>
            <w:shd w:val="clear" w:color="auto" w:fill="auto"/>
            <w:noWrap/>
            <w:vAlign w:val="bottom"/>
          </w:tcPr>
          <w:p w14:paraId="2374307F" w14:textId="6866AA10" w:rsidR="00392A26" w:rsidRPr="006C5013" w:rsidRDefault="00392A26" w:rsidP="006C5013">
            <w:pPr>
              <w:jc w:val="center"/>
              <w:rPr>
                <w:b/>
                <w:lang w:val="en-GB"/>
              </w:rPr>
            </w:pPr>
            <w:r w:rsidRPr="006C5013">
              <w:rPr>
                <w:b/>
                <w:lang w:val="en-GB"/>
              </w:rPr>
              <w:t>Variety name</w:t>
            </w:r>
          </w:p>
        </w:tc>
        <w:tc>
          <w:tcPr>
            <w:tcW w:w="0" w:type="auto"/>
            <w:gridSpan w:val="2"/>
            <w:tcBorders>
              <w:top w:val="single" w:sz="4" w:space="0" w:color="auto"/>
            </w:tcBorders>
            <w:shd w:val="clear" w:color="auto" w:fill="auto"/>
            <w:noWrap/>
            <w:vAlign w:val="bottom"/>
          </w:tcPr>
          <w:p w14:paraId="1BF6D69A" w14:textId="08303E51" w:rsidR="00392A26" w:rsidRPr="006C5013" w:rsidRDefault="00392A26" w:rsidP="006C5013">
            <w:pPr>
              <w:jc w:val="center"/>
              <w:rPr>
                <w:b/>
                <w:lang w:val="en-GB"/>
              </w:rPr>
            </w:pPr>
            <w:r w:rsidRPr="006C5013">
              <w:rPr>
                <w:b/>
                <w:lang w:val="en-GB"/>
              </w:rPr>
              <w:t>Variance</w:t>
            </w:r>
          </w:p>
        </w:tc>
        <w:tc>
          <w:tcPr>
            <w:tcW w:w="0" w:type="auto"/>
            <w:gridSpan w:val="3"/>
            <w:tcBorders>
              <w:top w:val="single" w:sz="4" w:space="0" w:color="auto"/>
            </w:tcBorders>
            <w:shd w:val="clear" w:color="auto" w:fill="auto"/>
            <w:noWrap/>
            <w:vAlign w:val="bottom"/>
          </w:tcPr>
          <w:p w14:paraId="2CF293CD" w14:textId="45BA1B5E" w:rsidR="00392A26" w:rsidRPr="006C5013" w:rsidRDefault="00392A26" w:rsidP="006C5013">
            <w:pPr>
              <w:jc w:val="center"/>
              <w:rPr>
                <w:b/>
                <w:lang w:val="en-GB"/>
              </w:rPr>
            </w:pPr>
            <w:r w:rsidRPr="006C5013">
              <w:rPr>
                <w:b/>
                <w:lang w:val="en-GB"/>
              </w:rPr>
              <w:t>Lambda</w:t>
            </w:r>
          </w:p>
        </w:tc>
      </w:tr>
      <w:tr w:rsidR="00392A26" w14:paraId="24D8FA70" w14:textId="711CDCB0" w:rsidTr="006C5013">
        <w:tblPrEx>
          <w:tblW w:w="0" w:type="auto"/>
          <w:tblPrExChange w:id="338" w:author="pschmidt" w:date="2018-02-06T14:49: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9" w:author="pschmidt" w:date="2018-02-06T14:49:00Z">
            <w:trPr>
              <w:gridBefore w:val="1"/>
              <w:gridAfter w:val="0"/>
              <w:trHeight w:val="300"/>
            </w:trPr>
          </w:trPrChange>
        </w:trPr>
        <w:tc>
          <w:tcPr>
            <w:tcW w:w="0" w:type="auto"/>
            <w:vMerge/>
            <w:tcBorders>
              <w:bottom w:val="single" w:sz="4" w:space="0" w:color="auto"/>
            </w:tcBorders>
            <w:shd w:val="clear" w:color="auto" w:fill="auto"/>
            <w:noWrap/>
            <w:vAlign w:val="bottom"/>
            <w:hideMark/>
            <w:tcPrChange w:id="340" w:author="pschmidt" w:date="2018-02-06T14:49:00Z">
              <w:tcPr>
                <w:tcW w:w="1663" w:type="dxa"/>
                <w:gridSpan w:val="2"/>
                <w:vMerge/>
                <w:shd w:val="clear" w:color="auto" w:fill="auto"/>
                <w:noWrap/>
                <w:hideMark/>
              </w:tcPr>
            </w:tcPrChange>
          </w:tcPr>
          <w:p w14:paraId="4B59FEED" w14:textId="0592B642" w:rsidR="00392A26" w:rsidRPr="006C5013" w:rsidRDefault="00392A26" w:rsidP="006C5013">
            <w:pPr>
              <w:jc w:val="center"/>
              <w:rPr>
                <w:b/>
                <w:lang w:val="en-US" w:eastAsia="en-US"/>
              </w:rPr>
            </w:pPr>
          </w:p>
        </w:tc>
        <w:tc>
          <w:tcPr>
            <w:tcW w:w="0" w:type="auto"/>
            <w:tcBorders>
              <w:bottom w:val="single" w:sz="4" w:space="0" w:color="auto"/>
            </w:tcBorders>
            <w:shd w:val="clear" w:color="auto" w:fill="auto"/>
            <w:noWrap/>
            <w:vAlign w:val="bottom"/>
            <w:hideMark/>
            <w:tcPrChange w:id="341" w:author="pschmidt" w:date="2018-02-06T14:49:00Z">
              <w:tcPr>
                <w:tcW w:w="1200" w:type="dxa"/>
                <w:shd w:val="clear" w:color="auto" w:fill="auto"/>
                <w:noWrap/>
                <w:hideMark/>
              </w:tcPr>
            </w:tcPrChange>
          </w:tcPr>
          <w:p w14:paraId="56959E9E" w14:textId="6AE7F60C"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342" w:author="pschmidt" w:date="2018-02-06T14:49:00Z">
              <w:tcPr>
                <w:tcW w:w="1200" w:type="dxa"/>
                <w:shd w:val="clear" w:color="auto" w:fill="auto"/>
                <w:noWrap/>
                <w:hideMark/>
              </w:tcPr>
            </w:tcPrChange>
          </w:tcPr>
          <w:p w14:paraId="44F2E90B" w14:textId="5C82E851"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shd w:val="clear" w:color="auto" w:fill="auto"/>
            <w:noWrap/>
            <w:vAlign w:val="bottom"/>
            <w:hideMark/>
            <w:tcPrChange w:id="343" w:author="pschmidt" w:date="2018-02-06T14:49:00Z">
              <w:tcPr>
                <w:tcW w:w="1430" w:type="dxa"/>
                <w:gridSpan w:val="2"/>
                <w:shd w:val="clear" w:color="auto" w:fill="auto"/>
                <w:noWrap/>
                <w:hideMark/>
              </w:tcPr>
            </w:tcPrChange>
          </w:tcPr>
          <w:p w14:paraId="35E31613" w14:textId="06F9CECF"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344" w:author="pschmidt" w:date="2018-02-06T14:49:00Z">
              <w:tcPr>
                <w:tcW w:w="1403" w:type="dxa"/>
                <w:shd w:val="clear" w:color="auto" w:fill="auto"/>
                <w:noWrap/>
                <w:hideMark/>
              </w:tcPr>
            </w:tcPrChange>
          </w:tcPr>
          <w:p w14:paraId="63D2B0E4" w14:textId="1157AB99"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vAlign w:val="bottom"/>
            <w:tcPrChange w:id="345" w:author="pschmidt" w:date="2018-02-06T14:49:00Z">
              <w:tcPr>
                <w:tcW w:w="1403" w:type="dxa"/>
              </w:tcPr>
            </w:tcPrChange>
          </w:tcPr>
          <w:p w14:paraId="7B4B3522" w14:textId="0FB8D073" w:rsidR="00392A26" w:rsidRPr="006C5013" w:rsidRDefault="00392A26" w:rsidP="006C5013">
            <w:pPr>
              <w:jc w:val="center"/>
              <w:rPr>
                <w:b/>
                <w:lang w:val="en-GB"/>
              </w:rPr>
            </w:pPr>
            <w:r w:rsidRPr="006C5013">
              <w:rPr>
                <w:b/>
                <w:lang w:val="en-GB"/>
              </w:rPr>
              <w:t>Standardized</w:t>
            </w:r>
          </w:p>
        </w:tc>
      </w:tr>
      <w:tr w:rsidR="00180CB8" w14:paraId="602912BA" w14:textId="0F425A75" w:rsidTr="00905D92">
        <w:tblPrEx>
          <w:tblW w:w="0" w:type="auto"/>
          <w:tblPrExChange w:id="34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47" w:author="pschmidt" w:date="2018-02-06T14:50:00Z">
            <w:trPr>
              <w:gridBefore w:val="1"/>
              <w:gridAfter w:val="0"/>
              <w:trHeight w:val="300"/>
            </w:trPr>
          </w:trPrChange>
        </w:trPr>
        <w:tc>
          <w:tcPr>
            <w:tcW w:w="0" w:type="auto"/>
            <w:tcBorders>
              <w:top w:val="single" w:sz="4" w:space="0" w:color="auto"/>
            </w:tcBorders>
            <w:shd w:val="clear" w:color="auto" w:fill="auto"/>
            <w:noWrap/>
            <w:vAlign w:val="bottom"/>
            <w:hideMark/>
            <w:tcPrChange w:id="348" w:author="pschmidt" w:date="2018-02-06T14:50:00Z">
              <w:tcPr>
                <w:tcW w:w="1663" w:type="dxa"/>
                <w:gridSpan w:val="2"/>
                <w:shd w:val="clear" w:color="auto" w:fill="auto"/>
                <w:noWrap/>
                <w:vAlign w:val="bottom"/>
                <w:hideMark/>
              </w:tcPr>
            </w:tcPrChange>
          </w:tcPr>
          <w:p w14:paraId="330C6BD6" w14:textId="77777777" w:rsidR="00180CB8" w:rsidRDefault="00180CB8" w:rsidP="00180CB8">
            <w:r>
              <w:t>BR10</w:t>
            </w:r>
          </w:p>
        </w:tc>
        <w:tc>
          <w:tcPr>
            <w:tcW w:w="0" w:type="auto"/>
            <w:tcBorders>
              <w:top w:val="single" w:sz="4" w:space="0" w:color="auto"/>
            </w:tcBorders>
            <w:shd w:val="clear" w:color="auto" w:fill="auto"/>
            <w:noWrap/>
            <w:hideMark/>
            <w:tcPrChange w:id="349" w:author="pschmidt" w:date="2018-02-06T14:50:00Z">
              <w:tcPr>
                <w:tcW w:w="1200" w:type="dxa"/>
                <w:shd w:val="clear" w:color="auto" w:fill="auto"/>
                <w:noWrap/>
                <w:vAlign w:val="bottom"/>
                <w:hideMark/>
              </w:tcPr>
            </w:tcPrChange>
          </w:tcPr>
          <w:p w14:paraId="7E91BFB7" w14:textId="3AD995CD" w:rsidR="00180CB8" w:rsidRPr="00392A26" w:rsidRDefault="00180CB8" w:rsidP="00180CB8">
            <w:pPr>
              <w:jc w:val="right"/>
              <w:rPr>
                <w:rStyle w:val="Hervorhebung"/>
                <w:i w:val="0"/>
              </w:rPr>
            </w:pPr>
            <w:r w:rsidRPr="00AB6EAC">
              <w:t>0.1168</w:t>
            </w:r>
          </w:p>
        </w:tc>
        <w:tc>
          <w:tcPr>
            <w:tcW w:w="0" w:type="auto"/>
            <w:tcBorders>
              <w:top w:val="single" w:sz="4" w:space="0" w:color="auto"/>
            </w:tcBorders>
            <w:shd w:val="clear" w:color="auto" w:fill="auto"/>
            <w:noWrap/>
            <w:hideMark/>
            <w:tcPrChange w:id="350" w:author="pschmidt" w:date="2018-02-06T14:50:00Z">
              <w:tcPr>
                <w:tcW w:w="1200" w:type="dxa"/>
                <w:shd w:val="clear" w:color="auto" w:fill="auto"/>
                <w:noWrap/>
                <w:vAlign w:val="bottom"/>
                <w:hideMark/>
              </w:tcPr>
            </w:tcPrChange>
          </w:tcPr>
          <w:p w14:paraId="3874BA8E" w14:textId="70D23F60" w:rsidR="00180CB8" w:rsidRPr="00392A26" w:rsidRDefault="00180CB8" w:rsidP="00180CB8">
            <w:pPr>
              <w:jc w:val="right"/>
              <w:rPr>
                <w:rStyle w:val="Hervorhebung"/>
                <w:i w:val="0"/>
              </w:rPr>
            </w:pPr>
            <w:r w:rsidRPr="00AB6EAC">
              <w:t>0.0315</w:t>
            </w:r>
          </w:p>
        </w:tc>
        <w:tc>
          <w:tcPr>
            <w:tcW w:w="0" w:type="auto"/>
            <w:tcBorders>
              <w:top w:val="single" w:sz="4" w:space="0" w:color="auto"/>
            </w:tcBorders>
            <w:shd w:val="clear" w:color="auto" w:fill="auto"/>
            <w:noWrap/>
            <w:hideMark/>
            <w:tcPrChange w:id="351" w:author="pschmidt" w:date="2018-02-06T14:50:00Z">
              <w:tcPr>
                <w:tcW w:w="1430" w:type="dxa"/>
                <w:gridSpan w:val="2"/>
                <w:shd w:val="clear" w:color="auto" w:fill="auto"/>
                <w:noWrap/>
                <w:vAlign w:val="bottom"/>
                <w:hideMark/>
              </w:tcPr>
            </w:tcPrChange>
          </w:tcPr>
          <w:p w14:paraId="7125A2CA" w14:textId="50DE5AF2" w:rsidR="00180CB8" w:rsidRPr="00392A26" w:rsidRDefault="00180CB8" w:rsidP="00180CB8">
            <w:pPr>
              <w:jc w:val="right"/>
              <w:rPr>
                <w:rStyle w:val="Hervorhebung"/>
                <w:i w:val="0"/>
              </w:rPr>
            </w:pPr>
            <w:r w:rsidRPr="00AB6EAC">
              <w:t>1.0083</w:t>
            </w:r>
          </w:p>
        </w:tc>
        <w:tc>
          <w:tcPr>
            <w:tcW w:w="0" w:type="auto"/>
            <w:tcBorders>
              <w:top w:val="single" w:sz="4" w:space="0" w:color="auto"/>
            </w:tcBorders>
            <w:shd w:val="clear" w:color="auto" w:fill="auto"/>
            <w:noWrap/>
            <w:hideMark/>
            <w:tcPrChange w:id="352" w:author="pschmidt" w:date="2018-02-06T14:50:00Z">
              <w:tcPr>
                <w:tcW w:w="1403" w:type="dxa"/>
                <w:shd w:val="clear" w:color="auto" w:fill="auto"/>
                <w:noWrap/>
                <w:vAlign w:val="bottom"/>
                <w:hideMark/>
              </w:tcPr>
            </w:tcPrChange>
          </w:tcPr>
          <w:p w14:paraId="4BE30AFB" w14:textId="157AF816" w:rsidR="00180CB8" w:rsidRPr="00392A26" w:rsidRDefault="00180CB8" w:rsidP="00180CB8">
            <w:pPr>
              <w:jc w:val="right"/>
              <w:rPr>
                <w:rStyle w:val="Hervorhebung"/>
                <w:i w:val="0"/>
              </w:rPr>
            </w:pPr>
            <w:r w:rsidRPr="00AB6EAC">
              <w:t>0.0854</w:t>
            </w:r>
          </w:p>
        </w:tc>
        <w:tc>
          <w:tcPr>
            <w:tcW w:w="0" w:type="auto"/>
            <w:tcBorders>
              <w:top w:val="single" w:sz="4" w:space="0" w:color="auto"/>
            </w:tcBorders>
            <w:tcPrChange w:id="353" w:author="pschmidt" w:date="2018-02-06T14:50:00Z">
              <w:tcPr>
                <w:tcW w:w="1403" w:type="dxa"/>
              </w:tcPr>
            </w:tcPrChange>
          </w:tcPr>
          <w:p w14:paraId="7F94ECC7" w14:textId="0124C8F9" w:rsidR="00180CB8" w:rsidRPr="00392A26" w:rsidRDefault="00180CB8" w:rsidP="00180CB8">
            <w:pPr>
              <w:jc w:val="right"/>
              <w:rPr>
                <w:rStyle w:val="Hervorhebung"/>
                <w:i w:val="0"/>
              </w:rPr>
            </w:pPr>
            <w:r w:rsidRPr="00AB6EAC">
              <w:t>2.1769</w:t>
            </w:r>
          </w:p>
        </w:tc>
      </w:tr>
      <w:tr w:rsidR="00180CB8" w14:paraId="597A4CDB" w14:textId="0F4C89EE" w:rsidTr="00905D92">
        <w:tblPrEx>
          <w:tblW w:w="0" w:type="auto"/>
          <w:tblPrExChange w:id="35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55" w:author="pschmidt" w:date="2018-02-06T14:50:00Z">
            <w:trPr>
              <w:gridBefore w:val="1"/>
              <w:gridAfter w:val="0"/>
              <w:trHeight w:val="300"/>
            </w:trPr>
          </w:trPrChange>
        </w:trPr>
        <w:tc>
          <w:tcPr>
            <w:tcW w:w="0" w:type="auto"/>
            <w:shd w:val="clear" w:color="auto" w:fill="auto"/>
            <w:noWrap/>
            <w:vAlign w:val="bottom"/>
            <w:hideMark/>
            <w:tcPrChange w:id="356" w:author="pschmidt" w:date="2018-02-06T14:50:00Z">
              <w:tcPr>
                <w:tcW w:w="1663" w:type="dxa"/>
                <w:gridSpan w:val="2"/>
                <w:shd w:val="clear" w:color="auto" w:fill="auto"/>
                <w:noWrap/>
                <w:vAlign w:val="bottom"/>
                <w:hideMark/>
              </w:tcPr>
            </w:tcPrChange>
          </w:tcPr>
          <w:p w14:paraId="22C057B8" w14:textId="77777777" w:rsidR="00180CB8" w:rsidRDefault="00180CB8" w:rsidP="00180CB8">
            <w:r>
              <w:t>BR11</w:t>
            </w:r>
          </w:p>
        </w:tc>
        <w:tc>
          <w:tcPr>
            <w:tcW w:w="0" w:type="auto"/>
            <w:shd w:val="clear" w:color="auto" w:fill="auto"/>
            <w:noWrap/>
            <w:hideMark/>
            <w:tcPrChange w:id="357" w:author="pschmidt" w:date="2018-02-06T14:50:00Z">
              <w:tcPr>
                <w:tcW w:w="1200" w:type="dxa"/>
                <w:shd w:val="clear" w:color="auto" w:fill="auto"/>
                <w:noWrap/>
                <w:vAlign w:val="bottom"/>
                <w:hideMark/>
              </w:tcPr>
            </w:tcPrChange>
          </w:tcPr>
          <w:p w14:paraId="47F1E1C5" w14:textId="2E4B4204" w:rsidR="00180CB8" w:rsidRPr="00392A26" w:rsidRDefault="00180CB8" w:rsidP="00180CB8">
            <w:pPr>
              <w:jc w:val="right"/>
              <w:rPr>
                <w:rStyle w:val="Hervorhebung"/>
                <w:i w:val="0"/>
              </w:rPr>
            </w:pPr>
            <w:r w:rsidRPr="00AB6EAC">
              <w:t>0.1073</w:t>
            </w:r>
          </w:p>
        </w:tc>
        <w:tc>
          <w:tcPr>
            <w:tcW w:w="0" w:type="auto"/>
            <w:shd w:val="clear" w:color="auto" w:fill="auto"/>
            <w:noWrap/>
            <w:hideMark/>
            <w:tcPrChange w:id="358" w:author="pschmidt" w:date="2018-02-06T14:50:00Z">
              <w:tcPr>
                <w:tcW w:w="1200" w:type="dxa"/>
                <w:shd w:val="clear" w:color="auto" w:fill="auto"/>
                <w:noWrap/>
                <w:vAlign w:val="bottom"/>
                <w:hideMark/>
              </w:tcPr>
            </w:tcPrChange>
          </w:tcPr>
          <w:p w14:paraId="256F17B0" w14:textId="133FBA8B" w:rsidR="00180CB8" w:rsidRPr="00392A26" w:rsidRDefault="00180CB8" w:rsidP="00180CB8">
            <w:pPr>
              <w:jc w:val="right"/>
              <w:rPr>
                <w:rStyle w:val="Hervorhebung"/>
                <w:i w:val="0"/>
              </w:rPr>
            </w:pPr>
            <w:r w:rsidRPr="00AB6EAC">
              <w:t>0.0322</w:t>
            </w:r>
          </w:p>
        </w:tc>
        <w:tc>
          <w:tcPr>
            <w:tcW w:w="0" w:type="auto"/>
            <w:shd w:val="clear" w:color="auto" w:fill="auto"/>
            <w:noWrap/>
            <w:hideMark/>
            <w:tcPrChange w:id="359" w:author="pschmidt" w:date="2018-02-06T14:50:00Z">
              <w:tcPr>
                <w:tcW w:w="1430" w:type="dxa"/>
                <w:gridSpan w:val="2"/>
                <w:shd w:val="clear" w:color="auto" w:fill="auto"/>
                <w:noWrap/>
                <w:vAlign w:val="bottom"/>
                <w:hideMark/>
              </w:tcPr>
            </w:tcPrChange>
          </w:tcPr>
          <w:p w14:paraId="31EC7B9A" w14:textId="6265D8DD" w:rsidR="00180CB8" w:rsidRPr="00392A26" w:rsidRDefault="00180CB8" w:rsidP="00180CB8">
            <w:pPr>
              <w:jc w:val="right"/>
              <w:rPr>
                <w:rStyle w:val="Hervorhebung"/>
                <w:i w:val="0"/>
              </w:rPr>
            </w:pPr>
            <w:r w:rsidRPr="00AB6EAC">
              <w:t>1.0474</w:t>
            </w:r>
          </w:p>
        </w:tc>
        <w:tc>
          <w:tcPr>
            <w:tcW w:w="0" w:type="auto"/>
            <w:shd w:val="clear" w:color="auto" w:fill="auto"/>
            <w:noWrap/>
            <w:hideMark/>
            <w:tcPrChange w:id="360" w:author="pschmidt" w:date="2018-02-06T14:50:00Z">
              <w:tcPr>
                <w:tcW w:w="1403" w:type="dxa"/>
                <w:shd w:val="clear" w:color="auto" w:fill="auto"/>
                <w:noWrap/>
                <w:vAlign w:val="bottom"/>
                <w:hideMark/>
              </w:tcPr>
            </w:tcPrChange>
          </w:tcPr>
          <w:p w14:paraId="584E936B" w14:textId="6CE894E9" w:rsidR="00180CB8" w:rsidRPr="00392A26" w:rsidRDefault="00180CB8" w:rsidP="00180CB8">
            <w:pPr>
              <w:jc w:val="right"/>
              <w:rPr>
                <w:rStyle w:val="Hervorhebung"/>
                <w:i w:val="0"/>
              </w:rPr>
            </w:pPr>
            <w:r w:rsidRPr="00AB6EAC">
              <w:t>0.0858</w:t>
            </w:r>
          </w:p>
        </w:tc>
        <w:tc>
          <w:tcPr>
            <w:tcW w:w="0" w:type="auto"/>
            <w:tcPrChange w:id="361" w:author="pschmidt" w:date="2018-02-06T14:50:00Z">
              <w:tcPr>
                <w:tcW w:w="1403" w:type="dxa"/>
              </w:tcPr>
            </w:tcPrChange>
          </w:tcPr>
          <w:p w14:paraId="065417DA" w14:textId="3757C473" w:rsidR="00180CB8" w:rsidRPr="00392A26" w:rsidRDefault="00180CB8" w:rsidP="00180CB8">
            <w:pPr>
              <w:jc w:val="right"/>
              <w:rPr>
                <w:rStyle w:val="Hervorhebung"/>
                <w:i w:val="0"/>
              </w:rPr>
            </w:pPr>
            <w:r w:rsidRPr="00AB6EAC">
              <w:t>2.2613</w:t>
            </w:r>
          </w:p>
        </w:tc>
      </w:tr>
      <w:tr w:rsidR="00180CB8" w14:paraId="49A08160" w14:textId="6323B5FF" w:rsidTr="00905D92">
        <w:tblPrEx>
          <w:tblW w:w="0" w:type="auto"/>
          <w:tblPrExChange w:id="36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3" w:author="pschmidt" w:date="2018-02-06T14:50:00Z">
            <w:trPr>
              <w:gridBefore w:val="1"/>
              <w:gridAfter w:val="0"/>
              <w:trHeight w:val="300"/>
            </w:trPr>
          </w:trPrChange>
        </w:trPr>
        <w:tc>
          <w:tcPr>
            <w:tcW w:w="0" w:type="auto"/>
            <w:shd w:val="clear" w:color="auto" w:fill="auto"/>
            <w:noWrap/>
            <w:vAlign w:val="bottom"/>
            <w:hideMark/>
            <w:tcPrChange w:id="364" w:author="pschmidt" w:date="2018-02-06T14:50:00Z">
              <w:tcPr>
                <w:tcW w:w="1663" w:type="dxa"/>
                <w:gridSpan w:val="2"/>
                <w:shd w:val="clear" w:color="auto" w:fill="auto"/>
                <w:noWrap/>
                <w:vAlign w:val="bottom"/>
                <w:hideMark/>
              </w:tcPr>
            </w:tcPrChange>
          </w:tcPr>
          <w:p w14:paraId="43E3575C" w14:textId="77777777" w:rsidR="00180CB8" w:rsidRDefault="00180CB8" w:rsidP="00180CB8">
            <w:r>
              <w:t>BR22</w:t>
            </w:r>
          </w:p>
        </w:tc>
        <w:tc>
          <w:tcPr>
            <w:tcW w:w="0" w:type="auto"/>
            <w:shd w:val="clear" w:color="auto" w:fill="auto"/>
            <w:noWrap/>
            <w:hideMark/>
            <w:tcPrChange w:id="365" w:author="pschmidt" w:date="2018-02-06T14:50:00Z">
              <w:tcPr>
                <w:tcW w:w="1200" w:type="dxa"/>
                <w:shd w:val="clear" w:color="auto" w:fill="auto"/>
                <w:noWrap/>
                <w:vAlign w:val="bottom"/>
                <w:hideMark/>
              </w:tcPr>
            </w:tcPrChange>
          </w:tcPr>
          <w:p w14:paraId="039B2A2F" w14:textId="39F83ABD" w:rsidR="00180CB8" w:rsidRPr="00392A26" w:rsidRDefault="00180CB8" w:rsidP="00180CB8">
            <w:pPr>
              <w:jc w:val="right"/>
              <w:rPr>
                <w:rStyle w:val="Hervorhebung"/>
                <w:i w:val="0"/>
              </w:rPr>
            </w:pPr>
            <w:r w:rsidRPr="00AB6EAC">
              <w:t>0.302</w:t>
            </w:r>
            <w:r>
              <w:t>0</w:t>
            </w:r>
          </w:p>
        </w:tc>
        <w:tc>
          <w:tcPr>
            <w:tcW w:w="0" w:type="auto"/>
            <w:shd w:val="clear" w:color="auto" w:fill="auto"/>
            <w:noWrap/>
            <w:hideMark/>
            <w:tcPrChange w:id="366" w:author="pschmidt" w:date="2018-02-06T14:50:00Z">
              <w:tcPr>
                <w:tcW w:w="1200" w:type="dxa"/>
                <w:shd w:val="clear" w:color="auto" w:fill="auto"/>
                <w:noWrap/>
                <w:vAlign w:val="bottom"/>
                <w:hideMark/>
              </w:tcPr>
            </w:tcPrChange>
          </w:tcPr>
          <w:p w14:paraId="72AE04AB" w14:textId="4AB41FAF" w:rsidR="00180CB8" w:rsidRPr="00392A26" w:rsidRDefault="00180CB8" w:rsidP="00180CB8">
            <w:pPr>
              <w:jc w:val="right"/>
              <w:rPr>
                <w:rStyle w:val="Hervorhebung"/>
                <w:i w:val="0"/>
              </w:rPr>
            </w:pPr>
            <w:r w:rsidRPr="00AB6EAC">
              <w:t>0.0498</w:t>
            </w:r>
          </w:p>
        </w:tc>
        <w:tc>
          <w:tcPr>
            <w:tcW w:w="0" w:type="auto"/>
            <w:shd w:val="clear" w:color="auto" w:fill="auto"/>
            <w:noWrap/>
            <w:hideMark/>
            <w:tcPrChange w:id="367" w:author="pschmidt" w:date="2018-02-06T14:50:00Z">
              <w:tcPr>
                <w:tcW w:w="1430" w:type="dxa"/>
                <w:gridSpan w:val="2"/>
                <w:shd w:val="clear" w:color="auto" w:fill="auto"/>
                <w:noWrap/>
                <w:vAlign w:val="bottom"/>
                <w:hideMark/>
              </w:tcPr>
            </w:tcPrChange>
          </w:tcPr>
          <w:p w14:paraId="18F60BC9" w14:textId="0B9D6D95" w:rsidR="00180CB8" w:rsidRPr="00392A26" w:rsidRDefault="00180CB8" w:rsidP="00180CB8">
            <w:pPr>
              <w:jc w:val="right"/>
              <w:rPr>
                <w:rStyle w:val="Hervorhebung"/>
                <w:i w:val="0"/>
              </w:rPr>
            </w:pPr>
            <w:r w:rsidRPr="00AB6EAC">
              <w:t>0.5154</w:t>
            </w:r>
          </w:p>
        </w:tc>
        <w:tc>
          <w:tcPr>
            <w:tcW w:w="0" w:type="auto"/>
            <w:shd w:val="clear" w:color="auto" w:fill="auto"/>
            <w:noWrap/>
            <w:hideMark/>
            <w:tcPrChange w:id="368" w:author="pschmidt" w:date="2018-02-06T14:50:00Z">
              <w:tcPr>
                <w:tcW w:w="1403" w:type="dxa"/>
                <w:shd w:val="clear" w:color="auto" w:fill="auto"/>
                <w:noWrap/>
                <w:vAlign w:val="bottom"/>
                <w:hideMark/>
              </w:tcPr>
            </w:tcPrChange>
          </w:tcPr>
          <w:p w14:paraId="322ED4A5" w14:textId="585F44EC" w:rsidR="00180CB8" w:rsidRPr="00392A26" w:rsidRDefault="00180CB8" w:rsidP="00180CB8">
            <w:pPr>
              <w:jc w:val="right"/>
              <w:rPr>
                <w:rStyle w:val="Hervorhebung"/>
                <w:i w:val="0"/>
              </w:rPr>
            </w:pPr>
            <w:r w:rsidRPr="00AB6EAC">
              <w:t>0.0836</w:t>
            </w:r>
          </w:p>
        </w:tc>
        <w:tc>
          <w:tcPr>
            <w:tcW w:w="0" w:type="auto"/>
            <w:tcPrChange w:id="369" w:author="pschmidt" w:date="2018-02-06T14:50:00Z">
              <w:tcPr>
                <w:tcW w:w="1403" w:type="dxa"/>
              </w:tcPr>
            </w:tcPrChange>
          </w:tcPr>
          <w:p w14:paraId="6C09F37E" w14:textId="1AF613DE" w:rsidR="00180CB8" w:rsidRPr="00392A26" w:rsidRDefault="00180CB8" w:rsidP="00180CB8">
            <w:pPr>
              <w:jc w:val="right"/>
              <w:rPr>
                <w:rStyle w:val="Hervorhebung"/>
                <w:i w:val="0"/>
              </w:rPr>
            </w:pPr>
            <w:r w:rsidRPr="00AB6EAC">
              <w:t>1.1128</w:t>
            </w:r>
          </w:p>
        </w:tc>
      </w:tr>
      <w:tr w:rsidR="00180CB8" w14:paraId="517FEC98" w14:textId="54CF0C47" w:rsidTr="00905D92">
        <w:tblPrEx>
          <w:tblW w:w="0" w:type="auto"/>
          <w:tblPrExChange w:id="37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1" w:author="pschmidt" w:date="2018-02-06T14:50:00Z">
            <w:trPr>
              <w:gridBefore w:val="1"/>
              <w:gridAfter w:val="0"/>
              <w:trHeight w:val="300"/>
            </w:trPr>
          </w:trPrChange>
        </w:trPr>
        <w:tc>
          <w:tcPr>
            <w:tcW w:w="0" w:type="auto"/>
            <w:shd w:val="clear" w:color="auto" w:fill="auto"/>
            <w:noWrap/>
            <w:vAlign w:val="bottom"/>
            <w:hideMark/>
            <w:tcPrChange w:id="372" w:author="pschmidt" w:date="2018-02-06T14:50:00Z">
              <w:tcPr>
                <w:tcW w:w="1663" w:type="dxa"/>
                <w:gridSpan w:val="2"/>
                <w:shd w:val="clear" w:color="auto" w:fill="auto"/>
                <w:noWrap/>
                <w:vAlign w:val="bottom"/>
                <w:hideMark/>
              </w:tcPr>
            </w:tcPrChange>
          </w:tcPr>
          <w:p w14:paraId="2D902BFF" w14:textId="77777777" w:rsidR="00180CB8" w:rsidRDefault="00180CB8" w:rsidP="00180CB8">
            <w:r>
              <w:t>BR23</w:t>
            </w:r>
          </w:p>
        </w:tc>
        <w:tc>
          <w:tcPr>
            <w:tcW w:w="0" w:type="auto"/>
            <w:shd w:val="clear" w:color="auto" w:fill="auto"/>
            <w:noWrap/>
            <w:hideMark/>
            <w:tcPrChange w:id="373" w:author="pschmidt" w:date="2018-02-06T14:50:00Z">
              <w:tcPr>
                <w:tcW w:w="1200" w:type="dxa"/>
                <w:shd w:val="clear" w:color="auto" w:fill="auto"/>
                <w:noWrap/>
                <w:vAlign w:val="bottom"/>
                <w:hideMark/>
              </w:tcPr>
            </w:tcPrChange>
          </w:tcPr>
          <w:p w14:paraId="0EF4B39A" w14:textId="514C663F" w:rsidR="00180CB8" w:rsidRPr="00392A26" w:rsidRDefault="00180CB8" w:rsidP="00180CB8">
            <w:pPr>
              <w:jc w:val="right"/>
              <w:rPr>
                <w:rStyle w:val="Hervorhebung"/>
                <w:i w:val="0"/>
              </w:rPr>
            </w:pPr>
            <w:r w:rsidRPr="00AB6EAC">
              <w:t>0.2197</w:t>
            </w:r>
          </w:p>
        </w:tc>
        <w:tc>
          <w:tcPr>
            <w:tcW w:w="0" w:type="auto"/>
            <w:shd w:val="clear" w:color="auto" w:fill="auto"/>
            <w:noWrap/>
            <w:hideMark/>
            <w:tcPrChange w:id="374" w:author="pschmidt" w:date="2018-02-06T14:50:00Z">
              <w:tcPr>
                <w:tcW w:w="1200" w:type="dxa"/>
                <w:shd w:val="clear" w:color="auto" w:fill="auto"/>
                <w:noWrap/>
                <w:vAlign w:val="bottom"/>
                <w:hideMark/>
              </w:tcPr>
            </w:tcPrChange>
          </w:tcPr>
          <w:p w14:paraId="5C9AC5E1" w14:textId="17202DE7" w:rsidR="00180CB8" w:rsidRPr="00392A26" w:rsidRDefault="00180CB8" w:rsidP="00180CB8">
            <w:pPr>
              <w:jc w:val="right"/>
              <w:rPr>
                <w:rStyle w:val="Hervorhebung"/>
                <w:i w:val="0"/>
              </w:rPr>
            </w:pPr>
            <w:r w:rsidRPr="00AB6EAC">
              <w:t>0.0398</w:t>
            </w:r>
          </w:p>
        </w:tc>
        <w:tc>
          <w:tcPr>
            <w:tcW w:w="0" w:type="auto"/>
            <w:shd w:val="clear" w:color="auto" w:fill="auto"/>
            <w:noWrap/>
            <w:hideMark/>
            <w:tcPrChange w:id="375" w:author="pschmidt" w:date="2018-02-06T14:50:00Z">
              <w:tcPr>
                <w:tcW w:w="1430" w:type="dxa"/>
                <w:gridSpan w:val="2"/>
                <w:shd w:val="clear" w:color="auto" w:fill="auto"/>
                <w:noWrap/>
                <w:vAlign w:val="bottom"/>
                <w:hideMark/>
              </w:tcPr>
            </w:tcPrChange>
          </w:tcPr>
          <w:p w14:paraId="38A625A6" w14:textId="7CFFBFAC" w:rsidR="00180CB8" w:rsidRPr="00392A26" w:rsidRDefault="00180CB8" w:rsidP="00180CB8">
            <w:pPr>
              <w:jc w:val="right"/>
              <w:rPr>
                <w:rStyle w:val="Hervorhebung"/>
                <w:i w:val="0"/>
              </w:rPr>
            </w:pPr>
            <w:r w:rsidRPr="00AB6EAC">
              <w:t>0.4644</w:t>
            </w:r>
          </w:p>
        </w:tc>
        <w:tc>
          <w:tcPr>
            <w:tcW w:w="0" w:type="auto"/>
            <w:shd w:val="clear" w:color="auto" w:fill="auto"/>
            <w:noWrap/>
            <w:hideMark/>
            <w:tcPrChange w:id="376" w:author="pschmidt" w:date="2018-02-06T14:50:00Z">
              <w:tcPr>
                <w:tcW w:w="1403" w:type="dxa"/>
                <w:shd w:val="clear" w:color="auto" w:fill="auto"/>
                <w:noWrap/>
                <w:vAlign w:val="bottom"/>
                <w:hideMark/>
              </w:tcPr>
            </w:tcPrChange>
          </w:tcPr>
          <w:p w14:paraId="58FF3422" w14:textId="2DD8E90D" w:rsidR="00180CB8" w:rsidRPr="00392A26" w:rsidRDefault="00180CB8" w:rsidP="00180CB8">
            <w:pPr>
              <w:jc w:val="right"/>
              <w:rPr>
                <w:rStyle w:val="Hervorhebung"/>
                <w:i w:val="0"/>
              </w:rPr>
            </w:pPr>
            <w:r w:rsidRPr="00AB6EAC">
              <w:t>0.0752</w:t>
            </w:r>
          </w:p>
        </w:tc>
        <w:tc>
          <w:tcPr>
            <w:tcW w:w="0" w:type="auto"/>
            <w:tcPrChange w:id="377" w:author="pschmidt" w:date="2018-02-06T14:50:00Z">
              <w:tcPr>
                <w:tcW w:w="1403" w:type="dxa"/>
              </w:tcPr>
            </w:tcPrChange>
          </w:tcPr>
          <w:p w14:paraId="2616E207" w14:textId="18D15902" w:rsidR="00180CB8" w:rsidRPr="00392A26" w:rsidRDefault="00180CB8" w:rsidP="00180CB8">
            <w:pPr>
              <w:jc w:val="right"/>
              <w:rPr>
                <w:rStyle w:val="Hervorhebung"/>
                <w:i w:val="0"/>
              </w:rPr>
            </w:pPr>
            <w:r w:rsidRPr="00AB6EAC">
              <w:t>1.0027</w:t>
            </w:r>
          </w:p>
        </w:tc>
      </w:tr>
      <w:tr w:rsidR="00180CB8" w14:paraId="140DF0F5" w14:textId="56E9DF0A" w:rsidTr="00905D92">
        <w:tblPrEx>
          <w:tblW w:w="0" w:type="auto"/>
          <w:tblPrExChange w:id="37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9" w:author="pschmidt" w:date="2018-02-06T14:50:00Z">
            <w:trPr>
              <w:gridBefore w:val="1"/>
              <w:gridAfter w:val="0"/>
              <w:trHeight w:val="300"/>
            </w:trPr>
          </w:trPrChange>
        </w:trPr>
        <w:tc>
          <w:tcPr>
            <w:tcW w:w="0" w:type="auto"/>
            <w:shd w:val="clear" w:color="auto" w:fill="auto"/>
            <w:noWrap/>
            <w:vAlign w:val="bottom"/>
            <w:hideMark/>
            <w:tcPrChange w:id="380" w:author="pschmidt" w:date="2018-02-06T14:50:00Z">
              <w:tcPr>
                <w:tcW w:w="1663" w:type="dxa"/>
                <w:gridSpan w:val="2"/>
                <w:shd w:val="clear" w:color="auto" w:fill="auto"/>
                <w:noWrap/>
                <w:vAlign w:val="bottom"/>
                <w:hideMark/>
              </w:tcPr>
            </w:tcPrChange>
          </w:tcPr>
          <w:p w14:paraId="33A460CE" w14:textId="77777777" w:rsidR="00180CB8" w:rsidRDefault="00180CB8" w:rsidP="00180CB8">
            <w:r>
              <w:t>BR25</w:t>
            </w:r>
          </w:p>
        </w:tc>
        <w:tc>
          <w:tcPr>
            <w:tcW w:w="0" w:type="auto"/>
            <w:shd w:val="clear" w:color="auto" w:fill="auto"/>
            <w:noWrap/>
            <w:hideMark/>
            <w:tcPrChange w:id="381" w:author="pschmidt" w:date="2018-02-06T14:50:00Z">
              <w:tcPr>
                <w:tcW w:w="1200" w:type="dxa"/>
                <w:shd w:val="clear" w:color="auto" w:fill="auto"/>
                <w:noWrap/>
                <w:vAlign w:val="bottom"/>
                <w:hideMark/>
              </w:tcPr>
            </w:tcPrChange>
          </w:tcPr>
          <w:p w14:paraId="442293A8" w14:textId="5228D7CC" w:rsidR="00180CB8" w:rsidRPr="00392A26" w:rsidRDefault="00180CB8" w:rsidP="00180CB8">
            <w:pPr>
              <w:jc w:val="right"/>
              <w:rPr>
                <w:rStyle w:val="Hervorhebung"/>
                <w:i w:val="0"/>
              </w:rPr>
            </w:pPr>
            <w:r w:rsidRPr="00AB6EAC">
              <w:t>0.2599</w:t>
            </w:r>
          </w:p>
        </w:tc>
        <w:tc>
          <w:tcPr>
            <w:tcW w:w="0" w:type="auto"/>
            <w:shd w:val="clear" w:color="auto" w:fill="auto"/>
            <w:noWrap/>
            <w:hideMark/>
            <w:tcPrChange w:id="382" w:author="pschmidt" w:date="2018-02-06T14:50:00Z">
              <w:tcPr>
                <w:tcW w:w="1200" w:type="dxa"/>
                <w:shd w:val="clear" w:color="auto" w:fill="auto"/>
                <w:noWrap/>
                <w:vAlign w:val="bottom"/>
                <w:hideMark/>
              </w:tcPr>
            </w:tcPrChange>
          </w:tcPr>
          <w:p w14:paraId="7D875F2E" w14:textId="013700D4" w:rsidR="00180CB8" w:rsidRPr="00392A26" w:rsidRDefault="00180CB8" w:rsidP="00180CB8">
            <w:pPr>
              <w:jc w:val="right"/>
              <w:rPr>
                <w:rStyle w:val="Hervorhebung"/>
                <w:i w:val="0"/>
              </w:rPr>
            </w:pPr>
            <w:r w:rsidRPr="00AB6EAC">
              <w:t>0.0449</w:t>
            </w:r>
          </w:p>
        </w:tc>
        <w:tc>
          <w:tcPr>
            <w:tcW w:w="0" w:type="auto"/>
            <w:shd w:val="clear" w:color="auto" w:fill="auto"/>
            <w:noWrap/>
            <w:hideMark/>
            <w:tcPrChange w:id="383" w:author="pschmidt" w:date="2018-02-06T14:50:00Z">
              <w:tcPr>
                <w:tcW w:w="1430" w:type="dxa"/>
                <w:gridSpan w:val="2"/>
                <w:shd w:val="clear" w:color="auto" w:fill="auto"/>
                <w:noWrap/>
                <w:vAlign w:val="bottom"/>
                <w:hideMark/>
              </w:tcPr>
            </w:tcPrChange>
          </w:tcPr>
          <w:p w14:paraId="4D5B6F08" w14:textId="224956D4" w:rsidR="00180CB8" w:rsidRPr="00392A26" w:rsidRDefault="00180CB8" w:rsidP="00180CB8">
            <w:pPr>
              <w:jc w:val="right"/>
              <w:rPr>
                <w:rStyle w:val="Hervorhebung"/>
                <w:i w:val="0"/>
              </w:rPr>
            </w:pPr>
            <w:r w:rsidRPr="00AB6EAC">
              <w:t>0.4017</w:t>
            </w:r>
          </w:p>
        </w:tc>
        <w:tc>
          <w:tcPr>
            <w:tcW w:w="0" w:type="auto"/>
            <w:shd w:val="clear" w:color="auto" w:fill="auto"/>
            <w:noWrap/>
            <w:hideMark/>
            <w:tcPrChange w:id="384" w:author="pschmidt" w:date="2018-02-06T14:50:00Z">
              <w:tcPr>
                <w:tcW w:w="1403" w:type="dxa"/>
                <w:shd w:val="clear" w:color="auto" w:fill="auto"/>
                <w:noWrap/>
                <w:vAlign w:val="bottom"/>
                <w:hideMark/>
              </w:tcPr>
            </w:tcPrChange>
          </w:tcPr>
          <w:p w14:paraId="47BF618B" w14:textId="526B406E" w:rsidR="00180CB8" w:rsidRPr="00392A26" w:rsidRDefault="00180CB8" w:rsidP="00180CB8">
            <w:pPr>
              <w:jc w:val="right"/>
              <w:rPr>
                <w:rStyle w:val="Hervorhebung"/>
                <w:i w:val="0"/>
              </w:rPr>
            </w:pPr>
            <w:r w:rsidRPr="00AB6EAC">
              <w:t>0.0803</w:t>
            </w:r>
          </w:p>
        </w:tc>
        <w:tc>
          <w:tcPr>
            <w:tcW w:w="0" w:type="auto"/>
            <w:tcPrChange w:id="385" w:author="pschmidt" w:date="2018-02-06T14:50:00Z">
              <w:tcPr>
                <w:tcW w:w="1403" w:type="dxa"/>
              </w:tcPr>
            </w:tcPrChange>
          </w:tcPr>
          <w:p w14:paraId="651E5AD2" w14:textId="757ED8C7" w:rsidR="00180CB8" w:rsidRPr="00392A26" w:rsidRDefault="00180CB8" w:rsidP="00180CB8">
            <w:pPr>
              <w:jc w:val="right"/>
              <w:rPr>
                <w:rStyle w:val="Hervorhebung"/>
                <w:i w:val="0"/>
              </w:rPr>
            </w:pPr>
            <w:r w:rsidRPr="00AB6EAC">
              <w:t>0.8674</w:t>
            </w:r>
          </w:p>
        </w:tc>
      </w:tr>
      <w:tr w:rsidR="00180CB8" w14:paraId="396D991F" w14:textId="588F2279" w:rsidTr="00905D92">
        <w:tblPrEx>
          <w:tblW w:w="0" w:type="auto"/>
          <w:tblPrExChange w:id="38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87" w:author="pschmidt" w:date="2018-02-06T14:50:00Z">
            <w:trPr>
              <w:gridBefore w:val="1"/>
              <w:gridAfter w:val="0"/>
              <w:trHeight w:val="300"/>
            </w:trPr>
          </w:trPrChange>
        </w:trPr>
        <w:tc>
          <w:tcPr>
            <w:tcW w:w="0" w:type="auto"/>
            <w:shd w:val="clear" w:color="auto" w:fill="auto"/>
            <w:noWrap/>
            <w:vAlign w:val="bottom"/>
            <w:hideMark/>
            <w:tcPrChange w:id="388" w:author="pschmidt" w:date="2018-02-06T14:50:00Z">
              <w:tcPr>
                <w:tcW w:w="1663" w:type="dxa"/>
                <w:gridSpan w:val="2"/>
                <w:shd w:val="clear" w:color="auto" w:fill="auto"/>
                <w:noWrap/>
                <w:vAlign w:val="bottom"/>
                <w:hideMark/>
              </w:tcPr>
            </w:tcPrChange>
          </w:tcPr>
          <w:p w14:paraId="75E1AA36" w14:textId="77777777" w:rsidR="00180CB8" w:rsidRDefault="00180CB8" w:rsidP="00180CB8">
            <w:r>
              <w:t>BR3</w:t>
            </w:r>
          </w:p>
        </w:tc>
        <w:tc>
          <w:tcPr>
            <w:tcW w:w="0" w:type="auto"/>
            <w:shd w:val="clear" w:color="auto" w:fill="auto"/>
            <w:noWrap/>
            <w:hideMark/>
            <w:tcPrChange w:id="389" w:author="pschmidt" w:date="2018-02-06T14:50:00Z">
              <w:tcPr>
                <w:tcW w:w="1200" w:type="dxa"/>
                <w:shd w:val="clear" w:color="auto" w:fill="auto"/>
                <w:noWrap/>
                <w:vAlign w:val="bottom"/>
                <w:hideMark/>
              </w:tcPr>
            </w:tcPrChange>
          </w:tcPr>
          <w:p w14:paraId="6D4BD732" w14:textId="6162CD78" w:rsidR="00180CB8" w:rsidRPr="00392A26" w:rsidRDefault="00180CB8" w:rsidP="00180CB8">
            <w:pPr>
              <w:jc w:val="right"/>
              <w:rPr>
                <w:rStyle w:val="Hervorhebung"/>
                <w:i w:val="0"/>
              </w:rPr>
            </w:pPr>
            <w:r w:rsidRPr="00AB6EAC">
              <w:t>0.3712</w:t>
            </w:r>
          </w:p>
        </w:tc>
        <w:tc>
          <w:tcPr>
            <w:tcW w:w="0" w:type="auto"/>
            <w:shd w:val="clear" w:color="auto" w:fill="auto"/>
            <w:noWrap/>
            <w:hideMark/>
            <w:tcPrChange w:id="390" w:author="pschmidt" w:date="2018-02-06T14:50:00Z">
              <w:tcPr>
                <w:tcW w:w="1200" w:type="dxa"/>
                <w:shd w:val="clear" w:color="auto" w:fill="auto"/>
                <w:noWrap/>
                <w:vAlign w:val="bottom"/>
                <w:hideMark/>
              </w:tcPr>
            </w:tcPrChange>
          </w:tcPr>
          <w:p w14:paraId="118B837E" w14:textId="6855B665" w:rsidR="00180CB8" w:rsidRPr="00392A26" w:rsidRDefault="00180CB8" w:rsidP="00180CB8">
            <w:pPr>
              <w:jc w:val="right"/>
              <w:rPr>
                <w:rStyle w:val="Hervorhebung"/>
                <w:i w:val="0"/>
              </w:rPr>
            </w:pPr>
            <w:r w:rsidRPr="00AB6EAC">
              <w:t>0.0602</w:t>
            </w:r>
          </w:p>
        </w:tc>
        <w:tc>
          <w:tcPr>
            <w:tcW w:w="0" w:type="auto"/>
            <w:shd w:val="clear" w:color="auto" w:fill="auto"/>
            <w:noWrap/>
            <w:hideMark/>
            <w:tcPrChange w:id="391" w:author="pschmidt" w:date="2018-02-06T14:50:00Z">
              <w:tcPr>
                <w:tcW w:w="1430" w:type="dxa"/>
                <w:gridSpan w:val="2"/>
                <w:shd w:val="clear" w:color="auto" w:fill="auto"/>
                <w:noWrap/>
                <w:vAlign w:val="bottom"/>
                <w:hideMark/>
              </w:tcPr>
            </w:tcPrChange>
          </w:tcPr>
          <w:p w14:paraId="304022A9" w14:textId="19187CAD" w:rsidR="00180CB8" w:rsidRPr="00392A26" w:rsidRDefault="00180CB8" w:rsidP="00180CB8">
            <w:pPr>
              <w:jc w:val="right"/>
              <w:rPr>
                <w:rStyle w:val="Hervorhebung"/>
                <w:i w:val="0"/>
              </w:rPr>
            </w:pPr>
            <w:r w:rsidRPr="00AB6EAC">
              <w:t>0.4698</w:t>
            </w:r>
          </w:p>
        </w:tc>
        <w:tc>
          <w:tcPr>
            <w:tcW w:w="0" w:type="auto"/>
            <w:shd w:val="clear" w:color="auto" w:fill="auto"/>
            <w:noWrap/>
            <w:hideMark/>
            <w:tcPrChange w:id="392" w:author="pschmidt" w:date="2018-02-06T14:50:00Z">
              <w:tcPr>
                <w:tcW w:w="1403" w:type="dxa"/>
                <w:shd w:val="clear" w:color="auto" w:fill="auto"/>
                <w:noWrap/>
                <w:vAlign w:val="bottom"/>
                <w:hideMark/>
              </w:tcPr>
            </w:tcPrChange>
          </w:tcPr>
          <w:p w14:paraId="277E757A" w14:textId="7FAF5D6F" w:rsidR="00180CB8" w:rsidRPr="00392A26" w:rsidRDefault="00180CB8" w:rsidP="00180CB8">
            <w:pPr>
              <w:jc w:val="right"/>
              <w:rPr>
                <w:rStyle w:val="Hervorhebung"/>
                <w:i w:val="0"/>
              </w:rPr>
            </w:pPr>
            <w:r w:rsidRPr="00AB6EAC">
              <w:t>0.0899</w:t>
            </w:r>
          </w:p>
        </w:tc>
        <w:tc>
          <w:tcPr>
            <w:tcW w:w="0" w:type="auto"/>
            <w:tcPrChange w:id="393" w:author="pschmidt" w:date="2018-02-06T14:50:00Z">
              <w:tcPr>
                <w:tcW w:w="1403" w:type="dxa"/>
              </w:tcPr>
            </w:tcPrChange>
          </w:tcPr>
          <w:p w14:paraId="062A6349" w14:textId="745E61D4" w:rsidR="00180CB8" w:rsidRPr="00392A26" w:rsidRDefault="00180CB8" w:rsidP="00180CB8">
            <w:pPr>
              <w:jc w:val="right"/>
              <w:rPr>
                <w:rStyle w:val="Hervorhebung"/>
                <w:i w:val="0"/>
              </w:rPr>
            </w:pPr>
            <w:r w:rsidRPr="00AB6EAC">
              <w:t>1.0143</w:t>
            </w:r>
          </w:p>
        </w:tc>
      </w:tr>
      <w:tr w:rsidR="00180CB8" w14:paraId="5F89B28D" w14:textId="232FAD81" w:rsidTr="00905D92">
        <w:tblPrEx>
          <w:tblW w:w="0" w:type="auto"/>
          <w:tblPrExChange w:id="39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95" w:author="pschmidt" w:date="2018-02-06T14:50:00Z">
            <w:trPr>
              <w:gridBefore w:val="1"/>
              <w:gridAfter w:val="0"/>
              <w:trHeight w:val="300"/>
            </w:trPr>
          </w:trPrChange>
        </w:trPr>
        <w:tc>
          <w:tcPr>
            <w:tcW w:w="0" w:type="auto"/>
            <w:shd w:val="clear" w:color="auto" w:fill="auto"/>
            <w:noWrap/>
            <w:vAlign w:val="bottom"/>
            <w:hideMark/>
            <w:tcPrChange w:id="396" w:author="pschmidt" w:date="2018-02-06T14:50:00Z">
              <w:tcPr>
                <w:tcW w:w="1663" w:type="dxa"/>
                <w:gridSpan w:val="2"/>
                <w:shd w:val="clear" w:color="auto" w:fill="auto"/>
                <w:noWrap/>
                <w:vAlign w:val="bottom"/>
                <w:hideMark/>
              </w:tcPr>
            </w:tcPrChange>
          </w:tcPr>
          <w:p w14:paraId="3C97FEE6" w14:textId="77777777" w:rsidR="00180CB8" w:rsidRDefault="00180CB8" w:rsidP="00180CB8">
            <w:r>
              <w:t>BR4</w:t>
            </w:r>
          </w:p>
        </w:tc>
        <w:tc>
          <w:tcPr>
            <w:tcW w:w="0" w:type="auto"/>
            <w:shd w:val="clear" w:color="auto" w:fill="auto"/>
            <w:noWrap/>
            <w:hideMark/>
            <w:tcPrChange w:id="397" w:author="pschmidt" w:date="2018-02-06T14:50:00Z">
              <w:tcPr>
                <w:tcW w:w="1200" w:type="dxa"/>
                <w:shd w:val="clear" w:color="auto" w:fill="auto"/>
                <w:noWrap/>
                <w:vAlign w:val="bottom"/>
                <w:hideMark/>
              </w:tcPr>
            </w:tcPrChange>
          </w:tcPr>
          <w:p w14:paraId="2E1A7FB8" w14:textId="069C3AB8" w:rsidR="00180CB8" w:rsidRPr="00392A26" w:rsidRDefault="00180CB8" w:rsidP="00180CB8">
            <w:pPr>
              <w:jc w:val="right"/>
              <w:rPr>
                <w:rStyle w:val="Hervorhebung"/>
                <w:i w:val="0"/>
              </w:rPr>
            </w:pPr>
            <w:r w:rsidRPr="00AB6EAC">
              <w:t>0.1755</w:t>
            </w:r>
          </w:p>
        </w:tc>
        <w:tc>
          <w:tcPr>
            <w:tcW w:w="0" w:type="auto"/>
            <w:shd w:val="clear" w:color="auto" w:fill="auto"/>
            <w:noWrap/>
            <w:hideMark/>
            <w:tcPrChange w:id="398" w:author="pschmidt" w:date="2018-02-06T14:50:00Z">
              <w:tcPr>
                <w:tcW w:w="1200" w:type="dxa"/>
                <w:shd w:val="clear" w:color="auto" w:fill="auto"/>
                <w:noWrap/>
                <w:vAlign w:val="bottom"/>
                <w:hideMark/>
              </w:tcPr>
            </w:tcPrChange>
          </w:tcPr>
          <w:p w14:paraId="49A2783B" w14:textId="3ED6C7C4" w:rsidR="00180CB8" w:rsidRPr="00392A26" w:rsidRDefault="00180CB8" w:rsidP="00180CB8">
            <w:pPr>
              <w:jc w:val="right"/>
              <w:rPr>
                <w:rStyle w:val="Hervorhebung"/>
                <w:i w:val="0"/>
              </w:rPr>
            </w:pPr>
            <w:r w:rsidRPr="00AB6EAC">
              <w:t>0.0333</w:t>
            </w:r>
          </w:p>
        </w:tc>
        <w:tc>
          <w:tcPr>
            <w:tcW w:w="0" w:type="auto"/>
            <w:shd w:val="clear" w:color="auto" w:fill="auto"/>
            <w:noWrap/>
            <w:hideMark/>
            <w:tcPrChange w:id="399" w:author="pschmidt" w:date="2018-02-06T14:50:00Z">
              <w:tcPr>
                <w:tcW w:w="1430" w:type="dxa"/>
                <w:gridSpan w:val="2"/>
                <w:shd w:val="clear" w:color="auto" w:fill="auto"/>
                <w:noWrap/>
                <w:vAlign w:val="bottom"/>
                <w:hideMark/>
              </w:tcPr>
            </w:tcPrChange>
          </w:tcPr>
          <w:p w14:paraId="78EB46B9" w14:textId="5C95E5DE" w:rsidR="00180CB8" w:rsidRPr="00392A26" w:rsidRDefault="00180CB8" w:rsidP="00180CB8">
            <w:pPr>
              <w:jc w:val="right"/>
              <w:rPr>
                <w:rStyle w:val="Hervorhebung"/>
                <w:i w:val="0"/>
              </w:rPr>
            </w:pPr>
            <w:r w:rsidRPr="00AB6EAC">
              <w:t>0.551</w:t>
            </w:r>
            <w:r>
              <w:t>0</w:t>
            </w:r>
          </w:p>
        </w:tc>
        <w:tc>
          <w:tcPr>
            <w:tcW w:w="0" w:type="auto"/>
            <w:shd w:val="clear" w:color="auto" w:fill="auto"/>
            <w:noWrap/>
            <w:hideMark/>
            <w:tcPrChange w:id="400" w:author="pschmidt" w:date="2018-02-06T14:50:00Z">
              <w:tcPr>
                <w:tcW w:w="1403" w:type="dxa"/>
                <w:shd w:val="clear" w:color="auto" w:fill="auto"/>
                <w:noWrap/>
                <w:vAlign w:val="bottom"/>
                <w:hideMark/>
              </w:tcPr>
            </w:tcPrChange>
          </w:tcPr>
          <w:p w14:paraId="7505187F" w14:textId="02AFE89D" w:rsidR="00180CB8" w:rsidRPr="00392A26" w:rsidRDefault="00180CB8" w:rsidP="00180CB8">
            <w:pPr>
              <w:jc w:val="right"/>
              <w:rPr>
                <w:rStyle w:val="Hervorhebung"/>
                <w:i w:val="0"/>
              </w:rPr>
            </w:pPr>
            <w:r w:rsidRPr="00AB6EAC">
              <w:t>0.0738</w:t>
            </w:r>
          </w:p>
        </w:tc>
        <w:tc>
          <w:tcPr>
            <w:tcW w:w="0" w:type="auto"/>
            <w:tcPrChange w:id="401" w:author="pschmidt" w:date="2018-02-06T14:50:00Z">
              <w:tcPr>
                <w:tcW w:w="1403" w:type="dxa"/>
              </w:tcPr>
            </w:tcPrChange>
          </w:tcPr>
          <w:p w14:paraId="771FFA5D" w14:textId="6784AD35" w:rsidR="00180CB8" w:rsidRPr="00392A26" w:rsidRDefault="00180CB8" w:rsidP="00180CB8">
            <w:pPr>
              <w:jc w:val="right"/>
              <w:rPr>
                <w:rStyle w:val="Hervorhebung"/>
                <w:i w:val="0"/>
              </w:rPr>
            </w:pPr>
            <w:r w:rsidRPr="00AB6EAC">
              <w:t>1.1896</w:t>
            </w:r>
          </w:p>
        </w:tc>
      </w:tr>
      <w:tr w:rsidR="00180CB8" w14:paraId="6D85F0FD" w14:textId="20D4AD16" w:rsidTr="00905D92">
        <w:tblPrEx>
          <w:tblW w:w="0" w:type="auto"/>
          <w:tblPrExChange w:id="40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3" w:author="pschmidt" w:date="2018-02-06T14:50:00Z">
            <w:trPr>
              <w:gridBefore w:val="1"/>
              <w:gridAfter w:val="0"/>
              <w:trHeight w:val="300"/>
            </w:trPr>
          </w:trPrChange>
        </w:trPr>
        <w:tc>
          <w:tcPr>
            <w:tcW w:w="0" w:type="auto"/>
            <w:shd w:val="clear" w:color="auto" w:fill="auto"/>
            <w:noWrap/>
            <w:vAlign w:val="bottom"/>
            <w:hideMark/>
            <w:tcPrChange w:id="404" w:author="pschmidt" w:date="2018-02-06T14:50:00Z">
              <w:tcPr>
                <w:tcW w:w="1663" w:type="dxa"/>
                <w:gridSpan w:val="2"/>
                <w:shd w:val="clear" w:color="auto" w:fill="auto"/>
                <w:noWrap/>
                <w:vAlign w:val="bottom"/>
                <w:hideMark/>
              </w:tcPr>
            </w:tcPrChange>
          </w:tcPr>
          <w:p w14:paraId="4093B326" w14:textId="77777777" w:rsidR="00180CB8" w:rsidRDefault="00180CB8" w:rsidP="00180CB8">
            <w:r>
              <w:t>BR5</w:t>
            </w:r>
          </w:p>
        </w:tc>
        <w:tc>
          <w:tcPr>
            <w:tcW w:w="0" w:type="auto"/>
            <w:shd w:val="clear" w:color="auto" w:fill="auto"/>
            <w:noWrap/>
            <w:hideMark/>
            <w:tcPrChange w:id="405" w:author="pschmidt" w:date="2018-02-06T14:50:00Z">
              <w:tcPr>
                <w:tcW w:w="1200" w:type="dxa"/>
                <w:shd w:val="clear" w:color="auto" w:fill="auto"/>
                <w:noWrap/>
                <w:vAlign w:val="bottom"/>
                <w:hideMark/>
              </w:tcPr>
            </w:tcPrChange>
          </w:tcPr>
          <w:p w14:paraId="7D4C902B" w14:textId="5657365F" w:rsidR="00180CB8" w:rsidRPr="00392A26" w:rsidRDefault="00180CB8" w:rsidP="00180CB8">
            <w:pPr>
              <w:jc w:val="right"/>
              <w:rPr>
                <w:rStyle w:val="Hervorhebung"/>
                <w:i w:val="0"/>
              </w:rPr>
            </w:pPr>
            <w:r w:rsidRPr="00AB6EAC">
              <w:t>0.1682</w:t>
            </w:r>
          </w:p>
        </w:tc>
        <w:tc>
          <w:tcPr>
            <w:tcW w:w="0" w:type="auto"/>
            <w:shd w:val="clear" w:color="auto" w:fill="auto"/>
            <w:noWrap/>
            <w:hideMark/>
            <w:tcPrChange w:id="406" w:author="pschmidt" w:date="2018-02-06T14:50:00Z">
              <w:tcPr>
                <w:tcW w:w="1200" w:type="dxa"/>
                <w:shd w:val="clear" w:color="auto" w:fill="auto"/>
                <w:noWrap/>
                <w:vAlign w:val="bottom"/>
                <w:hideMark/>
              </w:tcPr>
            </w:tcPrChange>
          </w:tcPr>
          <w:p w14:paraId="7D43B9E1" w14:textId="726F9CA3" w:rsidR="00180CB8" w:rsidRPr="00392A26" w:rsidRDefault="00180CB8" w:rsidP="00180CB8">
            <w:pPr>
              <w:jc w:val="right"/>
              <w:rPr>
                <w:rStyle w:val="Hervorhebung"/>
                <w:i w:val="0"/>
              </w:rPr>
            </w:pPr>
            <w:r w:rsidRPr="00AB6EAC">
              <w:t>0.0343</w:t>
            </w:r>
          </w:p>
        </w:tc>
        <w:tc>
          <w:tcPr>
            <w:tcW w:w="0" w:type="auto"/>
            <w:shd w:val="clear" w:color="auto" w:fill="auto"/>
            <w:noWrap/>
            <w:hideMark/>
            <w:tcPrChange w:id="407" w:author="pschmidt" w:date="2018-02-06T14:50:00Z">
              <w:tcPr>
                <w:tcW w:w="1430" w:type="dxa"/>
                <w:gridSpan w:val="2"/>
                <w:shd w:val="clear" w:color="auto" w:fill="auto"/>
                <w:noWrap/>
                <w:vAlign w:val="bottom"/>
                <w:hideMark/>
              </w:tcPr>
            </w:tcPrChange>
          </w:tcPr>
          <w:p w14:paraId="2A3EDB1C" w14:textId="2960733E" w:rsidR="00180CB8" w:rsidRPr="00392A26" w:rsidRDefault="00180CB8" w:rsidP="00180CB8">
            <w:pPr>
              <w:jc w:val="right"/>
              <w:rPr>
                <w:rStyle w:val="Hervorhebung"/>
                <w:i w:val="0"/>
              </w:rPr>
            </w:pPr>
            <w:r w:rsidRPr="00AB6EAC">
              <w:t>0.1081</w:t>
            </w:r>
          </w:p>
        </w:tc>
        <w:tc>
          <w:tcPr>
            <w:tcW w:w="0" w:type="auto"/>
            <w:shd w:val="clear" w:color="auto" w:fill="auto"/>
            <w:noWrap/>
            <w:hideMark/>
            <w:tcPrChange w:id="408" w:author="pschmidt" w:date="2018-02-06T14:50:00Z">
              <w:tcPr>
                <w:tcW w:w="1403" w:type="dxa"/>
                <w:shd w:val="clear" w:color="auto" w:fill="auto"/>
                <w:noWrap/>
                <w:vAlign w:val="bottom"/>
                <w:hideMark/>
              </w:tcPr>
            </w:tcPrChange>
          </w:tcPr>
          <w:p w14:paraId="48688A14" w14:textId="3564F6E7" w:rsidR="00180CB8" w:rsidRPr="00392A26" w:rsidRDefault="00180CB8" w:rsidP="00180CB8">
            <w:pPr>
              <w:jc w:val="right"/>
              <w:rPr>
                <w:rStyle w:val="Hervorhebung"/>
                <w:i w:val="0"/>
              </w:rPr>
            </w:pPr>
            <w:r w:rsidRPr="00AB6EAC">
              <w:t>0.0739</w:t>
            </w:r>
          </w:p>
        </w:tc>
        <w:tc>
          <w:tcPr>
            <w:tcW w:w="0" w:type="auto"/>
            <w:tcPrChange w:id="409" w:author="pschmidt" w:date="2018-02-06T14:50:00Z">
              <w:tcPr>
                <w:tcW w:w="1403" w:type="dxa"/>
              </w:tcPr>
            </w:tcPrChange>
          </w:tcPr>
          <w:p w14:paraId="1A00DCAB" w14:textId="083176ED" w:rsidR="00180CB8" w:rsidRPr="00392A26" w:rsidRDefault="00180CB8" w:rsidP="00180CB8">
            <w:pPr>
              <w:jc w:val="right"/>
              <w:rPr>
                <w:rStyle w:val="Hervorhebung"/>
                <w:i w:val="0"/>
              </w:rPr>
            </w:pPr>
            <w:r w:rsidRPr="00AB6EAC">
              <w:t>0.2335</w:t>
            </w:r>
          </w:p>
        </w:tc>
      </w:tr>
      <w:tr w:rsidR="00180CB8" w14:paraId="2E31D42F" w14:textId="2E1E3E06" w:rsidTr="00905D92">
        <w:tblPrEx>
          <w:tblW w:w="0" w:type="auto"/>
          <w:tblPrExChange w:id="41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1" w:author="pschmidt" w:date="2018-02-06T14:50:00Z">
            <w:trPr>
              <w:gridBefore w:val="1"/>
              <w:gridAfter w:val="0"/>
              <w:trHeight w:val="300"/>
            </w:trPr>
          </w:trPrChange>
        </w:trPr>
        <w:tc>
          <w:tcPr>
            <w:tcW w:w="0" w:type="auto"/>
            <w:shd w:val="clear" w:color="auto" w:fill="auto"/>
            <w:noWrap/>
            <w:vAlign w:val="bottom"/>
            <w:hideMark/>
            <w:tcPrChange w:id="412" w:author="pschmidt" w:date="2018-02-06T14:50:00Z">
              <w:tcPr>
                <w:tcW w:w="1663" w:type="dxa"/>
                <w:gridSpan w:val="2"/>
                <w:shd w:val="clear" w:color="auto" w:fill="auto"/>
                <w:noWrap/>
                <w:vAlign w:val="bottom"/>
                <w:hideMark/>
              </w:tcPr>
            </w:tcPrChange>
          </w:tcPr>
          <w:p w14:paraId="467AFDF0" w14:textId="77777777" w:rsidR="00180CB8" w:rsidRDefault="00180CB8" w:rsidP="00180CB8">
            <w:r>
              <w:t>BRRI dhan30</w:t>
            </w:r>
          </w:p>
        </w:tc>
        <w:tc>
          <w:tcPr>
            <w:tcW w:w="0" w:type="auto"/>
            <w:shd w:val="clear" w:color="auto" w:fill="auto"/>
            <w:noWrap/>
            <w:hideMark/>
            <w:tcPrChange w:id="413" w:author="pschmidt" w:date="2018-02-06T14:50:00Z">
              <w:tcPr>
                <w:tcW w:w="1200" w:type="dxa"/>
                <w:shd w:val="clear" w:color="auto" w:fill="auto"/>
                <w:noWrap/>
                <w:vAlign w:val="bottom"/>
                <w:hideMark/>
              </w:tcPr>
            </w:tcPrChange>
          </w:tcPr>
          <w:p w14:paraId="776CCCE8" w14:textId="21C16EB2" w:rsidR="00180CB8" w:rsidRPr="00392A26" w:rsidRDefault="00180CB8" w:rsidP="00180CB8">
            <w:pPr>
              <w:jc w:val="right"/>
              <w:rPr>
                <w:rStyle w:val="Hervorhebung"/>
                <w:i w:val="0"/>
              </w:rPr>
            </w:pPr>
            <w:r w:rsidRPr="00AB6EAC">
              <w:t>0.1762</w:t>
            </w:r>
          </w:p>
        </w:tc>
        <w:tc>
          <w:tcPr>
            <w:tcW w:w="0" w:type="auto"/>
            <w:shd w:val="clear" w:color="auto" w:fill="auto"/>
            <w:noWrap/>
            <w:hideMark/>
            <w:tcPrChange w:id="414" w:author="pschmidt" w:date="2018-02-06T14:50:00Z">
              <w:tcPr>
                <w:tcW w:w="1200" w:type="dxa"/>
                <w:shd w:val="clear" w:color="auto" w:fill="auto"/>
                <w:noWrap/>
                <w:vAlign w:val="bottom"/>
                <w:hideMark/>
              </w:tcPr>
            </w:tcPrChange>
          </w:tcPr>
          <w:p w14:paraId="23FDCFA0" w14:textId="34CED10F" w:rsidR="00180CB8" w:rsidRPr="00392A26" w:rsidRDefault="00180CB8" w:rsidP="00180CB8">
            <w:pPr>
              <w:jc w:val="right"/>
              <w:rPr>
                <w:rStyle w:val="Hervorhebung"/>
                <w:i w:val="0"/>
              </w:rPr>
            </w:pPr>
            <w:r w:rsidRPr="00AB6EAC">
              <w:t>0.0324</w:t>
            </w:r>
          </w:p>
        </w:tc>
        <w:tc>
          <w:tcPr>
            <w:tcW w:w="0" w:type="auto"/>
            <w:shd w:val="clear" w:color="auto" w:fill="auto"/>
            <w:noWrap/>
            <w:hideMark/>
            <w:tcPrChange w:id="415" w:author="pschmidt" w:date="2018-02-06T14:50:00Z">
              <w:tcPr>
                <w:tcW w:w="1430" w:type="dxa"/>
                <w:gridSpan w:val="2"/>
                <w:shd w:val="clear" w:color="auto" w:fill="auto"/>
                <w:noWrap/>
                <w:vAlign w:val="bottom"/>
                <w:hideMark/>
              </w:tcPr>
            </w:tcPrChange>
          </w:tcPr>
          <w:p w14:paraId="5B1303F7" w14:textId="3F2D8244" w:rsidR="00180CB8" w:rsidRPr="00392A26" w:rsidRDefault="00180CB8" w:rsidP="00180CB8">
            <w:pPr>
              <w:jc w:val="right"/>
              <w:rPr>
                <w:rStyle w:val="Hervorhebung"/>
                <w:i w:val="0"/>
              </w:rPr>
            </w:pPr>
            <w:r w:rsidRPr="00AB6EAC">
              <w:t>0.6713</w:t>
            </w:r>
          </w:p>
        </w:tc>
        <w:tc>
          <w:tcPr>
            <w:tcW w:w="0" w:type="auto"/>
            <w:shd w:val="clear" w:color="auto" w:fill="auto"/>
            <w:noWrap/>
            <w:hideMark/>
            <w:tcPrChange w:id="416" w:author="pschmidt" w:date="2018-02-06T14:50:00Z">
              <w:tcPr>
                <w:tcW w:w="1403" w:type="dxa"/>
                <w:shd w:val="clear" w:color="auto" w:fill="auto"/>
                <w:noWrap/>
                <w:vAlign w:val="bottom"/>
                <w:hideMark/>
              </w:tcPr>
            </w:tcPrChange>
          </w:tcPr>
          <w:p w14:paraId="038C0894" w14:textId="11664683" w:rsidR="00180CB8" w:rsidRPr="00392A26" w:rsidRDefault="00180CB8" w:rsidP="00180CB8">
            <w:pPr>
              <w:jc w:val="right"/>
              <w:rPr>
                <w:rStyle w:val="Hervorhebung"/>
                <w:i w:val="0"/>
              </w:rPr>
            </w:pPr>
            <w:r w:rsidRPr="00AB6EAC">
              <w:t>0.0788</w:t>
            </w:r>
          </w:p>
        </w:tc>
        <w:tc>
          <w:tcPr>
            <w:tcW w:w="0" w:type="auto"/>
            <w:tcPrChange w:id="417" w:author="pschmidt" w:date="2018-02-06T14:50:00Z">
              <w:tcPr>
                <w:tcW w:w="1403" w:type="dxa"/>
              </w:tcPr>
            </w:tcPrChange>
          </w:tcPr>
          <w:p w14:paraId="593E44F8" w14:textId="2B32C923" w:rsidR="00180CB8" w:rsidRPr="00392A26" w:rsidRDefault="00180CB8" w:rsidP="00180CB8">
            <w:pPr>
              <w:jc w:val="right"/>
              <w:rPr>
                <w:rStyle w:val="Hervorhebung"/>
                <w:i w:val="0"/>
              </w:rPr>
            </w:pPr>
            <w:r w:rsidRPr="00AB6EAC">
              <w:t>1.4494</w:t>
            </w:r>
          </w:p>
        </w:tc>
      </w:tr>
      <w:tr w:rsidR="00180CB8" w14:paraId="493DA5DA" w14:textId="44E8C14D" w:rsidTr="00905D92">
        <w:tblPrEx>
          <w:tblW w:w="0" w:type="auto"/>
          <w:tblPrExChange w:id="41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9" w:author="pschmidt" w:date="2018-02-06T14:50:00Z">
            <w:trPr>
              <w:gridBefore w:val="1"/>
              <w:gridAfter w:val="0"/>
              <w:trHeight w:val="300"/>
            </w:trPr>
          </w:trPrChange>
        </w:trPr>
        <w:tc>
          <w:tcPr>
            <w:tcW w:w="0" w:type="auto"/>
            <w:shd w:val="clear" w:color="auto" w:fill="auto"/>
            <w:noWrap/>
            <w:vAlign w:val="bottom"/>
            <w:hideMark/>
            <w:tcPrChange w:id="420" w:author="pschmidt" w:date="2018-02-06T14:50:00Z">
              <w:tcPr>
                <w:tcW w:w="1663" w:type="dxa"/>
                <w:gridSpan w:val="2"/>
                <w:shd w:val="clear" w:color="auto" w:fill="auto"/>
                <w:noWrap/>
                <w:vAlign w:val="bottom"/>
                <w:hideMark/>
              </w:tcPr>
            </w:tcPrChange>
          </w:tcPr>
          <w:p w14:paraId="48A5CE50" w14:textId="77777777" w:rsidR="00180CB8" w:rsidRDefault="00180CB8" w:rsidP="00180CB8">
            <w:r>
              <w:t>BRRI dhan31</w:t>
            </w:r>
          </w:p>
        </w:tc>
        <w:tc>
          <w:tcPr>
            <w:tcW w:w="0" w:type="auto"/>
            <w:shd w:val="clear" w:color="auto" w:fill="auto"/>
            <w:noWrap/>
            <w:hideMark/>
            <w:tcPrChange w:id="421" w:author="pschmidt" w:date="2018-02-06T14:50:00Z">
              <w:tcPr>
                <w:tcW w:w="1200" w:type="dxa"/>
                <w:shd w:val="clear" w:color="auto" w:fill="auto"/>
                <w:noWrap/>
                <w:vAlign w:val="bottom"/>
                <w:hideMark/>
              </w:tcPr>
            </w:tcPrChange>
          </w:tcPr>
          <w:p w14:paraId="1BE8B898" w14:textId="7EB23777" w:rsidR="00180CB8" w:rsidRPr="00392A26" w:rsidRDefault="00180CB8" w:rsidP="00180CB8">
            <w:pPr>
              <w:jc w:val="right"/>
              <w:rPr>
                <w:rStyle w:val="Hervorhebung"/>
                <w:i w:val="0"/>
              </w:rPr>
            </w:pPr>
            <w:r w:rsidRPr="00AB6EAC">
              <w:t>0.2132</w:t>
            </w:r>
          </w:p>
        </w:tc>
        <w:tc>
          <w:tcPr>
            <w:tcW w:w="0" w:type="auto"/>
            <w:shd w:val="clear" w:color="auto" w:fill="auto"/>
            <w:noWrap/>
            <w:hideMark/>
            <w:tcPrChange w:id="422" w:author="pschmidt" w:date="2018-02-06T14:50:00Z">
              <w:tcPr>
                <w:tcW w:w="1200" w:type="dxa"/>
                <w:shd w:val="clear" w:color="auto" w:fill="auto"/>
                <w:noWrap/>
                <w:vAlign w:val="bottom"/>
                <w:hideMark/>
              </w:tcPr>
            </w:tcPrChange>
          </w:tcPr>
          <w:p w14:paraId="49FE576A" w14:textId="1C325E33" w:rsidR="00180CB8" w:rsidRPr="00392A26" w:rsidRDefault="00180CB8" w:rsidP="00180CB8">
            <w:pPr>
              <w:jc w:val="right"/>
              <w:rPr>
                <w:rStyle w:val="Hervorhebung"/>
                <w:i w:val="0"/>
              </w:rPr>
            </w:pPr>
            <w:r w:rsidRPr="00AB6EAC">
              <w:t>0.0397</w:t>
            </w:r>
          </w:p>
        </w:tc>
        <w:tc>
          <w:tcPr>
            <w:tcW w:w="0" w:type="auto"/>
            <w:shd w:val="clear" w:color="auto" w:fill="auto"/>
            <w:noWrap/>
            <w:hideMark/>
            <w:tcPrChange w:id="423" w:author="pschmidt" w:date="2018-02-06T14:50:00Z">
              <w:tcPr>
                <w:tcW w:w="1430" w:type="dxa"/>
                <w:gridSpan w:val="2"/>
                <w:shd w:val="clear" w:color="auto" w:fill="auto"/>
                <w:noWrap/>
                <w:vAlign w:val="bottom"/>
                <w:hideMark/>
              </w:tcPr>
            </w:tcPrChange>
          </w:tcPr>
          <w:p w14:paraId="3D6C6030" w14:textId="6AB226B3" w:rsidR="00180CB8" w:rsidRPr="00392A26" w:rsidRDefault="00180CB8" w:rsidP="00180CB8">
            <w:pPr>
              <w:jc w:val="right"/>
              <w:rPr>
                <w:rStyle w:val="Hervorhebung"/>
                <w:i w:val="0"/>
              </w:rPr>
            </w:pPr>
            <w:r w:rsidRPr="00AB6EAC">
              <w:t>0.6588</w:t>
            </w:r>
          </w:p>
        </w:tc>
        <w:tc>
          <w:tcPr>
            <w:tcW w:w="0" w:type="auto"/>
            <w:shd w:val="clear" w:color="auto" w:fill="auto"/>
            <w:noWrap/>
            <w:hideMark/>
            <w:tcPrChange w:id="424" w:author="pschmidt" w:date="2018-02-06T14:50:00Z">
              <w:tcPr>
                <w:tcW w:w="1403" w:type="dxa"/>
                <w:shd w:val="clear" w:color="auto" w:fill="auto"/>
                <w:noWrap/>
                <w:vAlign w:val="bottom"/>
                <w:hideMark/>
              </w:tcPr>
            </w:tcPrChange>
          </w:tcPr>
          <w:p w14:paraId="01B2F3BF" w14:textId="031E7C0A" w:rsidR="00180CB8" w:rsidRPr="00392A26" w:rsidRDefault="00180CB8" w:rsidP="00180CB8">
            <w:pPr>
              <w:jc w:val="right"/>
              <w:rPr>
                <w:rStyle w:val="Hervorhebung"/>
                <w:i w:val="0"/>
              </w:rPr>
            </w:pPr>
            <w:r w:rsidRPr="00AB6EAC">
              <w:t>0.0791</w:t>
            </w:r>
          </w:p>
        </w:tc>
        <w:tc>
          <w:tcPr>
            <w:tcW w:w="0" w:type="auto"/>
            <w:tcPrChange w:id="425" w:author="pschmidt" w:date="2018-02-06T14:50:00Z">
              <w:tcPr>
                <w:tcW w:w="1403" w:type="dxa"/>
              </w:tcPr>
            </w:tcPrChange>
          </w:tcPr>
          <w:p w14:paraId="304C6D55" w14:textId="0207D535" w:rsidR="00180CB8" w:rsidRPr="00392A26" w:rsidRDefault="00180CB8" w:rsidP="00180CB8">
            <w:pPr>
              <w:jc w:val="right"/>
              <w:rPr>
                <w:rStyle w:val="Hervorhebung"/>
                <w:i w:val="0"/>
              </w:rPr>
            </w:pPr>
            <w:r w:rsidRPr="00AB6EAC">
              <w:t>1.4225</w:t>
            </w:r>
          </w:p>
        </w:tc>
      </w:tr>
      <w:tr w:rsidR="00180CB8" w14:paraId="4B85FDE6" w14:textId="7F0B1EDB" w:rsidTr="00905D92">
        <w:tblPrEx>
          <w:tblW w:w="0" w:type="auto"/>
          <w:tblPrExChange w:id="42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27" w:author="pschmidt" w:date="2018-02-06T14:50:00Z">
            <w:trPr>
              <w:gridBefore w:val="1"/>
              <w:gridAfter w:val="0"/>
              <w:trHeight w:val="300"/>
            </w:trPr>
          </w:trPrChange>
        </w:trPr>
        <w:tc>
          <w:tcPr>
            <w:tcW w:w="0" w:type="auto"/>
            <w:shd w:val="clear" w:color="auto" w:fill="auto"/>
            <w:noWrap/>
            <w:vAlign w:val="bottom"/>
            <w:hideMark/>
            <w:tcPrChange w:id="428" w:author="pschmidt" w:date="2018-02-06T14:50:00Z">
              <w:tcPr>
                <w:tcW w:w="1663" w:type="dxa"/>
                <w:gridSpan w:val="2"/>
                <w:shd w:val="clear" w:color="auto" w:fill="auto"/>
                <w:noWrap/>
                <w:vAlign w:val="bottom"/>
                <w:hideMark/>
              </w:tcPr>
            </w:tcPrChange>
          </w:tcPr>
          <w:p w14:paraId="5D107044" w14:textId="77777777" w:rsidR="00180CB8" w:rsidRDefault="00180CB8" w:rsidP="00180CB8">
            <w:r>
              <w:t>BRRI dhan32</w:t>
            </w:r>
          </w:p>
        </w:tc>
        <w:tc>
          <w:tcPr>
            <w:tcW w:w="0" w:type="auto"/>
            <w:shd w:val="clear" w:color="auto" w:fill="auto"/>
            <w:noWrap/>
            <w:hideMark/>
            <w:tcPrChange w:id="429" w:author="pschmidt" w:date="2018-02-06T14:50:00Z">
              <w:tcPr>
                <w:tcW w:w="1200" w:type="dxa"/>
                <w:shd w:val="clear" w:color="auto" w:fill="auto"/>
                <w:noWrap/>
                <w:vAlign w:val="bottom"/>
                <w:hideMark/>
              </w:tcPr>
            </w:tcPrChange>
          </w:tcPr>
          <w:p w14:paraId="5AAFC9E7" w14:textId="4A9908F0" w:rsidR="00180CB8" w:rsidRPr="00392A26" w:rsidRDefault="00180CB8" w:rsidP="00180CB8">
            <w:pPr>
              <w:jc w:val="right"/>
              <w:rPr>
                <w:rStyle w:val="Hervorhebung"/>
                <w:i w:val="0"/>
              </w:rPr>
            </w:pPr>
            <w:r w:rsidRPr="00AB6EAC">
              <w:t>0.3407</w:t>
            </w:r>
          </w:p>
        </w:tc>
        <w:tc>
          <w:tcPr>
            <w:tcW w:w="0" w:type="auto"/>
            <w:shd w:val="clear" w:color="auto" w:fill="auto"/>
            <w:noWrap/>
            <w:hideMark/>
            <w:tcPrChange w:id="430" w:author="pschmidt" w:date="2018-02-06T14:50:00Z">
              <w:tcPr>
                <w:tcW w:w="1200" w:type="dxa"/>
                <w:shd w:val="clear" w:color="auto" w:fill="auto"/>
                <w:noWrap/>
                <w:vAlign w:val="bottom"/>
                <w:hideMark/>
              </w:tcPr>
            </w:tcPrChange>
          </w:tcPr>
          <w:p w14:paraId="24E17DA8" w14:textId="426B5C63" w:rsidR="00180CB8" w:rsidRPr="00392A26" w:rsidRDefault="00180CB8" w:rsidP="00180CB8">
            <w:pPr>
              <w:jc w:val="right"/>
              <w:rPr>
                <w:rStyle w:val="Hervorhebung"/>
                <w:i w:val="0"/>
              </w:rPr>
            </w:pPr>
            <w:r w:rsidRPr="00AB6EAC">
              <w:t>0.0565</w:t>
            </w:r>
          </w:p>
        </w:tc>
        <w:tc>
          <w:tcPr>
            <w:tcW w:w="0" w:type="auto"/>
            <w:shd w:val="clear" w:color="auto" w:fill="auto"/>
            <w:noWrap/>
            <w:hideMark/>
            <w:tcPrChange w:id="431" w:author="pschmidt" w:date="2018-02-06T14:50:00Z">
              <w:tcPr>
                <w:tcW w:w="1430" w:type="dxa"/>
                <w:gridSpan w:val="2"/>
                <w:shd w:val="clear" w:color="auto" w:fill="auto"/>
                <w:noWrap/>
                <w:vAlign w:val="bottom"/>
                <w:hideMark/>
              </w:tcPr>
            </w:tcPrChange>
          </w:tcPr>
          <w:p w14:paraId="799E6E98" w14:textId="1F14EC5F" w:rsidR="00180CB8" w:rsidRPr="00392A26" w:rsidRDefault="00180CB8" w:rsidP="00180CB8">
            <w:pPr>
              <w:jc w:val="right"/>
              <w:rPr>
                <w:rStyle w:val="Hervorhebung"/>
                <w:i w:val="0"/>
              </w:rPr>
            </w:pPr>
            <w:r w:rsidRPr="00AB6EAC">
              <w:t>0.5508</w:t>
            </w:r>
          </w:p>
        </w:tc>
        <w:tc>
          <w:tcPr>
            <w:tcW w:w="0" w:type="auto"/>
            <w:shd w:val="clear" w:color="auto" w:fill="auto"/>
            <w:noWrap/>
            <w:hideMark/>
            <w:tcPrChange w:id="432" w:author="pschmidt" w:date="2018-02-06T14:50:00Z">
              <w:tcPr>
                <w:tcW w:w="1403" w:type="dxa"/>
                <w:shd w:val="clear" w:color="auto" w:fill="auto"/>
                <w:noWrap/>
                <w:vAlign w:val="bottom"/>
                <w:hideMark/>
              </w:tcPr>
            </w:tcPrChange>
          </w:tcPr>
          <w:p w14:paraId="4E05B1E2" w14:textId="61A314A2" w:rsidR="00180CB8" w:rsidRPr="00392A26" w:rsidRDefault="00180CB8" w:rsidP="00180CB8">
            <w:pPr>
              <w:jc w:val="right"/>
              <w:rPr>
                <w:rStyle w:val="Hervorhebung"/>
                <w:i w:val="0"/>
              </w:rPr>
            </w:pPr>
            <w:r w:rsidRPr="00AB6EAC">
              <w:t>0.0896</w:t>
            </w:r>
          </w:p>
        </w:tc>
        <w:tc>
          <w:tcPr>
            <w:tcW w:w="0" w:type="auto"/>
            <w:tcPrChange w:id="433" w:author="pschmidt" w:date="2018-02-06T14:50:00Z">
              <w:tcPr>
                <w:tcW w:w="1403" w:type="dxa"/>
              </w:tcPr>
            </w:tcPrChange>
          </w:tcPr>
          <w:p w14:paraId="68ABB49D" w14:textId="7577B454" w:rsidR="00180CB8" w:rsidRPr="00392A26" w:rsidRDefault="00180CB8" w:rsidP="00180CB8">
            <w:pPr>
              <w:jc w:val="right"/>
              <w:rPr>
                <w:rStyle w:val="Hervorhebung"/>
                <w:i w:val="0"/>
              </w:rPr>
            </w:pPr>
            <w:r w:rsidRPr="00AB6EAC">
              <w:t>1.1891</w:t>
            </w:r>
          </w:p>
        </w:tc>
      </w:tr>
      <w:tr w:rsidR="00180CB8" w14:paraId="4D167F81" w14:textId="1E3CCB05" w:rsidTr="00905D92">
        <w:tblPrEx>
          <w:tblW w:w="0" w:type="auto"/>
          <w:tblPrExChange w:id="43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35" w:author="pschmidt" w:date="2018-02-06T14:50:00Z">
            <w:trPr>
              <w:gridBefore w:val="1"/>
              <w:gridAfter w:val="0"/>
              <w:trHeight w:val="300"/>
            </w:trPr>
          </w:trPrChange>
        </w:trPr>
        <w:tc>
          <w:tcPr>
            <w:tcW w:w="0" w:type="auto"/>
            <w:shd w:val="clear" w:color="auto" w:fill="auto"/>
            <w:noWrap/>
            <w:vAlign w:val="bottom"/>
            <w:hideMark/>
            <w:tcPrChange w:id="436" w:author="pschmidt" w:date="2018-02-06T14:50:00Z">
              <w:tcPr>
                <w:tcW w:w="1663" w:type="dxa"/>
                <w:gridSpan w:val="2"/>
                <w:shd w:val="clear" w:color="auto" w:fill="auto"/>
                <w:noWrap/>
                <w:vAlign w:val="bottom"/>
                <w:hideMark/>
              </w:tcPr>
            </w:tcPrChange>
          </w:tcPr>
          <w:p w14:paraId="6E6A2F60" w14:textId="77777777" w:rsidR="00180CB8" w:rsidRDefault="00180CB8" w:rsidP="00180CB8">
            <w:r>
              <w:t>BRRI dhan33</w:t>
            </w:r>
          </w:p>
        </w:tc>
        <w:tc>
          <w:tcPr>
            <w:tcW w:w="0" w:type="auto"/>
            <w:shd w:val="clear" w:color="auto" w:fill="auto"/>
            <w:noWrap/>
            <w:hideMark/>
            <w:tcPrChange w:id="437" w:author="pschmidt" w:date="2018-02-06T14:50:00Z">
              <w:tcPr>
                <w:tcW w:w="1200" w:type="dxa"/>
                <w:shd w:val="clear" w:color="auto" w:fill="auto"/>
                <w:noWrap/>
                <w:vAlign w:val="bottom"/>
                <w:hideMark/>
              </w:tcPr>
            </w:tcPrChange>
          </w:tcPr>
          <w:p w14:paraId="7AA8795F" w14:textId="27C04959" w:rsidR="00180CB8" w:rsidRPr="00392A26" w:rsidRDefault="00180CB8" w:rsidP="00180CB8">
            <w:pPr>
              <w:jc w:val="right"/>
              <w:rPr>
                <w:rStyle w:val="Hervorhebung"/>
                <w:i w:val="0"/>
              </w:rPr>
            </w:pPr>
            <w:r w:rsidRPr="00AB6EAC">
              <w:t>0.4088</w:t>
            </w:r>
          </w:p>
        </w:tc>
        <w:tc>
          <w:tcPr>
            <w:tcW w:w="0" w:type="auto"/>
            <w:shd w:val="clear" w:color="auto" w:fill="auto"/>
            <w:noWrap/>
            <w:hideMark/>
            <w:tcPrChange w:id="438" w:author="pschmidt" w:date="2018-02-06T14:50:00Z">
              <w:tcPr>
                <w:tcW w:w="1200" w:type="dxa"/>
                <w:shd w:val="clear" w:color="auto" w:fill="auto"/>
                <w:noWrap/>
                <w:vAlign w:val="bottom"/>
                <w:hideMark/>
              </w:tcPr>
            </w:tcPrChange>
          </w:tcPr>
          <w:p w14:paraId="2C452953" w14:textId="757BF9DB" w:rsidR="00180CB8" w:rsidRPr="00392A26" w:rsidRDefault="00180CB8" w:rsidP="00180CB8">
            <w:pPr>
              <w:jc w:val="right"/>
              <w:rPr>
                <w:rStyle w:val="Hervorhebung"/>
                <w:i w:val="0"/>
              </w:rPr>
            </w:pPr>
            <w:r w:rsidRPr="00AB6EAC">
              <w:t>0.0659</w:t>
            </w:r>
          </w:p>
        </w:tc>
        <w:tc>
          <w:tcPr>
            <w:tcW w:w="0" w:type="auto"/>
            <w:shd w:val="clear" w:color="auto" w:fill="auto"/>
            <w:noWrap/>
            <w:hideMark/>
            <w:tcPrChange w:id="439" w:author="pschmidt" w:date="2018-02-06T14:50:00Z">
              <w:tcPr>
                <w:tcW w:w="1430" w:type="dxa"/>
                <w:gridSpan w:val="2"/>
                <w:shd w:val="clear" w:color="auto" w:fill="auto"/>
                <w:noWrap/>
                <w:vAlign w:val="bottom"/>
                <w:hideMark/>
              </w:tcPr>
            </w:tcPrChange>
          </w:tcPr>
          <w:p w14:paraId="744F19B5" w14:textId="7DA05A46" w:rsidR="00180CB8" w:rsidRPr="00392A26" w:rsidRDefault="00180CB8" w:rsidP="00180CB8">
            <w:pPr>
              <w:jc w:val="right"/>
              <w:rPr>
                <w:rStyle w:val="Hervorhebung"/>
                <w:i w:val="0"/>
              </w:rPr>
            </w:pPr>
            <w:r w:rsidRPr="00AB6EAC">
              <w:t>0.299</w:t>
            </w:r>
            <w:r>
              <w:t>0</w:t>
            </w:r>
          </w:p>
        </w:tc>
        <w:tc>
          <w:tcPr>
            <w:tcW w:w="0" w:type="auto"/>
            <w:shd w:val="clear" w:color="auto" w:fill="auto"/>
            <w:noWrap/>
            <w:hideMark/>
            <w:tcPrChange w:id="440" w:author="pschmidt" w:date="2018-02-06T14:50:00Z">
              <w:tcPr>
                <w:tcW w:w="1403" w:type="dxa"/>
                <w:shd w:val="clear" w:color="auto" w:fill="auto"/>
                <w:noWrap/>
                <w:vAlign w:val="bottom"/>
                <w:hideMark/>
              </w:tcPr>
            </w:tcPrChange>
          </w:tcPr>
          <w:p w14:paraId="199A3CAD" w14:textId="6A2C99E3" w:rsidR="00180CB8" w:rsidRPr="00392A26" w:rsidRDefault="00180CB8" w:rsidP="00180CB8">
            <w:pPr>
              <w:jc w:val="right"/>
              <w:rPr>
                <w:rStyle w:val="Hervorhebung"/>
                <w:i w:val="0"/>
              </w:rPr>
            </w:pPr>
            <w:r w:rsidRPr="00AB6EAC">
              <w:t>0.0914</w:t>
            </w:r>
          </w:p>
        </w:tc>
        <w:tc>
          <w:tcPr>
            <w:tcW w:w="0" w:type="auto"/>
            <w:tcPrChange w:id="441" w:author="pschmidt" w:date="2018-02-06T14:50:00Z">
              <w:tcPr>
                <w:tcW w:w="1403" w:type="dxa"/>
              </w:tcPr>
            </w:tcPrChange>
          </w:tcPr>
          <w:p w14:paraId="1D454C72" w14:textId="63201115" w:rsidR="00180CB8" w:rsidRPr="00392A26" w:rsidRDefault="00180CB8" w:rsidP="00180CB8">
            <w:pPr>
              <w:jc w:val="right"/>
              <w:rPr>
                <w:rStyle w:val="Hervorhebung"/>
                <w:i w:val="0"/>
              </w:rPr>
            </w:pPr>
            <w:r w:rsidRPr="00AB6EAC">
              <w:t>0.6455</w:t>
            </w:r>
          </w:p>
        </w:tc>
      </w:tr>
      <w:tr w:rsidR="00180CB8" w14:paraId="6E328418" w14:textId="06926BC9" w:rsidTr="00905D92">
        <w:tblPrEx>
          <w:tblW w:w="0" w:type="auto"/>
          <w:tblPrExChange w:id="44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3" w:author="pschmidt" w:date="2018-02-06T14:50:00Z">
            <w:trPr>
              <w:gridBefore w:val="1"/>
              <w:gridAfter w:val="0"/>
              <w:trHeight w:val="300"/>
            </w:trPr>
          </w:trPrChange>
        </w:trPr>
        <w:tc>
          <w:tcPr>
            <w:tcW w:w="0" w:type="auto"/>
            <w:shd w:val="clear" w:color="auto" w:fill="auto"/>
            <w:noWrap/>
            <w:vAlign w:val="bottom"/>
            <w:hideMark/>
            <w:tcPrChange w:id="444" w:author="pschmidt" w:date="2018-02-06T14:50:00Z">
              <w:tcPr>
                <w:tcW w:w="1663" w:type="dxa"/>
                <w:gridSpan w:val="2"/>
                <w:shd w:val="clear" w:color="auto" w:fill="auto"/>
                <w:noWrap/>
                <w:vAlign w:val="bottom"/>
                <w:hideMark/>
              </w:tcPr>
            </w:tcPrChange>
          </w:tcPr>
          <w:p w14:paraId="73265CB7" w14:textId="77777777" w:rsidR="00180CB8" w:rsidRDefault="00180CB8" w:rsidP="00180CB8">
            <w:r>
              <w:t>BRRI dhan34</w:t>
            </w:r>
          </w:p>
        </w:tc>
        <w:tc>
          <w:tcPr>
            <w:tcW w:w="0" w:type="auto"/>
            <w:shd w:val="clear" w:color="auto" w:fill="auto"/>
            <w:noWrap/>
            <w:hideMark/>
            <w:tcPrChange w:id="445" w:author="pschmidt" w:date="2018-02-06T14:50:00Z">
              <w:tcPr>
                <w:tcW w:w="1200" w:type="dxa"/>
                <w:shd w:val="clear" w:color="auto" w:fill="auto"/>
                <w:noWrap/>
                <w:vAlign w:val="bottom"/>
                <w:hideMark/>
              </w:tcPr>
            </w:tcPrChange>
          </w:tcPr>
          <w:p w14:paraId="21BFC50E" w14:textId="002C61A4" w:rsidR="00180CB8" w:rsidRPr="00392A26" w:rsidRDefault="00180CB8" w:rsidP="00180CB8">
            <w:pPr>
              <w:jc w:val="right"/>
              <w:rPr>
                <w:rStyle w:val="Hervorhebung"/>
                <w:i w:val="0"/>
              </w:rPr>
            </w:pPr>
            <w:r w:rsidRPr="00AB6EAC">
              <w:t>0.1145</w:t>
            </w:r>
          </w:p>
        </w:tc>
        <w:tc>
          <w:tcPr>
            <w:tcW w:w="0" w:type="auto"/>
            <w:shd w:val="clear" w:color="auto" w:fill="auto"/>
            <w:noWrap/>
            <w:hideMark/>
            <w:tcPrChange w:id="446" w:author="pschmidt" w:date="2018-02-06T14:50:00Z">
              <w:tcPr>
                <w:tcW w:w="1200" w:type="dxa"/>
                <w:shd w:val="clear" w:color="auto" w:fill="auto"/>
                <w:noWrap/>
                <w:vAlign w:val="bottom"/>
                <w:hideMark/>
              </w:tcPr>
            </w:tcPrChange>
          </w:tcPr>
          <w:p w14:paraId="54F76534" w14:textId="439655E9" w:rsidR="00180CB8" w:rsidRPr="00392A26" w:rsidRDefault="00180CB8" w:rsidP="00180CB8">
            <w:pPr>
              <w:jc w:val="right"/>
              <w:rPr>
                <w:rStyle w:val="Hervorhebung"/>
                <w:i w:val="0"/>
              </w:rPr>
            </w:pPr>
            <w:r w:rsidRPr="00AB6EAC">
              <w:t>0.0269</w:t>
            </w:r>
          </w:p>
        </w:tc>
        <w:tc>
          <w:tcPr>
            <w:tcW w:w="0" w:type="auto"/>
            <w:shd w:val="clear" w:color="auto" w:fill="auto"/>
            <w:noWrap/>
            <w:hideMark/>
            <w:tcPrChange w:id="447" w:author="pschmidt" w:date="2018-02-06T14:50:00Z">
              <w:tcPr>
                <w:tcW w:w="1430" w:type="dxa"/>
                <w:gridSpan w:val="2"/>
                <w:shd w:val="clear" w:color="auto" w:fill="auto"/>
                <w:noWrap/>
                <w:vAlign w:val="bottom"/>
                <w:hideMark/>
              </w:tcPr>
            </w:tcPrChange>
          </w:tcPr>
          <w:p w14:paraId="31F261CB" w14:textId="090292C0" w:rsidR="00180CB8" w:rsidRPr="00392A26" w:rsidRDefault="00180CB8" w:rsidP="00180CB8">
            <w:pPr>
              <w:jc w:val="right"/>
              <w:rPr>
                <w:rStyle w:val="Hervorhebung"/>
                <w:i w:val="0"/>
              </w:rPr>
            </w:pPr>
            <w:r w:rsidRPr="00AB6EAC">
              <w:t>0.1077</w:t>
            </w:r>
          </w:p>
        </w:tc>
        <w:tc>
          <w:tcPr>
            <w:tcW w:w="0" w:type="auto"/>
            <w:shd w:val="clear" w:color="auto" w:fill="auto"/>
            <w:noWrap/>
            <w:hideMark/>
            <w:tcPrChange w:id="448" w:author="pschmidt" w:date="2018-02-06T14:50:00Z">
              <w:tcPr>
                <w:tcW w:w="1403" w:type="dxa"/>
                <w:shd w:val="clear" w:color="auto" w:fill="auto"/>
                <w:noWrap/>
                <w:vAlign w:val="bottom"/>
                <w:hideMark/>
              </w:tcPr>
            </w:tcPrChange>
          </w:tcPr>
          <w:p w14:paraId="3A9E83C9" w14:textId="0A74BC85" w:rsidR="00180CB8" w:rsidRPr="00392A26" w:rsidRDefault="00180CB8" w:rsidP="00180CB8">
            <w:pPr>
              <w:jc w:val="right"/>
              <w:rPr>
                <w:rStyle w:val="Hervorhebung"/>
                <w:i w:val="0"/>
              </w:rPr>
            </w:pPr>
            <w:r w:rsidRPr="00AB6EAC">
              <w:t>0.0681</w:t>
            </w:r>
          </w:p>
        </w:tc>
        <w:tc>
          <w:tcPr>
            <w:tcW w:w="0" w:type="auto"/>
            <w:tcPrChange w:id="449" w:author="pschmidt" w:date="2018-02-06T14:50:00Z">
              <w:tcPr>
                <w:tcW w:w="1403" w:type="dxa"/>
              </w:tcPr>
            </w:tcPrChange>
          </w:tcPr>
          <w:p w14:paraId="3A3DC49A" w14:textId="74B5E98E" w:rsidR="00180CB8" w:rsidRPr="00392A26" w:rsidRDefault="00180CB8" w:rsidP="00180CB8">
            <w:pPr>
              <w:jc w:val="right"/>
              <w:rPr>
                <w:rStyle w:val="Hervorhebung"/>
                <w:i w:val="0"/>
              </w:rPr>
            </w:pPr>
            <w:r w:rsidRPr="00AB6EAC">
              <w:t>0.2326</w:t>
            </w:r>
          </w:p>
        </w:tc>
      </w:tr>
      <w:tr w:rsidR="00180CB8" w14:paraId="1BD8D3DA" w14:textId="6EAC25D4" w:rsidTr="00905D92">
        <w:tblPrEx>
          <w:tblW w:w="0" w:type="auto"/>
          <w:tblPrExChange w:id="45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1" w:author="pschmidt" w:date="2018-02-06T14:50:00Z">
            <w:trPr>
              <w:gridBefore w:val="1"/>
              <w:gridAfter w:val="0"/>
              <w:trHeight w:val="300"/>
            </w:trPr>
          </w:trPrChange>
        </w:trPr>
        <w:tc>
          <w:tcPr>
            <w:tcW w:w="0" w:type="auto"/>
            <w:shd w:val="clear" w:color="auto" w:fill="auto"/>
            <w:noWrap/>
            <w:vAlign w:val="bottom"/>
            <w:hideMark/>
            <w:tcPrChange w:id="452" w:author="pschmidt" w:date="2018-02-06T14:50:00Z">
              <w:tcPr>
                <w:tcW w:w="1663" w:type="dxa"/>
                <w:gridSpan w:val="2"/>
                <w:shd w:val="clear" w:color="auto" w:fill="auto"/>
                <w:noWrap/>
                <w:vAlign w:val="bottom"/>
                <w:hideMark/>
              </w:tcPr>
            </w:tcPrChange>
          </w:tcPr>
          <w:p w14:paraId="230270E6" w14:textId="77777777" w:rsidR="00180CB8" w:rsidRDefault="00180CB8" w:rsidP="00180CB8">
            <w:r>
              <w:t>BRRI dhan37</w:t>
            </w:r>
          </w:p>
        </w:tc>
        <w:tc>
          <w:tcPr>
            <w:tcW w:w="0" w:type="auto"/>
            <w:shd w:val="clear" w:color="auto" w:fill="auto"/>
            <w:noWrap/>
            <w:hideMark/>
            <w:tcPrChange w:id="453" w:author="pschmidt" w:date="2018-02-06T14:50:00Z">
              <w:tcPr>
                <w:tcW w:w="1200" w:type="dxa"/>
                <w:shd w:val="clear" w:color="auto" w:fill="auto"/>
                <w:noWrap/>
                <w:vAlign w:val="bottom"/>
                <w:hideMark/>
              </w:tcPr>
            </w:tcPrChange>
          </w:tcPr>
          <w:p w14:paraId="2FB1FBDA" w14:textId="535B1AA1" w:rsidR="00180CB8" w:rsidRPr="00392A26" w:rsidRDefault="00180CB8" w:rsidP="00180CB8">
            <w:pPr>
              <w:jc w:val="right"/>
              <w:rPr>
                <w:rStyle w:val="Hervorhebung"/>
                <w:i w:val="0"/>
              </w:rPr>
            </w:pPr>
            <w:r w:rsidRPr="00AB6EAC">
              <w:t>0.1377</w:t>
            </w:r>
          </w:p>
        </w:tc>
        <w:tc>
          <w:tcPr>
            <w:tcW w:w="0" w:type="auto"/>
            <w:shd w:val="clear" w:color="auto" w:fill="auto"/>
            <w:noWrap/>
            <w:hideMark/>
            <w:tcPrChange w:id="454" w:author="pschmidt" w:date="2018-02-06T14:50:00Z">
              <w:tcPr>
                <w:tcW w:w="1200" w:type="dxa"/>
                <w:shd w:val="clear" w:color="auto" w:fill="auto"/>
                <w:noWrap/>
                <w:vAlign w:val="bottom"/>
                <w:hideMark/>
              </w:tcPr>
            </w:tcPrChange>
          </w:tcPr>
          <w:p w14:paraId="5A179AEF" w14:textId="11AB00AF" w:rsidR="00180CB8" w:rsidRPr="00392A26" w:rsidRDefault="00180CB8" w:rsidP="00180CB8">
            <w:pPr>
              <w:jc w:val="right"/>
              <w:rPr>
                <w:rStyle w:val="Hervorhebung"/>
                <w:i w:val="0"/>
              </w:rPr>
            </w:pPr>
            <w:r w:rsidRPr="00AB6EAC">
              <w:t>0.0297</w:t>
            </w:r>
          </w:p>
        </w:tc>
        <w:tc>
          <w:tcPr>
            <w:tcW w:w="0" w:type="auto"/>
            <w:shd w:val="clear" w:color="auto" w:fill="auto"/>
            <w:noWrap/>
            <w:hideMark/>
            <w:tcPrChange w:id="455" w:author="pschmidt" w:date="2018-02-06T14:50:00Z">
              <w:tcPr>
                <w:tcW w:w="1430" w:type="dxa"/>
                <w:gridSpan w:val="2"/>
                <w:shd w:val="clear" w:color="auto" w:fill="auto"/>
                <w:noWrap/>
                <w:vAlign w:val="bottom"/>
                <w:hideMark/>
              </w:tcPr>
            </w:tcPrChange>
          </w:tcPr>
          <w:p w14:paraId="569F9A44" w14:textId="5C172F3D" w:rsidR="00180CB8" w:rsidRPr="00392A26" w:rsidRDefault="00180CB8" w:rsidP="00180CB8">
            <w:pPr>
              <w:jc w:val="right"/>
              <w:rPr>
                <w:rStyle w:val="Hervorhebung"/>
                <w:i w:val="0"/>
              </w:rPr>
            </w:pPr>
            <w:r w:rsidRPr="00AB6EAC">
              <w:t>0.1872</w:t>
            </w:r>
          </w:p>
        </w:tc>
        <w:tc>
          <w:tcPr>
            <w:tcW w:w="0" w:type="auto"/>
            <w:shd w:val="clear" w:color="auto" w:fill="auto"/>
            <w:noWrap/>
            <w:hideMark/>
            <w:tcPrChange w:id="456" w:author="pschmidt" w:date="2018-02-06T14:50:00Z">
              <w:tcPr>
                <w:tcW w:w="1403" w:type="dxa"/>
                <w:shd w:val="clear" w:color="auto" w:fill="auto"/>
                <w:noWrap/>
                <w:vAlign w:val="bottom"/>
                <w:hideMark/>
              </w:tcPr>
            </w:tcPrChange>
          </w:tcPr>
          <w:p w14:paraId="43EDFB91" w14:textId="3750C8E0" w:rsidR="00180CB8" w:rsidRPr="00392A26" w:rsidRDefault="00180CB8" w:rsidP="00180CB8">
            <w:pPr>
              <w:jc w:val="right"/>
              <w:rPr>
                <w:rStyle w:val="Hervorhebung"/>
                <w:i w:val="0"/>
              </w:rPr>
            </w:pPr>
            <w:r w:rsidRPr="00AB6EAC">
              <w:t>0.0715</w:t>
            </w:r>
          </w:p>
        </w:tc>
        <w:tc>
          <w:tcPr>
            <w:tcW w:w="0" w:type="auto"/>
            <w:tcPrChange w:id="457" w:author="pschmidt" w:date="2018-02-06T14:50:00Z">
              <w:tcPr>
                <w:tcW w:w="1403" w:type="dxa"/>
              </w:tcPr>
            </w:tcPrChange>
          </w:tcPr>
          <w:p w14:paraId="5D3426B5" w14:textId="24E3F06B" w:rsidR="00180CB8" w:rsidRPr="00392A26" w:rsidRDefault="00180CB8" w:rsidP="00180CB8">
            <w:pPr>
              <w:jc w:val="right"/>
              <w:rPr>
                <w:rStyle w:val="Hervorhebung"/>
                <w:i w:val="0"/>
              </w:rPr>
            </w:pPr>
            <w:r w:rsidRPr="00AB6EAC">
              <w:t>0.4041</w:t>
            </w:r>
          </w:p>
        </w:tc>
      </w:tr>
      <w:tr w:rsidR="00180CB8" w14:paraId="161901D0" w14:textId="34BDCEC9" w:rsidTr="00905D92">
        <w:tblPrEx>
          <w:tblW w:w="0" w:type="auto"/>
          <w:tblPrExChange w:id="45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9" w:author="pschmidt" w:date="2018-02-06T14:50:00Z">
            <w:trPr>
              <w:gridBefore w:val="1"/>
              <w:gridAfter w:val="0"/>
              <w:trHeight w:val="300"/>
            </w:trPr>
          </w:trPrChange>
        </w:trPr>
        <w:tc>
          <w:tcPr>
            <w:tcW w:w="0" w:type="auto"/>
            <w:shd w:val="clear" w:color="auto" w:fill="auto"/>
            <w:noWrap/>
            <w:vAlign w:val="bottom"/>
            <w:hideMark/>
            <w:tcPrChange w:id="460" w:author="pschmidt" w:date="2018-02-06T14:50:00Z">
              <w:tcPr>
                <w:tcW w:w="1663" w:type="dxa"/>
                <w:gridSpan w:val="2"/>
                <w:shd w:val="clear" w:color="auto" w:fill="auto"/>
                <w:noWrap/>
                <w:vAlign w:val="bottom"/>
                <w:hideMark/>
              </w:tcPr>
            </w:tcPrChange>
          </w:tcPr>
          <w:p w14:paraId="6844146E" w14:textId="77777777" w:rsidR="00180CB8" w:rsidRDefault="00180CB8" w:rsidP="00180CB8">
            <w:r>
              <w:t>BRRI dhan38</w:t>
            </w:r>
          </w:p>
        </w:tc>
        <w:tc>
          <w:tcPr>
            <w:tcW w:w="0" w:type="auto"/>
            <w:shd w:val="clear" w:color="auto" w:fill="auto"/>
            <w:noWrap/>
            <w:hideMark/>
            <w:tcPrChange w:id="461" w:author="pschmidt" w:date="2018-02-06T14:50:00Z">
              <w:tcPr>
                <w:tcW w:w="1200" w:type="dxa"/>
                <w:shd w:val="clear" w:color="auto" w:fill="auto"/>
                <w:noWrap/>
                <w:vAlign w:val="bottom"/>
                <w:hideMark/>
              </w:tcPr>
            </w:tcPrChange>
          </w:tcPr>
          <w:p w14:paraId="16D0AFAF" w14:textId="08F5B45C" w:rsidR="00180CB8" w:rsidRPr="00392A26" w:rsidRDefault="00180CB8" w:rsidP="00180CB8">
            <w:pPr>
              <w:jc w:val="right"/>
              <w:rPr>
                <w:rStyle w:val="Hervorhebung"/>
                <w:i w:val="0"/>
              </w:rPr>
            </w:pPr>
            <w:r w:rsidRPr="00AB6EAC">
              <w:t>0.0416</w:t>
            </w:r>
          </w:p>
        </w:tc>
        <w:tc>
          <w:tcPr>
            <w:tcW w:w="0" w:type="auto"/>
            <w:shd w:val="clear" w:color="auto" w:fill="auto"/>
            <w:noWrap/>
            <w:hideMark/>
            <w:tcPrChange w:id="462" w:author="pschmidt" w:date="2018-02-06T14:50:00Z">
              <w:tcPr>
                <w:tcW w:w="1200" w:type="dxa"/>
                <w:shd w:val="clear" w:color="auto" w:fill="auto"/>
                <w:noWrap/>
                <w:vAlign w:val="bottom"/>
                <w:hideMark/>
              </w:tcPr>
            </w:tcPrChange>
          </w:tcPr>
          <w:p w14:paraId="5EF07961" w14:textId="1CF649E0" w:rsidR="00180CB8" w:rsidRPr="00392A26" w:rsidRDefault="00180CB8" w:rsidP="00180CB8">
            <w:pPr>
              <w:jc w:val="right"/>
              <w:rPr>
                <w:rStyle w:val="Hervorhebung"/>
                <w:i w:val="0"/>
              </w:rPr>
            </w:pPr>
            <w:r w:rsidRPr="00AB6EAC">
              <w:t>0.0157</w:t>
            </w:r>
          </w:p>
        </w:tc>
        <w:tc>
          <w:tcPr>
            <w:tcW w:w="0" w:type="auto"/>
            <w:shd w:val="clear" w:color="auto" w:fill="auto"/>
            <w:noWrap/>
            <w:hideMark/>
            <w:tcPrChange w:id="463" w:author="pschmidt" w:date="2018-02-06T14:50:00Z">
              <w:tcPr>
                <w:tcW w:w="1430" w:type="dxa"/>
                <w:gridSpan w:val="2"/>
                <w:shd w:val="clear" w:color="auto" w:fill="auto"/>
                <w:noWrap/>
                <w:vAlign w:val="bottom"/>
                <w:hideMark/>
              </w:tcPr>
            </w:tcPrChange>
          </w:tcPr>
          <w:p w14:paraId="4A6D6FE7" w14:textId="645DBF14" w:rsidR="00180CB8" w:rsidRPr="00392A26" w:rsidRDefault="00180CB8" w:rsidP="00180CB8">
            <w:pPr>
              <w:jc w:val="right"/>
              <w:rPr>
                <w:rStyle w:val="Hervorhebung"/>
                <w:i w:val="0"/>
              </w:rPr>
            </w:pPr>
            <w:r w:rsidRPr="00AB6EAC">
              <w:t>0.1594</w:t>
            </w:r>
          </w:p>
        </w:tc>
        <w:tc>
          <w:tcPr>
            <w:tcW w:w="0" w:type="auto"/>
            <w:shd w:val="clear" w:color="auto" w:fill="auto"/>
            <w:noWrap/>
            <w:hideMark/>
            <w:tcPrChange w:id="464" w:author="pschmidt" w:date="2018-02-06T14:50:00Z">
              <w:tcPr>
                <w:tcW w:w="1403" w:type="dxa"/>
                <w:shd w:val="clear" w:color="auto" w:fill="auto"/>
                <w:noWrap/>
                <w:vAlign w:val="bottom"/>
                <w:hideMark/>
              </w:tcPr>
            </w:tcPrChange>
          </w:tcPr>
          <w:p w14:paraId="636ADFCF" w14:textId="4F2DC367" w:rsidR="00180CB8" w:rsidRPr="00392A26" w:rsidRDefault="00180CB8" w:rsidP="00180CB8">
            <w:pPr>
              <w:jc w:val="right"/>
              <w:rPr>
                <w:rStyle w:val="Hervorhebung"/>
                <w:i w:val="0"/>
              </w:rPr>
            </w:pPr>
            <w:r w:rsidRPr="00AB6EAC">
              <w:t>0.0602</w:t>
            </w:r>
          </w:p>
        </w:tc>
        <w:tc>
          <w:tcPr>
            <w:tcW w:w="0" w:type="auto"/>
            <w:tcPrChange w:id="465" w:author="pschmidt" w:date="2018-02-06T14:50:00Z">
              <w:tcPr>
                <w:tcW w:w="1403" w:type="dxa"/>
              </w:tcPr>
            </w:tcPrChange>
          </w:tcPr>
          <w:p w14:paraId="70B2D779" w14:textId="17C21988" w:rsidR="00180CB8" w:rsidRPr="00392A26" w:rsidRDefault="00180CB8" w:rsidP="00180CB8">
            <w:pPr>
              <w:jc w:val="right"/>
              <w:rPr>
                <w:rStyle w:val="Hervorhebung"/>
                <w:i w:val="0"/>
              </w:rPr>
            </w:pPr>
            <w:r w:rsidRPr="00AB6EAC">
              <w:t>0.3441</w:t>
            </w:r>
          </w:p>
        </w:tc>
      </w:tr>
      <w:tr w:rsidR="00180CB8" w14:paraId="4D7C5C95" w14:textId="180130B9" w:rsidTr="00905D92">
        <w:tblPrEx>
          <w:tblW w:w="0" w:type="auto"/>
          <w:tblPrExChange w:id="46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67" w:author="pschmidt" w:date="2018-02-06T14:50:00Z">
            <w:trPr>
              <w:gridBefore w:val="1"/>
              <w:gridAfter w:val="0"/>
              <w:trHeight w:val="300"/>
            </w:trPr>
          </w:trPrChange>
        </w:trPr>
        <w:tc>
          <w:tcPr>
            <w:tcW w:w="0" w:type="auto"/>
            <w:shd w:val="clear" w:color="auto" w:fill="auto"/>
            <w:noWrap/>
            <w:vAlign w:val="bottom"/>
            <w:hideMark/>
            <w:tcPrChange w:id="468" w:author="pschmidt" w:date="2018-02-06T14:50:00Z">
              <w:tcPr>
                <w:tcW w:w="1663" w:type="dxa"/>
                <w:gridSpan w:val="2"/>
                <w:shd w:val="clear" w:color="auto" w:fill="auto"/>
                <w:noWrap/>
                <w:vAlign w:val="bottom"/>
                <w:hideMark/>
              </w:tcPr>
            </w:tcPrChange>
          </w:tcPr>
          <w:p w14:paraId="58673478" w14:textId="77777777" w:rsidR="00180CB8" w:rsidRDefault="00180CB8" w:rsidP="00180CB8">
            <w:r>
              <w:t>BRRI dhan39</w:t>
            </w:r>
          </w:p>
        </w:tc>
        <w:tc>
          <w:tcPr>
            <w:tcW w:w="0" w:type="auto"/>
            <w:shd w:val="clear" w:color="auto" w:fill="auto"/>
            <w:noWrap/>
            <w:hideMark/>
            <w:tcPrChange w:id="469" w:author="pschmidt" w:date="2018-02-06T14:50:00Z">
              <w:tcPr>
                <w:tcW w:w="1200" w:type="dxa"/>
                <w:shd w:val="clear" w:color="auto" w:fill="auto"/>
                <w:noWrap/>
                <w:vAlign w:val="bottom"/>
                <w:hideMark/>
              </w:tcPr>
            </w:tcPrChange>
          </w:tcPr>
          <w:p w14:paraId="0A54CA5F" w14:textId="7B3C06CE" w:rsidR="00180CB8" w:rsidRPr="00392A26" w:rsidRDefault="00180CB8" w:rsidP="00180CB8">
            <w:pPr>
              <w:jc w:val="right"/>
              <w:rPr>
                <w:rStyle w:val="Hervorhebung"/>
                <w:i w:val="0"/>
              </w:rPr>
            </w:pPr>
            <w:r w:rsidRPr="00AB6EAC">
              <w:t>0.4677</w:t>
            </w:r>
          </w:p>
        </w:tc>
        <w:tc>
          <w:tcPr>
            <w:tcW w:w="0" w:type="auto"/>
            <w:shd w:val="clear" w:color="auto" w:fill="auto"/>
            <w:noWrap/>
            <w:hideMark/>
            <w:tcPrChange w:id="470" w:author="pschmidt" w:date="2018-02-06T14:50:00Z">
              <w:tcPr>
                <w:tcW w:w="1200" w:type="dxa"/>
                <w:shd w:val="clear" w:color="auto" w:fill="auto"/>
                <w:noWrap/>
                <w:vAlign w:val="bottom"/>
                <w:hideMark/>
              </w:tcPr>
            </w:tcPrChange>
          </w:tcPr>
          <w:p w14:paraId="71E44BC4" w14:textId="062072FE" w:rsidR="00180CB8" w:rsidRPr="00392A26" w:rsidRDefault="00180CB8" w:rsidP="00180CB8">
            <w:pPr>
              <w:jc w:val="right"/>
              <w:rPr>
                <w:rStyle w:val="Hervorhebung"/>
                <w:i w:val="0"/>
              </w:rPr>
            </w:pPr>
            <w:r w:rsidRPr="00AB6EAC">
              <w:t>0.0735</w:t>
            </w:r>
          </w:p>
        </w:tc>
        <w:tc>
          <w:tcPr>
            <w:tcW w:w="0" w:type="auto"/>
            <w:shd w:val="clear" w:color="auto" w:fill="auto"/>
            <w:noWrap/>
            <w:hideMark/>
            <w:tcPrChange w:id="471" w:author="pschmidt" w:date="2018-02-06T14:50:00Z">
              <w:tcPr>
                <w:tcW w:w="1430" w:type="dxa"/>
                <w:gridSpan w:val="2"/>
                <w:shd w:val="clear" w:color="auto" w:fill="auto"/>
                <w:noWrap/>
                <w:vAlign w:val="bottom"/>
                <w:hideMark/>
              </w:tcPr>
            </w:tcPrChange>
          </w:tcPr>
          <w:p w14:paraId="5E3B9351" w14:textId="569D5704" w:rsidR="00180CB8" w:rsidRPr="00392A26" w:rsidRDefault="00180CB8" w:rsidP="00180CB8">
            <w:pPr>
              <w:jc w:val="right"/>
              <w:rPr>
                <w:rStyle w:val="Hervorhebung"/>
                <w:i w:val="0"/>
              </w:rPr>
            </w:pPr>
            <w:r w:rsidRPr="00AB6EAC">
              <w:t>0.4216</w:t>
            </w:r>
          </w:p>
        </w:tc>
        <w:tc>
          <w:tcPr>
            <w:tcW w:w="0" w:type="auto"/>
            <w:shd w:val="clear" w:color="auto" w:fill="auto"/>
            <w:noWrap/>
            <w:hideMark/>
            <w:tcPrChange w:id="472" w:author="pschmidt" w:date="2018-02-06T14:50:00Z">
              <w:tcPr>
                <w:tcW w:w="1403" w:type="dxa"/>
                <w:shd w:val="clear" w:color="auto" w:fill="auto"/>
                <w:noWrap/>
                <w:vAlign w:val="bottom"/>
                <w:hideMark/>
              </w:tcPr>
            </w:tcPrChange>
          </w:tcPr>
          <w:p w14:paraId="2E8F60AB" w14:textId="04802603" w:rsidR="00180CB8" w:rsidRPr="00392A26" w:rsidRDefault="00180CB8" w:rsidP="00180CB8">
            <w:pPr>
              <w:jc w:val="right"/>
              <w:rPr>
                <w:rStyle w:val="Hervorhebung"/>
                <w:i w:val="0"/>
              </w:rPr>
            </w:pPr>
            <w:r w:rsidRPr="00AB6EAC">
              <w:t>0.0962</w:t>
            </w:r>
          </w:p>
        </w:tc>
        <w:tc>
          <w:tcPr>
            <w:tcW w:w="0" w:type="auto"/>
            <w:tcPrChange w:id="473" w:author="pschmidt" w:date="2018-02-06T14:50:00Z">
              <w:tcPr>
                <w:tcW w:w="1403" w:type="dxa"/>
              </w:tcPr>
            </w:tcPrChange>
          </w:tcPr>
          <w:p w14:paraId="00B6F51D" w14:textId="630ADB65" w:rsidR="00180CB8" w:rsidRPr="00392A26" w:rsidRDefault="00180CB8" w:rsidP="00180CB8">
            <w:pPr>
              <w:jc w:val="right"/>
              <w:rPr>
                <w:rStyle w:val="Hervorhebung"/>
                <w:i w:val="0"/>
              </w:rPr>
            </w:pPr>
            <w:r w:rsidRPr="00AB6EAC">
              <w:t>0.9103</w:t>
            </w:r>
          </w:p>
        </w:tc>
      </w:tr>
      <w:tr w:rsidR="00180CB8" w14:paraId="4CFA6091" w14:textId="05E60D17" w:rsidTr="00905D92">
        <w:tblPrEx>
          <w:tblW w:w="0" w:type="auto"/>
          <w:tblPrExChange w:id="47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75" w:author="pschmidt" w:date="2018-02-06T14:50:00Z">
            <w:trPr>
              <w:gridBefore w:val="1"/>
              <w:gridAfter w:val="0"/>
              <w:trHeight w:val="300"/>
            </w:trPr>
          </w:trPrChange>
        </w:trPr>
        <w:tc>
          <w:tcPr>
            <w:tcW w:w="0" w:type="auto"/>
            <w:shd w:val="clear" w:color="auto" w:fill="auto"/>
            <w:noWrap/>
            <w:vAlign w:val="bottom"/>
            <w:hideMark/>
            <w:tcPrChange w:id="476" w:author="pschmidt" w:date="2018-02-06T14:50:00Z">
              <w:tcPr>
                <w:tcW w:w="1663" w:type="dxa"/>
                <w:gridSpan w:val="2"/>
                <w:shd w:val="clear" w:color="auto" w:fill="auto"/>
                <w:noWrap/>
                <w:vAlign w:val="bottom"/>
                <w:hideMark/>
              </w:tcPr>
            </w:tcPrChange>
          </w:tcPr>
          <w:p w14:paraId="36F89F83" w14:textId="77777777" w:rsidR="00180CB8" w:rsidRDefault="00180CB8" w:rsidP="00180CB8">
            <w:r>
              <w:t>BRRI dhan40</w:t>
            </w:r>
          </w:p>
        </w:tc>
        <w:tc>
          <w:tcPr>
            <w:tcW w:w="0" w:type="auto"/>
            <w:shd w:val="clear" w:color="auto" w:fill="auto"/>
            <w:noWrap/>
            <w:hideMark/>
            <w:tcPrChange w:id="477" w:author="pschmidt" w:date="2018-02-06T14:50:00Z">
              <w:tcPr>
                <w:tcW w:w="1200" w:type="dxa"/>
                <w:shd w:val="clear" w:color="auto" w:fill="auto"/>
                <w:noWrap/>
                <w:vAlign w:val="bottom"/>
                <w:hideMark/>
              </w:tcPr>
            </w:tcPrChange>
          </w:tcPr>
          <w:p w14:paraId="7B0C4731" w14:textId="02F24865" w:rsidR="00180CB8" w:rsidRPr="00392A26" w:rsidRDefault="00180CB8" w:rsidP="00180CB8">
            <w:pPr>
              <w:jc w:val="right"/>
              <w:rPr>
                <w:rStyle w:val="Hervorhebung"/>
                <w:i w:val="0"/>
              </w:rPr>
            </w:pPr>
            <w:r w:rsidRPr="00AB6EAC">
              <w:t>0.221</w:t>
            </w:r>
            <w:r>
              <w:t>0</w:t>
            </w:r>
          </w:p>
        </w:tc>
        <w:tc>
          <w:tcPr>
            <w:tcW w:w="0" w:type="auto"/>
            <w:shd w:val="clear" w:color="auto" w:fill="auto"/>
            <w:noWrap/>
            <w:hideMark/>
            <w:tcPrChange w:id="478" w:author="pschmidt" w:date="2018-02-06T14:50:00Z">
              <w:tcPr>
                <w:tcW w:w="1200" w:type="dxa"/>
                <w:shd w:val="clear" w:color="auto" w:fill="auto"/>
                <w:noWrap/>
                <w:vAlign w:val="bottom"/>
                <w:hideMark/>
              </w:tcPr>
            </w:tcPrChange>
          </w:tcPr>
          <w:p w14:paraId="21142481" w14:textId="36833216" w:rsidR="00180CB8" w:rsidRPr="00392A26" w:rsidRDefault="00180CB8" w:rsidP="00180CB8">
            <w:pPr>
              <w:jc w:val="right"/>
              <w:rPr>
                <w:rStyle w:val="Hervorhebung"/>
                <w:i w:val="0"/>
              </w:rPr>
            </w:pPr>
            <w:r w:rsidRPr="00AB6EAC">
              <w:t>0.0415</w:t>
            </w:r>
          </w:p>
        </w:tc>
        <w:tc>
          <w:tcPr>
            <w:tcW w:w="0" w:type="auto"/>
            <w:shd w:val="clear" w:color="auto" w:fill="auto"/>
            <w:noWrap/>
            <w:hideMark/>
            <w:tcPrChange w:id="479" w:author="pschmidt" w:date="2018-02-06T14:50:00Z">
              <w:tcPr>
                <w:tcW w:w="1430" w:type="dxa"/>
                <w:gridSpan w:val="2"/>
                <w:shd w:val="clear" w:color="auto" w:fill="auto"/>
                <w:noWrap/>
                <w:vAlign w:val="bottom"/>
                <w:hideMark/>
              </w:tcPr>
            </w:tcPrChange>
          </w:tcPr>
          <w:p w14:paraId="1CC92C87" w14:textId="4CFE69D8" w:rsidR="00180CB8" w:rsidRPr="00392A26" w:rsidRDefault="00180CB8" w:rsidP="00180CB8">
            <w:pPr>
              <w:jc w:val="right"/>
              <w:rPr>
                <w:rStyle w:val="Hervorhebung"/>
                <w:i w:val="0"/>
              </w:rPr>
            </w:pPr>
            <w:r w:rsidRPr="00AB6EAC">
              <w:t>0.4371</w:t>
            </w:r>
          </w:p>
        </w:tc>
        <w:tc>
          <w:tcPr>
            <w:tcW w:w="0" w:type="auto"/>
            <w:shd w:val="clear" w:color="auto" w:fill="auto"/>
            <w:noWrap/>
            <w:hideMark/>
            <w:tcPrChange w:id="480" w:author="pschmidt" w:date="2018-02-06T14:50:00Z">
              <w:tcPr>
                <w:tcW w:w="1403" w:type="dxa"/>
                <w:shd w:val="clear" w:color="auto" w:fill="auto"/>
                <w:noWrap/>
                <w:vAlign w:val="bottom"/>
                <w:hideMark/>
              </w:tcPr>
            </w:tcPrChange>
          </w:tcPr>
          <w:p w14:paraId="6CBDEB57" w14:textId="4E243C7E" w:rsidR="00180CB8" w:rsidRPr="00392A26" w:rsidRDefault="00180CB8" w:rsidP="00180CB8">
            <w:pPr>
              <w:jc w:val="right"/>
              <w:rPr>
                <w:rStyle w:val="Hervorhebung"/>
                <w:i w:val="0"/>
              </w:rPr>
            </w:pPr>
            <w:r w:rsidRPr="00AB6EAC">
              <w:t>0.0787</w:t>
            </w:r>
          </w:p>
        </w:tc>
        <w:tc>
          <w:tcPr>
            <w:tcW w:w="0" w:type="auto"/>
            <w:tcPrChange w:id="481" w:author="pschmidt" w:date="2018-02-06T14:50:00Z">
              <w:tcPr>
                <w:tcW w:w="1403" w:type="dxa"/>
              </w:tcPr>
            </w:tcPrChange>
          </w:tcPr>
          <w:p w14:paraId="6590DDA2" w14:textId="0B79D4B5" w:rsidR="00180CB8" w:rsidRPr="00392A26" w:rsidRDefault="00180CB8" w:rsidP="00180CB8">
            <w:pPr>
              <w:jc w:val="right"/>
              <w:rPr>
                <w:rStyle w:val="Hervorhebung"/>
                <w:i w:val="0"/>
              </w:rPr>
            </w:pPr>
            <w:r w:rsidRPr="00AB6EAC">
              <w:t>0.9438</w:t>
            </w:r>
          </w:p>
        </w:tc>
      </w:tr>
      <w:tr w:rsidR="00180CB8" w14:paraId="742F628F" w14:textId="0193709F" w:rsidTr="00905D92">
        <w:tblPrEx>
          <w:tblW w:w="0" w:type="auto"/>
          <w:tblPrExChange w:id="48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3" w:author="pschmidt" w:date="2018-02-06T14:50:00Z">
            <w:trPr>
              <w:gridBefore w:val="1"/>
              <w:gridAfter w:val="0"/>
              <w:trHeight w:val="300"/>
            </w:trPr>
          </w:trPrChange>
        </w:trPr>
        <w:tc>
          <w:tcPr>
            <w:tcW w:w="0" w:type="auto"/>
            <w:shd w:val="clear" w:color="auto" w:fill="auto"/>
            <w:noWrap/>
            <w:vAlign w:val="bottom"/>
            <w:hideMark/>
            <w:tcPrChange w:id="484" w:author="pschmidt" w:date="2018-02-06T14:50:00Z">
              <w:tcPr>
                <w:tcW w:w="1663" w:type="dxa"/>
                <w:gridSpan w:val="2"/>
                <w:shd w:val="clear" w:color="auto" w:fill="auto"/>
                <w:noWrap/>
                <w:vAlign w:val="bottom"/>
                <w:hideMark/>
              </w:tcPr>
            </w:tcPrChange>
          </w:tcPr>
          <w:p w14:paraId="3C576D2C" w14:textId="77777777" w:rsidR="00180CB8" w:rsidRDefault="00180CB8" w:rsidP="00180CB8">
            <w:r>
              <w:t>BRRI dhan41</w:t>
            </w:r>
          </w:p>
        </w:tc>
        <w:tc>
          <w:tcPr>
            <w:tcW w:w="0" w:type="auto"/>
            <w:shd w:val="clear" w:color="auto" w:fill="auto"/>
            <w:noWrap/>
            <w:hideMark/>
            <w:tcPrChange w:id="485" w:author="pschmidt" w:date="2018-02-06T14:50:00Z">
              <w:tcPr>
                <w:tcW w:w="1200" w:type="dxa"/>
                <w:shd w:val="clear" w:color="auto" w:fill="auto"/>
                <w:noWrap/>
                <w:vAlign w:val="bottom"/>
                <w:hideMark/>
              </w:tcPr>
            </w:tcPrChange>
          </w:tcPr>
          <w:p w14:paraId="01040A4E" w14:textId="0512E131" w:rsidR="00180CB8" w:rsidRPr="00392A26" w:rsidRDefault="00180CB8" w:rsidP="00180CB8">
            <w:pPr>
              <w:jc w:val="right"/>
              <w:rPr>
                <w:rStyle w:val="Hervorhebung"/>
                <w:i w:val="0"/>
              </w:rPr>
            </w:pPr>
            <w:r w:rsidRPr="00AB6EAC">
              <w:t>0.3377</w:t>
            </w:r>
          </w:p>
        </w:tc>
        <w:tc>
          <w:tcPr>
            <w:tcW w:w="0" w:type="auto"/>
            <w:shd w:val="clear" w:color="auto" w:fill="auto"/>
            <w:noWrap/>
            <w:hideMark/>
            <w:tcPrChange w:id="486" w:author="pschmidt" w:date="2018-02-06T14:50:00Z">
              <w:tcPr>
                <w:tcW w:w="1200" w:type="dxa"/>
                <w:shd w:val="clear" w:color="auto" w:fill="auto"/>
                <w:noWrap/>
                <w:vAlign w:val="bottom"/>
                <w:hideMark/>
              </w:tcPr>
            </w:tcPrChange>
          </w:tcPr>
          <w:p w14:paraId="130BF33C" w14:textId="35DA1E80" w:rsidR="00180CB8" w:rsidRPr="00392A26" w:rsidRDefault="00180CB8" w:rsidP="00180CB8">
            <w:pPr>
              <w:jc w:val="right"/>
              <w:rPr>
                <w:rStyle w:val="Hervorhebung"/>
                <w:i w:val="0"/>
              </w:rPr>
            </w:pPr>
            <w:r w:rsidRPr="00AB6EAC">
              <w:t>0.0586</w:t>
            </w:r>
          </w:p>
        </w:tc>
        <w:tc>
          <w:tcPr>
            <w:tcW w:w="0" w:type="auto"/>
            <w:shd w:val="clear" w:color="auto" w:fill="auto"/>
            <w:noWrap/>
            <w:hideMark/>
            <w:tcPrChange w:id="487" w:author="pschmidt" w:date="2018-02-06T14:50:00Z">
              <w:tcPr>
                <w:tcW w:w="1430" w:type="dxa"/>
                <w:gridSpan w:val="2"/>
                <w:shd w:val="clear" w:color="auto" w:fill="auto"/>
                <w:noWrap/>
                <w:vAlign w:val="bottom"/>
                <w:hideMark/>
              </w:tcPr>
            </w:tcPrChange>
          </w:tcPr>
          <w:p w14:paraId="4C7EEE4F" w14:textId="68741B5D" w:rsidR="00180CB8" w:rsidRPr="00392A26" w:rsidRDefault="00180CB8" w:rsidP="00180CB8">
            <w:pPr>
              <w:jc w:val="right"/>
              <w:rPr>
                <w:rStyle w:val="Hervorhebung"/>
                <w:i w:val="0"/>
              </w:rPr>
            </w:pPr>
            <w:r w:rsidRPr="00AB6EAC">
              <w:t>0.3625</w:t>
            </w:r>
          </w:p>
        </w:tc>
        <w:tc>
          <w:tcPr>
            <w:tcW w:w="0" w:type="auto"/>
            <w:shd w:val="clear" w:color="auto" w:fill="auto"/>
            <w:noWrap/>
            <w:hideMark/>
            <w:tcPrChange w:id="488" w:author="pschmidt" w:date="2018-02-06T14:50:00Z">
              <w:tcPr>
                <w:tcW w:w="1403" w:type="dxa"/>
                <w:shd w:val="clear" w:color="auto" w:fill="auto"/>
                <w:noWrap/>
                <w:vAlign w:val="bottom"/>
                <w:hideMark/>
              </w:tcPr>
            </w:tcPrChange>
          </w:tcPr>
          <w:p w14:paraId="3C8923CE" w14:textId="4FEA6B7C" w:rsidR="00180CB8" w:rsidRPr="00392A26" w:rsidRDefault="00180CB8" w:rsidP="00180CB8">
            <w:pPr>
              <w:jc w:val="right"/>
              <w:rPr>
                <w:rStyle w:val="Hervorhebung"/>
                <w:i w:val="0"/>
              </w:rPr>
            </w:pPr>
            <w:r w:rsidRPr="00AB6EAC">
              <w:t>0.0892</w:t>
            </w:r>
          </w:p>
        </w:tc>
        <w:tc>
          <w:tcPr>
            <w:tcW w:w="0" w:type="auto"/>
            <w:tcPrChange w:id="489" w:author="pschmidt" w:date="2018-02-06T14:50:00Z">
              <w:tcPr>
                <w:tcW w:w="1403" w:type="dxa"/>
              </w:tcPr>
            </w:tcPrChange>
          </w:tcPr>
          <w:p w14:paraId="1054330B" w14:textId="43CA1CD8" w:rsidR="00180CB8" w:rsidRPr="00392A26" w:rsidRDefault="00180CB8" w:rsidP="00180CB8">
            <w:pPr>
              <w:jc w:val="right"/>
              <w:rPr>
                <w:rStyle w:val="Hervorhebung"/>
                <w:i w:val="0"/>
              </w:rPr>
            </w:pPr>
            <w:r w:rsidRPr="00AB6EAC">
              <w:t>0.7827</w:t>
            </w:r>
          </w:p>
        </w:tc>
      </w:tr>
      <w:tr w:rsidR="00180CB8" w14:paraId="5383FC7A" w14:textId="0936F814" w:rsidTr="00905D92">
        <w:tblPrEx>
          <w:tblW w:w="0" w:type="auto"/>
          <w:tblPrExChange w:id="49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91" w:author="pschmidt" w:date="2018-02-06T14:50:00Z">
            <w:trPr>
              <w:gridBefore w:val="1"/>
              <w:gridAfter w:val="0"/>
              <w:trHeight w:val="300"/>
            </w:trPr>
          </w:trPrChange>
        </w:trPr>
        <w:tc>
          <w:tcPr>
            <w:tcW w:w="0" w:type="auto"/>
            <w:shd w:val="clear" w:color="auto" w:fill="auto"/>
            <w:noWrap/>
            <w:vAlign w:val="bottom"/>
            <w:hideMark/>
            <w:tcPrChange w:id="492" w:author="pschmidt" w:date="2018-02-06T14:50:00Z">
              <w:tcPr>
                <w:tcW w:w="1663" w:type="dxa"/>
                <w:gridSpan w:val="2"/>
                <w:shd w:val="clear" w:color="auto" w:fill="auto"/>
                <w:noWrap/>
                <w:vAlign w:val="bottom"/>
                <w:hideMark/>
              </w:tcPr>
            </w:tcPrChange>
          </w:tcPr>
          <w:p w14:paraId="58E50826" w14:textId="77777777" w:rsidR="00180CB8" w:rsidRDefault="00180CB8" w:rsidP="00180CB8">
            <w:r>
              <w:t>BRRI dhan44</w:t>
            </w:r>
          </w:p>
        </w:tc>
        <w:tc>
          <w:tcPr>
            <w:tcW w:w="0" w:type="auto"/>
            <w:shd w:val="clear" w:color="auto" w:fill="auto"/>
            <w:noWrap/>
            <w:hideMark/>
            <w:tcPrChange w:id="493" w:author="pschmidt" w:date="2018-02-06T14:50:00Z">
              <w:tcPr>
                <w:tcW w:w="1200" w:type="dxa"/>
                <w:shd w:val="clear" w:color="auto" w:fill="auto"/>
                <w:noWrap/>
                <w:vAlign w:val="bottom"/>
                <w:hideMark/>
              </w:tcPr>
            </w:tcPrChange>
          </w:tcPr>
          <w:p w14:paraId="657691EA" w14:textId="23CFF51A" w:rsidR="00180CB8" w:rsidRPr="00392A26" w:rsidRDefault="00180CB8" w:rsidP="00180CB8">
            <w:pPr>
              <w:jc w:val="right"/>
              <w:rPr>
                <w:rStyle w:val="Hervorhebung"/>
                <w:i w:val="0"/>
              </w:rPr>
            </w:pPr>
            <w:r w:rsidRPr="00AB6EAC">
              <w:t>0.131</w:t>
            </w:r>
            <w:r>
              <w:t>0</w:t>
            </w:r>
          </w:p>
        </w:tc>
        <w:tc>
          <w:tcPr>
            <w:tcW w:w="0" w:type="auto"/>
            <w:shd w:val="clear" w:color="auto" w:fill="auto"/>
            <w:noWrap/>
            <w:hideMark/>
            <w:tcPrChange w:id="494" w:author="pschmidt" w:date="2018-02-06T14:50:00Z">
              <w:tcPr>
                <w:tcW w:w="1200" w:type="dxa"/>
                <w:shd w:val="clear" w:color="auto" w:fill="auto"/>
                <w:noWrap/>
                <w:vAlign w:val="bottom"/>
                <w:hideMark/>
              </w:tcPr>
            </w:tcPrChange>
          </w:tcPr>
          <w:p w14:paraId="10C89E5E" w14:textId="0BB42D76" w:rsidR="00180CB8" w:rsidRPr="00392A26" w:rsidRDefault="00180CB8" w:rsidP="00180CB8">
            <w:pPr>
              <w:jc w:val="right"/>
              <w:rPr>
                <w:rStyle w:val="Hervorhebung"/>
                <w:i w:val="0"/>
              </w:rPr>
            </w:pPr>
            <w:r w:rsidRPr="00AB6EAC">
              <w:t>0.033</w:t>
            </w:r>
            <w:r>
              <w:t>0</w:t>
            </w:r>
          </w:p>
        </w:tc>
        <w:tc>
          <w:tcPr>
            <w:tcW w:w="0" w:type="auto"/>
            <w:shd w:val="clear" w:color="auto" w:fill="auto"/>
            <w:noWrap/>
            <w:hideMark/>
            <w:tcPrChange w:id="495" w:author="pschmidt" w:date="2018-02-06T14:50:00Z">
              <w:tcPr>
                <w:tcW w:w="1430" w:type="dxa"/>
                <w:gridSpan w:val="2"/>
                <w:shd w:val="clear" w:color="auto" w:fill="auto"/>
                <w:noWrap/>
                <w:vAlign w:val="bottom"/>
                <w:hideMark/>
              </w:tcPr>
            </w:tcPrChange>
          </w:tcPr>
          <w:p w14:paraId="7B704640" w14:textId="3E740441" w:rsidR="00180CB8" w:rsidRPr="00392A26" w:rsidRDefault="00180CB8" w:rsidP="00180CB8">
            <w:pPr>
              <w:jc w:val="right"/>
              <w:rPr>
                <w:rStyle w:val="Hervorhebung"/>
                <w:i w:val="0"/>
              </w:rPr>
            </w:pPr>
            <w:r w:rsidRPr="00AB6EAC">
              <w:t>0.5517</w:t>
            </w:r>
          </w:p>
        </w:tc>
        <w:tc>
          <w:tcPr>
            <w:tcW w:w="0" w:type="auto"/>
            <w:shd w:val="clear" w:color="auto" w:fill="auto"/>
            <w:noWrap/>
            <w:hideMark/>
            <w:tcPrChange w:id="496" w:author="pschmidt" w:date="2018-02-06T14:50:00Z">
              <w:tcPr>
                <w:tcW w:w="1403" w:type="dxa"/>
                <w:shd w:val="clear" w:color="auto" w:fill="auto"/>
                <w:noWrap/>
                <w:vAlign w:val="bottom"/>
                <w:hideMark/>
              </w:tcPr>
            </w:tcPrChange>
          </w:tcPr>
          <w:p w14:paraId="1D43F7BE" w14:textId="7749E402" w:rsidR="00180CB8" w:rsidRPr="00392A26" w:rsidRDefault="00180CB8" w:rsidP="00180CB8">
            <w:pPr>
              <w:jc w:val="right"/>
              <w:rPr>
                <w:rStyle w:val="Hervorhebung"/>
                <w:i w:val="0"/>
              </w:rPr>
            </w:pPr>
            <w:r w:rsidRPr="00AB6EAC">
              <w:t>0.0804</w:t>
            </w:r>
          </w:p>
        </w:tc>
        <w:tc>
          <w:tcPr>
            <w:tcW w:w="0" w:type="auto"/>
            <w:tcPrChange w:id="497" w:author="pschmidt" w:date="2018-02-06T14:50:00Z">
              <w:tcPr>
                <w:tcW w:w="1403" w:type="dxa"/>
              </w:tcPr>
            </w:tcPrChange>
          </w:tcPr>
          <w:p w14:paraId="1CD7D665" w14:textId="3C3A69E6" w:rsidR="00180CB8" w:rsidRPr="00392A26" w:rsidRDefault="00180CB8" w:rsidP="00180CB8">
            <w:pPr>
              <w:jc w:val="right"/>
              <w:rPr>
                <w:rStyle w:val="Hervorhebung"/>
                <w:i w:val="0"/>
              </w:rPr>
            </w:pPr>
            <w:r w:rsidRPr="00AB6EAC">
              <w:t>1.1912</w:t>
            </w:r>
          </w:p>
        </w:tc>
      </w:tr>
      <w:tr w:rsidR="00180CB8" w14:paraId="6401AEDD" w14:textId="1F48A896" w:rsidTr="00905D92">
        <w:tblPrEx>
          <w:tblW w:w="0" w:type="auto"/>
          <w:tblPrExChange w:id="49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99" w:author="pschmidt" w:date="2018-02-06T14:50:00Z">
            <w:trPr>
              <w:gridBefore w:val="1"/>
              <w:gridAfter w:val="0"/>
              <w:trHeight w:val="300"/>
            </w:trPr>
          </w:trPrChange>
        </w:trPr>
        <w:tc>
          <w:tcPr>
            <w:tcW w:w="0" w:type="auto"/>
            <w:shd w:val="clear" w:color="auto" w:fill="auto"/>
            <w:noWrap/>
            <w:vAlign w:val="bottom"/>
            <w:hideMark/>
            <w:tcPrChange w:id="500" w:author="pschmidt" w:date="2018-02-06T14:50:00Z">
              <w:tcPr>
                <w:tcW w:w="1663" w:type="dxa"/>
                <w:gridSpan w:val="2"/>
                <w:shd w:val="clear" w:color="auto" w:fill="auto"/>
                <w:noWrap/>
                <w:vAlign w:val="bottom"/>
                <w:hideMark/>
              </w:tcPr>
            </w:tcPrChange>
          </w:tcPr>
          <w:p w14:paraId="0979C6F7" w14:textId="77777777" w:rsidR="00180CB8" w:rsidRDefault="00180CB8" w:rsidP="00180CB8">
            <w:r>
              <w:t>BRRI dhan46</w:t>
            </w:r>
          </w:p>
        </w:tc>
        <w:tc>
          <w:tcPr>
            <w:tcW w:w="0" w:type="auto"/>
            <w:shd w:val="clear" w:color="auto" w:fill="auto"/>
            <w:noWrap/>
            <w:hideMark/>
            <w:tcPrChange w:id="501" w:author="pschmidt" w:date="2018-02-06T14:50:00Z">
              <w:tcPr>
                <w:tcW w:w="1200" w:type="dxa"/>
                <w:shd w:val="clear" w:color="auto" w:fill="auto"/>
                <w:noWrap/>
                <w:vAlign w:val="bottom"/>
                <w:hideMark/>
              </w:tcPr>
            </w:tcPrChange>
          </w:tcPr>
          <w:p w14:paraId="1FD2A1C3" w14:textId="40CAFCD7" w:rsidR="00180CB8" w:rsidRPr="00392A26" w:rsidRDefault="00180CB8" w:rsidP="00180CB8">
            <w:pPr>
              <w:jc w:val="right"/>
              <w:rPr>
                <w:rStyle w:val="Hervorhebung"/>
                <w:i w:val="0"/>
              </w:rPr>
            </w:pPr>
            <w:r w:rsidRPr="00AB6EAC">
              <w:t>0.2526</w:t>
            </w:r>
          </w:p>
        </w:tc>
        <w:tc>
          <w:tcPr>
            <w:tcW w:w="0" w:type="auto"/>
            <w:shd w:val="clear" w:color="auto" w:fill="auto"/>
            <w:noWrap/>
            <w:hideMark/>
            <w:tcPrChange w:id="502" w:author="pschmidt" w:date="2018-02-06T14:50:00Z">
              <w:tcPr>
                <w:tcW w:w="1200" w:type="dxa"/>
                <w:shd w:val="clear" w:color="auto" w:fill="auto"/>
                <w:noWrap/>
                <w:vAlign w:val="bottom"/>
                <w:hideMark/>
              </w:tcPr>
            </w:tcPrChange>
          </w:tcPr>
          <w:p w14:paraId="6E9479DF" w14:textId="68B91326" w:rsidR="00180CB8" w:rsidRPr="00392A26" w:rsidRDefault="00180CB8" w:rsidP="00180CB8">
            <w:pPr>
              <w:jc w:val="right"/>
              <w:rPr>
                <w:rStyle w:val="Hervorhebung"/>
                <w:i w:val="0"/>
              </w:rPr>
            </w:pPr>
            <w:r w:rsidRPr="00AB6EAC">
              <w:t>0.0569</w:t>
            </w:r>
          </w:p>
        </w:tc>
        <w:tc>
          <w:tcPr>
            <w:tcW w:w="0" w:type="auto"/>
            <w:shd w:val="clear" w:color="auto" w:fill="auto"/>
            <w:noWrap/>
            <w:hideMark/>
            <w:tcPrChange w:id="503" w:author="pschmidt" w:date="2018-02-06T14:50:00Z">
              <w:tcPr>
                <w:tcW w:w="1430" w:type="dxa"/>
                <w:gridSpan w:val="2"/>
                <w:shd w:val="clear" w:color="auto" w:fill="auto"/>
                <w:noWrap/>
                <w:vAlign w:val="bottom"/>
                <w:hideMark/>
              </w:tcPr>
            </w:tcPrChange>
          </w:tcPr>
          <w:p w14:paraId="51145D84" w14:textId="3B3F9116" w:rsidR="00180CB8" w:rsidRPr="00392A26" w:rsidRDefault="00180CB8" w:rsidP="00180CB8">
            <w:pPr>
              <w:jc w:val="right"/>
              <w:rPr>
                <w:rStyle w:val="Hervorhebung"/>
                <w:i w:val="0"/>
              </w:rPr>
            </w:pPr>
            <w:r w:rsidRPr="00AB6EAC">
              <w:t>0.3663</w:t>
            </w:r>
          </w:p>
        </w:tc>
        <w:tc>
          <w:tcPr>
            <w:tcW w:w="0" w:type="auto"/>
            <w:shd w:val="clear" w:color="auto" w:fill="auto"/>
            <w:noWrap/>
            <w:hideMark/>
            <w:tcPrChange w:id="504" w:author="pschmidt" w:date="2018-02-06T14:50:00Z">
              <w:tcPr>
                <w:tcW w:w="1403" w:type="dxa"/>
                <w:shd w:val="clear" w:color="auto" w:fill="auto"/>
                <w:noWrap/>
                <w:vAlign w:val="bottom"/>
                <w:hideMark/>
              </w:tcPr>
            </w:tcPrChange>
          </w:tcPr>
          <w:p w14:paraId="15547463" w14:textId="78CE57EB" w:rsidR="00180CB8" w:rsidRPr="00392A26" w:rsidRDefault="00180CB8" w:rsidP="00180CB8">
            <w:pPr>
              <w:jc w:val="right"/>
              <w:rPr>
                <w:rStyle w:val="Hervorhebung"/>
                <w:i w:val="0"/>
              </w:rPr>
            </w:pPr>
            <w:r w:rsidRPr="00AB6EAC">
              <w:t>0.0979</w:t>
            </w:r>
          </w:p>
        </w:tc>
        <w:tc>
          <w:tcPr>
            <w:tcW w:w="0" w:type="auto"/>
            <w:tcPrChange w:id="505" w:author="pschmidt" w:date="2018-02-06T14:50:00Z">
              <w:tcPr>
                <w:tcW w:w="1403" w:type="dxa"/>
              </w:tcPr>
            </w:tcPrChange>
          </w:tcPr>
          <w:p w14:paraId="4178540D" w14:textId="39B869A2" w:rsidR="00180CB8" w:rsidRPr="00392A26" w:rsidRDefault="00180CB8" w:rsidP="00180CB8">
            <w:pPr>
              <w:jc w:val="right"/>
              <w:rPr>
                <w:rStyle w:val="Hervorhebung"/>
                <w:i w:val="0"/>
              </w:rPr>
            </w:pPr>
            <w:r w:rsidRPr="00AB6EAC">
              <w:t>0.7908</w:t>
            </w:r>
          </w:p>
        </w:tc>
      </w:tr>
      <w:tr w:rsidR="00180CB8" w14:paraId="17280B4B" w14:textId="403D58D7" w:rsidTr="00905D92">
        <w:tblPrEx>
          <w:tblW w:w="0" w:type="auto"/>
          <w:tblPrExChange w:id="50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07" w:author="pschmidt" w:date="2018-02-06T14:50:00Z">
            <w:trPr>
              <w:gridBefore w:val="1"/>
              <w:gridAfter w:val="0"/>
              <w:trHeight w:val="300"/>
            </w:trPr>
          </w:trPrChange>
        </w:trPr>
        <w:tc>
          <w:tcPr>
            <w:tcW w:w="0" w:type="auto"/>
            <w:shd w:val="clear" w:color="auto" w:fill="auto"/>
            <w:noWrap/>
            <w:vAlign w:val="bottom"/>
            <w:hideMark/>
            <w:tcPrChange w:id="508" w:author="pschmidt" w:date="2018-02-06T14:50:00Z">
              <w:tcPr>
                <w:tcW w:w="1663" w:type="dxa"/>
                <w:gridSpan w:val="2"/>
                <w:shd w:val="clear" w:color="auto" w:fill="auto"/>
                <w:noWrap/>
                <w:vAlign w:val="bottom"/>
                <w:hideMark/>
              </w:tcPr>
            </w:tcPrChange>
          </w:tcPr>
          <w:p w14:paraId="2F9E3744" w14:textId="77777777" w:rsidR="00180CB8" w:rsidRDefault="00180CB8" w:rsidP="00180CB8">
            <w:r>
              <w:t>BRRI dhan49</w:t>
            </w:r>
          </w:p>
        </w:tc>
        <w:tc>
          <w:tcPr>
            <w:tcW w:w="0" w:type="auto"/>
            <w:shd w:val="clear" w:color="auto" w:fill="auto"/>
            <w:noWrap/>
            <w:hideMark/>
            <w:tcPrChange w:id="509" w:author="pschmidt" w:date="2018-02-06T14:50:00Z">
              <w:tcPr>
                <w:tcW w:w="1200" w:type="dxa"/>
                <w:shd w:val="clear" w:color="auto" w:fill="auto"/>
                <w:noWrap/>
                <w:vAlign w:val="bottom"/>
                <w:hideMark/>
              </w:tcPr>
            </w:tcPrChange>
          </w:tcPr>
          <w:p w14:paraId="63BB0384" w14:textId="4A2BF808" w:rsidR="00180CB8" w:rsidRPr="00392A26" w:rsidRDefault="00180CB8" w:rsidP="00180CB8">
            <w:pPr>
              <w:jc w:val="right"/>
              <w:rPr>
                <w:rStyle w:val="Hervorhebung"/>
                <w:i w:val="0"/>
              </w:rPr>
            </w:pPr>
            <w:r w:rsidRPr="00AB6EAC">
              <w:t>0.1308</w:t>
            </w:r>
          </w:p>
        </w:tc>
        <w:tc>
          <w:tcPr>
            <w:tcW w:w="0" w:type="auto"/>
            <w:shd w:val="clear" w:color="auto" w:fill="auto"/>
            <w:noWrap/>
            <w:hideMark/>
            <w:tcPrChange w:id="510" w:author="pschmidt" w:date="2018-02-06T14:50:00Z">
              <w:tcPr>
                <w:tcW w:w="1200" w:type="dxa"/>
                <w:shd w:val="clear" w:color="auto" w:fill="auto"/>
                <w:noWrap/>
                <w:vAlign w:val="bottom"/>
                <w:hideMark/>
              </w:tcPr>
            </w:tcPrChange>
          </w:tcPr>
          <w:p w14:paraId="1882DAAA" w14:textId="3F30CA7E" w:rsidR="00180CB8" w:rsidRPr="00392A26" w:rsidRDefault="00180CB8" w:rsidP="00180CB8">
            <w:pPr>
              <w:jc w:val="right"/>
              <w:rPr>
                <w:rStyle w:val="Hervorhebung"/>
                <w:i w:val="0"/>
              </w:rPr>
            </w:pPr>
            <w:r w:rsidRPr="00AB6EAC">
              <w:t>0.0423</w:t>
            </w:r>
          </w:p>
        </w:tc>
        <w:tc>
          <w:tcPr>
            <w:tcW w:w="0" w:type="auto"/>
            <w:shd w:val="clear" w:color="auto" w:fill="auto"/>
            <w:noWrap/>
            <w:hideMark/>
            <w:tcPrChange w:id="511" w:author="pschmidt" w:date="2018-02-06T14:50:00Z">
              <w:tcPr>
                <w:tcW w:w="1430" w:type="dxa"/>
                <w:gridSpan w:val="2"/>
                <w:shd w:val="clear" w:color="auto" w:fill="auto"/>
                <w:noWrap/>
                <w:vAlign w:val="bottom"/>
                <w:hideMark/>
              </w:tcPr>
            </w:tcPrChange>
          </w:tcPr>
          <w:p w14:paraId="6F0B5AF6" w14:textId="00FE02D2" w:rsidR="00180CB8" w:rsidRPr="00392A26" w:rsidRDefault="00180CB8" w:rsidP="00180CB8">
            <w:pPr>
              <w:jc w:val="right"/>
              <w:rPr>
                <w:rStyle w:val="Hervorhebung"/>
                <w:i w:val="0"/>
              </w:rPr>
            </w:pPr>
            <w:r w:rsidRPr="00AB6EAC">
              <w:t>0.6012</w:t>
            </w:r>
          </w:p>
        </w:tc>
        <w:tc>
          <w:tcPr>
            <w:tcW w:w="0" w:type="auto"/>
            <w:shd w:val="clear" w:color="auto" w:fill="auto"/>
            <w:noWrap/>
            <w:hideMark/>
            <w:tcPrChange w:id="512" w:author="pschmidt" w:date="2018-02-06T14:50:00Z">
              <w:tcPr>
                <w:tcW w:w="1403" w:type="dxa"/>
                <w:shd w:val="clear" w:color="auto" w:fill="auto"/>
                <w:noWrap/>
                <w:vAlign w:val="bottom"/>
                <w:hideMark/>
              </w:tcPr>
            </w:tcPrChange>
          </w:tcPr>
          <w:p w14:paraId="21AD79D8" w14:textId="529043C2" w:rsidR="00180CB8" w:rsidRPr="00392A26" w:rsidRDefault="00180CB8" w:rsidP="00180CB8">
            <w:pPr>
              <w:jc w:val="right"/>
              <w:rPr>
                <w:rStyle w:val="Hervorhebung"/>
                <w:i w:val="0"/>
              </w:rPr>
            </w:pPr>
            <w:r w:rsidRPr="00AB6EAC">
              <w:t>0.0922</w:t>
            </w:r>
          </w:p>
        </w:tc>
        <w:tc>
          <w:tcPr>
            <w:tcW w:w="0" w:type="auto"/>
            <w:tcPrChange w:id="513" w:author="pschmidt" w:date="2018-02-06T14:50:00Z">
              <w:tcPr>
                <w:tcW w:w="1403" w:type="dxa"/>
              </w:tcPr>
            </w:tcPrChange>
          </w:tcPr>
          <w:p w14:paraId="0C8617A9" w14:textId="43624DFB" w:rsidR="00180CB8" w:rsidRPr="00392A26" w:rsidRDefault="00180CB8" w:rsidP="00180CB8">
            <w:pPr>
              <w:jc w:val="right"/>
              <w:rPr>
                <w:rStyle w:val="Hervorhebung"/>
                <w:i w:val="0"/>
              </w:rPr>
            </w:pPr>
            <w:r w:rsidRPr="00AB6EAC">
              <w:t>1.298</w:t>
            </w:r>
            <w:r>
              <w:t>0</w:t>
            </w:r>
          </w:p>
        </w:tc>
      </w:tr>
      <w:tr w:rsidR="00180CB8" w14:paraId="3C6098EE" w14:textId="0F4662EC" w:rsidTr="00905D92">
        <w:tblPrEx>
          <w:tblW w:w="0" w:type="auto"/>
          <w:tblPrExChange w:id="51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15" w:author="pschmidt" w:date="2018-02-06T14:50:00Z">
            <w:trPr>
              <w:gridBefore w:val="1"/>
              <w:gridAfter w:val="0"/>
              <w:trHeight w:val="300"/>
            </w:trPr>
          </w:trPrChange>
        </w:trPr>
        <w:tc>
          <w:tcPr>
            <w:tcW w:w="0" w:type="auto"/>
            <w:shd w:val="clear" w:color="auto" w:fill="auto"/>
            <w:noWrap/>
            <w:vAlign w:val="bottom"/>
            <w:hideMark/>
            <w:tcPrChange w:id="516" w:author="pschmidt" w:date="2018-02-06T14:50:00Z">
              <w:tcPr>
                <w:tcW w:w="1663" w:type="dxa"/>
                <w:gridSpan w:val="2"/>
                <w:shd w:val="clear" w:color="auto" w:fill="auto"/>
                <w:noWrap/>
                <w:vAlign w:val="bottom"/>
                <w:hideMark/>
              </w:tcPr>
            </w:tcPrChange>
          </w:tcPr>
          <w:p w14:paraId="7645FC15" w14:textId="77777777" w:rsidR="00180CB8" w:rsidRDefault="00180CB8" w:rsidP="00180CB8">
            <w:r>
              <w:t>BRRI dhan51</w:t>
            </w:r>
          </w:p>
        </w:tc>
        <w:tc>
          <w:tcPr>
            <w:tcW w:w="0" w:type="auto"/>
            <w:shd w:val="clear" w:color="auto" w:fill="auto"/>
            <w:noWrap/>
            <w:hideMark/>
            <w:tcPrChange w:id="517" w:author="pschmidt" w:date="2018-02-06T14:50:00Z">
              <w:tcPr>
                <w:tcW w:w="1200" w:type="dxa"/>
                <w:shd w:val="clear" w:color="auto" w:fill="auto"/>
                <w:noWrap/>
                <w:vAlign w:val="bottom"/>
                <w:hideMark/>
              </w:tcPr>
            </w:tcPrChange>
          </w:tcPr>
          <w:p w14:paraId="75E4A88A" w14:textId="7BFAB8F1" w:rsidR="00180CB8" w:rsidRPr="00392A26" w:rsidRDefault="00180CB8" w:rsidP="00180CB8">
            <w:pPr>
              <w:jc w:val="right"/>
              <w:rPr>
                <w:rStyle w:val="Hervorhebung"/>
                <w:i w:val="0"/>
              </w:rPr>
            </w:pPr>
            <w:r w:rsidRPr="00AB6EAC">
              <w:t>0.09</w:t>
            </w:r>
            <w:r>
              <w:t>00</w:t>
            </w:r>
          </w:p>
        </w:tc>
        <w:tc>
          <w:tcPr>
            <w:tcW w:w="0" w:type="auto"/>
            <w:shd w:val="clear" w:color="auto" w:fill="auto"/>
            <w:noWrap/>
            <w:hideMark/>
            <w:tcPrChange w:id="518" w:author="pschmidt" w:date="2018-02-06T14:50:00Z">
              <w:tcPr>
                <w:tcW w:w="1200" w:type="dxa"/>
                <w:shd w:val="clear" w:color="auto" w:fill="auto"/>
                <w:noWrap/>
                <w:vAlign w:val="bottom"/>
                <w:hideMark/>
              </w:tcPr>
            </w:tcPrChange>
          </w:tcPr>
          <w:p w14:paraId="60229A29" w14:textId="3A171274" w:rsidR="00180CB8" w:rsidRPr="00392A26" w:rsidRDefault="00180CB8" w:rsidP="00180CB8">
            <w:pPr>
              <w:jc w:val="right"/>
              <w:rPr>
                <w:rStyle w:val="Hervorhebung"/>
                <w:i w:val="0"/>
              </w:rPr>
            </w:pPr>
            <w:r w:rsidRPr="00AB6EAC">
              <w:t>0.0397</w:t>
            </w:r>
          </w:p>
        </w:tc>
        <w:tc>
          <w:tcPr>
            <w:tcW w:w="0" w:type="auto"/>
            <w:shd w:val="clear" w:color="auto" w:fill="auto"/>
            <w:noWrap/>
            <w:hideMark/>
            <w:tcPrChange w:id="519" w:author="pschmidt" w:date="2018-02-06T14:50:00Z">
              <w:tcPr>
                <w:tcW w:w="1430" w:type="dxa"/>
                <w:gridSpan w:val="2"/>
                <w:shd w:val="clear" w:color="auto" w:fill="auto"/>
                <w:noWrap/>
                <w:vAlign w:val="bottom"/>
                <w:hideMark/>
              </w:tcPr>
            </w:tcPrChange>
          </w:tcPr>
          <w:p w14:paraId="2A81039E" w14:textId="05AA3099" w:rsidR="00180CB8" w:rsidRPr="00392A26" w:rsidRDefault="00180CB8" w:rsidP="00180CB8">
            <w:pPr>
              <w:jc w:val="right"/>
              <w:rPr>
                <w:rStyle w:val="Hervorhebung"/>
                <w:i w:val="0"/>
              </w:rPr>
            </w:pPr>
            <w:r w:rsidRPr="00AB6EAC">
              <w:t>0.6118</w:t>
            </w:r>
          </w:p>
        </w:tc>
        <w:tc>
          <w:tcPr>
            <w:tcW w:w="0" w:type="auto"/>
            <w:shd w:val="clear" w:color="auto" w:fill="auto"/>
            <w:noWrap/>
            <w:hideMark/>
            <w:tcPrChange w:id="520" w:author="pschmidt" w:date="2018-02-06T14:50:00Z">
              <w:tcPr>
                <w:tcW w:w="1403" w:type="dxa"/>
                <w:shd w:val="clear" w:color="auto" w:fill="auto"/>
                <w:noWrap/>
                <w:vAlign w:val="bottom"/>
                <w:hideMark/>
              </w:tcPr>
            </w:tcPrChange>
          </w:tcPr>
          <w:p w14:paraId="32748D61" w14:textId="2AC2296E" w:rsidR="00180CB8" w:rsidRPr="00392A26" w:rsidRDefault="00180CB8" w:rsidP="00180CB8">
            <w:pPr>
              <w:jc w:val="right"/>
              <w:rPr>
                <w:rStyle w:val="Hervorhebung"/>
                <w:i w:val="0"/>
              </w:rPr>
            </w:pPr>
            <w:r w:rsidRPr="00AB6EAC">
              <w:t>0.0919</w:t>
            </w:r>
          </w:p>
        </w:tc>
        <w:tc>
          <w:tcPr>
            <w:tcW w:w="0" w:type="auto"/>
            <w:tcPrChange w:id="521" w:author="pschmidt" w:date="2018-02-06T14:50:00Z">
              <w:tcPr>
                <w:tcW w:w="1403" w:type="dxa"/>
              </w:tcPr>
            </w:tcPrChange>
          </w:tcPr>
          <w:p w14:paraId="1A4DB7E0" w14:textId="50092914" w:rsidR="00180CB8" w:rsidRPr="00392A26" w:rsidRDefault="00180CB8" w:rsidP="00180CB8">
            <w:pPr>
              <w:jc w:val="right"/>
              <w:rPr>
                <w:rStyle w:val="Hervorhebung"/>
                <w:i w:val="0"/>
              </w:rPr>
            </w:pPr>
            <w:r w:rsidRPr="00AB6EAC">
              <w:t>1.3209</w:t>
            </w:r>
          </w:p>
        </w:tc>
      </w:tr>
      <w:tr w:rsidR="00180CB8" w14:paraId="650EFFB6" w14:textId="3293D26F" w:rsidTr="00905D92">
        <w:tblPrEx>
          <w:tblW w:w="0" w:type="auto"/>
          <w:tblPrExChange w:id="52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23" w:author="pschmidt" w:date="2018-02-06T14:50:00Z">
            <w:trPr>
              <w:gridBefore w:val="1"/>
              <w:gridAfter w:val="0"/>
              <w:trHeight w:val="300"/>
            </w:trPr>
          </w:trPrChange>
        </w:trPr>
        <w:tc>
          <w:tcPr>
            <w:tcW w:w="0" w:type="auto"/>
            <w:shd w:val="clear" w:color="auto" w:fill="auto"/>
            <w:noWrap/>
            <w:vAlign w:val="bottom"/>
            <w:hideMark/>
            <w:tcPrChange w:id="524" w:author="pschmidt" w:date="2018-02-06T14:50:00Z">
              <w:tcPr>
                <w:tcW w:w="1663" w:type="dxa"/>
                <w:gridSpan w:val="2"/>
                <w:shd w:val="clear" w:color="auto" w:fill="auto"/>
                <w:noWrap/>
                <w:vAlign w:val="bottom"/>
                <w:hideMark/>
              </w:tcPr>
            </w:tcPrChange>
          </w:tcPr>
          <w:p w14:paraId="60D7C25E" w14:textId="77777777" w:rsidR="00180CB8" w:rsidRDefault="00180CB8" w:rsidP="00180CB8">
            <w:r>
              <w:t>BRRI dhan52</w:t>
            </w:r>
          </w:p>
        </w:tc>
        <w:tc>
          <w:tcPr>
            <w:tcW w:w="0" w:type="auto"/>
            <w:shd w:val="clear" w:color="auto" w:fill="auto"/>
            <w:noWrap/>
            <w:hideMark/>
            <w:tcPrChange w:id="525" w:author="pschmidt" w:date="2018-02-06T14:50:00Z">
              <w:tcPr>
                <w:tcW w:w="1200" w:type="dxa"/>
                <w:shd w:val="clear" w:color="auto" w:fill="auto"/>
                <w:noWrap/>
                <w:vAlign w:val="bottom"/>
                <w:hideMark/>
              </w:tcPr>
            </w:tcPrChange>
          </w:tcPr>
          <w:p w14:paraId="50487D2B" w14:textId="79F7F511" w:rsidR="00180CB8" w:rsidRPr="00392A26" w:rsidRDefault="00180CB8" w:rsidP="00180CB8">
            <w:pPr>
              <w:jc w:val="right"/>
              <w:rPr>
                <w:rStyle w:val="Hervorhebung"/>
                <w:i w:val="0"/>
              </w:rPr>
            </w:pPr>
            <w:r w:rsidRPr="00AB6EAC">
              <w:t>0.0395</w:t>
            </w:r>
          </w:p>
        </w:tc>
        <w:tc>
          <w:tcPr>
            <w:tcW w:w="0" w:type="auto"/>
            <w:shd w:val="clear" w:color="auto" w:fill="auto"/>
            <w:noWrap/>
            <w:hideMark/>
            <w:tcPrChange w:id="526" w:author="pschmidt" w:date="2018-02-06T14:50:00Z">
              <w:tcPr>
                <w:tcW w:w="1200" w:type="dxa"/>
                <w:shd w:val="clear" w:color="auto" w:fill="auto"/>
                <w:noWrap/>
                <w:vAlign w:val="bottom"/>
                <w:hideMark/>
              </w:tcPr>
            </w:tcPrChange>
          </w:tcPr>
          <w:p w14:paraId="07F6BF7A" w14:textId="5AC96EA0" w:rsidR="00180CB8" w:rsidRPr="00392A26" w:rsidRDefault="00180CB8" w:rsidP="00180CB8">
            <w:pPr>
              <w:jc w:val="right"/>
              <w:rPr>
                <w:rStyle w:val="Hervorhebung"/>
                <w:i w:val="0"/>
              </w:rPr>
            </w:pPr>
            <w:r w:rsidRPr="00AB6EAC">
              <w:t>0.0251</w:t>
            </w:r>
          </w:p>
        </w:tc>
        <w:tc>
          <w:tcPr>
            <w:tcW w:w="0" w:type="auto"/>
            <w:shd w:val="clear" w:color="auto" w:fill="auto"/>
            <w:noWrap/>
            <w:hideMark/>
            <w:tcPrChange w:id="527" w:author="pschmidt" w:date="2018-02-06T14:50:00Z">
              <w:tcPr>
                <w:tcW w:w="1430" w:type="dxa"/>
                <w:gridSpan w:val="2"/>
                <w:shd w:val="clear" w:color="auto" w:fill="auto"/>
                <w:noWrap/>
                <w:vAlign w:val="bottom"/>
                <w:hideMark/>
              </w:tcPr>
            </w:tcPrChange>
          </w:tcPr>
          <w:p w14:paraId="201C7188" w14:textId="00F9A69F" w:rsidR="00180CB8" w:rsidRPr="00392A26" w:rsidRDefault="00180CB8" w:rsidP="00180CB8">
            <w:pPr>
              <w:jc w:val="right"/>
              <w:rPr>
                <w:rStyle w:val="Hervorhebung"/>
                <w:i w:val="0"/>
              </w:rPr>
            </w:pPr>
            <w:r w:rsidRPr="00AB6EAC">
              <w:t>0.7469</w:t>
            </w:r>
          </w:p>
        </w:tc>
        <w:tc>
          <w:tcPr>
            <w:tcW w:w="0" w:type="auto"/>
            <w:shd w:val="clear" w:color="auto" w:fill="auto"/>
            <w:noWrap/>
            <w:hideMark/>
            <w:tcPrChange w:id="528" w:author="pschmidt" w:date="2018-02-06T14:50:00Z">
              <w:tcPr>
                <w:tcW w:w="1403" w:type="dxa"/>
                <w:shd w:val="clear" w:color="auto" w:fill="auto"/>
                <w:noWrap/>
                <w:vAlign w:val="bottom"/>
                <w:hideMark/>
              </w:tcPr>
            </w:tcPrChange>
          </w:tcPr>
          <w:p w14:paraId="7E3C2972" w14:textId="4E66F452" w:rsidR="00180CB8" w:rsidRPr="00392A26" w:rsidRDefault="00180CB8" w:rsidP="00180CB8">
            <w:pPr>
              <w:jc w:val="right"/>
              <w:rPr>
                <w:rStyle w:val="Hervorhebung"/>
                <w:i w:val="0"/>
              </w:rPr>
            </w:pPr>
            <w:r w:rsidRPr="00AB6EAC">
              <w:t>0.0858</w:t>
            </w:r>
          </w:p>
        </w:tc>
        <w:tc>
          <w:tcPr>
            <w:tcW w:w="0" w:type="auto"/>
            <w:tcPrChange w:id="529" w:author="pschmidt" w:date="2018-02-06T14:50:00Z">
              <w:tcPr>
                <w:tcW w:w="1403" w:type="dxa"/>
              </w:tcPr>
            </w:tcPrChange>
          </w:tcPr>
          <w:p w14:paraId="6BFCBFCB" w14:textId="4A2EADBE" w:rsidR="00180CB8" w:rsidRPr="00392A26" w:rsidRDefault="00180CB8" w:rsidP="00180CB8">
            <w:pPr>
              <w:jc w:val="right"/>
              <w:rPr>
                <w:rStyle w:val="Hervorhebung"/>
                <w:i w:val="0"/>
              </w:rPr>
            </w:pPr>
            <w:r w:rsidRPr="00AB6EAC">
              <w:t>1.6126</w:t>
            </w:r>
          </w:p>
        </w:tc>
      </w:tr>
      <w:tr w:rsidR="00180CB8" w14:paraId="4BE92F16" w14:textId="5A56B5EC" w:rsidTr="00905D92">
        <w:tblPrEx>
          <w:tblW w:w="0" w:type="auto"/>
          <w:tblPrExChange w:id="53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31" w:author="pschmidt" w:date="2018-02-06T14:50:00Z">
            <w:trPr>
              <w:gridBefore w:val="1"/>
              <w:gridAfter w:val="0"/>
              <w:trHeight w:val="300"/>
            </w:trPr>
          </w:trPrChange>
        </w:trPr>
        <w:tc>
          <w:tcPr>
            <w:tcW w:w="0" w:type="auto"/>
            <w:shd w:val="clear" w:color="auto" w:fill="auto"/>
            <w:noWrap/>
            <w:vAlign w:val="bottom"/>
            <w:hideMark/>
            <w:tcPrChange w:id="532" w:author="pschmidt" w:date="2018-02-06T14:50:00Z">
              <w:tcPr>
                <w:tcW w:w="1663" w:type="dxa"/>
                <w:gridSpan w:val="2"/>
                <w:shd w:val="clear" w:color="auto" w:fill="auto"/>
                <w:noWrap/>
                <w:vAlign w:val="bottom"/>
                <w:hideMark/>
              </w:tcPr>
            </w:tcPrChange>
          </w:tcPr>
          <w:p w14:paraId="0B74C85B" w14:textId="77777777" w:rsidR="00180CB8" w:rsidRDefault="00180CB8" w:rsidP="00180CB8">
            <w:r>
              <w:t>BRRI dhan53</w:t>
            </w:r>
          </w:p>
        </w:tc>
        <w:tc>
          <w:tcPr>
            <w:tcW w:w="0" w:type="auto"/>
            <w:shd w:val="clear" w:color="auto" w:fill="auto"/>
            <w:noWrap/>
            <w:hideMark/>
            <w:tcPrChange w:id="533" w:author="pschmidt" w:date="2018-02-06T14:50:00Z">
              <w:tcPr>
                <w:tcW w:w="1200" w:type="dxa"/>
                <w:shd w:val="clear" w:color="auto" w:fill="auto"/>
                <w:noWrap/>
                <w:vAlign w:val="bottom"/>
                <w:hideMark/>
              </w:tcPr>
            </w:tcPrChange>
          </w:tcPr>
          <w:p w14:paraId="1A36F95E" w14:textId="60A4E703" w:rsidR="00180CB8" w:rsidRPr="00392A26" w:rsidRDefault="00180CB8" w:rsidP="00180CB8">
            <w:pPr>
              <w:jc w:val="right"/>
              <w:rPr>
                <w:rStyle w:val="Hervorhebung"/>
                <w:i w:val="0"/>
              </w:rPr>
            </w:pPr>
            <w:r w:rsidRPr="00AB6EAC">
              <w:t>0.2762</w:t>
            </w:r>
          </w:p>
        </w:tc>
        <w:tc>
          <w:tcPr>
            <w:tcW w:w="0" w:type="auto"/>
            <w:shd w:val="clear" w:color="auto" w:fill="auto"/>
            <w:noWrap/>
            <w:hideMark/>
            <w:tcPrChange w:id="534" w:author="pschmidt" w:date="2018-02-06T14:50:00Z">
              <w:tcPr>
                <w:tcW w:w="1200" w:type="dxa"/>
                <w:shd w:val="clear" w:color="auto" w:fill="auto"/>
                <w:noWrap/>
                <w:vAlign w:val="bottom"/>
                <w:hideMark/>
              </w:tcPr>
            </w:tcPrChange>
          </w:tcPr>
          <w:p w14:paraId="4A09485D" w14:textId="61237933" w:rsidR="00180CB8" w:rsidRPr="00392A26" w:rsidRDefault="00180CB8" w:rsidP="00180CB8">
            <w:pPr>
              <w:jc w:val="right"/>
              <w:rPr>
                <w:rStyle w:val="Hervorhebung"/>
                <w:i w:val="0"/>
              </w:rPr>
            </w:pPr>
            <w:r w:rsidRPr="00AB6EAC">
              <w:t>0.0922</w:t>
            </w:r>
          </w:p>
        </w:tc>
        <w:tc>
          <w:tcPr>
            <w:tcW w:w="0" w:type="auto"/>
            <w:shd w:val="clear" w:color="auto" w:fill="auto"/>
            <w:noWrap/>
            <w:hideMark/>
            <w:tcPrChange w:id="535" w:author="pschmidt" w:date="2018-02-06T14:50:00Z">
              <w:tcPr>
                <w:tcW w:w="1430" w:type="dxa"/>
                <w:gridSpan w:val="2"/>
                <w:shd w:val="clear" w:color="auto" w:fill="auto"/>
                <w:noWrap/>
                <w:vAlign w:val="bottom"/>
                <w:hideMark/>
              </w:tcPr>
            </w:tcPrChange>
          </w:tcPr>
          <w:p w14:paraId="612A00FC" w14:textId="3C804001" w:rsidR="00180CB8" w:rsidRPr="00392A26" w:rsidRDefault="00180CB8" w:rsidP="00180CB8">
            <w:pPr>
              <w:jc w:val="right"/>
              <w:rPr>
                <w:rStyle w:val="Hervorhebung"/>
                <w:i w:val="0"/>
              </w:rPr>
            </w:pPr>
            <w:r w:rsidRPr="00AB6EAC">
              <w:t>0.4941</w:t>
            </w:r>
          </w:p>
        </w:tc>
        <w:tc>
          <w:tcPr>
            <w:tcW w:w="0" w:type="auto"/>
            <w:shd w:val="clear" w:color="auto" w:fill="auto"/>
            <w:noWrap/>
            <w:hideMark/>
            <w:tcPrChange w:id="536" w:author="pschmidt" w:date="2018-02-06T14:50:00Z">
              <w:tcPr>
                <w:tcW w:w="1403" w:type="dxa"/>
                <w:shd w:val="clear" w:color="auto" w:fill="auto"/>
                <w:noWrap/>
                <w:vAlign w:val="bottom"/>
                <w:hideMark/>
              </w:tcPr>
            </w:tcPrChange>
          </w:tcPr>
          <w:p w14:paraId="23749E49" w14:textId="4D5555D6" w:rsidR="00180CB8" w:rsidRPr="00392A26" w:rsidRDefault="00180CB8" w:rsidP="00180CB8">
            <w:pPr>
              <w:jc w:val="right"/>
              <w:rPr>
                <w:rStyle w:val="Hervorhebung"/>
                <w:i w:val="0"/>
              </w:rPr>
            </w:pPr>
            <w:r w:rsidRPr="00AB6EAC">
              <w:t>0.1532</w:t>
            </w:r>
          </w:p>
        </w:tc>
        <w:tc>
          <w:tcPr>
            <w:tcW w:w="0" w:type="auto"/>
            <w:tcPrChange w:id="537" w:author="pschmidt" w:date="2018-02-06T14:50:00Z">
              <w:tcPr>
                <w:tcW w:w="1403" w:type="dxa"/>
              </w:tcPr>
            </w:tcPrChange>
          </w:tcPr>
          <w:p w14:paraId="4B8DFD38" w14:textId="4A676729" w:rsidR="00180CB8" w:rsidRPr="00392A26" w:rsidRDefault="00180CB8" w:rsidP="00180CB8">
            <w:pPr>
              <w:jc w:val="right"/>
              <w:rPr>
                <w:rStyle w:val="Hervorhebung"/>
                <w:i w:val="0"/>
              </w:rPr>
            </w:pPr>
            <w:r w:rsidRPr="00AB6EAC">
              <w:t>1.0668</w:t>
            </w:r>
          </w:p>
        </w:tc>
      </w:tr>
      <w:tr w:rsidR="00180CB8" w14:paraId="50547E58" w14:textId="2138290F" w:rsidTr="00905D92">
        <w:tblPrEx>
          <w:tblW w:w="0" w:type="auto"/>
          <w:tblPrExChange w:id="53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39" w:author="pschmidt" w:date="2018-02-06T14:50:00Z">
            <w:trPr>
              <w:gridBefore w:val="1"/>
              <w:gridAfter w:val="0"/>
              <w:trHeight w:val="300"/>
            </w:trPr>
          </w:trPrChange>
        </w:trPr>
        <w:tc>
          <w:tcPr>
            <w:tcW w:w="0" w:type="auto"/>
            <w:shd w:val="clear" w:color="auto" w:fill="auto"/>
            <w:noWrap/>
            <w:vAlign w:val="bottom"/>
            <w:hideMark/>
            <w:tcPrChange w:id="540" w:author="pschmidt" w:date="2018-02-06T14:50:00Z">
              <w:tcPr>
                <w:tcW w:w="1663" w:type="dxa"/>
                <w:gridSpan w:val="2"/>
                <w:shd w:val="clear" w:color="auto" w:fill="auto"/>
                <w:noWrap/>
                <w:vAlign w:val="bottom"/>
                <w:hideMark/>
              </w:tcPr>
            </w:tcPrChange>
          </w:tcPr>
          <w:p w14:paraId="4BC02D4B" w14:textId="77777777" w:rsidR="00180CB8" w:rsidRDefault="00180CB8" w:rsidP="00180CB8">
            <w:r>
              <w:t>BRRI dhan54</w:t>
            </w:r>
          </w:p>
        </w:tc>
        <w:tc>
          <w:tcPr>
            <w:tcW w:w="0" w:type="auto"/>
            <w:shd w:val="clear" w:color="auto" w:fill="auto"/>
            <w:noWrap/>
            <w:hideMark/>
            <w:tcPrChange w:id="541" w:author="pschmidt" w:date="2018-02-06T14:50:00Z">
              <w:tcPr>
                <w:tcW w:w="1200" w:type="dxa"/>
                <w:shd w:val="clear" w:color="auto" w:fill="auto"/>
                <w:noWrap/>
                <w:vAlign w:val="bottom"/>
                <w:hideMark/>
              </w:tcPr>
            </w:tcPrChange>
          </w:tcPr>
          <w:p w14:paraId="269668F8" w14:textId="5D2F2C47" w:rsidR="00180CB8" w:rsidRPr="00392A26" w:rsidRDefault="00180CB8" w:rsidP="00180CB8">
            <w:pPr>
              <w:jc w:val="right"/>
              <w:rPr>
                <w:rStyle w:val="Hervorhebung"/>
                <w:i w:val="0"/>
              </w:rPr>
            </w:pPr>
            <w:r w:rsidRPr="00AB6EAC">
              <w:t>0.3503</w:t>
            </w:r>
          </w:p>
        </w:tc>
        <w:tc>
          <w:tcPr>
            <w:tcW w:w="0" w:type="auto"/>
            <w:shd w:val="clear" w:color="auto" w:fill="auto"/>
            <w:noWrap/>
            <w:hideMark/>
            <w:tcPrChange w:id="542" w:author="pschmidt" w:date="2018-02-06T14:50:00Z">
              <w:tcPr>
                <w:tcW w:w="1200" w:type="dxa"/>
                <w:shd w:val="clear" w:color="auto" w:fill="auto"/>
                <w:noWrap/>
                <w:vAlign w:val="bottom"/>
                <w:hideMark/>
              </w:tcPr>
            </w:tcPrChange>
          </w:tcPr>
          <w:p w14:paraId="7345B9F2" w14:textId="44EE5D6A" w:rsidR="00180CB8" w:rsidRPr="00392A26" w:rsidRDefault="00180CB8" w:rsidP="00180CB8">
            <w:pPr>
              <w:jc w:val="right"/>
              <w:rPr>
                <w:rStyle w:val="Hervorhebung"/>
                <w:i w:val="0"/>
              </w:rPr>
            </w:pPr>
            <w:r w:rsidRPr="00AB6EAC">
              <w:t>0.1216</w:t>
            </w:r>
          </w:p>
        </w:tc>
        <w:tc>
          <w:tcPr>
            <w:tcW w:w="0" w:type="auto"/>
            <w:shd w:val="clear" w:color="auto" w:fill="auto"/>
            <w:noWrap/>
            <w:hideMark/>
            <w:tcPrChange w:id="543" w:author="pschmidt" w:date="2018-02-06T14:50:00Z">
              <w:tcPr>
                <w:tcW w:w="1430" w:type="dxa"/>
                <w:gridSpan w:val="2"/>
                <w:shd w:val="clear" w:color="auto" w:fill="auto"/>
                <w:noWrap/>
                <w:vAlign w:val="bottom"/>
                <w:hideMark/>
              </w:tcPr>
            </w:tcPrChange>
          </w:tcPr>
          <w:p w14:paraId="54FB8089" w14:textId="357076F0" w:rsidR="00180CB8" w:rsidRPr="00392A26" w:rsidRDefault="00180CB8" w:rsidP="00180CB8">
            <w:pPr>
              <w:jc w:val="right"/>
              <w:rPr>
                <w:rStyle w:val="Hervorhebung"/>
                <w:i w:val="0"/>
              </w:rPr>
            </w:pPr>
            <w:r w:rsidRPr="00AB6EAC">
              <w:t>0.5892</w:t>
            </w:r>
          </w:p>
        </w:tc>
        <w:tc>
          <w:tcPr>
            <w:tcW w:w="0" w:type="auto"/>
            <w:shd w:val="clear" w:color="auto" w:fill="auto"/>
            <w:noWrap/>
            <w:hideMark/>
            <w:tcPrChange w:id="544" w:author="pschmidt" w:date="2018-02-06T14:50:00Z">
              <w:tcPr>
                <w:tcW w:w="1403" w:type="dxa"/>
                <w:shd w:val="clear" w:color="auto" w:fill="auto"/>
                <w:noWrap/>
                <w:vAlign w:val="bottom"/>
                <w:hideMark/>
              </w:tcPr>
            </w:tcPrChange>
          </w:tcPr>
          <w:p w14:paraId="4F7ED8EB" w14:textId="3D076195" w:rsidR="00180CB8" w:rsidRPr="00392A26" w:rsidRDefault="00180CB8" w:rsidP="00180CB8">
            <w:pPr>
              <w:jc w:val="right"/>
              <w:rPr>
                <w:rStyle w:val="Hervorhebung"/>
                <w:i w:val="0"/>
              </w:rPr>
            </w:pPr>
            <w:r w:rsidRPr="00AB6EAC">
              <w:t>0.1626</w:t>
            </w:r>
          </w:p>
        </w:tc>
        <w:tc>
          <w:tcPr>
            <w:tcW w:w="0" w:type="auto"/>
            <w:tcPrChange w:id="545" w:author="pschmidt" w:date="2018-02-06T14:50:00Z">
              <w:tcPr>
                <w:tcW w:w="1403" w:type="dxa"/>
              </w:tcPr>
            </w:tcPrChange>
          </w:tcPr>
          <w:p w14:paraId="028BE484" w14:textId="1A40CF6D" w:rsidR="00180CB8" w:rsidRPr="00392A26" w:rsidRDefault="00180CB8" w:rsidP="00180CB8">
            <w:pPr>
              <w:jc w:val="right"/>
              <w:rPr>
                <w:rStyle w:val="Hervorhebung"/>
                <w:i w:val="0"/>
              </w:rPr>
            </w:pPr>
            <w:r w:rsidRPr="00AB6EAC">
              <w:t>1.272</w:t>
            </w:r>
            <w:r>
              <w:t>0</w:t>
            </w:r>
          </w:p>
        </w:tc>
      </w:tr>
      <w:tr w:rsidR="00180CB8" w14:paraId="4DDD781F" w14:textId="4BCA5B0B" w:rsidTr="00905D92">
        <w:tblPrEx>
          <w:tblW w:w="0" w:type="auto"/>
          <w:tblPrExChange w:id="54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47" w:author="pschmidt" w:date="2018-02-06T14:50:00Z">
            <w:trPr>
              <w:gridBefore w:val="1"/>
              <w:gridAfter w:val="0"/>
              <w:trHeight w:val="300"/>
            </w:trPr>
          </w:trPrChange>
        </w:trPr>
        <w:tc>
          <w:tcPr>
            <w:tcW w:w="0" w:type="auto"/>
            <w:shd w:val="clear" w:color="auto" w:fill="auto"/>
            <w:noWrap/>
            <w:vAlign w:val="bottom"/>
            <w:hideMark/>
            <w:tcPrChange w:id="548" w:author="pschmidt" w:date="2018-02-06T14:50:00Z">
              <w:tcPr>
                <w:tcW w:w="1663" w:type="dxa"/>
                <w:gridSpan w:val="2"/>
                <w:shd w:val="clear" w:color="auto" w:fill="auto"/>
                <w:noWrap/>
                <w:vAlign w:val="bottom"/>
                <w:hideMark/>
              </w:tcPr>
            </w:tcPrChange>
          </w:tcPr>
          <w:p w14:paraId="547FE10A" w14:textId="77777777" w:rsidR="00180CB8" w:rsidRDefault="00180CB8" w:rsidP="00180CB8">
            <w:r>
              <w:t>BRRI dhan56</w:t>
            </w:r>
          </w:p>
        </w:tc>
        <w:tc>
          <w:tcPr>
            <w:tcW w:w="0" w:type="auto"/>
            <w:shd w:val="clear" w:color="auto" w:fill="auto"/>
            <w:noWrap/>
            <w:hideMark/>
            <w:tcPrChange w:id="549" w:author="pschmidt" w:date="2018-02-06T14:50:00Z">
              <w:tcPr>
                <w:tcW w:w="1200" w:type="dxa"/>
                <w:shd w:val="clear" w:color="auto" w:fill="auto"/>
                <w:noWrap/>
                <w:vAlign w:val="bottom"/>
                <w:hideMark/>
              </w:tcPr>
            </w:tcPrChange>
          </w:tcPr>
          <w:p w14:paraId="48E92C20" w14:textId="5D46638D" w:rsidR="00180CB8" w:rsidRPr="00392A26" w:rsidRDefault="00180CB8" w:rsidP="00180CB8">
            <w:pPr>
              <w:jc w:val="right"/>
              <w:rPr>
                <w:rStyle w:val="Hervorhebung"/>
                <w:i w:val="0"/>
              </w:rPr>
            </w:pPr>
            <w:r w:rsidRPr="00AB6EAC">
              <w:t>0.4371</w:t>
            </w:r>
          </w:p>
        </w:tc>
        <w:tc>
          <w:tcPr>
            <w:tcW w:w="0" w:type="auto"/>
            <w:shd w:val="clear" w:color="auto" w:fill="auto"/>
            <w:noWrap/>
            <w:hideMark/>
            <w:tcPrChange w:id="550" w:author="pschmidt" w:date="2018-02-06T14:50:00Z">
              <w:tcPr>
                <w:tcW w:w="1200" w:type="dxa"/>
                <w:shd w:val="clear" w:color="auto" w:fill="auto"/>
                <w:noWrap/>
                <w:vAlign w:val="bottom"/>
                <w:hideMark/>
              </w:tcPr>
            </w:tcPrChange>
          </w:tcPr>
          <w:p w14:paraId="344EAC41" w14:textId="129C7AA2" w:rsidR="00180CB8" w:rsidRPr="00392A26" w:rsidRDefault="00180CB8" w:rsidP="00180CB8">
            <w:pPr>
              <w:jc w:val="right"/>
              <w:rPr>
                <w:rStyle w:val="Hervorhebung"/>
                <w:i w:val="0"/>
              </w:rPr>
            </w:pPr>
            <w:r w:rsidRPr="00AB6EAC">
              <w:t>0.1402</w:t>
            </w:r>
          </w:p>
        </w:tc>
        <w:tc>
          <w:tcPr>
            <w:tcW w:w="0" w:type="auto"/>
            <w:shd w:val="clear" w:color="auto" w:fill="auto"/>
            <w:noWrap/>
            <w:hideMark/>
            <w:tcPrChange w:id="551" w:author="pschmidt" w:date="2018-02-06T14:50:00Z">
              <w:tcPr>
                <w:tcW w:w="1430" w:type="dxa"/>
                <w:gridSpan w:val="2"/>
                <w:shd w:val="clear" w:color="auto" w:fill="auto"/>
                <w:noWrap/>
                <w:vAlign w:val="bottom"/>
                <w:hideMark/>
              </w:tcPr>
            </w:tcPrChange>
          </w:tcPr>
          <w:p w14:paraId="49331147" w14:textId="1F46F088" w:rsidR="00180CB8" w:rsidRPr="00392A26" w:rsidRDefault="00180CB8" w:rsidP="00180CB8">
            <w:pPr>
              <w:jc w:val="right"/>
              <w:rPr>
                <w:rStyle w:val="Hervorhebung"/>
                <w:i w:val="0"/>
              </w:rPr>
            </w:pPr>
            <w:r w:rsidRPr="00AB6EAC">
              <w:t>0.4383</w:t>
            </w:r>
          </w:p>
        </w:tc>
        <w:tc>
          <w:tcPr>
            <w:tcW w:w="0" w:type="auto"/>
            <w:shd w:val="clear" w:color="auto" w:fill="auto"/>
            <w:noWrap/>
            <w:hideMark/>
            <w:tcPrChange w:id="552" w:author="pschmidt" w:date="2018-02-06T14:50:00Z">
              <w:tcPr>
                <w:tcW w:w="1403" w:type="dxa"/>
                <w:shd w:val="clear" w:color="auto" w:fill="auto"/>
                <w:noWrap/>
                <w:vAlign w:val="bottom"/>
                <w:hideMark/>
              </w:tcPr>
            </w:tcPrChange>
          </w:tcPr>
          <w:p w14:paraId="472ABE90" w14:textId="60D8F80F" w:rsidR="00180CB8" w:rsidRPr="00392A26" w:rsidRDefault="00180CB8" w:rsidP="00180CB8">
            <w:pPr>
              <w:jc w:val="right"/>
              <w:rPr>
                <w:rStyle w:val="Hervorhebung"/>
                <w:i w:val="0"/>
              </w:rPr>
            </w:pPr>
            <w:r w:rsidRPr="00AB6EAC">
              <w:t>0.1831</w:t>
            </w:r>
          </w:p>
        </w:tc>
        <w:tc>
          <w:tcPr>
            <w:tcW w:w="0" w:type="auto"/>
            <w:tcPrChange w:id="553" w:author="pschmidt" w:date="2018-02-06T14:50:00Z">
              <w:tcPr>
                <w:tcW w:w="1403" w:type="dxa"/>
              </w:tcPr>
            </w:tcPrChange>
          </w:tcPr>
          <w:p w14:paraId="2D138C97" w14:textId="72A5088C" w:rsidR="00180CB8" w:rsidRPr="00392A26" w:rsidRDefault="00180CB8" w:rsidP="00180CB8">
            <w:pPr>
              <w:jc w:val="right"/>
              <w:rPr>
                <w:rStyle w:val="Hervorhebung"/>
                <w:i w:val="0"/>
              </w:rPr>
            </w:pPr>
            <w:r w:rsidRPr="00AB6EAC">
              <w:t>0.9463</w:t>
            </w:r>
          </w:p>
        </w:tc>
      </w:tr>
      <w:tr w:rsidR="00180CB8" w14:paraId="1C61D851" w14:textId="6205544C" w:rsidTr="00905D92">
        <w:tblPrEx>
          <w:tblW w:w="0" w:type="auto"/>
          <w:tblPrExChange w:id="55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55" w:author="pschmidt" w:date="2018-02-06T14:50:00Z">
            <w:trPr>
              <w:gridBefore w:val="1"/>
              <w:gridAfter w:val="0"/>
              <w:trHeight w:val="300"/>
            </w:trPr>
          </w:trPrChange>
        </w:trPr>
        <w:tc>
          <w:tcPr>
            <w:tcW w:w="0" w:type="auto"/>
            <w:shd w:val="clear" w:color="auto" w:fill="auto"/>
            <w:noWrap/>
            <w:vAlign w:val="bottom"/>
            <w:hideMark/>
            <w:tcPrChange w:id="556" w:author="pschmidt" w:date="2018-02-06T14:50:00Z">
              <w:tcPr>
                <w:tcW w:w="1663" w:type="dxa"/>
                <w:gridSpan w:val="2"/>
                <w:shd w:val="clear" w:color="auto" w:fill="auto"/>
                <w:noWrap/>
                <w:vAlign w:val="bottom"/>
                <w:hideMark/>
              </w:tcPr>
            </w:tcPrChange>
          </w:tcPr>
          <w:p w14:paraId="445626FC" w14:textId="77777777" w:rsidR="00180CB8" w:rsidRDefault="00180CB8" w:rsidP="00180CB8">
            <w:r>
              <w:t>BRRI dhan57</w:t>
            </w:r>
          </w:p>
        </w:tc>
        <w:tc>
          <w:tcPr>
            <w:tcW w:w="0" w:type="auto"/>
            <w:shd w:val="clear" w:color="auto" w:fill="auto"/>
            <w:noWrap/>
            <w:hideMark/>
            <w:tcPrChange w:id="557" w:author="pschmidt" w:date="2018-02-06T14:50:00Z">
              <w:tcPr>
                <w:tcW w:w="1200" w:type="dxa"/>
                <w:shd w:val="clear" w:color="auto" w:fill="auto"/>
                <w:noWrap/>
                <w:vAlign w:val="bottom"/>
                <w:hideMark/>
              </w:tcPr>
            </w:tcPrChange>
          </w:tcPr>
          <w:p w14:paraId="382276B3" w14:textId="51E5C86C" w:rsidR="00180CB8" w:rsidRPr="00392A26" w:rsidRDefault="00180CB8" w:rsidP="00180CB8">
            <w:pPr>
              <w:jc w:val="right"/>
              <w:rPr>
                <w:rStyle w:val="Hervorhebung"/>
                <w:i w:val="0"/>
              </w:rPr>
            </w:pPr>
            <w:r w:rsidRPr="00AB6EAC">
              <w:t>0.7771</w:t>
            </w:r>
          </w:p>
        </w:tc>
        <w:tc>
          <w:tcPr>
            <w:tcW w:w="0" w:type="auto"/>
            <w:shd w:val="clear" w:color="auto" w:fill="auto"/>
            <w:noWrap/>
            <w:hideMark/>
            <w:tcPrChange w:id="558" w:author="pschmidt" w:date="2018-02-06T14:50:00Z">
              <w:tcPr>
                <w:tcW w:w="1200" w:type="dxa"/>
                <w:shd w:val="clear" w:color="auto" w:fill="auto"/>
                <w:noWrap/>
                <w:vAlign w:val="bottom"/>
                <w:hideMark/>
              </w:tcPr>
            </w:tcPrChange>
          </w:tcPr>
          <w:p w14:paraId="1D30931C" w14:textId="71C6EC3F" w:rsidR="00180CB8" w:rsidRPr="00392A26" w:rsidRDefault="00180CB8" w:rsidP="00180CB8">
            <w:pPr>
              <w:jc w:val="right"/>
              <w:rPr>
                <w:rStyle w:val="Hervorhebung"/>
                <w:i w:val="0"/>
              </w:rPr>
            </w:pPr>
            <w:r w:rsidRPr="00AB6EAC">
              <w:t>0.2299</w:t>
            </w:r>
          </w:p>
        </w:tc>
        <w:tc>
          <w:tcPr>
            <w:tcW w:w="0" w:type="auto"/>
            <w:shd w:val="clear" w:color="auto" w:fill="auto"/>
            <w:noWrap/>
            <w:hideMark/>
            <w:tcPrChange w:id="559" w:author="pschmidt" w:date="2018-02-06T14:50:00Z">
              <w:tcPr>
                <w:tcW w:w="1430" w:type="dxa"/>
                <w:gridSpan w:val="2"/>
                <w:shd w:val="clear" w:color="auto" w:fill="auto"/>
                <w:noWrap/>
                <w:vAlign w:val="bottom"/>
                <w:hideMark/>
              </w:tcPr>
            </w:tcPrChange>
          </w:tcPr>
          <w:p w14:paraId="6B886A18" w14:textId="0C6E5CD9" w:rsidR="00180CB8" w:rsidRPr="00392A26" w:rsidRDefault="00180CB8" w:rsidP="00180CB8">
            <w:pPr>
              <w:jc w:val="right"/>
              <w:rPr>
                <w:rStyle w:val="Hervorhebung"/>
                <w:i w:val="0"/>
              </w:rPr>
            </w:pPr>
            <w:r w:rsidRPr="00AB6EAC">
              <w:t>0.2539</w:t>
            </w:r>
          </w:p>
        </w:tc>
        <w:tc>
          <w:tcPr>
            <w:tcW w:w="0" w:type="auto"/>
            <w:shd w:val="clear" w:color="auto" w:fill="auto"/>
            <w:noWrap/>
            <w:hideMark/>
            <w:tcPrChange w:id="560" w:author="pschmidt" w:date="2018-02-06T14:50:00Z">
              <w:tcPr>
                <w:tcW w:w="1403" w:type="dxa"/>
                <w:shd w:val="clear" w:color="auto" w:fill="auto"/>
                <w:noWrap/>
                <w:vAlign w:val="bottom"/>
                <w:hideMark/>
              </w:tcPr>
            </w:tcPrChange>
          </w:tcPr>
          <w:p w14:paraId="6B5AFB26" w14:textId="1128FF38" w:rsidR="00180CB8" w:rsidRPr="00392A26" w:rsidRDefault="00180CB8" w:rsidP="00180CB8">
            <w:pPr>
              <w:jc w:val="right"/>
              <w:rPr>
                <w:rStyle w:val="Hervorhebung"/>
                <w:i w:val="0"/>
              </w:rPr>
            </w:pPr>
            <w:r w:rsidRPr="00AB6EAC">
              <w:t>0.2232</w:t>
            </w:r>
          </w:p>
        </w:tc>
        <w:tc>
          <w:tcPr>
            <w:tcW w:w="0" w:type="auto"/>
            <w:tcPrChange w:id="561" w:author="pschmidt" w:date="2018-02-06T14:50:00Z">
              <w:tcPr>
                <w:tcW w:w="1403" w:type="dxa"/>
              </w:tcPr>
            </w:tcPrChange>
          </w:tcPr>
          <w:p w14:paraId="017FC07A" w14:textId="13B85030" w:rsidR="00180CB8" w:rsidRPr="00392A26" w:rsidRDefault="00180CB8" w:rsidP="00180CB8">
            <w:pPr>
              <w:jc w:val="right"/>
              <w:rPr>
                <w:rStyle w:val="Hervorhebung"/>
                <w:i w:val="0"/>
              </w:rPr>
            </w:pPr>
            <w:r w:rsidRPr="00AB6EAC">
              <w:t>0.5482</w:t>
            </w:r>
          </w:p>
        </w:tc>
      </w:tr>
      <w:tr w:rsidR="00180CB8" w14:paraId="7FD572D5" w14:textId="1D07CC22" w:rsidTr="00905D92">
        <w:tblPrEx>
          <w:tblW w:w="0" w:type="auto"/>
          <w:tblPrExChange w:id="56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63" w:author="pschmidt" w:date="2018-02-06T14:50:00Z">
            <w:trPr>
              <w:gridBefore w:val="1"/>
              <w:gridAfter w:val="0"/>
              <w:trHeight w:val="300"/>
            </w:trPr>
          </w:trPrChange>
        </w:trPr>
        <w:tc>
          <w:tcPr>
            <w:tcW w:w="0" w:type="auto"/>
            <w:shd w:val="clear" w:color="auto" w:fill="auto"/>
            <w:noWrap/>
            <w:vAlign w:val="bottom"/>
            <w:hideMark/>
            <w:tcPrChange w:id="564" w:author="pschmidt" w:date="2018-02-06T14:50:00Z">
              <w:tcPr>
                <w:tcW w:w="1663" w:type="dxa"/>
                <w:gridSpan w:val="2"/>
                <w:shd w:val="clear" w:color="auto" w:fill="auto"/>
                <w:noWrap/>
                <w:vAlign w:val="bottom"/>
                <w:hideMark/>
              </w:tcPr>
            </w:tcPrChange>
          </w:tcPr>
          <w:p w14:paraId="70B46A79" w14:textId="77777777" w:rsidR="00180CB8" w:rsidRDefault="00180CB8" w:rsidP="00180CB8">
            <w:r>
              <w:t>BRRI dhan62</w:t>
            </w:r>
          </w:p>
        </w:tc>
        <w:tc>
          <w:tcPr>
            <w:tcW w:w="0" w:type="auto"/>
            <w:shd w:val="clear" w:color="auto" w:fill="auto"/>
            <w:noWrap/>
            <w:hideMark/>
            <w:tcPrChange w:id="565" w:author="pschmidt" w:date="2018-02-06T14:50:00Z">
              <w:tcPr>
                <w:tcW w:w="1200" w:type="dxa"/>
                <w:shd w:val="clear" w:color="auto" w:fill="auto"/>
                <w:noWrap/>
                <w:vAlign w:val="bottom"/>
                <w:hideMark/>
              </w:tcPr>
            </w:tcPrChange>
          </w:tcPr>
          <w:p w14:paraId="546595FF" w14:textId="243C445B" w:rsidR="00180CB8" w:rsidRPr="00392A26" w:rsidRDefault="00180CB8" w:rsidP="00180CB8">
            <w:pPr>
              <w:jc w:val="right"/>
              <w:rPr>
                <w:rStyle w:val="Hervorhebung"/>
                <w:i w:val="0"/>
              </w:rPr>
            </w:pPr>
            <w:r w:rsidRPr="00AB6EAC">
              <w:t>1.2835</w:t>
            </w:r>
          </w:p>
        </w:tc>
        <w:tc>
          <w:tcPr>
            <w:tcW w:w="0" w:type="auto"/>
            <w:shd w:val="clear" w:color="auto" w:fill="auto"/>
            <w:noWrap/>
            <w:hideMark/>
            <w:tcPrChange w:id="566" w:author="pschmidt" w:date="2018-02-06T14:50:00Z">
              <w:tcPr>
                <w:tcW w:w="1200" w:type="dxa"/>
                <w:shd w:val="clear" w:color="auto" w:fill="auto"/>
                <w:noWrap/>
                <w:vAlign w:val="bottom"/>
                <w:hideMark/>
              </w:tcPr>
            </w:tcPrChange>
          </w:tcPr>
          <w:p w14:paraId="58384328" w14:textId="0A4C77D3" w:rsidR="00180CB8" w:rsidRPr="00392A26" w:rsidRDefault="00180CB8" w:rsidP="00180CB8">
            <w:pPr>
              <w:jc w:val="right"/>
              <w:rPr>
                <w:rStyle w:val="Hervorhebung"/>
                <w:i w:val="0"/>
              </w:rPr>
            </w:pPr>
            <w:r w:rsidRPr="00AB6EAC">
              <w:t>0.5655</w:t>
            </w:r>
          </w:p>
        </w:tc>
        <w:tc>
          <w:tcPr>
            <w:tcW w:w="0" w:type="auto"/>
            <w:shd w:val="clear" w:color="auto" w:fill="auto"/>
            <w:noWrap/>
            <w:hideMark/>
            <w:tcPrChange w:id="567" w:author="pschmidt" w:date="2018-02-06T14:50:00Z">
              <w:tcPr>
                <w:tcW w:w="1430" w:type="dxa"/>
                <w:gridSpan w:val="2"/>
                <w:shd w:val="clear" w:color="auto" w:fill="auto"/>
                <w:noWrap/>
                <w:vAlign w:val="bottom"/>
                <w:hideMark/>
              </w:tcPr>
            </w:tcPrChange>
          </w:tcPr>
          <w:p w14:paraId="0175487A" w14:textId="611F3DF4" w:rsidR="00180CB8" w:rsidRPr="00392A26" w:rsidRDefault="00180CB8" w:rsidP="00180CB8">
            <w:pPr>
              <w:jc w:val="right"/>
              <w:rPr>
                <w:rStyle w:val="Hervorhebung"/>
                <w:i w:val="0"/>
              </w:rPr>
            </w:pPr>
            <w:r w:rsidRPr="00AB6EAC">
              <w:t>0.0263</w:t>
            </w:r>
          </w:p>
        </w:tc>
        <w:tc>
          <w:tcPr>
            <w:tcW w:w="0" w:type="auto"/>
            <w:shd w:val="clear" w:color="auto" w:fill="auto"/>
            <w:noWrap/>
            <w:hideMark/>
            <w:tcPrChange w:id="568" w:author="pschmidt" w:date="2018-02-06T14:50:00Z">
              <w:tcPr>
                <w:tcW w:w="1403" w:type="dxa"/>
                <w:shd w:val="clear" w:color="auto" w:fill="auto"/>
                <w:noWrap/>
                <w:vAlign w:val="bottom"/>
                <w:hideMark/>
              </w:tcPr>
            </w:tcPrChange>
          </w:tcPr>
          <w:p w14:paraId="0B6A15DD" w14:textId="26BAA338" w:rsidR="00180CB8" w:rsidRPr="00392A26" w:rsidRDefault="00180CB8" w:rsidP="00180CB8">
            <w:pPr>
              <w:jc w:val="right"/>
              <w:rPr>
                <w:rStyle w:val="Hervorhebung"/>
                <w:i w:val="0"/>
              </w:rPr>
            </w:pPr>
            <w:r w:rsidRPr="00AB6EAC">
              <w:t>0.3814</w:t>
            </w:r>
          </w:p>
        </w:tc>
        <w:tc>
          <w:tcPr>
            <w:tcW w:w="0" w:type="auto"/>
            <w:tcPrChange w:id="569" w:author="pschmidt" w:date="2018-02-06T14:50:00Z">
              <w:tcPr>
                <w:tcW w:w="1403" w:type="dxa"/>
              </w:tcPr>
            </w:tcPrChange>
          </w:tcPr>
          <w:p w14:paraId="4F2EF697" w14:textId="664B3B7D" w:rsidR="00180CB8" w:rsidRPr="00392A26" w:rsidRDefault="00180CB8" w:rsidP="00180CB8">
            <w:pPr>
              <w:jc w:val="right"/>
              <w:rPr>
                <w:rStyle w:val="Hervorhebung"/>
                <w:i w:val="0"/>
              </w:rPr>
            </w:pPr>
            <w:r w:rsidRPr="00AB6EAC">
              <w:t>0.0568</w:t>
            </w:r>
          </w:p>
        </w:tc>
      </w:tr>
      <w:tr w:rsidR="00180CB8" w14:paraId="0692AE82" w14:textId="57B6D3B6" w:rsidTr="00905D92">
        <w:tblPrEx>
          <w:tblW w:w="0" w:type="auto"/>
          <w:tblPrExChange w:id="57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71" w:author="pschmidt" w:date="2018-02-06T14:50:00Z">
            <w:trPr>
              <w:gridBefore w:val="1"/>
              <w:gridAfter w:val="0"/>
              <w:trHeight w:val="300"/>
            </w:trPr>
          </w:trPrChange>
        </w:trPr>
        <w:tc>
          <w:tcPr>
            <w:tcW w:w="0" w:type="auto"/>
            <w:tcBorders>
              <w:bottom w:val="single" w:sz="4" w:space="0" w:color="auto"/>
            </w:tcBorders>
            <w:shd w:val="clear" w:color="auto" w:fill="auto"/>
            <w:noWrap/>
            <w:vAlign w:val="bottom"/>
            <w:hideMark/>
            <w:tcPrChange w:id="572" w:author="pschmidt" w:date="2018-02-06T14:50:00Z">
              <w:tcPr>
                <w:tcW w:w="1663" w:type="dxa"/>
                <w:gridSpan w:val="2"/>
                <w:shd w:val="clear" w:color="auto" w:fill="auto"/>
                <w:noWrap/>
                <w:vAlign w:val="bottom"/>
                <w:hideMark/>
              </w:tcPr>
            </w:tcPrChange>
          </w:tcPr>
          <w:p w14:paraId="3AA35FE2" w14:textId="77777777" w:rsidR="00180CB8" w:rsidRDefault="00180CB8" w:rsidP="00180CB8">
            <w:r>
              <w:t>BRRI dhan66</w:t>
            </w:r>
          </w:p>
        </w:tc>
        <w:tc>
          <w:tcPr>
            <w:tcW w:w="0" w:type="auto"/>
            <w:tcBorders>
              <w:bottom w:val="single" w:sz="4" w:space="0" w:color="auto"/>
            </w:tcBorders>
            <w:shd w:val="clear" w:color="auto" w:fill="auto"/>
            <w:noWrap/>
            <w:hideMark/>
            <w:tcPrChange w:id="573" w:author="pschmidt" w:date="2018-02-06T14:50:00Z">
              <w:tcPr>
                <w:tcW w:w="1200" w:type="dxa"/>
                <w:shd w:val="clear" w:color="auto" w:fill="auto"/>
                <w:noWrap/>
                <w:vAlign w:val="bottom"/>
                <w:hideMark/>
              </w:tcPr>
            </w:tcPrChange>
          </w:tcPr>
          <w:p w14:paraId="28A24522" w14:textId="0A4D2EE3" w:rsidR="00180CB8" w:rsidRPr="00392A26" w:rsidRDefault="00180CB8" w:rsidP="00180CB8">
            <w:pPr>
              <w:jc w:val="right"/>
              <w:rPr>
                <w:rStyle w:val="Hervorhebung"/>
                <w:i w:val="0"/>
              </w:rPr>
            </w:pPr>
            <w:r w:rsidRPr="00AB6EAC">
              <w:t>0.4411</w:t>
            </w:r>
          </w:p>
        </w:tc>
        <w:tc>
          <w:tcPr>
            <w:tcW w:w="0" w:type="auto"/>
            <w:tcBorders>
              <w:bottom w:val="single" w:sz="4" w:space="0" w:color="auto"/>
            </w:tcBorders>
            <w:shd w:val="clear" w:color="auto" w:fill="auto"/>
            <w:noWrap/>
            <w:hideMark/>
            <w:tcPrChange w:id="574" w:author="pschmidt" w:date="2018-02-06T14:50:00Z">
              <w:tcPr>
                <w:tcW w:w="1200" w:type="dxa"/>
                <w:shd w:val="clear" w:color="auto" w:fill="auto"/>
                <w:noWrap/>
                <w:vAlign w:val="bottom"/>
                <w:hideMark/>
              </w:tcPr>
            </w:tcPrChange>
          </w:tcPr>
          <w:p w14:paraId="7442EFA2" w14:textId="4C7298C7" w:rsidR="00180CB8" w:rsidRPr="00392A26" w:rsidRDefault="00180CB8" w:rsidP="00180CB8">
            <w:pPr>
              <w:jc w:val="right"/>
              <w:rPr>
                <w:rStyle w:val="Hervorhebung"/>
                <w:i w:val="0"/>
              </w:rPr>
            </w:pPr>
            <w:r w:rsidRPr="00AB6EAC">
              <w:t>0.3063</w:t>
            </w:r>
          </w:p>
        </w:tc>
        <w:tc>
          <w:tcPr>
            <w:tcW w:w="0" w:type="auto"/>
            <w:tcBorders>
              <w:bottom w:val="single" w:sz="4" w:space="0" w:color="auto"/>
            </w:tcBorders>
            <w:shd w:val="clear" w:color="auto" w:fill="auto"/>
            <w:noWrap/>
            <w:hideMark/>
            <w:tcPrChange w:id="575" w:author="pschmidt" w:date="2018-02-06T14:50:00Z">
              <w:tcPr>
                <w:tcW w:w="1430" w:type="dxa"/>
                <w:gridSpan w:val="2"/>
                <w:shd w:val="clear" w:color="auto" w:fill="auto"/>
                <w:noWrap/>
                <w:vAlign w:val="bottom"/>
                <w:hideMark/>
              </w:tcPr>
            </w:tcPrChange>
          </w:tcPr>
          <w:p w14:paraId="46F0023A" w14:textId="55CA8F5A" w:rsidR="00180CB8" w:rsidRPr="00392A26" w:rsidRDefault="00180CB8" w:rsidP="00180CB8">
            <w:pPr>
              <w:jc w:val="right"/>
              <w:rPr>
                <w:rStyle w:val="Hervorhebung"/>
                <w:i w:val="0"/>
              </w:rPr>
            </w:pPr>
            <w:r w:rsidRPr="00AB6EAC">
              <w:t>0.3307</w:t>
            </w:r>
          </w:p>
        </w:tc>
        <w:tc>
          <w:tcPr>
            <w:tcW w:w="0" w:type="auto"/>
            <w:tcBorders>
              <w:bottom w:val="single" w:sz="4" w:space="0" w:color="auto"/>
            </w:tcBorders>
            <w:shd w:val="clear" w:color="auto" w:fill="auto"/>
            <w:noWrap/>
            <w:hideMark/>
            <w:tcPrChange w:id="576" w:author="pschmidt" w:date="2018-02-06T14:50:00Z">
              <w:tcPr>
                <w:tcW w:w="1403" w:type="dxa"/>
                <w:shd w:val="clear" w:color="auto" w:fill="auto"/>
                <w:noWrap/>
                <w:vAlign w:val="bottom"/>
                <w:hideMark/>
              </w:tcPr>
            </w:tcPrChange>
          </w:tcPr>
          <w:p w14:paraId="009245F6" w14:textId="77474517" w:rsidR="00180CB8" w:rsidRPr="00392A26" w:rsidRDefault="00180CB8" w:rsidP="00180CB8">
            <w:pPr>
              <w:jc w:val="right"/>
              <w:rPr>
                <w:rStyle w:val="Hervorhebung"/>
                <w:i w:val="0"/>
              </w:rPr>
            </w:pPr>
            <w:r w:rsidRPr="00AB6EAC">
              <w:t>0.3476</w:t>
            </w:r>
          </w:p>
        </w:tc>
        <w:tc>
          <w:tcPr>
            <w:tcW w:w="0" w:type="auto"/>
            <w:tcBorders>
              <w:bottom w:val="single" w:sz="4" w:space="0" w:color="auto"/>
            </w:tcBorders>
            <w:tcPrChange w:id="577" w:author="pschmidt" w:date="2018-02-06T14:50:00Z">
              <w:tcPr>
                <w:tcW w:w="1403" w:type="dxa"/>
              </w:tcPr>
            </w:tcPrChange>
          </w:tcPr>
          <w:p w14:paraId="1BE4CEFA" w14:textId="208C1B18" w:rsidR="00180CB8" w:rsidRPr="00392A26" w:rsidRDefault="00180CB8" w:rsidP="00180CB8">
            <w:pPr>
              <w:jc w:val="right"/>
              <w:rPr>
                <w:rStyle w:val="Hervorhebung"/>
                <w:i w:val="0"/>
              </w:rPr>
            </w:pPr>
            <w:r w:rsidRPr="00AB6EAC">
              <w:t>0.7141</w:t>
            </w:r>
          </w:p>
        </w:tc>
      </w:tr>
    </w:tbl>
    <w:p w14:paraId="300F7349" w14:textId="77777777" w:rsidR="00E47157" w:rsidRDefault="00E47157" w:rsidP="007A5D73">
      <w:pPr>
        <w:rPr>
          <w:b/>
          <w:lang w:val="en-GB"/>
        </w:rPr>
      </w:pPr>
    </w:p>
    <w:p w14:paraId="12E681CE" w14:textId="42FE867D" w:rsidR="008F6694" w:rsidRPr="00E47157" w:rsidRDefault="00E47157" w:rsidP="007A5D73">
      <w:pPr>
        <w:rPr>
          <w:b/>
          <w:lang w:val="en-GB"/>
        </w:rPr>
      </w:pPr>
      <w:r>
        <w:rPr>
          <w:b/>
          <w:lang w:val="en-GB"/>
        </w:rPr>
        <w:br w:type="page"/>
      </w:r>
      <w:r w:rsidR="008F6694" w:rsidRPr="00B24946">
        <w:rPr>
          <w:b/>
          <w:lang w:val="en-GB"/>
        </w:rPr>
        <w:lastRenderedPageBreak/>
        <w:t xml:space="preserve">Table </w:t>
      </w:r>
      <w:r>
        <w:rPr>
          <w:b/>
          <w:lang w:val="en-GB"/>
        </w:rPr>
        <w:t>10</w:t>
      </w:r>
      <w:r w:rsidR="008F6694">
        <w:rPr>
          <w:lang w:val="en-GB"/>
        </w:rPr>
        <w:t xml:space="preserve">: </w:t>
      </w:r>
      <w:ins w:id="578" w:author="pschmidt" w:date="2018-02-07T17:41:00Z">
        <w:r w:rsidRPr="00E47157">
          <w:rPr>
            <w:lang w:val="en-GB"/>
          </w:rPr>
          <w:t xml:space="preserve"> </w:t>
        </w:r>
        <w:r>
          <w:rPr>
            <w:lang w:val="en-GB"/>
          </w:rPr>
          <w:t xml:space="preserve">Lambda and variance estimates per genotype obtained via model (2) for </w:t>
        </w:r>
        <w:proofErr w:type="spellStart"/>
        <w:r>
          <w:rPr>
            <w:lang w:val="en-GB"/>
          </w:rPr>
          <w:t>boro</w:t>
        </w:r>
        <w:proofErr w:type="spellEnd"/>
        <w:r>
          <w:rPr>
            <w:lang w:val="en-GB"/>
          </w:rPr>
          <w:t xml:space="preserve"> seasons.</w:t>
        </w:r>
      </w:ins>
      <w:r w:rsidR="008F6694">
        <w:rPr>
          <w:lang w:val="en-GB"/>
        </w:rPr>
        <w:t xml:space="preserve"> </w:t>
      </w:r>
    </w:p>
    <w:tbl>
      <w:tblPr>
        <w:tblW w:w="0" w:type="auto"/>
        <w:tblLook w:val="04A0" w:firstRow="1" w:lastRow="0" w:firstColumn="1" w:lastColumn="0" w:noHBand="0" w:noVBand="1"/>
      </w:tblPr>
      <w:tblGrid>
        <w:gridCol w:w="1609"/>
        <w:gridCol w:w="1123"/>
        <w:gridCol w:w="1783"/>
        <w:gridCol w:w="1123"/>
        <w:gridCol w:w="1783"/>
        <w:gridCol w:w="1590"/>
      </w:tblGrid>
      <w:tr w:rsidR="00392A26" w:rsidRPr="00474838" w14:paraId="25C567BB" w14:textId="50D01029" w:rsidTr="00E47157">
        <w:trPr>
          <w:trHeight w:val="300"/>
        </w:trPr>
        <w:tc>
          <w:tcPr>
            <w:tcW w:w="0" w:type="auto"/>
            <w:vMerge w:val="restart"/>
            <w:tcBorders>
              <w:top w:val="single" w:sz="4" w:space="0" w:color="auto"/>
            </w:tcBorders>
            <w:shd w:val="clear" w:color="auto" w:fill="auto"/>
            <w:noWrap/>
            <w:vAlign w:val="bottom"/>
          </w:tcPr>
          <w:p w14:paraId="36832E35" w14:textId="77777777" w:rsidR="00392A26" w:rsidRPr="00E47157" w:rsidRDefault="00392A26" w:rsidP="00E47157">
            <w:pPr>
              <w:jc w:val="center"/>
              <w:rPr>
                <w:b/>
                <w:lang w:val="en-GB"/>
              </w:rPr>
            </w:pPr>
            <w:r w:rsidRPr="00E47157">
              <w:rPr>
                <w:b/>
                <w:lang w:val="en-GB"/>
              </w:rPr>
              <w:t>Variety name</w:t>
            </w:r>
          </w:p>
        </w:tc>
        <w:tc>
          <w:tcPr>
            <w:tcW w:w="0" w:type="auto"/>
            <w:gridSpan w:val="2"/>
            <w:tcBorders>
              <w:top w:val="single" w:sz="4" w:space="0" w:color="auto"/>
            </w:tcBorders>
            <w:shd w:val="clear" w:color="auto" w:fill="auto"/>
            <w:noWrap/>
            <w:vAlign w:val="bottom"/>
          </w:tcPr>
          <w:p w14:paraId="6190782D" w14:textId="77777777" w:rsidR="00392A26" w:rsidRPr="00E47157" w:rsidRDefault="00392A26" w:rsidP="00E47157">
            <w:pPr>
              <w:jc w:val="center"/>
              <w:rPr>
                <w:b/>
                <w:lang w:val="en-GB"/>
              </w:rPr>
            </w:pPr>
            <w:r w:rsidRPr="00E47157">
              <w:rPr>
                <w:b/>
                <w:lang w:val="en-GB"/>
              </w:rPr>
              <w:t>Variance</w:t>
            </w:r>
          </w:p>
        </w:tc>
        <w:tc>
          <w:tcPr>
            <w:tcW w:w="0" w:type="auto"/>
            <w:gridSpan w:val="3"/>
            <w:tcBorders>
              <w:top w:val="single" w:sz="4" w:space="0" w:color="auto"/>
            </w:tcBorders>
            <w:shd w:val="clear" w:color="auto" w:fill="auto"/>
            <w:noWrap/>
            <w:vAlign w:val="bottom"/>
          </w:tcPr>
          <w:p w14:paraId="5908CC8F" w14:textId="4A97052E" w:rsidR="00392A26" w:rsidRPr="00E47157" w:rsidRDefault="00392A26" w:rsidP="00E47157">
            <w:pPr>
              <w:jc w:val="center"/>
              <w:rPr>
                <w:b/>
                <w:lang w:val="en-GB"/>
              </w:rPr>
            </w:pPr>
            <w:r w:rsidRPr="00E47157">
              <w:rPr>
                <w:b/>
                <w:lang w:val="en-GB"/>
              </w:rPr>
              <w:t>Lambda</w:t>
            </w:r>
          </w:p>
        </w:tc>
      </w:tr>
      <w:tr w:rsidR="00392A26" w:rsidRPr="00474838" w14:paraId="3DCDE864" w14:textId="419C77B8" w:rsidTr="00E47157">
        <w:trPr>
          <w:trHeight w:val="300"/>
        </w:trPr>
        <w:tc>
          <w:tcPr>
            <w:tcW w:w="0" w:type="auto"/>
            <w:vMerge/>
            <w:tcBorders>
              <w:bottom w:val="single" w:sz="4" w:space="0" w:color="auto"/>
            </w:tcBorders>
            <w:shd w:val="clear" w:color="auto" w:fill="auto"/>
            <w:noWrap/>
            <w:vAlign w:val="bottom"/>
            <w:hideMark/>
          </w:tcPr>
          <w:p w14:paraId="21293917" w14:textId="77777777" w:rsidR="00392A26" w:rsidRPr="00E47157" w:rsidRDefault="00392A26" w:rsidP="00E47157">
            <w:pPr>
              <w:jc w:val="center"/>
              <w:rPr>
                <w:b/>
                <w:lang w:val="en-US" w:eastAsia="en-US"/>
              </w:rPr>
            </w:pPr>
          </w:p>
        </w:tc>
        <w:tc>
          <w:tcPr>
            <w:tcW w:w="0" w:type="auto"/>
            <w:tcBorders>
              <w:bottom w:val="single" w:sz="4" w:space="0" w:color="auto"/>
            </w:tcBorders>
            <w:shd w:val="clear" w:color="auto" w:fill="auto"/>
            <w:noWrap/>
            <w:vAlign w:val="bottom"/>
            <w:hideMark/>
          </w:tcPr>
          <w:p w14:paraId="457FFE1F"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5A44D223"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shd w:val="clear" w:color="auto" w:fill="auto"/>
            <w:noWrap/>
            <w:vAlign w:val="bottom"/>
            <w:hideMark/>
          </w:tcPr>
          <w:p w14:paraId="1D3E719E"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7F997942"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vAlign w:val="bottom"/>
          </w:tcPr>
          <w:p w14:paraId="2AA9ABA8" w14:textId="1EAE8D3B" w:rsidR="00392A26" w:rsidRPr="00E47157" w:rsidRDefault="00392A26" w:rsidP="00E47157">
            <w:pPr>
              <w:jc w:val="center"/>
              <w:rPr>
                <w:b/>
                <w:lang w:val="en-GB"/>
              </w:rPr>
            </w:pPr>
            <w:r w:rsidRPr="00E47157">
              <w:rPr>
                <w:b/>
                <w:lang w:val="en-GB"/>
              </w:rPr>
              <w:t>Standardized</w:t>
            </w:r>
          </w:p>
        </w:tc>
      </w:tr>
      <w:tr w:rsidR="00DE285A" w:rsidRPr="00474838" w14:paraId="1C8982E8" w14:textId="4A2B0F64" w:rsidTr="00905D92">
        <w:trPr>
          <w:trHeight w:val="300"/>
        </w:trPr>
        <w:tc>
          <w:tcPr>
            <w:tcW w:w="0" w:type="auto"/>
            <w:tcBorders>
              <w:top w:val="single" w:sz="4" w:space="0" w:color="auto"/>
            </w:tcBorders>
            <w:shd w:val="clear" w:color="auto" w:fill="auto"/>
            <w:noWrap/>
            <w:vAlign w:val="bottom"/>
          </w:tcPr>
          <w:p w14:paraId="1F591148" w14:textId="38B167BA" w:rsidR="00DE285A" w:rsidRPr="00474838" w:rsidRDefault="00DE285A" w:rsidP="00DE285A">
            <w:r w:rsidRPr="00474838">
              <w:t>BR1</w:t>
            </w:r>
          </w:p>
        </w:tc>
        <w:tc>
          <w:tcPr>
            <w:tcW w:w="0" w:type="auto"/>
            <w:tcBorders>
              <w:top w:val="single" w:sz="4" w:space="0" w:color="auto"/>
            </w:tcBorders>
            <w:shd w:val="clear" w:color="auto" w:fill="auto"/>
            <w:noWrap/>
          </w:tcPr>
          <w:p w14:paraId="36F8BF8A" w14:textId="324DAC16" w:rsidR="00DE285A" w:rsidRPr="00474838" w:rsidRDefault="00DE285A" w:rsidP="00DE285A">
            <w:pPr>
              <w:jc w:val="right"/>
            </w:pPr>
            <w:r w:rsidRPr="00905C2B">
              <w:t>0.1947</w:t>
            </w:r>
          </w:p>
        </w:tc>
        <w:tc>
          <w:tcPr>
            <w:tcW w:w="0" w:type="auto"/>
            <w:tcBorders>
              <w:top w:val="single" w:sz="4" w:space="0" w:color="auto"/>
            </w:tcBorders>
            <w:shd w:val="clear" w:color="auto" w:fill="auto"/>
            <w:noWrap/>
          </w:tcPr>
          <w:p w14:paraId="7FD8D670" w14:textId="00AE37FC" w:rsidR="00DE285A" w:rsidRPr="00474838" w:rsidRDefault="00DE285A" w:rsidP="00DE285A">
            <w:pPr>
              <w:jc w:val="right"/>
            </w:pPr>
            <w:r w:rsidRPr="00905C2B">
              <w:t>0.0366</w:t>
            </w:r>
          </w:p>
        </w:tc>
        <w:tc>
          <w:tcPr>
            <w:tcW w:w="0" w:type="auto"/>
            <w:tcBorders>
              <w:top w:val="single" w:sz="4" w:space="0" w:color="auto"/>
            </w:tcBorders>
            <w:shd w:val="clear" w:color="auto" w:fill="auto"/>
            <w:noWrap/>
          </w:tcPr>
          <w:p w14:paraId="3CA78791" w14:textId="2BFDD002" w:rsidR="00DE285A" w:rsidRPr="00474838" w:rsidRDefault="00DE285A" w:rsidP="00DE285A">
            <w:pPr>
              <w:jc w:val="right"/>
            </w:pPr>
            <w:r w:rsidRPr="00905C2B">
              <w:t>0.0254</w:t>
            </w:r>
          </w:p>
        </w:tc>
        <w:tc>
          <w:tcPr>
            <w:tcW w:w="0" w:type="auto"/>
            <w:tcBorders>
              <w:top w:val="single" w:sz="4" w:space="0" w:color="auto"/>
            </w:tcBorders>
            <w:shd w:val="clear" w:color="auto" w:fill="auto"/>
            <w:noWrap/>
          </w:tcPr>
          <w:p w14:paraId="02088957" w14:textId="7C4F2DE9" w:rsidR="00DE285A" w:rsidRPr="00474838" w:rsidRDefault="00DE285A" w:rsidP="00DE285A">
            <w:pPr>
              <w:jc w:val="right"/>
            </w:pPr>
            <w:r w:rsidRPr="00905C2B">
              <w:t>0.0770</w:t>
            </w:r>
          </w:p>
        </w:tc>
        <w:tc>
          <w:tcPr>
            <w:tcW w:w="0" w:type="auto"/>
            <w:tcBorders>
              <w:top w:val="single" w:sz="4" w:space="0" w:color="auto"/>
            </w:tcBorders>
          </w:tcPr>
          <w:p w14:paraId="70FA547B" w14:textId="36FFECD2" w:rsidR="00DE285A" w:rsidRPr="00474838" w:rsidRDefault="00DE285A" w:rsidP="00DE285A">
            <w:pPr>
              <w:jc w:val="right"/>
            </w:pPr>
            <w:r w:rsidRPr="00905C2B">
              <w:t>0.0898</w:t>
            </w:r>
          </w:p>
        </w:tc>
      </w:tr>
      <w:tr w:rsidR="00DE285A" w:rsidRPr="00474838" w14:paraId="192E2810" w14:textId="4E87D4C4" w:rsidTr="00905D92">
        <w:trPr>
          <w:trHeight w:val="300"/>
        </w:trPr>
        <w:tc>
          <w:tcPr>
            <w:tcW w:w="0" w:type="auto"/>
            <w:shd w:val="clear" w:color="auto" w:fill="auto"/>
            <w:noWrap/>
            <w:vAlign w:val="bottom"/>
          </w:tcPr>
          <w:p w14:paraId="626FCFE1" w14:textId="373A2DC2" w:rsidR="00DE285A" w:rsidRPr="00474838" w:rsidRDefault="00DE285A" w:rsidP="00DE285A">
            <w:r w:rsidRPr="00474838">
              <w:t>BR12</w:t>
            </w:r>
          </w:p>
        </w:tc>
        <w:tc>
          <w:tcPr>
            <w:tcW w:w="0" w:type="auto"/>
            <w:shd w:val="clear" w:color="auto" w:fill="auto"/>
            <w:noWrap/>
          </w:tcPr>
          <w:p w14:paraId="7686D429" w14:textId="43E569C1" w:rsidR="00DE285A" w:rsidRPr="00474838" w:rsidRDefault="00DE285A" w:rsidP="00DE285A">
            <w:pPr>
              <w:jc w:val="right"/>
            </w:pPr>
            <w:r w:rsidRPr="00905C2B">
              <w:t>0.1857</w:t>
            </w:r>
          </w:p>
        </w:tc>
        <w:tc>
          <w:tcPr>
            <w:tcW w:w="0" w:type="auto"/>
            <w:shd w:val="clear" w:color="auto" w:fill="auto"/>
            <w:noWrap/>
          </w:tcPr>
          <w:p w14:paraId="2D86188A" w14:textId="2FF5D330" w:rsidR="00DE285A" w:rsidRPr="00474838" w:rsidRDefault="00DE285A" w:rsidP="00DE285A">
            <w:pPr>
              <w:jc w:val="right"/>
            </w:pPr>
            <w:r w:rsidRPr="00905C2B">
              <w:t>0.0327</w:t>
            </w:r>
          </w:p>
        </w:tc>
        <w:tc>
          <w:tcPr>
            <w:tcW w:w="0" w:type="auto"/>
            <w:shd w:val="clear" w:color="auto" w:fill="auto"/>
            <w:noWrap/>
          </w:tcPr>
          <w:p w14:paraId="0C68327D" w14:textId="79026B0B" w:rsidR="00DE285A" w:rsidRPr="00474838" w:rsidRDefault="00DE285A" w:rsidP="00DE285A">
            <w:pPr>
              <w:jc w:val="right"/>
            </w:pPr>
            <w:r w:rsidRPr="00905C2B">
              <w:t>0.1359</w:t>
            </w:r>
          </w:p>
        </w:tc>
        <w:tc>
          <w:tcPr>
            <w:tcW w:w="0" w:type="auto"/>
            <w:shd w:val="clear" w:color="auto" w:fill="auto"/>
            <w:noWrap/>
          </w:tcPr>
          <w:p w14:paraId="14659C69" w14:textId="3E069AA8" w:rsidR="00DE285A" w:rsidRPr="00474838" w:rsidRDefault="00DE285A" w:rsidP="00DE285A">
            <w:pPr>
              <w:jc w:val="right"/>
            </w:pPr>
            <w:r w:rsidRPr="00905C2B">
              <w:t>0.0760</w:t>
            </w:r>
          </w:p>
        </w:tc>
        <w:tc>
          <w:tcPr>
            <w:tcW w:w="0" w:type="auto"/>
          </w:tcPr>
          <w:p w14:paraId="4BFA3433" w14:textId="134AF123" w:rsidR="00DE285A" w:rsidRPr="00474838" w:rsidRDefault="00DE285A" w:rsidP="00DE285A">
            <w:pPr>
              <w:jc w:val="right"/>
            </w:pPr>
            <w:r w:rsidRPr="00905C2B">
              <w:t>0.4811</w:t>
            </w:r>
          </w:p>
        </w:tc>
      </w:tr>
      <w:tr w:rsidR="00DE285A" w:rsidRPr="00474838" w14:paraId="74D48469" w14:textId="58B16FED" w:rsidTr="00905D92">
        <w:trPr>
          <w:trHeight w:val="300"/>
        </w:trPr>
        <w:tc>
          <w:tcPr>
            <w:tcW w:w="0" w:type="auto"/>
            <w:shd w:val="clear" w:color="auto" w:fill="auto"/>
            <w:noWrap/>
            <w:vAlign w:val="bottom"/>
          </w:tcPr>
          <w:p w14:paraId="1AC39EF8" w14:textId="0620447D" w:rsidR="00DE285A" w:rsidRPr="00474838" w:rsidRDefault="00DE285A" w:rsidP="00DE285A">
            <w:r w:rsidRPr="00474838">
              <w:t>BR14</w:t>
            </w:r>
          </w:p>
        </w:tc>
        <w:tc>
          <w:tcPr>
            <w:tcW w:w="0" w:type="auto"/>
            <w:shd w:val="clear" w:color="auto" w:fill="auto"/>
            <w:noWrap/>
          </w:tcPr>
          <w:p w14:paraId="5DB64990" w14:textId="66DB6358" w:rsidR="00DE285A" w:rsidRPr="00474838" w:rsidRDefault="00DE285A" w:rsidP="00DE285A">
            <w:pPr>
              <w:jc w:val="right"/>
            </w:pPr>
            <w:r w:rsidRPr="00905C2B">
              <w:t>0.1636</w:t>
            </w:r>
          </w:p>
        </w:tc>
        <w:tc>
          <w:tcPr>
            <w:tcW w:w="0" w:type="auto"/>
            <w:shd w:val="clear" w:color="auto" w:fill="auto"/>
            <w:noWrap/>
          </w:tcPr>
          <w:p w14:paraId="3530FF5E" w14:textId="6D11A009" w:rsidR="00DE285A" w:rsidRPr="00474838" w:rsidRDefault="00DE285A" w:rsidP="00DE285A">
            <w:pPr>
              <w:jc w:val="right"/>
            </w:pPr>
            <w:r w:rsidRPr="00905C2B">
              <w:t>0.0297</w:t>
            </w:r>
          </w:p>
        </w:tc>
        <w:tc>
          <w:tcPr>
            <w:tcW w:w="0" w:type="auto"/>
            <w:shd w:val="clear" w:color="auto" w:fill="auto"/>
            <w:noWrap/>
          </w:tcPr>
          <w:p w14:paraId="33C17BC3" w14:textId="134BCDB2" w:rsidR="00DE285A" w:rsidRPr="00474838" w:rsidRDefault="00DE285A" w:rsidP="00DE285A">
            <w:pPr>
              <w:jc w:val="right"/>
            </w:pPr>
            <w:r w:rsidRPr="00905C2B">
              <w:t>0.1921</w:t>
            </w:r>
          </w:p>
        </w:tc>
        <w:tc>
          <w:tcPr>
            <w:tcW w:w="0" w:type="auto"/>
            <w:shd w:val="clear" w:color="auto" w:fill="auto"/>
            <w:noWrap/>
          </w:tcPr>
          <w:p w14:paraId="20B5ADAD" w14:textId="5FDEF2DC" w:rsidR="00DE285A" w:rsidRPr="00474838" w:rsidRDefault="00DE285A" w:rsidP="00DE285A">
            <w:pPr>
              <w:jc w:val="right"/>
            </w:pPr>
            <w:r w:rsidRPr="00905C2B">
              <w:t>0.0735</w:t>
            </w:r>
          </w:p>
        </w:tc>
        <w:tc>
          <w:tcPr>
            <w:tcW w:w="0" w:type="auto"/>
          </w:tcPr>
          <w:p w14:paraId="2A1FCA6A" w14:textId="39B25E27" w:rsidR="00DE285A" w:rsidRPr="00474838" w:rsidRDefault="00DE285A" w:rsidP="00DE285A">
            <w:pPr>
              <w:jc w:val="right"/>
            </w:pPr>
            <w:r w:rsidRPr="00905C2B">
              <w:t>0.6801</w:t>
            </w:r>
          </w:p>
        </w:tc>
      </w:tr>
      <w:tr w:rsidR="00DE285A" w:rsidRPr="00474838" w14:paraId="188616F4" w14:textId="20A50CE4" w:rsidTr="00905D92">
        <w:trPr>
          <w:trHeight w:val="300"/>
        </w:trPr>
        <w:tc>
          <w:tcPr>
            <w:tcW w:w="0" w:type="auto"/>
            <w:shd w:val="clear" w:color="auto" w:fill="auto"/>
            <w:noWrap/>
            <w:vAlign w:val="bottom"/>
          </w:tcPr>
          <w:p w14:paraId="17E8A3B0" w14:textId="76E9259B" w:rsidR="00DE285A" w:rsidRPr="00474838" w:rsidRDefault="00DE285A" w:rsidP="00DE285A">
            <w:r w:rsidRPr="00474838">
              <w:t>BR15</w:t>
            </w:r>
          </w:p>
        </w:tc>
        <w:tc>
          <w:tcPr>
            <w:tcW w:w="0" w:type="auto"/>
            <w:shd w:val="clear" w:color="auto" w:fill="auto"/>
            <w:noWrap/>
          </w:tcPr>
          <w:p w14:paraId="52DC4E02" w14:textId="53E10B7A" w:rsidR="00DE285A" w:rsidRPr="00474838" w:rsidRDefault="00DE285A" w:rsidP="00DE285A">
            <w:pPr>
              <w:jc w:val="right"/>
            </w:pPr>
            <w:r w:rsidRPr="00905C2B">
              <w:t>0.2903</w:t>
            </w:r>
          </w:p>
        </w:tc>
        <w:tc>
          <w:tcPr>
            <w:tcW w:w="0" w:type="auto"/>
            <w:shd w:val="clear" w:color="auto" w:fill="auto"/>
            <w:noWrap/>
          </w:tcPr>
          <w:p w14:paraId="68A98FF8" w14:textId="4D1BF296" w:rsidR="00DE285A" w:rsidRPr="00474838" w:rsidRDefault="00DE285A" w:rsidP="00DE285A">
            <w:pPr>
              <w:jc w:val="right"/>
            </w:pPr>
            <w:r w:rsidRPr="00905C2B">
              <w:t>0.0459</w:t>
            </w:r>
          </w:p>
        </w:tc>
        <w:tc>
          <w:tcPr>
            <w:tcW w:w="0" w:type="auto"/>
            <w:shd w:val="clear" w:color="auto" w:fill="auto"/>
            <w:noWrap/>
          </w:tcPr>
          <w:p w14:paraId="4C0516DA" w14:textId="7371ACF9" w:rsidR="00DE285A" w:rsidRPr="00474838" w:rsidRDefault="00DE285A" w:rsidP="00DE285A">
            <w:pPr>
              <w:jc w:val="right"/>
            </w:pPr>
            <w:r w:rsidRPr="00905C2B">
              <w:t>0.3893</w:t>
            </w:r>
          </w:p>
        </w:tc>
        <w:tc>
          <w:tcPr>
            <w:tcW w:w="0" w:type="auto"/>
            <w:shd w:val="clear" w:color="auto" w:fill="auto"/>
            <w:noWrap/>
          </w:tcPr>
          <w:p w14:paraId="7A4A8966" w14:textId="5935B961" w:rsidR="00DE285A" w:rsidRPr="00474838" w:rsidRDefault="00DE285A" w:rsidP="00DE285A">
            <w:pPr>
              <w:jc w:val="right"/>
            </w:pPr>
            <w:r w:rsidRPr="00905C2B">
              <w:t>0.0811</w:t>
            </w:r>
          </w:p>
        </w:tc>
        <w:tc>
          <w:tcPr>
            <w:tcW w:w="0" w:type="auto"/>
          </w:tcPr>
          <w:p w14:paraId="76EC4C22" w14:textId="44A558D4" w:rsidR="00DE285A" w:rsidRPr="00474838" w:rsidRDefault="00DE285A" w:rsidP="00DE285A">
            <w:pPr>
              <w:jc w:val="right"/>
            </w:pPr>
            <w:r w:rsidRPr="00905C2B">
              <w:t>1.3786</w:t>
            </w:r>
          </w:p>
        </w:tc>
      </w:tr>
      <w:tr w:rsidR="00DE285A" w:rsidRPr="00474838" w14:paraId="7F766BCF" w14:textId="6231B53A" w:rsidTr="00905D92">
        <w:trPr>
          <w:trHeight w:val="300"/>
        </w:trPr>
        <w:tc>
          <w:tcPr>
            <w:tcW w:w="0" w:type="auto"/>
            <w:shd w:val="clear" w:color="auto" w:fill="auto"/>
            <w:noWrap/>
            <w:vAlign w:val="bottom"/>
          </w:tcPr>
          <w:p w14:paraId="6B2B3CB8" w14:textId="1006D91A" w:rsidR="00DE285A" w:rsidRPr="00474838" w:rsidRDefault="00DE285A" w:rsidP="00DE285A">
            <w:r w:rsidRPr="00474838">
              <w:t>BR16</w:t>
            </w:r>
          </w:p>
        </w:tc>
        <w:tc>
          <w:tcPr>
            <w:tcW w:w="0" w:type="auto"/>
            <w:shd w:val="clear" w:color="auto" w:fill="auto"/>
            <w:noWrap/>
          </w:tcPr>
          <w:p w14:paraId="74C553E1" w14:textId="39CF1F29" w:rsidR="00DE285A" w:rsidRPr="00474838" w:rsidRDefault="00DE285A" w:rsidP="00DE285A">
            <w:pPr>
              <w:jc w:val="right"/>
            </w:pPr>
            <w:r w:rsidRPr="00905C2B">
              <w:t>0.2073</w:t>
            </w:r>
          </w:p>
        </w:tc>
        <w:tc>
          <w:tcPr>
            <w:tcW w:w="0" w:type="auto"/>
            <w:shd w:val="clear" w:color="auto" w:fill="auto"/>
            <w:noWrap/>
          </w:tcPr>
          <w:p w14:paraId="512FD473" w14:textId="32D2491F" w:rsidR="00DE285A" w:rsidRPr="00474838" w:rsidRDefault="00DE285A" w:rsidP="00DE285A">
            <w:pPr>
              <w:jc w:val="right"/>
            </w:pPr>
            <w:r w:rsidRPr="00905C2B">
              <w:t>0.0385</w:t>
            </w:r>
          </w:p>
        </w:tc>
        <w:tc>
          <w:tcPr>
            <w:tcW w:w="0" w:type="auto"/>
            <w:shd w:val="clear" w:color="auto" w:fill="auto"/>
            <w:noWrap/>
          </w:tcPr>
          <w:p w14:paraId="32F62767" w14:textId="2837A041" w:rsidR="00DE285A" w:rsidRPr="00474838" w:rsidRDefault="00DE285A" w:rsidP="00DE285A">
            <w:pPr>
              <w:jc w:val="right"/>
            </w:pPr>
            <w:r w:rsidRPr="00905C2B">
              <w:t>0.5582</w:t>
            </w:r>
          </w:p>
        </w:tc>
        <w:tc>
          <w:tcPr>
            <w:tcW w:w="0" w:type="auto"/>
            <w:shd w:val="clear" w:color="auto" w:fill="auto"/>
            <w:noWrap/>
          </w:tcPr>
          <w:p w14:paraId="28527C47" w14:textId="5155F124" w:rsidR="00DE285A" w:rsidRPr="00474838" w:rsidRDefault="00DE285A" w:rsidP="00DE285A">
            <w:pPr>
              <w:jc w:val="right"/>
            </w:pPr>
            <w:r w:rsidRPr="00905C2B">
              <w:t>0.0799</w:t>
            </w:r>
          </w:p>
        </w:tc>
        <w:tc>
          <w:tcPr>
            <w:tcW w:w="0" w:type="auto"/>
          </w:tcPr>
          <w:p w14:paraId="28025C18" w14:textId="43F8CD37" w:rsidR="00DE285A" w:rsidRPr="00474838" w:rsidRDefault="00DE285A" w:rsidP="00DE285A">
            <w:pPr>
              <w:jc w:val="right"/>
            </w:pPr>
            <w:r w:rsidRPr="00905C2B">
              <w:t>1.9767</w:t>
            </w:r>
          </w:p>
        </w:tc>
      </w:tr>
      <w:tr w:rsidR="00DE285A" w:rsidRPr="00474838" w14:paraId="306DABCC" w14:textId="7D93DF61" w:rsidTr="00905D92">
        <w:trPr>
          <w:trHeight w:val="300"/>
        </w:trPr>
        <w:tc>
          <w:tcPr>
            <w:tcW w:w="0" w:type="auto"/>
            <w:shd w:val="clear" w:color="auto" w:fill="auto"/>
            <w:noWrap/>
            <w:vAlign w:val="bottom"/>
          </w:tcPr>
          <w:p w14:paraId="7D12D0FE" w14:textId="0C0135BE" w:rsidR="00DE285A" w:rsidRPr="00474838" w:rsidRDefault="00DE285A" w:rsidP="00DE285A">
            <w:r w:rsidRPr="00474838">
              <w:t>BR17</w:t>
            </w:r>
          </w:p>
        </w:tc>
        <w:tc>
          <w:tcPr>
            <w:tcW w:w="0" w:type="auto"/>
            <w:shd w:val="clear" w:color="auto" w:fill="auto"/>
            <w:noWrap/>
          </w:tcPr>
          <w:p w14:paraId="55E89696" w14:textId="15954715" w:rsidR="00DE285A" w:rsidRPr="00474838" w:rsidRDefault="00DE285A" w:rsidP="00DE285A">
            <w:pPr>
              <w:jc w:val="right"/>
            </w:pPr>
            <w:r w:rsidRPr="00905C2B">
              <w:t>0.3388</w:t>
            </w:r>
          </w:p>
        </w:tc>
        <w:tc>
          <w:tcPr>
            <w:tcW w:w="0" w:type="auto"/>
            <w:shd w:val="clear" w:color="auto" w:fill="auto"/>
            <w:noWrap/>
          </w:tcPr>
          <w:p w14:paraId="56E5CB23" w14:textId="6C68DD4E" w:rsidR="00DE285A" w:rsidRPr="00474838" w:rsidRDefault="00DE285A" w:rsidP="00DE285A">
            <w:pPr>
              <w:jc w:val="right"/>
            </w:pPr>
            <w:r w:rsidRPr="00905C2B">
              <w:t>0.0527</w:t>
            </w:r>
          </w:p>
        </w:tc>
        <w:tc>
          <w:tcPr>
            <w:tcW w:w="0" w:type="auto"/>
            <w:shd w:val="clear" w:color="auto" w:fill="auto"/>
            <w:noWrap/>
          </w:tcPr>
          <w:p w14:paraId="48AEE4F7" w14:textId="054B67D6" w:rsidR="00DE285A" w:rsidRPr="00474838" w:rsidRDefault="00DE285A" w:rsidP="00DE285A">
            <w:pPr>
              <w:jc w:val="right"/>
            </w:pPr>
            <w:r w:rsidRPr="00905C2B">
              <w:t>0.3830</w:t>
            </w:r>
          </w:p>
        </w:tc>
        <w:tc>
          <w:tcPr>
            <w:tcW w:w="0" w:type="auto"/>
            <w:shd w:val="clear" w:color="auto" w:fill="auto"/>
            <w:noWrap/>
          </w:tcPr>
          <w:p w14:paraId="7892BD1B" w14:textId="4EACE54C" w:rsidR="00DE285A" w:rsidRPr="00474838" w:rsidRDefault="00DE285A" w:rsidP="00DE285A">
            <w:pPr>
              <w:jc w:val="right"/>
            </w:pPr>
            <w:r w:rsidRPr="00905C2B">
              <w:t>0.0882</w:t>
            </w:r>
          </w:p>
        </w:tc>
        <w:tc>
          <w:tcPr>
            <w:tcW w:w="0" w:type="auto"/>
          </w:tcPr>
          <w:p w14:paraId="2CED8433" w14:textId="50B42FFE" w:rsidR="00DE285A" w:rsidRPr="00474838" w:rsidRDefault="00DE285A" w:rsidP="00DE285A">
            <w:pPr>
              <w:jc w:val="right"/>
            </w:pPr>
            <w:r w:rsidRPr="00905C2B">
              <w:t>1.3564</w:t>
            </w:r>
          </w:p>
        </w:tc>
      </w:tr>
      <w:tr w:rsidR="00DE285A" w:rsidRPr="00474838" w14:paraId="4A11DCD6" w14:textId="2EF56B06" w:rsidTr="00905D92">
        <w:trPr>
          <w:trHeight w:val="300"/>
        </w:trPr>
        <w:tc>
          <w:tcPr>
            <w:tcW w:w="0" w:type="auto"/>
            <w:shd w:val="clear" w:color="auto" w:fill="auto"/>
            <w:noWrap/>
            <w:vAlign w:val="bottom"/>
          </w:tcPr>
          <w:p w14:paraId="7A6475AA" w14:textId="645BFBB7" w:rsidR="00DE285A" w:rsidRPr="00474838" w:rsidRDefault="00DE285A" w:rsidP="00DE285A">
            <w:r w:rsidRPr="00474838">
              <w:t>BR18</w:t>
            </w:r>
          </w:p>
        </w:tc>
        <w:tc>
          <w:tcPr>
            <w:tcW w:w="0" w:type="auto"/>
            <w:shd w:val="clear" w:color="auto" w:fill="auto"/>
            <w:noWrap/>
          </w:tcPr>
          <w:p w14:paraId="7B0302AD" w14:textId="02D0D82F" w:rsidR="00DE285A" w:rsidRPr="00474838" w:rsidRDefault="00DE285A" w:rsidP="00DE285A">
            <w:pPr>
              <w:jc w:val="right"/>
            </w:pPr>
            <w:r w:rsidRPr="00905C2B">
              <w:t>0.1889</w:t>
            </w:r>
          </w:p>
        </w:tc>
        <w:tc>
          <w:tcPr>
            <w:tcW w:w="0" w:type="auto"/>
            <w:shd w:val="clear" w:color="auto" w:fill="auto"/>
            <w:noWrap/>
          </w:tcPr>
          <w:p w14:paraId="3D8A93DE" w14:textId="6A4A4F8B" w:rsidR="00DE285A" w:rsidRPr="00474838" w:rsidRDefault="00DE285A" w:rsidP="00DE285A">
            <w:pPr>
              <w:jc w:val="right"/>
            </w:pPr>
            <w:r w:rsidRPr="00905C2B">
              <w:t>0.0347</w:t>
            </w:r>
          </w:p>
        </w:tc>
        <w:tc>
          <w:tcPr>
            <w:tcW w:w="0" w:type="auto"/>
            <w:shd w:val="clear" w:color="auto" w:fill="auto"/>
            <w:noWrap/>
          </w:tcPr>
          <w:p w14:paraId="08579095" w14:textId="3DD9AC99" w:rsidR="00DE285A" w:rsidRPr="00474838" w:rsidRDefault="00DE285A" w:rsidP="00DE285A">
            <w:pPr>
              <w:jc w:val="right"/>
            </w:pPr>
            <w:r w:rsidRPr="00905C2B">
              <w:t>0.5346</w:t>
            </w:r>
          </w:p>
        </w:tc>
        <w:tc>
          <w:tcPr>
            <w:tcW w:w="0" w:type="auto"/>
            <w:shd w:val="clear" w:color="auto" w:fill="auto"/>
            <w:noWrap/>
          </w:tcPr>
          <w:p w14:paraId="22524AF2" w14:textId="5B263EF6" w:rsidR="00DE285A" w:rsidRPr="00474838" w:rsidRDefault="00DE285A" w:rsidP="00DE285A">
            <w:pPr>
              <w:jc w:val="right"/>
            </w:pPr>
            <w:r w:rsidRPr="00905C2B">
              <w:t>0.0800</w:t>
            </w:r>
          </w:p>
        </w:tc>
        <w:tc>
          <w:tcPr>
            <w:tcW w:w="0" w:type="auto"/>
          </w:tcPr>
          <w:p w14:paraId="18179E7F" w14:textId="6E934F79" w:rsidR="00DE285A" w:rsidRPr="00474838" w:rsidRDefault="00DE285A" w:rsidP="00DE285A">
            <w:pPr>
              <w:jc w:val="right"/>
            </w:pPr>
            <w:r w:rsidRPr="00905C2B">
              <w:t>1.8930</w:t>
            </w:r>
          </w:p>
        </w:tc>
      </w:tr>
      <w:tr w:rsidR="00DE285A" w:rsidRPr="00474838" w14:paraId="26E10A1E" w14:textId="5D283564" w:rsidTr="00905D92">
        <w:trPr>
          <w:trHeight w:val="300"/>
        </w:trPr>
        <w:tc>
          <w:tcPr>
            <w:tcW w:w="0" w:type="auto"/>
            <w:shd w:val="clear" w:color="auto" w:fill="auto"/>
            <w:noWrap/>
            <w:vAlign w:val="bottom"/>
          </w:tcPr>
          <w:p w14:paraId="2A51DD0D" w14:textId="52C3F0D8" w:rsidR="00DE285A" w:rsidRPr="00474838" w:rsidRDefault="00DE285A" w:rsidP="00DE285A">
            <w:r w:rsidRPr="00474838">
              <w:t>BR19</w:t>
            </w:r>
          </w:p>
        </w:tc>
        <w:tc>
          <w:tcPr>
            <w:tcW w:w="0" w:type="auto"/>
            <w:shd w:val="clear" w:color="auto" w:fill="auto"/>
            <w:noWrap/>
          </w:tcPr>
          <w:p w14:paraId="219A175D" w14:textId="14B5C252" w:rsidR="00DE285A" w:rsidRPr="00474838" w:rsidRDefault="00DE285A" w:rsidP="00DE285A">
            <w:pPr>
              <w:jc w:val="right"/>
            </w:pPr>
            <w:r w:rsidRPr="00905C2B">
              <w:t>0.3265</w:t>
            </w:r>
          </w:p>
        </w:tc>
        <w:tc>
          <w:tcPr>
            <w:tcW w:w="0" w:type="auto"/>
            <w:shd w:val="clear" w:color="auto" w:fill="auto"/>
            <w:noWrap/>
          </w:tcPr>
          <w:p w14:paraId="2F7F03E2" w14:textId="5D377461" w:rsidR="00DE285A" w:rsidRPr="00474838" w:rsidRDefault="00DE285A" w:rsidP="00DE285A">
            <w:pPr>
              <w:jc w:val="right"/>
            </w:pPr>
            <w:r w:rsidRPr="00905C2B">
              <w:t>0.0497</w:t>
            </w:r>
          </w:p>
        </w:tc>
        <w:tc>
          <w:tcPr>
            <w:tcW w:w="0" w:type="auto"/>
            <w:shd w:val="clear" w:color="auto" w:fill="auto"/>
            <w:noWrap/>
          </w:tcPr>
          <w:p w14:paraId="36C4B850" w14:textId="31840035" w:rsidR="00DE285A" w:rsidRPr="00474838" w:rsidRDefault="00DE285A" w:rsidP="00DE285A">
            <w:pPr>
              <w:jc w:val="right"/>
            </w:pPr>
            <w:r w:rsidRPr="00905C2B">
              <w:t>0.3312</w:t>
            </w:r>
          </w:p>
        </w:tc>
        <w:tc>
          <w:tcPr>
            <w:tcW w:w="0" w:type="auto"/>
            <w:shd w:val="clear" w:color="auto" w:fill="auto"/>
            <w:noWrap/>
          </w:tcPr>
          <w:p w14:paraId="33DFAC48" w14:textId="59B5284C" w:rsidR="00DE285A" w:rsidRPr="00474838" w:rsidRDefault="00DE285A" w:rsidP="00DE285A">
            <w:pPr>
              <w:jc w:val="right"/>
            </w:pPr>
            <w:r w:rsidRPr="00905C2B">
              <w:t>0.0853</w:t>
            </w:r>
          </w:p>
        </w:tc>
        <w:tc>
          <w:tcPr>
            <w:tcW w:w="0" w:type="auto"/>
          </w:tcPr>
          <w:p w14:paraId="6A953390" w14:textId="158D129C" w:rsidR="00DE285A" w:rsidRPr="00474838" w:rsidRDefault="00DE285A" w:rsidP="00DE285A">
            <w:pPr>
              <w:jc w:val="right"/>
            </w:pPr>
            <w:r w:rsidRPr="00905C2B">
              <w:t>1.1729</w:t>
            </w:r>
          </w:p>
        </w:tc>
      </w:tr>
      <w:tr w:rsidR="00DE285A" w:rsidRPr="00474838" w14:paraId="519E2B0C" w14:textId="78E80D46" w:rsidTr="00905D92">
        <w:trPr>
          <w:trHeight w:val="300"/>
        </w:trPr>
        <w:tc>
          <w:tcPr>
            <w:tcW w:w="0" w:type="auto"/>
            <w:shd w:val="clear" w:color="auto" w:fill="auto"/>
            <w:noWrap/>
            <w:vAlign w:val="bottom"/>
          </w:tcPr>
          <w:p w14:paraId="224DF113" w14:textId="14F0FE03" w:rsidR="00DE285A" w:rsidRPr="00474838" w:rsidRDefault="00DE285A" w:rsidP="00DE285A">
            <w:r w:rsidRPr="00474838">
              <w:t>BR2</w:t>
            </w:r>
          </w:p>
        </w:tc>
        <w:tc>
          <w:tcPr>
            <w:tcW w:w="0" w:type="auto"/>
            <w:shd w:val="clear" w:color="auto" w:fill="auto"/>
            <w:noWrap/>
          </w:tcPr>
          <w:p w14:paraId="23262704" w14:textId="557D2395" w:rsidR="00DE285A" w:rsidRPr="00474838" w:rsidRDefault="00DE285A" w:rsidP="00DE285A">
            <w:pPr>
              <w:jc w:val="right"/>
            </w:pPr>
            <w:r w:rsidRPr="00905C2B">
              <w:t>0.2556</w:t>
            </w:r>
          </w:p>
        </w:tc>
        <w:tc>
          <w:tcPr>
            <w:tcW w:w="0" w:type="auto"/>
            <w:shd w:val="clear" w:color="auto" w:fill="auto"/>
            <w:noWrap/>
          </w:tcPr>
          <w:p w14:paraId="09B39860" w14:textId="51B2CDC1" w:rsidR="00DE285A" w:rsidRPr="00474838" w:rsidRDefault="00DE285A" w:rsidP="00DE285A">
            <w:pPr>
              <w:jc w:val="right"/>
            </w:pPr>
            <w:r w:rsidRPr="00905C2B">
              <w:t>0.0415</w:t>
            </w:r>
          </w:p>
        </w:tc>
        <w:tc>
          <w:tcPr>
            <w:tcW w:w="0" w:type="auto"/>
            <w:shd w:val="clear" w:color="auto" w:fill="auto"/>
            <w:noWrap/>
          </w:tcPr>
          <w:p w14:paraId="49E95F22" w14:textId="44D3D9C6" w:rsidR="00DE285A" w:rsidRPr="00474838" w:rsidRDefault="00DE285A" w:rsidP="00DE285A">
            <w:pPr>
              <w:jc w:val="right"/>
            </w:pPr>
            <w:r w:rsidRPr="00905C2B">
              <w:t>0.3346</w:t>
            </w:r>
          </w:p>
        </w:tc>
        <w:tc>
          <w:tcPr>
            <w:tcW w:w="0" w:type="auto"/>
            <w:shd w:val="clear" w:color="auto" w:fill="auto"/>
            <w:noWrap/>
          </w:tcPr>
          <w:p w14:paraId="18F38767" w14:textId="1EF6CAFF" w:rsidR="00DE285A" w:rsidRPr="00474838" w:rsidRDefault="00DE285A" w:rsidP="00DE285A">
            <w:pPr>
              <w:jc w:val="right"/>
            </w:pPr>
            <w:r w:rsidRPr="00905C2B">
              <w:t>0.0816</w:t>
            </w:r>
          </w:p>
        </w:tc>
        <w:tc>
          <w:tcPr>
            <w:tcW w:w="0" w:type="auto"/>
          </w:tcPr>
          <w:p w14:paraId="79524132" w14:textId="44582487" w:rsidR="00DE285A" w:rsidRPr="00474838" w:rsidRDefault="00DE285A" w:rsidP="00DE285A">
            <w:pPr>
              <w:jc w:val="right"/>
            </w:pPr>
            <w:r w:rsidRPr="00905C2B">
              <w:t>1.1850</w:t>
            </w:r>
          </w:p>
        </w:tc>
      </w:tr>
      <w:tr w:rsidR="00DE285A" w:rsidRPr="00474838" w14:paraId="38740DBE" w14:textId="639C0449" w:rsidTr="00905D92">
        <w:trPr>
          <w:trHeight w:val="300"/>
        </w:trPr>
        <w:tc>
          <w:tcPr>
            <w:tcW w:w="0" w:type="auto"/>
            <w:shd w:val="clear" w:color="auto" w:fill="auto"/>
            <w:noWrap/>
            <w:vAlign w:val="bottom"/>
          </w:tcPr>
          <w:p w14:paraId="3BE640C7" w14:textId="2AA12024" w:rsidR="00DE285A" w:rsidRPr="00474838" w:rsidRDefault="00DE285A" w:rsidP="00DE285A">
            <w:r w:rsidRPr="00474838">
              <w:t>BR3</w:t>
            </w:r>
          </w:p>
        </w:tc>
        <w:tc>
          <w:tcPr>
            <w:tcW w:w="0" w:type="auto"/>
            <w:shd w:val="clear" w:color="auto" w:fill="auto"/>
            <w:noWrap/>
          </w:tcPr>
          <w:p w14:paraId="0B4FEED5" w14:textId="749D52AC" w:rsidR="00DE285A" w:rsidRPr="00474838" w:rsidRDefault="00DE285A" w:rsidP="00DE285A">
            <w:pPr>
              <w:jc w:val="right"/>
            </w:pPr>
            <w:r w:rsidRPr="00905C2B">
              <w:t>0.1865</w:t>
            </w:r>
          </w:p>
        </w:tc>
        <w:tc>
          <w:tcPr>
            <w:tcW w:w="0" w:type="auto"/>
            <w:shd w:val="clear" w:color="auto" w:fill="auto"/>
            <w:noWrap/>
          </w:tcPr>
          <w:p w14:paraId="148A215F" w14:textId="18D96DEB" w:rsidR="00DE285A" w:rsidRPr="00474838" w:rsidRDefault="00DE285A" w:rsidP="00DE285A">
            <w:pPr>
              <w:jc w:val="right"/>
            </w:pPr>
            <w:r w:rsidRPr="00905C2B">
              <w:t>0.0342</w:t>
            </w:r>
          </w:p>
        </w:tc>
        <w:tc>
          <w:tcPr>
            <w:tcW w:w="0" w:type="auto"/>
            <w:shd w:val="clear" w:color="auto" w:fill="auto"/>
            <w:noWrap/>
          </w:tcPr>
          <w:p w14:paraId="122EF1A3" w14:textId="72F9D394" w:rsidR="00DE285A" w:rsidRPr="00474838" w:rsidRDefault="00DE285A" w:rsidP="00DE285A">
            <w:pPr>
              <w:jc w:val="right"/>
            </w:pPr>
            <w:r w:rsidRPr="00905C2B">
              <w:t>0.5081</w:t>
            </w:r>
          </w:p>
        </w:tc>
        <w:tc>
          <w:tcPr>
            <w:tcW w:w="0" w:type="auto"/>
            <w:shd w:val="clear" w:color="auto" w:fill="auto"/>
            <w:noWrap/>
          </w:tcPr>
          <w:p w14:paraId="2DF8AF91" w14:textId="53CB9D75" w:rsidR="00DE285A" w:rsidRPr="00474838" w:rsidRDefault="00DE285A" w:rsidP="00DE285A">
            <w:pPr>
              <w:jc w:val="right"/>
            </w:pPr>
            <w:r w:rsidRPr="00905C2B">
              <w:t>0.0789</w:t>
            </w:r>
          </w:p>
        </w:tc>
        <w:tc>
          <w:tcPr>
            <w:tcW w:w="0" w:type="auto"/>
          </w:tcPr>
          <w:p w14:paraId="735D5EBA" w14:textId="3A42CBF3" w:rsidR="00DE285A" w:rsidRPr="00474838" w:rsidRDefault="00DE285A" w:rsidP="00DE285A">
            <w:pPr>
              <w:jc w:val="right"/>
            </w:pPr>
            <w:r w:rsidRPr="00905C2B">
              <w:t>1.7991</w:t>
            </w:r>
          </w:p>
        </w:tc>
      </w:tr>
      <w:tr w:rsidR="00DE285A" w:rsidRPr="00474838" w14:paraId="62F80601" w14:textId="6007E939" w:rsidTr="00905D92">
        <w:trPr>
          <w:trHeight w:val="300"/>
        </w:trPr>
        <w:tc>
          <w:tcPr>
            <w:tcW w:w="0" w:type="auto"/>
            <w:shd w:val="clear" w:color="auto" w:fill="auto"/>
            <w:noWrap/>
            <w:vAlign w:val="bottom"/>
          </w:tcPr>
          <w:p w14:paraId="573FF11D" w14:textId="6A56E830" w:rsidR="00DE285A" w:rsidRPr="00474838" w:rsidRDefault="00DE285A" w:rsidP="00DE285A">
            <w:r w:rsidRPr="00474838">
              <w:t>BR6</w:t>
            </w:r>
          </w:p>
        </w:tc>
        <w:tc>
          <w:tcPr>
            <w:tcW w:w="0" w:type="auto"/>
            <w:shd w:val="clear" w:color="auto" w:fill="auto"/>
            <w:noWrap/>
          </w:tcPr>
          <w:p w14:paraId="4B11BD20" w14:textId="4E3A34C3" w:rsidR="00DE285A" w:rsidRPr="00474838" w:rsidRDefault="00DE285A" w:rsidP="00DE285A">
            <w:pPr>
              <w:jc w:val="right"/>
            </w:pPr>
            <w:r w:rsidRPr="00905C2B">
              <w:t>0.3084</w:t>
            </w:r>
          </w:p>
        </w:tc>
        <w:tc>
          <w:tcPr>
            <w:tcW w:w="0" w:type="auto"/>
            <w:shd w:val="clear" w:color="auto" w:fill="auto"/>
            <w:noWrap/>
          </w:tcPr>
          <w:p w14:paraId="02915B6E" w14:textId="67E1C680" w:rsidR="00DE285A" w:rsidRPr="00474838" w:rsidRDefault="00DE285A" w:rsidP="00DE285A">
            <w:pPr>
              <w:jc w:val="right"/>
            </w:pPr>
            <w:r w:rsidRPr="00905C2B">
              <w:t>0.0504</w:t>
            </w:r>
          </w:p>
        </w:tc>
        <w:tc>
          <w:tcPr>
            <w:tcW w:w="0" w:type="auto"/>
            <w:shd w:val="clear" w:color="auto" w:fill="auto"/>
            <w:noWrap/>
          </w:tcPr>
          <w:p w14:paraId="1D6D4688" w14:textId="36193752" w:rsidR="00DE285A" w:rsidRPr="00474838" w:rsidRDefault="00DE285A" w:rsidP="00DE285A">
            <w:pPr>
              <w:jc w:val="right"/>
            </w:pPr>
            <w:r w:rsidRPr="00905C2B">
              <w:t>0.0526</w:t>
            </w:r>
          </w:p>
        </w:tc>
        <w:tc>
          <w:tcPr>
            <w:tcW w:w="0" w:type="auto"/>
            <w:shd w:val="clear" w:color="auto" w:fill="auto"/>
            <w:noWrap/>
          </w:tcPr>
          <w:p w14:paraId="04379266" w14:textId="500ACAB6" w:rsidR="00DE285A" w:rsidRPr="00474838" w:rsidRDefault="00DE285A" w:rsidP="00DE285A">
            <w:pPr>
              <w:jc w:val="right"/>
            </w:pPr>
            <w:r w:rsidRPr="00905C2B">
              <w:t>0.0850</w:t>
            </w:r>
          </w:p>
        </w:tc>
        <w:tc>
          <w:tcPr>
            <w:tcW w:w="0" w:type="auto"/>
          </w:tcPr>
          <w:p w14:paraId="2A8B2007" w14:textId="71EB3D4B" w:rsidR="00DE285A" w:rsidRPr="00474838" w:rsidRDefault="00DE285A" w:rsidP="00DE285A">
            <w:pPr>
              <w:jc w:val="right"/>
            </w:pPr>
            <w:r w:rsidRPr="00905C2B">
              <w:t>0.1862</w:t>
            </w:r>
          </w:p>
        </w:tc>
      </w:tr>
      <w:tr w:rsidR="00DE285A" w:rsidRPr="00474838" w14:paraId="4270EA72" w14:textId="36586ABC" w:rsidTr="00905D92">
        <w:trPr>
          <w:trHeight w:val="300"/>
        </w:trPr>
        <w:tc>
          <w:tcPr>
            <w:tcW w:w="0" w:type="auto"/>
            <w:shd w:val="clear" w:color="auto" w:fill="auto"/>
            <w:noWrap/>
            <w:vAlign w:val="bottom"/>
          </w:tcPr>
          <w:p w14:paraId="600B41FB" w14:textId="1728D1EF" w:rsidR="00DE285A" w:rsidRPr="00474838" w:rsidRDefault="00DE285A" w:rsidP="00DE285A">
            <w:r w:rsidRPr="00474838">
              <w:t>BR7</w:t>
            </w:r>
          </w:p>
        </w:tc>
        <w:tc>
          <w:tcPr>
            <w:tcW w:w="0" w:type="auto"/>
            <w:shd w:val="clear" w:color="auto" w:fill="auto"/>
            <w:noWrap/>
          </w:tcPr>
          <w:p w14:paraId="2AEF306C" w14:textId="2C010399" w:rsidR="00DE285A" w:rsidRPr="00474838" w:rsidRDefault="00DE285A" w:rsidP="00DE285A">
            <w:pPr>
              <w:jc w:val="right"/>
            </w:pPr>
            <w:r w:rsidRPr="00905C2B">
              <w:t>0.2671</w:t>
            </w:r>
          </w:p>
        </w:tc>
        <w:tc>
          <w:tcPr>
            <w:tcW w:w="0" w:type="auto"/>
            <w:shd w:val="clear" w:color="auto" w:fill="auto"/>
            <w:noWrap/>
          </w:tcPr>
          <w:p w14:paraId="35216AD7" w14:textId="4E415712" w:rsidR="00DE285A" w:rsidRPr="00474838" w:rsidRDefault="00DE285A" w:rsidP="00DE285A">
            <w:pPr>
              <w:jc w:val="right"/>
            </w:pPr>
            <w:r w:rsidRPr="00905C2B">
              <w:t>0.0433</w:t>
            </w:r>
          </w:p>
        </w:tc>
        <w:tc>
          <w:tcPr>
            <w:tcW w:w="0" w:type="auto"/>
            <w:shd w:val="clear" w:color="auto" w:fill="auto"/>
            <w:noWrap/>
          </w:tcPr>
          <w:p w14:paraId="5E0C7825" w14:textId="5875CA5D" w:rsidR="00DE285A" w:rsidRPr="00474838" w:rsidRDefault="00DE285A" w:rsidP="00DE285A">
            <w:pPr>
              <w:jc w:val="right"/>
            </w:pPr>
            <w:r w:rsidRPr="00905C2B">
              <w:t>0.4283</w:t>
            </w:r>
          </w:p>
        </w:tc>
        <w:tc>
          <w:tcPr>
            <w:tcW w:w="0" w:type="auto"/>
            <w:shd w:val="clear" w:color="auto" w:fill="auto"/>
            <w:noWrap/>
          </w:tcPr>
          <w:p w14:paraId="1F6A0C91" w14:textId="0EF183B0" w:rsidR="00DE285A" w:rsidRPr="00474838" w:rsidRDefault="00DE285A" w:rsidP="00DE285A">
            <w:pPr>
              <w:jc w:val="right"/>
            </w:pPr>
            <w:r w:rsidRPr="00905C2B">
              <w:t>0.0846</w:t>
            </w:r>
          </w:p>
        </w:tc>
        <w:tc>
          <w:tcPr>
            <w:tcW w:w="0" w:type="auto"/>
          </w:tcPr>
          <w:p w14:paraId="79037EFE" w14:textId="0BED50E1" w:rsidR="00DE285A" w:rsidRPr="00474838" w:rsidRDefault="00DE285A" w:rsidP="00DE285A">
            <w:pPr>
              <w:jc w:val="right"/>
            </w:pPr>
            <w:r w:rsidRPr="00905C2B">
              <w:t>1.5167</w:t>
            </w:r>
          </w:p>
        </w:tc>
      </w:tr>
      <w:tr w:rsidR="00DE285A" w:rsidRPr="00474838" w14:paraId="379DF62F" w14:textId="162BC82B" w:rsidTr="00905D92">
        <w:trPr>
          <w:trHeight w:val="300"/>
        </w:trPr>
        <w:tc>
          <w:tcPr>
            <w:tcW w:w="0" w:type="auto"/>
            <w:shd w:val="clear" w:color="auto" w:fill="auto"/>
            <w:noWrap/>
            <w:vAlign w:val="bottom"/>
          </w:tcPr>
          <w:p w14:paraId="00DEF41B" w14:textId="05294733" w:rsidR="00DE285A" w:rsidRPr="00474838" w:rsidRDefault="00DE285A" w:rsidP="00DE285A">
            <w:r w:rsidRPr="00474838">
              <w:t>BR8</w:t>
            </w:r>
          </w:p>
        </w:tc>
        <w:tc>
          <w:tcPr>
            <w:tcW w:w="0" w:type="auto"/>
            <w:shd w:val="clear" w:color="auto" w:fill="auto"/>
            <w:noWrap/>
          </w:tcPr>
          <w:p w14:paraId="04475760" w14:textId="239337FC" w:rsidR="00DE285A" w:rsidRPr="00474838" w:rsidRDefault="00DE285A" w:rsidP="00DE285A">
            <w:pPr>
              <w:jc w:val="right"/>
            </w:pPr>
            <w:r w:rsidRPr="00905C2B">
              <w:t>0.4754</w:t>
            </w:r>
          </w:p>
        </w:tc>
        <w:tc>
          <w:tcPr>
            <w:tcW w:w="0" w:type="auto"/>
            <w:shd w:val="clear" w:color="auto" w:fill="auto"/>
            <w:noWrap/>
          </w:tcPr>
          <w:p w14:paraId="3FEFADC1" w14:textId="263D484E" w:rsidR="00DE285A" w:rsidRPr="00474838" w:rsidRDefault="00DE285A" w:rsidP="00DE285A">
            <w:pPr>
              <w:jc w:val="right"/>
            </w:pPr>
            <w:r w:rsidRPr="00905C2B">
              <w:t>0.0699</w:t>
            </w:r>
          </w:p>
        </w:tc>
        <w:tc>
          <w:tcPr>
            <w:tcW w:w="0" w:type="auto"/>
            <w:shd w:val="clear" w:color="auto" w:fill="auto"/>
            <w:noWrap/>
          </w:tcPr>
          <w:p w14:paraId="68E9AD12" w14:textId="0F108FF4" w:rsidR="00DE285A" w:rsidRPr="00474838" w:rsidRDefault="00DE285A" w:rsidP="00DE285A">
            <w:pPr>
              <w:jc w:val="right"/>
            </w:pPr>
            <w:r w:rsidRPr="00905C2B">
              <w:t>0.2886</w:t>
            </w:r>
          </w:p>
        </w:tc>
        <w:tc>
          <w:tcPr>
            <w:tcW w:w="0" w:type="auto"/>
            <w:shd w:val="clear" w:color="auto" w:fill="auto"/>
            <w:noWrap/>
          </w:tcPr>
          <w:p w14:paraId="67A171F7" w14:textId="096339EE" w:rsidR="00DE285A" w:rsidRPr="00474838" w:rsidRDefault="00DE285A" w:rsidP="00DE285A">
            <w:pPr>
              <w:jc w:val="right"/>
            </w:pPr>
            <w:r w:rsidRPr="00905C2B">
              <w:t>0.0971</w:t>
            </w:r>
          </w:p>
        </w:tc>
        <w:tc>
          <w:tcPr>
            <w:tcW w:w="0" w:type="auto"/>
          </w:tcPr>
          <w:p w14:paraId="28AAD0B2" w14:textId="500BF8AE" w:rsidR="00DE285A" w:rsidRPr="00474838" w:rsidRDefault="00DE285A" w:rsidP="00DE285A">
            <w:pPr>
              <w:jc w:val="right"/>
            </w:pPr>
            <w:r w:rsidRPr="00905C2B">
              <w:t>1.0218</w:t>
            </w:r>
          </w:p>
        </w:tc>
      </w:tr>
      <w:tr w:rsidR="00DE285A" w:rsidRPr="00474838" w14:paraId="2445A830" w14:textId="3C15038C" w:rsidTr="00905D92">
        <w:trPr>
          <w:trHeight w:val="300"/>
        </w:trPr>
        <w:tc>
          <w:tcPr>
            <w:tcW w:w="0" w:type="auto"/>
            <w:shd w:val="clear" w:color="auto" w:fill="auto"/>
            <w:noWrap/>
            <w:vAlign w:val="bottom"/>
          </w:tcPr>
          <w:p w14:paraId="41FA40AA" w14:textId="3F945ABC" w:rsidR="00DE285A" w:rsidRPr="00474838" w:rsidRDefault="00DE285A" w:rsidP="00DE285A">
            <w:r w:rsidRPr="00474838">
              <w:t>BR9</w:t>
            </w:r>
          </w:p>
        </w:tc>
        <w:tc>
          <w:tcPr>
            <w:tcW w:w="0" w:type="auto"/>
            <w:shd w:val="clear" w:color="auto" w:fill="auto"/>
            <w:noWrap/>
          </w:tcPr>
          <w:p w14:paraId="388FA08F" w14:textId="75D90129" w:rsidR="00DE285A" w:rsidRPr="00474838" w:rsidRDefault="00DE285A" w:rsidP="00DE285A">
            <w:pPr>
              <w:jc w:val="right"/>
            </w:pPr>
            <w:r w:rsidRPr="00905C2B">
              <w:t>0.1350</w:t>
            </w:r>
          </w:p>
        </w:tc>
        <w:tc>
          <w:tcPr>
            <w:tcW w:w="0" w:type="auto"/>
            <w:shd w:val="clear" w:color="auto" w:fill="auto"/>
            <w:noWrap/>
          </w:tcPr>
          <w:p w14:paraId="790F6FE1" w14:textId="4348DA59" w:rsidR="00DE285A" w:rsidRPr="00474838" w:rsidRDefault="00DE285A" w:rsidP="00DE285A">
            <w:pPr>
              <w:jc w:val="right"/>
            </w:pPr>
            <w:r w:rsidRPr="00905C2B">
              <w:t>0.0282</w:t>
            </w:r>
          </w:p>
        </w:tc>
        <w:tc>
          <w:tcPr>
            <w:tcW w:w="0" w:type="auto"/>
            <w:shd w:val="clear" w:color="auto" w:fill="auto"/>
            <w:noWrap/>
          </w:tcPr>
          <w:p w14:paraId="6043F416" w14:textId="1A351FA6" w:rsidR="00DE285A" w:rsidRPr="00474838" w:rsidRDefault="00DE285A" w:rsidP="00DE285A">
            <w:pPr>
              <w:jc w:val="right"/>
            </w:pPr>
            <w:r w:rsidRPr="00905C2B">
              <w:t>0.5044</w:t>
            </w:r>
          </w:p>
        </w:tc>
        <w:tc>
          <w:tcPr>
            <w:tcW w:w="0" w:type="auto"/>
            <w:shd w:val="clear" w:color="auto" w:fill="auto"/>
            <w:noWrap/>
          </w:tcPr>
          <w:p w14:paraId="29F7D8D2" w14:textId="7C043CBE" w:rsidR="00DE285A" w:rsidRPr="00474838" w:rsidRDefault="00DE285A" w:rsidP="00DE285A">
            <w:pPr>
              <w:jc w:val="right"/>
            </w:pPr>
            <w:r w:rsidRPr="00905C2B">
              <w:t>0.0741</w:t>
            </w:r>
          </w:p>
        </w:tc>
        <w:tc>
          <w:tcPr>
            <w:tcW w:w="0" w:type="auto"/>
          </w:tcPr>
          <w:p w14:paraId="0D35E542" w14:textId="638258EA" w:rsidR="00DE285A" w:rsidRPr="00474838" w:rsidRDefault="00DE285A" w:rsidP="00DE285A">
            <w:pPr>
              <w:jc w:val="right"/>
            </w:pPr>
            <w:r w:rsidRPr="00905C2B">
              <w:t>1.7861</w:t>
            </w:r>
          </w:p>
        </w:tc>
      </w:tr>
      <w:tr w:rsidR="00DE285A" w:rsidRPr="00474838" w14:paraId="6E4B8F7F" w14:textId="67A8CED2" w:rsidTr="00905D92">
        <w:trPr>
          <w:trHeight w:val="300"/>
        </w:trPr>
        <w:tc>
          <w:tcPr>
            <w:tcW w:w="0" w:type="auto"/>
            <w:shd w:val="clear" w:color="auto" w:fill="auto"/>
            <w:noWrap/>
            <w:vAlign w:val="bottom"/>
          </w:tcPr>
          <w:p w14:paraId="1F52003F" w14:textId="7C8C425D" w:rsidR="00DE285A" w:rsidRPr="00474838" w:rsidRDefault="00DE285A" w:rsidP="00DE285A">
            <w:r w:rsidRPr="00474838">
              <w:t>BRRI dhan28</w:t>
            </w:r>
          </w:p>
        </w:tc>
        <w:tc>
          <w:tcPr>
            <w:tcW w:w="0" w:type="auto"/>
            <w:shd w:val="clear" w:color="auto" w:fill="auto"/>
            <w:noWrap/>
          </w:tcPr>
          <w:p w14:paraId="27E03D51" w14:textId="205225F5" w:rsidR="00DE285A" w:rsidRPr="00474838" w:rsidRDefault="00DE285A" w:rsidP="00DE285A">
            <w:pPr>
              <w:jc w:val="right"/>
            </w:pPr>
            <w:r w:rsidRPr="00905C2B">
              <w:t>0.2447</w:t>
            </w:r>
          </w:p>
        </w:tc>
        <w:tc>
          <w:tcPr>
            <w:tcW w:w="0" w:type="auto"/>
            <w:shd w:val="clear" w:color="auto" w:fill="auto"/>
            <w:noWrap/>
          </w:tcPr>
          <w:p w14:paraId="609D0A64" w14:textId="7656448C" w:rsidR="00DE285A" w:rsidRPr="00474838" w:rsidRDefault="00DE285A" w:rsidP="00DE285A">
            <w:pPr>
              <w:jc w:val="right"/>
            </w:pPr>
            <w:r w:rsidRPr="00905C2B">
              <w:t>0.0401</w:t>
            </w:r>
          </w:p>
        </w:tc>
        <w:tc>
          <w:tcPr>
            <w:tcW w:w="0" w:type="auto"/>
            <w:shd w:val="clear" w:color="auto" w:fill="auto"/>
            <w:noWrap/>
          </w:tcPr>
          <w:p w14:paraId="03A4807D" w14:textId="5454501E" w:rsidR="00DE285A" w:rsidRPr="00474838" w:rsidRDefault="00DE285A" w:rsidP="00DE285A">
            <w:pPr>
              <w:jc w:val="right"/>
            </w:pPr>
            <w:r w:rsidRPr="00905C2B">
              <w:t>0.1380</w:t>
            </w:r>
          </w:p>
        </w:tc>
        <w:tc>
          <w:tcPr>
            <w:tcW w:w="0" w:type="auto"/>
            <w:shd w:val="clear" w:color="auto" w:fill="auto"/>
            <w:noWrap/>
          </w:tcPr>
          <w:p w14:paraId="58E1ECF0" w14:textId="2A35FBE9" w:rsidR="00DE285A" w:rsidRPr="00474838" w:rsidRDefault="00DE285A" w:rsidP="00DE285A">
            <w:pPr>
              <w:jc w:val="right"/>
            </w:pPr>
            <w:r w:rsidRPr="00905C2B">
              <w:t>0.0826</w:t>
            </w:r>
          </w:p>
        </w:tc>
        <w:tc>
          <w:tcPr>
            <w:tcW w:w="0" w:type="auto"/>
          </w:tcPr>
          <w:p w14:paraId="521330D2" w14:textId="527FB90B" w:rsidR="00DE285A" w:rsidRPr="00474838" w:rsidRDefault="00DE285A" w:rsidP="00DE285A">
            <w:pPr>
              <w:jc w:val="right"/>
            </w:pPr>
            <w:r w:rsidRPr="00905C2B">
              <w:t>0.4885</w:t>
            </w:r>
          </w:p>
        </w:tc>
      </w:tr>
      <w:tr w:rsidR="00DE285A" w:rsidRPr="00474838" w14:paraId="10BA25E6" w14:textId="4544BCA9" w:rsidTr="00905D92">
        <w:trPr>
          <w:trHeight w:val="300"/>
        </w:trPr>
        <w:tc>
          <w:tcPr>
            <w:tcW w:w="0" w:type="auto"/>
            <w:shd w:val="clear" w:color="auto" w:fill="auto"/>
            <w:noWrap/>
            <w:vAlign w:val="bottom"/>
          </w:tcPr>
          <w:p w14:paraId="63CCF2F2" w14:textId="13AEDE91" w:rsidR="00DE285A" w:rsidRPr="00474838" w:rsidRDefault="00DE285A" w:rsidP="00DE285A">
            <w:r w:rsidRPr="00474838">
              <w:t>BRRI dhan29</w:t>
            </w:r>
          </w:p>
        </w:tc>
        <w:tc>
          <w:tcPr>
            <w:tcW w:w="0" w:type="auto"/>
            <w:shd w:val="clear" w:color="auto" w:fill="auto"/>
            <w:noWrap/>
          </w:tcPr>
          <w:p w14:paraId="489118D6" w14:textId="2F05C8F8" w:rsidR="00DE285A" w:rsidRPr="00474838" w:rsidRDefault="00DE285A" w:rsidP="00DE285A">
            <w:pPr>
              <w:jc w:val="right"/>
            </w:pPr>
            <w:r w:rsidRPr="00905C2B">
              <w:t>0.2440</w:t>
            </w:r>
          </w:p>
        </w:tc>
        <w:tc>
          <w:tcPr>
            <w:tcW w:w="0" w:type="auto"/>
            <w:shd w:val="clear" w:color="auto" w:fill="auto"/>
            <w:noWrap/>
          </w:tcPr>
          <w:p w14:paraId="0172AB4E" w14:textId="4CD83159" w:rsidR="00DE285A" w:rsidRPr="00474838" w:rsidRDefault="00DE285A" w:rsidP="00DE285A">
            <w:pPr>
              <w:jc w:val="right"/>
            </w:pPr>
            <w:r w:rsidRPr="00905C2B">
              <w:t>0.0418</w:t>
            </w:r>
          </w:p>
        </w:tc>
        <w:tc>
          <w:tcPr>
            <w:tcW w:w="0" w:type="auto"/>
            <w:shd w:val="clear" w:color="auto" w:fill="auto"/>
            <w:noWrap/>
          </w:tcPr>
          <w:p w14:paraId="27226F7B" w14:textId="561B643E" w:rsidR="00DE285A" w:rsidRPr="00474838" w:rsidRDefault="00DE285A" w:rsidP="00DE285A">
            <w:pPr>
              <w:jc w:val="right"/>
            </w:pPr>
            <w:r w:rsidRPr="00905C2B">
              <w:t>0.5181</w:t>
            </w:r>
          </w:p>
        </w:tc>
        <w:tc>
          <w:tcPr>
            <w:tcW w:w="0" w:type="auto"/>
            <w:shd w:val="clear" w:color="auto" w:fill="auto"/>
            <w:noWrap/>
          </w:tcPr>
          <w:p w14:paraId="6F1B9899" w14:textId="2F42F1E2" w:rsidR="00DE285A" w:rsidRPr="00474838" w:rsidRDefault="00DE285A" w:rsidP="00DE285A">
            <w:pPr>
              <w:jc w:val="right"/>
            </w:pPr>
            <w:r w:rsidRPr="00905C2B">
              <w:t>0.0809</w:t>
            </w:r>
          </w:p>
        </w:tc>
        <w:tc>
          <w:tcPr>
            <w:tcW w:w="0" w:type="auto"/>
          </w:tcPr>
          <w:p w14:paraId="79066719" w14:textId="417C1B77" w:rsidR="00DE285A" w:rsidRPr="00474838" w:rsidRDefault="00DE285A" w:rsidP="00DE285A">
            <w:pPr>
              <w:jc w:val="right"/>
            </w:pPr>
            <w:r w:rsidRPr="00905C2B">
              <w:t>1.8345</w:t>
            </w:r>
          </w:p>
        </w:tc>
      </w:tr>
      <w:tr w:rsidR="00DE285A" w:rsidRPr="00474838" w14:paraId="7F598D8A" w14:textId="05AE23C5" w:rsidTr="00905D92">
        <w:trPr>
          <w:trHeight w:val="300"/>
        </w:trPr>
        <w:tc>
          <w:tcPr>
            <w:tcW w:w="0" w:type="auto"/>
            <w:shd w:val="clear" w:color="auto" w:fill="auto"/>
            <w:noWrap/>
            <w:vAlign w:val="bottom"/>
          </w:tcPr>
          <w:p w14:paraId="504CB19C" w14:textId="4F75A561" w:rsidR="00DE285A" w:rsidRPr="00474838" w:rsidRDefault="00DE285A" w:rsidP="00DE285A">
            <w:r w:rsidRPr="00474838">
              <w:t>BRRI dhan35</w:t>
            </w:r>
          </w:p>
        </w:tc>
        <w:tc>
          <w:tcPr>
            <w:tcW w:w="0" w:type="auto"/>
            <w:shd w:val="clear" w:color="auto" w:fill="auto"/>
            <w:noWrap/>
          </w:tcPr>
          <w:p w14:paraId="29468B55" w14:textId="2FEEA879" w:rsidR="00DE285A" w:rsidRPr="00474838" w:rsidRDefault="00DE285A" w:rsidP="00DE285A">
            <w:pPr>
              <w:jc w:val="right"/>
            </w:pPr>
            <w:r w:rsidRPr="00905C2B">
              <w:t>0.2148</w:t>
            </w:r>
          </w:p>
        </w:tc>
        <w:tc>
          <w:tcPr>
            <w:tcW w:w="0" w:type="auto"/>
            <w:shd w:val="clear" w:color="auto" w:fill="auto"/>
            <w:noWrap/>
          </w:tcPr>
          <w:p w14:paraId="125C17AB" w14:textId="3BD07281" w:rsidR="00DE285A" w:rsidRPr="00474838" w:rsidRDefault="00DE285A" w:rsidP="00DE285A">
            <w:pPr>
              <w:jc w:val="right"/>
            </w:pPr>
            <w:r w:rsidRPr="00905C2B">
              <w:t>0.0353</w:t>
            </w:r>
          </w:p>
        </w:tc>
        <w:tc>
          <w:tcPr>
            <w:tcW w:w="0" w:type="auto"/>
            <w:shd w:val="clear" w:color="auto" w:fill="auto"/>
            <w:noWrap/>
          </w:tcPr>
          <w:p w14:paraId="7204C226" w14:textId="262C7B4E" w:rsidR="00DE285A" w:rsidRPr="00474838" w:rsidRDefault="00DE285A" w:rsidP="00DE285A">
            <w:pPr>
              <w:jc w:val="right"/>
            </w:pPr>
            <w:r w:rsidRPr="00905C2B">
              <w:t>0.2712</w:t>
            </w:r>
          </w:p>
        </w:tc>
        <w:tc>
          <w:tcPr>
            <w:tcW w:w="0" w:type="auto"/>
            <w:shd w:val="clear" w:color="auto" w:fill="auto"/>
            <w:noWrap/>
          </w:tcPr>
          <w:p w14:paraId="3B993380" w14:textId="2994A349" w:rsidR="00DE285A" w:rsidRPr="00474838" w:rsidRDefault="00DE285A" w:rsidP="00DE285A">
            <w:pPr>
              <w:jc w:val="right"/>
            </w:pPr>
            <w:r w:rsidRPr="00905C2B">
              <w:t>0.0782</w:t>
            </w:r>
          </w:p>
        </w:tc>
        <w:tc>
          <w:tcPr>
            <w:tcW w:w="0" w:type="auto"/>
          </w:tcPr>
          <w:p w14:paraId="049EEF72" w14:textId="74BE3207" w:rsidR="00DE285A" w:rsidRPr="00474838" w:rsidRDefault="00DE285A" w:rsidP="00DE285A">
            <w:pPr>
              <w:jc w:val="right"/>
            </w:pPr>
            <w:r w:rsidRPr="00905C2B">
              <w:t>0.9603</w:t>
            </w:r>
          </w:p>
        </w:tc>
      </w:tr>
      <w:tr w:rsidR="00DE285A" w:rsidRPr="00474838" w14:paraId="2F8B62C6" w14:textId="6054A8B3" w:rsidTr="00905D92">
        <w:trPr>
          <w:trHeight w:val="300"/>
        </w:trPr>
        <w:tc>
          <w:tcPr>
            <w:tcW w:w="0" w:type="auto"/>
            <w:shd w:val="clear" w:color="auto" w:fill="auto"/>
            <w:noWrap/>
            <w:vAlign w:val="bottom"/>
          </w:tcPr>
          <w:p w14:paraId="2997D162" w14:textId="5DF430D2" w:rsidR="00DE285A" w:rsidRPr="00474838" w:rsidRDefault="00DE285A" w:rsidP="00DE285A">
            <w:r w:rsidRPr="00474838">
              <w:t>BRRI dhan36</w:t>
            </w:r>
          </w:p>
        </w:tc>
        <w:tc>
          <w:tcPr>
            <w:tcW w:w="0" w:type="auto"/>
            <w:shd w:val="clear" w:color="auto" w:fill="auto"/>
            <w:noWrap/>
          </w:tcPr>
          <w:p w14:paraId="404865F5" w14:textId="67F1C7A1" w:rsidR="00DE285A" w:rsidRPr="00474838" w:rsidRDefault="00DE285A" w:rsidP="00DE285A">
            <w:pPr>
              <w:jc w:val="right"/>
            </w:pPr>
            <w:r w:rsidRPr="00905C2B">
              <w:t>0.1507</w:t>
            </w:r>
          </w:p>
        </w:tc>
        <w:tc>
          <w:tcPr>
            <w:tcW w:w="0" w:type="auto"/>
            <w:shd w:val="clear" w:color="auto" w:fill="auto"/>
            <w:noWrap/>
          </w:tcPr>
          <w:p w14:paraId="347C3B2D" w14:textId="0FCB1AFC" w:rsidR="00DE285A" w:rsidRPr="00474838" w:rsidRDefault="00DE285A" w:rsidP="00DE285A">
            <w:pPr>
              <w:jc w:val="right"/>
            </w:pPr>
            <w:r w:rsidRPr="00905C2B">
              <w:t>0.0331</w:t>
            </w:r>
          </w:p>
        </w:tc>
        <w:tc>
          <w:tcPr>
            <w:tcW w:w="0" w:type="auto"/>
            <w:shd w:val="clear" w:color="auto" w:fill="auto"/>
            <w:noWrap/>
          </w:tcPr>
          <w:p w14:paraId="1CF6F8A7" w14:textId="3A8AE7C6" w:rsidR="00DE285A" w:rsidRPr="00474838" w:rsidRDefault="00DE285A" w:rsidP="00DE285A">
            <w:pPr>
              <w:jc w:val="right"/>
            </w:pPr>
            <w:r w:rsidRPr="00905C2B">
              <w:t>-0.0687</w:t>
            </w:r>
          </w:p>
        </w:tc>
        <w:tc>
          <w:tcPr>
            <w:tcW w:w="0" w:type="auto"/>
            <w:shd w:val="clear" w:color="auto" w:fill="auto"/>
            <w:noWrap/>
          </w:tcPr>
          <w:p w14:paraId="49ADE733" w14:textId="22F869A4" w:rsidR="00DE285A" w:rsidRPr="00474838" w:rsidRDefault="00DE285A" w:rsidP="00DE285A">
            <w:pPr>
              <w:jc w:val="right"/>
            </w:pPr>
            <w:r w:rsidRPr="00905C2B">
              <w:t>0.0740</w:t>
            </w:r>
          </w:p>
        </w:tc>
        <w:tc>
          <w:tcPr>
            <w:tcW w:w="0" w:type="auto"/>
          </w:tcPr>
          <w:p w14:paraId="2AD8D563" w14:textId="34EF0183" w:rsidR="00DE285A" w:rsidRPr="00474838" w:rsidRDefault="00DE285A" w:rsidP="00DE285A">
            <w:pPr>
              <w:jc w:val="right"/>
            </w:pPr>
            <w:r w:rsidRPr="00905C2B">
              <w:t>-0.2433</w:t>
            </w:r>
          </w:p>
        </w:tc>
      </w:tr>
      <w:tr w:rsidR="00DE285A" w:rsidRPr="00474838" w14:paraId="6CC0A4FB" w14:textId="5B7F0231" w:rsidTr="00905D92">
        <w:trPr>
          <w:trHeight w:val="300"/>
        </w:trPr>
        <w:tc>
          <w:tcPr>
            <w:tcW w:w="0" w:type="auto"/>
            <w:shd w:val="clear" w:color="auto" w:fill="auto"/>
            <w:noWrap/>
            <w:vAlign w:val="bottom"/>
          </w:tcPr>
          <w:p w14:paraId="11591834" w14:textId="15B15DA3" w:rsidR="00DE285A" w:rsidRPr="00474838" w:rsidRDefault="00DE285A" w:rsidP="00DE285A">
            <w:r w:rsidRPr="00474838">
              <w:t>BRRI dhan45</w:t>
            </w:r>
          </w:p>
        </w:tc>
        <w:tc>
          <w:tcPr>
            <w:tcW w:w="0" w:type="auto"/>
            <w:shd w:val="clear" w:color="auto" w:fill="auto"/>
            <w:noWrap/>
          </w:tcPr>
          <w:p w14:paraId="2202474D" w14:textId="0ADB8246" w:rsidR="00DE285A" w:rsidRPr="00474838" w:rsidRDefault="00DE285A" w:rsidP="00DE285A">
            <w:pPr>
              <w:jc w:val="right"/>
            </w:pPr>
            <w:r w:rsidRPr="00905C2B">
              <w:t>0.2085</w:t>
            </w:r>
          </w:p>
        </w:tc>
        <w:tc>
          <w:tcPr>
            <w:tcW w:w="0" w:type="auto"/>
            <w:shd w:val="clear" w:color="auto" w:fill="auto"/>
            <w:noWrap/>
          </w:tcPr>
          <w:p w14:paraId="4C762898" w14:textId="782E8B04" w:rsidR="00DE285A" w:rsidRPr="00474838" w:rsidRDefault="00DE285A" w:rsidP="00DE285A">
            <w:pPr>
              <w:jc w:val="right"/>
            </w:pPr>
            <w:r w:rsidRPr="00905C2B">
              <w:t>0.0437</w:t>
            </w:r>
          </w:p>
        </w:tc>
        <w:tc>
          <w:tcPr>
            <w:tcW w:w="0" w:type="auto"/>
            <w:shd w:val="clear" w:color="auto" w:fill="auto"/>
            <w:noWrap/>
          </w:tcPr>
          <w:p w14:paraId="6C001DF7" w14:textId="6360E67B" w:rsidR="00DE285A" w:rsidRPr="00474838" w:rsidRDefault="00DE285A" w:rsidP="00DE285A">
            <w:pPr>
              <w:jc w:val="right"/>
            </w:pPr>
            <w:r w:rsidRPr="00905C2B">
              <w:t>0.1097</w:t>
            </w:r>
          </w:p>
        </w:tc>
        <w:tc>
          <w:tcPr>
            <w:tcW w:w="0" w:type="auto"/>
            <w:shd w:val="clear" w:color="auto" w:fill="auto"/>
            <w:noWrap/>
          </w:tcPr>
          <w:p w14:paraId="5B8A8943" w14:textId="48B6DA52" w:rsidR="00DE285A" w:rsidRPr="00474838" w:rsidRDefault="00DE285A" w:rsidP="00DE285A">
            <w:pPr>
              <w:jc w:val="right"/>
            </w:pPr>
            <w:r w:rsidRPr="00905C2B">
              <w:t>0.0865</w:t>
            </w:r>
          </w:p>
        </w:tc>
        <w:tc>
          <w:tcPr>
            <w:tcW w:w="0" w:type="auto"/>
          </w:tcPr>
          <w:p w14:paraId="3283F9BA" w14:textId="6B6BEE1D" w:rsidR="00DE285A" w:rsidRPr="00474838" w:rsidRDefault="00DE285A" w:rsidP="00DE285A">
            <w:pPr>
              <w:jc w:val="right"/>
            </w:pPr>
            <w:r w:rsidRPr="00905C2B">
              <w:t>0.3884</w:t>
            </w:r>
          </w:p>
        </w:tc>
      </w:tr>
      <w:tr w:rsidR="00DE285A" w:rsidRPr="00474838" w14:paraId="5E43679B" w14:textId="0C102BF1" w:rsidTr="00905D92">
        <w:trPr>
          <w:trHeight w:val="300"/>
        </w:trPr>
        <w:tc>
          <w:tcPr>
            <w:tcW w:w="0" w:type="auto"/>
            <w:shd w:val="clear" w:color="auto" w:fill="auto"/>
            <w:noWrap/>
            <w:vAlign w:val="bottom"/>
          </w:tcPr>
          <w:p w14:paraId="358622A0" w14:textId="7501BD9E" w:rsidR="00DE285A" w:rsidRPr="00474838" w:rsidRDefault="00DE285A" w:rsidP="00DE285A">
            <w:r w:rsidRPr="00474838">
              <w:t>BRRI dhan47</w:t>
            </w:r>
          </w:p>
        </w:tc>
        <w:tc>
          <w:tcPr>
            <w:tcW w:w="0" w:type="auto"/>
            <w:shd w:val="clear" w:color="auto" w:fill="auto"/>
            <w:noWrap/>
          </w:tcPr>
          <w:p w14:paraId="75EB2E43" w14:textId="1AD1E7A8" w:rsidR="00DE285A" w:rsidRPr="00474838" w:rsidRDefault="00DE285A" w:rsidP="00DE285A">
            <w:pPr>
              <w:jc w:val="right"/>
            </w:pPr>
            <w:r w:rsidRPr="00905C2B">
              <w:t>0.1822</w:t>
            </w:r>
          </w:p>
        </w:tc>
        <w:tc>
          <w:tcPr>
            <w:tcW w:w="0" w:type="auto"/>
            <w:shd w:val="clear" w:color="auto" w:fill="auto"/>
            <w:noWrap/>
          </w:tcPr>
          <w:p w14:paraId="5A5AADE2" w14:textId="76C9A867" w:rsidR="00DE285A" w:rsidRPr="00474838" w:rsidRDefault="00DE285A" w:rsidP="00DE285A">
            <w:pPr>
              <w:jc w:val="right"/>
            </w:pPr>
            <w:r w:rsidRPr="00905C2B">
              <w:t>0.0523</w:t>
            </w:r>
          </w:p>
        </w:tc>
        <w:tc>
          <w:tcPr>
            <w:tcW w:w="0" w:type="auto"/>
            <w:shd w:val="clear" w:color="auto" w:fill="auto"/>
            <w:noWrap/>
          </w:tcPr>
          <w:p w14:paraId="63CDA685" w14:textId="2AD151B2" w:rsidR="00DE285A" w:rsidRPr="00474838" w:rsidRDefault="00DE285A" w:rsidP="00DE285A">
            <w:pPr>
              <w:jc w:val="right"/>
            </w:pPr>
            <w:r w:rsidRPr="00905C2B">
              <w:t>-0.1057</w:t>
            </w:r>
          </w:p>
        </w:tc>
        <w:tc>
          <w:tcPr>
            <w:tcW w:w="0" w:type="auto"/>
            <w:shd w:val="clear" w:color="auto" w:fill="auto"/>
            <w:noWrap/>
          </w:tcPr>
          <w:p w14:paraId="637A19FA" w14:textId="67584927" w:rsidR="00DE285A" w:rsidRPr="00474838" w:rsidRDefault="00DE285A" w:rsidP="00DE285A">
            <w:pPr>
              <w:jc w:val="right"/>
            </w:pPr>
            <w:r w:rsidRPr="00905C2B">
              <w:t>0.0931</w:t>
            </w:r>
          </w:p>
        </w:tc>
        <w:tc>
          <w:tcPr>
            <w:tcW w:w="0" w:type="auto"/>
          </w:tcPr>
          <w:p w14:paraId="63726815" w14:textId="036857A6" w:rsidR="00DE285A" w:rsidRPr="00474838" w:rsidRDefault="00DE285A" w:rsidP="00DE285A">
            <w:pPr>
              <w:jc w:val="right"/>
            </w:pPr>
            <w:r w:rsidRPr="00905C2B">
              <w:t>-0.3742</w:t>
            </w:r>
          </w:p>
        </w:tc>
      </w:tr>
      <w:tr w:rsidR="00DE285A" w:rsidRPr="00474838" w14:paraId="7C769D8B" w14:textId="370FDBED" w:rsidTr="00905D92">
        <w:trPr>
          <w:trHeight w:val="300"/>
        </w:trPr>
        <w:tc>
          <w:tcPr>
            <w:tcW w:w="0" w:type="auto"/>
            <w:shd w:val="clear" w:color="auto" w:fill="auto"/>
            <w:noWrap/>
            <w:vAlign w:val="bottom"/>
          </w:tcPr>
          <w:p w14:paraId="5AEA92B4" w14:textId="062DEE16" w:rsidR="00DE285A" w:rsidRPr="00474838" w:rsidRDefault="00DE285A" w:rsidP="00DE285A">
            <w:r w:rsidRPr="00474838">
              <w:t>BRRI dhan50</w:t>
            </w:r>
          </w:p>
        </w:tc>
        <w:tc>
          <w:tcPr>
            <w:tcW w:w="0" w:type="auto"/>
            <w:shd w:val="clear" w:color="auto" w:fill="auto"/>
            <w:noWrap/>
          </w:tcPr>
          <w:p w14:paraId="740AE4B8" w14:textId="2982A390" w:rsidR="00DE285A" w:rsidRPr="00474838" w:rsidRDefault="00DE285A" w:rsidP="00DE285A">
            <w:pPr>
              <w:jc w:val="right"/>
            </w:pPr>
            <w:r w:rsidRPr="00905C2B">
              <w:t>0.1529</w:t>
            </w:r>
          </w:p>
        </w:tc>
        <w:tc>
          <w:tcPr>
            <w:tcW w:w="0" w:type="auto"/>
            <w:shd w:val="clear" w:color="auto" w:fill="auto"/>
            <w:noWrap/>
          </w:tcPr>
          <w:p w14:paraId="60F5652C" w14:textId="37F19070" w:rsidR="00DE285A" w:rsidRPr="00474838" w:rsidRDefault="00DE285A" w:rsidP="00DE285A">
            <w:pPr>
              <w:jc w:val="right"/>
            </w:pPr>
            <w:r w:rsidRPr="00905C2B">
              <w:t>0.0415</w:t>
            </w:r>
          </w:p>
        </w:tc>
        <w:tc>
          <w:tcPr>
            <w:tcW w:w="0" w:type="auto"/>
            <w:shd w:val="clear" w:color="auto" w:fill="auto"/>
            <w:noWrap/>
          </w:tcPr>
          <w:p w14:paraId="41372C6A" w14:textId="0E809B81" w:rsidR="00DE285A" w:rsidRPr="00474838" w:rsidRDefault="00DE285A" w:rsidP="00DE285A">
            <w:pPr>
              <w:jc w:val="right"/>
            </w:pPr>
            <w:r w:rsidRPr="00905C2B">
              <w:t>0.2676</w:t>
            </w:r>
          </w:p>
        </w:tc>
        <w:tc>
          <w:tcPr>
            <w:tcW w:w="0" w:type="auto"/>
            <w:shd w:val="clear" w:color="auto" w:fill="auto"/>
            <w:noWrap/>
          </w:tcPr>
          <w:p w14:paraId="7CAFB9C4" w14:textId="311ED8BC" w:rsidR="00DE285A" w:rsidRPr="00474838" w:rsidRDefault="00DE285A" w:rsidP="00DE285A">
            <w:pPr>
              <w:jc w:val="right"/>
            </w:pPr>
            <w:r w:rsidRPr="00905C2B">
              <w:t>0.0908</w:t>
            </w:r>
          </w:p>
        </w:tc>
        <w:tc>
          <w:tcPr>
            <w:tcW w:w="0" w:type="auto"/>
          </w:tcPr>
          <w:p w14:paraId="7674D4F5" w14:textId="0EBAD452" w:rsidR="00DE285A" w:rsidRPr="00474838" w:rsidRDefault="00DE285A" w:rsidP="00DE285A">
            <w:pPr>
              <w:jc w:val="right"/>
            </w:pPr>
            <w:r w:rsidRPr="00905C2B">
              <w:t>0.9474</w:t>
            </w:r>
          </w:p>
        </w:tc>
      </w:tr>
      <w:tr w:rsidR="00DE285A" w:rsidRPr="00474838" w14:paraId="203B03BA" w14:textId="7B1AAE3E" w:rsidTr="00905D92">
        <w:trPr>
          <w:trHeight w:val="300"/>
        </w:trPr>
        <w:tc>
          <w:tcPr>
            <w:tcW w:w="0" w:type="auto"/>
            <w:shd w:val="clear" w:color="auto" w:fill="auto"/>
            <w:noWrap/>
            <w:vAlign w:val="bottom"/>
          </w:tcPr>
          <w:p w14:paraId="6D86DBBF" w14:textId="4508137C" w:rsidR="00DE285A" w:rsidRPr="00474838" w:rsidRDefault="00DE285A" w:rsidP="00DE285A">
            <w:r w:rsidRPr="00474838">
              <w:t>BRRI dhan55</w:t>
            </w:r>
          </w:p>
        </w:tc>
        <w:tc>
          <w:tcPr>
            <w:tcW w:w="0" w:type="auto"/>
            <w:shd w:val="clear" w:color="auto" w:fill="auto"/>
            <w:noWrap/>
          </w:tcPr>
          <w:p w14:paraId="69A93122" w14:textId="557A0D87" w:rsidR="00DE285A" w:rsidRPr="00474838" w:rsidRDefault="00DE285A" w:rsidP="00DE285A">
            <w:pPr>
              <w:jc w:val="right"/>
            </w:pPr>
            <w:r w:rsidRPr="00905C2B">
              <w:t>0.4443</w:t>
            </w:r>
          </w:p>
        </w:tc>
        <w:tc>
          <w:tcPr>
            <w:tcW w:w="0" w:type="auto"/>
            <w:shd w:val="clear" w:color="auto" w:fill="auto"/>
            <w:noWrap/>
          </w:tcPr>
          <w:p w14:paraId="1ACEE435" w14:textId="4B899DE9" w:rsidR="00DE285A" w:rsidRPr="00474838" w:rsidRDefault="00DE285A" w:rsidP="00DE285A">
            <w:pPr>
              <w:jc w:val="right"/>
            </w:pPr>
            <w:r w:rsidRPr="00905C2B">
              <w:t>0.1296</w:t>
            </w:r>
          </w:p>
        </w:tc>
        <w:tc>
          <w:tcPr>
            <w:tcW w:w="0" w:type="auto"/>
            <w:shd w:val="clear" w:color="auto" w:fill="auto"/>
            <w:noWrap/>
          </w:tcPr>
          <w:p w14:paraId="0E158C97" w14:textId="1D53220D" w:rsidR="00DE285A" w:rsidRPr="00474838" w:rsidRDefault="00DE285A" w:rsidP="00DE285A">
            <w:pPr>
              <w:jc w:val="right"/>
            </w:pPr>
            <w:r w:rsidRPr="00905C2B">
              <w:t>0.2192</w:t>
            </w:r>
          </w:p>
        </w:tc>
        <w:tc>
          <w:tcPr>
            <w:tcW w:w="0" w:type="auto"/>
            <w:shd w:val="clear" w:color="auto" w:fill="auto"/>
            <w:noWrap/>
          </w:tcPr>
          <w:p w14:paraId="6BBF2D55" w14:textId="5FF77B5F" w:rsidR="00DE285A" w:rsidRPr="00474838" w:rsidRDefault="00DE285A" w:rsidP="00DE285A">
            <w:pPr>
              <w:jc w:val="right"/>
            </w:pPr>
            <w:r w:rsidRPr="00905C2B">
              <w:t>0.1462</w:t>
            </w:r>
          </w:p>
        </w:tc>
        <w:tc>
          <w:tcPr>
            <w:tcW w:w="0" w:type="auto"/>
          </w:tcPr>
          <w:p w14:paraId="499B6873" w14:textId="4EF78C7C" w:rsidR="00DE285A" w:rsidRPr="00474838" w:rsidRDefault="00DE285A" w:rsidP="00DE285A">
            <w:pPr>
              <w:jc w:val="right"/>
            </w:pPr>
            <w:r w:rsidRPr="00905C2B">
              <w:t>0.7763</w:t>
            </w:r>
          </w:p>
        </w:tc>
      </w:tr>
      <w:tr w:rsidR="00DE285A" w:rsidRPr="00474838" w14:paraId="4E62E044" w14:textId="6A02DB37" w:rsidTr="00905D92">
        <w:trPr>
          <w:trHeight w:val="300"/>
        </w:trPr>
        <w:tc>
          <w:tcPr>
            <w:tcW w:w="0" w:type="auto"/>
            <w:shd w:val="clear" w:color="auto" w:fill="auto"/>
            <w:noWrap/>
            <w:vAlign w:val="bottom"/>
          </w:tcPr>
          <w:p w14:paraId="130AB523" w14:textId="15C14FB1" w:rsidR="00DE285A" w:rsidRPr="00474838" w:rsidRDefault="00DE285A" w:rsidP="00DE285A">
            <w:r w:rsidRPr="00474838">
              <w:t>BRRI dhan58</w:t>
            </w:r>
          </w:p>
        </w:tc>
        <w:tc>
          <w:tcPr>
            <w:tcW w:w="0" w:type="auto"/>
            <w:shd w:val="clear" w:color="auto" w:fill="auto"/>
            <w:noWrap/>
          </w:tcPr>
          <w:p w14:paraId="1CD3CCE5" w14:textId="586723F6" w:rsidR="00DE285A" w:rsidRPr="00474838" w:rsidRDefault="00DE285A" w:rsidP="00DE285A">
            <w:pPr>
              <w:jc w:val="right"/>
            </w:pPr>
            <w:r w:rsidRPr="00905C2B">
              <w:t>0.3208</w:t>
            </w:r>
          </w:p>
        </w:tc>
        <w:tc>
          <w:tcPr>
            <w:tcW w:w="0" w:type="auto"/>
            <w:shd w:val="clear" w:color="auto" w:fill="auto"/>
            <w:noWrap/>
          </w:tcPr>
          <w:p w14:paraId="0468241E" w14:textId="0972E9AB" w:rsidR="00DE285A" w:rsidRPr="00474838" w:rsidRDefault="00DE285A" w:rsidP="00DE285A">
            <w:pPr>
              <w:jc w:val="right"/>
            </w:pPr>
            <w:r w:rsidRPr="00905C2B">
              <w:t>0.1027</w:t>
            </w:r>
          </w:p>
        </w:tc>
        <w:tc>
          <w:tcPr>
            <w:tcW w:w="0" w:type="auto"/>
            <w:shd w:val="clear" w:color="auto" w:fill="auto"/>
            <w:noWrap/>
          </w:tcPr>
          <w:p w14:paraId="2A3E4BD8" w14:textId="426BC290" w:rsidR="00DE285A" w:rsidRPr="00474838" w:rsidRDefault="00DE285A" w:rsidP="00DE285A">
            <w:pPr>
              <w:jc w:val="right"/>
            </w:pPr>
            <w:r w:rsidRPr="00905C2B">
              <w:t>0.4479</w:t>
            </w:r>
          </w:p>
        </w:tc>
        <w:tc>
          <w:tcPr>
            <w:tcW w:w="0" w:type="auto"/>
            <w:shd w:val="clear" w:color="auto" w:fill="auto"/>
            <w:noWrap/>
          </w:tcPr>
          <w:p w14:paraId="32F0791B" w14:textId="0498BF09" w:rsidR="00DE285A" w:rsidRPr="00474838" w:rsidRDefault="00DE285A" w:rsidP="00DE285A">
            <w:pPr>
              <w:jc w:val="right"/>
            </w:pPr>
            <w:r w:rsidRPr="00905C2B">
              <w:t>0.1398</w:t>
            </w:r>
          </w:p>
        </w:tc>
        <w:tc>
          <w:tcPr>
            <w:tcW w:w="0" w:type="auto"/>
          </w:tcPr>
          <w:p w14:paraId="0AA0CC36" w14:textId="66AC47AD" w:rsidR="00DE285A" w:rsidRPr="00474838" w:rsidRDefault="00DE285A" w:rsidP="00DE285A">
            <w:pPr>
              <w:jc w:val="right"/>
            </w:pPr>
            <w:r w:rsidRPr="00905C2B">
              <w:t>1.5860</w:t>
            </w:r>
          </w:p>
        </w:tc>
      </w:tr>
      <w:tr w:rsidR="00DE285A" w:rsidRPr="00474838" w14:paraId="14738E0B" w14:textId="55C6F76D" w:rsidTr="00905D92">
        <w:trPr>
          <w:trHeight w:val="300"/>
        </w:trPr>
        <w:tc>
          <w:tcPr>
            <w:tcW w:w="0" w:type="auto"/>
            <w:shd w:val="clear" w:color="auto" w:fill="auto"/>
            <w:noWrap/>
            <w:vAlign w:val="bottom"/>
          </w:tcPr>
          <w:p w14:paraId="42427A47" w14:textId="0CD2B6E2" w:rsidR="00DE285A" w:rsidRPr="00474838" w:rsidRDefault="00DE285A" w:rsidP="00DE285A">
            <w:r w:rsidRPr="00474838">
              <w:t>BRRI dhan59</w:t>
            </w:r>
          </w:p>
        </w:tc>
        <w:tc>
          <w:tcPr>
            <w:tcW w:w="0" w:type="auto"/>
            <w:shd w:val="clear" w:color="auto" w:fill="auto"/>
            <w:noWrap/>
          </w:tcPr>
          <w:p w14:paraId="0B59CD03" w14:textId="060F9C66" w:rsidR="00DE285A" w:rsidRPr="00474838" w:rsidRDefault="00DE285A" w:rsidP="00DE285A">
            <w:pPr>
              <w:jc w:val="right"/>
            </w:pPr>
            <w:r w:rsidRPr="00905C2B">
              <w:t>0.1690</w:t>
            </w:r>
          </w:p>
        </w:tc>
        <w:tc>
          <w:tcPr>
            <w:tcW w:w="0" w:type="auto"/>
            <w:shd w:val="clear" w:color="auto" w:fill="auto"/>
            <w:noWrap/>
          </w:tcPr>
          <w:p w14:paraId="0F1AB00E" w14:textId="4815BB98" w:rsidR="00DE285A" w:rsidRPr="00474838" w:rsidRDefault="00DE285A" w:rsidP="00DE285A">
            <w:pPr>
              <w:jc w:val="right"/>
            </w:pPr>
            <w:r w:rsidRPr="00905C2B">
              <w:t>0.0818</w:t>
            </w:r>
          </w:p>
        </w:tc>
        <w:tc>
          <w:tcPr>
            <w:tcW w:w="0" w:type="auto"/>
            <w:shd w:val="clear" w:color="auto" w:fill="auto"/>
            <w:noWrap/>
          </w:tcPr>
          <w:p w14:paraId="0DE0B2E6" w14:textId="6C6C8571" w:rsidR="00DE285A" w:rsidRPr="00474838" w:rsidRDefault="00DE285A" w:rsidP="00DE285A">
            <w:pPr>
              <w:jc w:val="right"/>
            </w:pPr>
            <w:r w:rsidRPr="00905C2B">
              <w:t>0.5870</w:t>
            </w:r>
          </w:p>
        </w:tc>
        <w:tc>
          <w:tcPr>
            <w:tcW w:w="0" w:type="auto"/>
            <w:shd w:val="clear" w:color="auto" w:fill="auto"/>
            <w:noWrap/>
          </w:tcPr>
          <w:p w14:paraId="003BE2AC" w14:textId="60D5CF5C" w:rsidR="00DE285A" w:rsidRPr="00474838" w:rsidRDefault="00DE285A" w:rsidP="00DE285A">
            <w:pPr>
              <w:jc w:val="right"/>
            </w:pPr>
            <w:r w:rsidRPr="00905C2B">
              <w:t>0.1210</w:t>
            </w:r>
          </w:p>
        </w:tc>
        <w:tc>
          <w:tcPr>
            <w:tcW w:w="0" w:type="auto"/>
          </w:tcPr>
          <w:p w14:paraId="4D0EF932" w14:textId="3BA2AEC3" w:rsidR="00DE285A" w:rsidRPr="00474838" w:rsidRDefault="00DE285A" w:rsidP="00DE285A">
            <w:pPr>
              <w:jc w:val="right"/>
            </w:pPr>
            <w:r w:rsidRPr="00905C2B">
              <w:t>2.0787</w:t>
            </w:r>
          </w:p>
        </w:tc>
      </w:tr>
      <w:tr w:rsidR="00DE285A" w:rsidRPr="00474838" w14:paraId="56877F96" w14:textId="527AE2E2" w:rsidTr="00905D92">
        <w:trPr>
          <w:trHeight w:val="300"/>
        </w:trPr>
        <w:tc>
          <w:tcPr>
            <w:tcW w:w="0" w:type="auto"/>
            <w:shd w:val="clear" w:color="auto" w:fill="auto"/>
            <w:noWrap/>
            <w:vAlign w:val="bottom"/>
          </w:tcPr>
          <w:p w14:paraId="301D0042" w14:textId="534CB5C8" w:rsidR="00DE285A" w:rsidRPr="00474838" w:rsidRDefault="00DE285A" w:rsidP="00DE285A">
            <w:r w:rsidRPr="00474838">
              <w:t>BRRI dhan60</w:t>
            </w:r>
          </w:p>
        </w:tc>
        <w:tc>
          <w:tcPr>
            <w:tcW w:w="0" w:type="auto"/>
            <w:shd w:val="clear" w:color="auto" w:fill="auto"/>
            <w:noWrap/>
          </w:tcPr>
          <w:p w14:paraId="639FB807" w14:textId="753E048C" w:rsidR="00DE285A" w:rsidRPr="00474838" w:rsidRDefault="00DE285A" w:rsidP="00DE285A">
            <w:pPr>
              <w:jc w:val="right"/>
            </w:pPr>
            <w:r w:rsidRPr="00905C2B">
              <w:t>0.2520</w:t>
            </w:r>
          </w:p>
        </w:tc>
        <w:tc>
          <w:tcPr>
            <w:tcW w:w="0" w:type="auto"/>
            <w:shd w:val="clear" w:color="auto" w:fill="auto"/>
            <w:noWrap/>
          </w:tcPr>
          <w:p w14:paraId="0163BE9C" w14:textId="524921D6" w:rsidR="00DE285A" w:rsidRPr="00474838" w:rsidRDefault="00DE285A" w:rsidP="00DE285A">
            <w:pPr>
              <w:jc w:val="right"/>
            </w:pPr>
            <w:r w:rsidRPr="00905C2B">
              <w:t>0.1028</w:t>
            </w:r>
          </w:p>
        </w:tc>
        <w:tc>
          <w:tcPr>
            <w:tcW w:w="0" w:type="auto"/>
            <w:shd w:val="clear" w:color="auto" w:fill="auto"/>
            <w:noWrap/>
          </w:tcPr>
          <w:p w14:paraId="6A9426E2" w14:textId="6006EC4E" w:rsidR="00DE285A" w:rsidRPr="00474838" w:rsidRDefault="00DE285A" w:rsidP="00DE285A">
            <w:pPr>
              <w:jc w:val="right"/>
            </w:pPr>
            <w:r w:rsidRPr="00905C2B">
              <w:t>0.4989</w:t>
            </w:r>
          </w:p>
        </w:tc>
        <w:tc>
          <w:tcPr>
            <w:tcW w:w="0" w:type="auto"/>
            <w:shd w:val="clear" w:color="auto" w:fill="auto"/>
            <w:noWrap/>
          </w:tcPr>
          <w:p w14:paraId="50A49F7E" w14:textId="2E195307" w:rsidR="00DE285A" w:rsidRPr="00474838" w:rsidRDefault="00DE285A" w:rsidP="00DE285A">
            <w:pPr>
              <w:jc w:val="right"/>
            </w:pPr>
            <w:r w:rsidRPr="00905C2B">
              <w:t>0.1453</w:t>
            </w:r>
          </w:p>
        </w:tc>
        <w:tc>
          <w:tcPr>
            <w:tcW w:w="0" w:type="auto"/>
          </w:tcPr>
          <w:p w14:paraId="4F5ECB45" w14:textId="4FA363B7" w:rsidR="00DE285A" w:rsidRPr="00474838" w:rsidRDefault="00DE285A" w:rsidP="00DE285A">
            <w:pPr>
              <w:jc w:val="right"/>
            </w:pPr>
            <w:r w:rsidRPr="00905C2B">
              <w:t>1.7665</w:t>
            </w:r>
          </w:p>
        </w:tc>
      </w:tr>
      <w:tr w:rsidR="00DE285A" w:rsidRPr="00474838" w14:paraId="47D3217A" w14:textId="02A907BD" w:rsidTr="00905D92">
        <w:trPr>
          <w:trHeight w:val="300"/>
        </w:trPr>
        <w:tc>
          <w:tcPr>
            <w:tcW w:w="0" w:type="auto"/>
            <w:shd w:val="clear" w:color="auto" w:fill="auto"/>
            <w:noWrap/>
            <w:vAlign w:val="bottom"/>
          </w:tcPr>
          <w:p w14:paraId="27367D07" w14:textId="45E35017" w:rsidR="00DE285A" w:rsidRPr="00474838" w:rsidRDefault="00DE285A" w:rsidP="00DE285A">
            <w:r w:rsidRPr="00474838">
              <w:t>BRRI dhan61</w:t>
            </w:r>
          </w:p>
        </w:tc>
        <w:tc>
          <w:tcPr>
            <w:tcW w:w="0" w:type="auto"/>
            <w:shd w:val="clear" w:color="auto" w:fill="auto"/>
            <w:noWrap/>
          </w:tcPr>
          <w:p w14:paraId="70673FB8" w14:textId="76842FB6" w:rsidR="00DE285A" w:rsidRPr="00474838" w:rsidRDefault="00DE285A" w:rsidP="00DE285A">
            <w:pPr>
              <w:jc w:val="right"/>
            </w:pPr>
            <w:r w:rsidRPr="00905C2B">
              <w:t>0.0484</w:t>
            </w:r>
          </w:p>
        </w:tc>
        <w:tc>
          <w:tcPr>
            <w:tcW w:w="0" w:type="auto"/>
            <w:shd w:val="clear" w:color="auto" w:fill="auto"/>
            <w:noWrap/>
          </w:tcPr>
          <w:p w14:paraId="44046F4D" w14:textId="24C63CB6" w:rsidR="00DE285A" w:rsidRPr="00474838" w:rsidRDefault="00DE285A" w:rsidP="00DE285A">
            <w:pPr>
              <w:jc w:val="right"/>
            </w:pPr>
            <w:r w:rsidRPr="00905C2B">
              <w:t>0.0361</w:t>
            </w:r>
          </w:p>
        </w:tc>
        <w:tc>
          <w:tcPr>
            <w:tcW w:w="0" w:type="auto"/>
            <w:shd w:val="clear" w:color="auto" w:fill="auto"/>
            <w:noWrap/>
          </w:tcPr>
          <w:p w14:paraId="792EC7BE" w14:textId="6B3608D6" w:rsidR="00DE285A" w:rsidRPr="00474838" w:rsidRDefault="00DE285A" w:rsidP="00DE285A">
            <w:pPr>
              <w:jc w:val="right"/>
            </w:pPr>
            <w:r w:rsidRPr="00905C2B">
              <w:t>0.4644</w:t>
            </w:r>
          </w:p>
        </w:tc>
        <w:tc>
          <w:tcPr>
            <w:tcW w:w="0" w:type="auto"/>
            <w:shd w:val="clear" w:color="auto" w:fill="auto"/>
            <w:noWrap/>
          </w:tcPr>
          <w:p w14:paraId="12B1BE03" w14:textId="34286D90" w:rsidR="00DE285A" w:rsidRPr="00474838" w:rsidRDefault="00DE285A" w:rsidP="00DE285A">
            <w:pPr>
              <w:jc w:val="right"/>
            </w:pPr>
            <w:r w:rsidRPr="00905C2B">
              <w:t>0.0996</w:t>
            </w:r>
          </w:p>
        </w:tc>
        <w:tc>
          <w:tcPr>
            <w:tcW w:w="0" w:type="auto"/>
          </w:tcPr>
          <w:p w14:paraId="299A7FD4" w14:textId="2F02F8AA" w:rsidR="00DE285A" w:rsidRPr="00474838" w:rsidRDefault="00DE285A" w:rsidP="00DE285A">
            <w:pPr>
              <w:jc w:val="right"/>
            </w:pPr>
            <w:r w:rsidRPr="00905C2B">
              <w:t>1.6443</w:t>
            </w:r>
          </w:p>
        </w:tc>
      </w:tr>
      <w:tr w:rsidR="00DE285A" w:rsidRPr="00474838" w14:paraId="4EFE1B8C" w14:textId="2726BB44" w:rsidTr="00905D92">
        <w:trPr>
          <w:trHeight w:val="300"/>
        </w:trPr>
        <w:tc>
          <w:tcPr>
            <w:tcW w:w="0" w:type="auto"/>
            <w:shd w:val="clear" w:color="auto" w:fill="auto"/>
            <w:noWrap/>
            <w:vAlign w:val="bottom"/>
          </w:tcPr>
          <w:p w14:paraId="09B81B7E" w14:textId="6368202F" w:rsidR="00DE285A" w:rsidRPr="00474838" w:rsidRDefault="00DE285A" w:rsidP="00DE285A">
            <w:r w:rsidRPr="00474838">
              <w:t>BRRI dhan63</w:t>
            </w:r>
          </w:p>
        </w:tc>
        <w:tc>
          <w:tcPr>
            <w:tcW w:w="0" w:type="auto"/>
            <w:shd w:val="clear" w:color="auto" w:fill="auto"/>
            <w:noWrap/>
          </w:tcPr>
          <w:p w14:paraId="77035FE6" w14:textId="49560F32" w:rsidR="00DE285A" w:rsidRPr="00474838" w:rsidRDefault="00DE285A" w:rsidP="00DE285A">
            <w:pPr>
              <w:jc w:val="right"/>
            </w:pPr>
            <w:r w:rsidRPr="00905C2B">
              <w:t>0.0000</w:t>
            </w:r>
          </w:p>
        </w:tc>
        <w:tc>
          <w:tcPr>
            <w:tcW w:w="0" w:type="auto"/>
            <w:shd w:val="clear" w:color="auto" w:fill="auto"/>
            <w:noWrap/>
          </w:tcPr>
          <w:p w14:paraId="5783046C" w14:textId="457ED307" w:rsidR="00DE285A" w:rsidRPr="00474838" w:rsidRDefault="00DE285A" w:rsidP="00DE285A">
            <w:pPr>
              <w:jc w:val="right"/>
            </w:pPr>
            <w:r w:rsidRPr="00905C2B">
              <w:t>NA</w:t>
            </w:r>
          </w:p>
        </w:tc>
        <w:tc>
          <w:tcPr>
            <w:tcW w:w="0" w:type="auto"/>
            <w:shd w:val="clear" w:color="auto" w:fill="auto"/>
            <w:noWrap/>
          </w:tcPr>
          <w:p w14:paraId="584D8577" w14:textId="1CAFB0E8" w:rsidR="00DE285A" w:rsidRPr="00474838" w:rsidRDefault="00DE285A" w:rsidP="00DE285A">
            <w:pPr>
              <w:jc w:val="right"/>
            </w:pPr>
            <w:r w:rsidRPr="00905C2B">
              <w:t>0.5462</w:t>
            </w:r>
          </w:p>
        </w:tc>
        <w:tc>
          <w:tcPr>
            <w:tcW w:w="0" w:type="auto"/>
            <w:shd w:val="clear" w:color="auto" w:fill="auto"/>
            <w:noWrap/>
          </w:tcPr>
          <w:p w14:paraId="31060517" w14:textId="1679BB08" w:rsidR="00DE285A" w:rsidRPr="00474838" w:rsidRDefault="00DE285A" w:rsidP="00DE285A">
            <w:pPr>
              <w:jc w:val="right"/>
            </w:pPr>
            <w:r w:rsidRPr="00905C2B">
              <w:t>0.1919</w:t>
            </w:r>
          </w:p>
        </w:tc>
        <w:tc>
          <w:tcPr>
            <w:tcW w:w="0" w:type="auto"/>
          </w:tcPr>
          <w:p w14:paraId="13EAE29E" w14:textId="0CF1141C" w:rsidR="00DE285A" w:rsidRPr="00474838" w:rsidRDefault="00DE285A" w:rsidP="00DE285A">
            <w:pPr>
              <w:jc w:val="right"/>
            </w:pPr>
            <w:r w:rsidRPr="00905C2B">
              <w:t>1.9342</w:t>
            </w:r>
          </w:p>
        </w:tc>
      </w:tr>
      <w:tr w:rsidR="00DE285A" w:rsidRPr="00474838" w14:paraId="498DFEBB" w14:textId="350482BE" w:rsidTr="00905D92">
        <w:trPr>
          <w:trHeight w:val="300"/>
        </w:trPr>
        <w:tc>
          <w:tcPr>
            <w:tcW w:w="0" w:type="auto"/>
            <w:shd w:val="clear" w:color="auto" w:fill="auto"/>
            <w:noWrap/>
            <w:vAlign w:val="bottom"/>
          </w:tcPr>
          <w:p w14:paraId="05739BAF" w14:textId="0BA866E6" w:rsidR="00DE285A" w:rsidRPr="00474838" w:rsidRDefault="00DE285A" w:rsidP="00DE285A">
            <w:r w:rsidRPr="00474838">
              <w:t>BRRI dhan64</w:t>
            </w:r>
          </w:p>
        </w:tc>
        <w:tc>
          <w:tcPr>
            <w:tcW w:w="0" w:type="auto"/>
            <w:shd w:val="clear" w:color="auto" w:fill="auto"/>
            <w:noWrap/>
          </w:tcPr>
          <w:p w14:paraId="3F28498A" w14:textId="013FCEE8" w:rsidR="00DE285A" w:rsidRPr="00474838" w:rsidRDefault="00DE285A" w:rsidP="00DE285A">
            <w:pPr>
              <w:jc w:val="right"/>
            </w:pPr>
            <w:r w:rsidRPr="00905C2B">
              <w:t>0.0567</w:t>
            </w:r>
          </w:p>
        </w:tc>
        <w:tc>
          <w:tcPr>
            <w:tcW w:w="0" w:type="auto"/>
            <w:shd w:val="clear" w:color="auto" w:fill="auto"/>
            <w:noWrap/>
          </w:tcPr>
          <w:p w14:paraId="0799F91F" w14:textId="4E74C655" w:rsidR="00DE285A" w:rsidRPr="00474838" w:rsidRDefault="00DE285A" w:rsidP="00DE285A">
            <w:pPr>
              <w:jc w:val="right"/>
            </w:pPr>
            <w:r w:rsidRPr="00905C2B">
              <w:t>0.0828</w:t>
            </w:r>
          </w:p>
        </w:tc>
        <w:tc>
          <w:tcPr>
            <w:tcW w:w="0" w:type="auto"/>
            <w:shd w:val="clear" w:color="auto" w:fill="auto"/>
            <w:noWrap/>
          </w:tcPr>
          <w:p w14:paraId="38F6C067" w14:textId="49184E1B" w:rsidR="00DE285A" w:rsidRPr="00474838" w:rsidRDefault="00DE285A" w:rsidP="00DE285A">
            <w:pPr>
              <w:jc w:val="right"/>
            </w:pPr>
            <w:r w:rsidRPr="00905C2B">
              <w:t>-0.3104</w:t>
            </w:r>
          </w:p>
        </w:tc>
        <w:tc>
          <w:tcPr>
            <w:tcW w:w="0" w:type="auto"/>
            <w:shd w:val="clear" w:color="auto" w:fill="auto"/>
            <w:noWrap/>
          </w:tcPr>
          <w:p w14:paraId="6D3FF459" w14:textId="7779BD6D" w:rsidR="00DE285A" w:rsidRPr="00474838" w:rsidRDefault="00DE285A" w:rsidP="00DE285A">
            <w:pPr>
              <w:jc w:val="right"/>
            </w:pPr>
            <w:r w:rsidRPr="00905C2B">
              <w:t>0.1713</w:t>
            </w:r>
          </w:p>
        </w:tc>
        <w:tc>
          <w:tcPr>
            <w:tcW w:w="0" w:type="auto"/>
          </w:tcPr>
          <w:p w14:paraId="09188779" w14:textId="7F62294E" w:rsidR="00DE285A" w:rsidRPr="00474838" w:rsidRDefault="00DE285A" w:rsidP="00DE285A">
            <w:pPr>
              <w:jc w:val="right"/>
            </w:pPr>
            <w:r w:rsidRPr="00905C2B">
              <w:t>-1.0992</w:t>
            </w:r>
          </w:p>
        </w:tc>
      </w:tr>
      <w:tr w:rsidR="00DE285A" w:rsidRPr="00474838" w14:paraId="405D1B2E" w14:textId="0D11D546" w:rsidTr="00905D92">
        <w:trPr>
          <w:trHeight w:val="300"/>
        </w:trPr>
        <w:tc>
          <w:tcPr>
            <w:tcW w:w="0" w:type="auto"/>
            <w:shd w:val="clear" w:color="auto" w:fill="auto"/>
            <w:noWrap/>
            <w:vAlign w:val="bottom"/>
          </w:tcPr>
          <w:p w14:paraId="67722446" w14:textId="2234E65D" w:rsidR="00DE285A" w:rsidRPr="00474838" w:rsidRDefault="00DE285A" w:rsidP="00DE285A">
            <w:r w:rsidRPr="00474838">
              <w:t>BRRI dhan67</w:t>
            </w:r>
          </w:p>
        </w:tc>
        <w:tc>
          <w:tcPr>
            <w:tcW w:w="0" w:type="auto"/>
            <w:shd w:val="clear" w:color="auto" w:fill="auto"/>
            <w:noWrap/>
          </w:tcPr>
          <w:p w14:paraId="20E67131" w14:textId="309F0029" w:rsidR="00DE285A" w:rsidRPr="00474838" w:rsidRDefault="00DE285A" w:rsidP="00DE285A">
            <w:pPr>
              <w:jc w:val="right"/>
            </w:pPr>
            <w:r w:rsidRPr="00905C2B">
              <w:t>0.2166</w:t>
            </w:r>
          </w:p>
        </w:tc>
        <w:tc>
          <w:tcPr>
            <w:tcW w:w="0" w:type="auto"/>
            <w:shd w:val="clear" w:color="auto" w:fill="auto"/>
            <w:noWrap/>
          </w:tcPr>
          <w:p w14:paraId="43911D86" w14:textId="4F75682E" w:rsidR="00DE285A" w:rsidRPr="00474838" w:rsidRDefault="00DE285A" w:rsidP="00DE285A">
            <w:pPr>
              <w:jc w:val="right"/>
            </w:pPr>
            <w:r w:rsidRPr="00905C2B">
              <w:t>0.2039</w:t>
            </w:r>
          </w:p>
        </w:tc>
        <w:tc>
          <w:tcPr>
            <w:tcW w:w="0" w:type="auto"/>
            <w:shd w:val="clear" w:color="auto" w:fill="auto"/>
            <w:noWrap/>
          </w:tcPr>
          <w:p w14:paraId="3126646A" w14:textId="08DA5C80" w:rsidR="00DE285A" w:rsidRPr="00474838" w:rsidRDefault="00DE285A" w:rsidP="00DE285A">
            <w:pPr>
              <w:jc w:val="right"/>
            </w:pPr>
            <w:r w:rsidRPr="00905C2B">
              <w:t>0.6219</w:t>
            </w:r>
          </w:p>
        </w:tc>
        <w:tc>
          <w:tcPr>
            <w:tcW w:w="0" w:type="auto"/>
            <w:shd w:val="clear" w:color="auto" w:fill="auto"/>
            <w:noWrap/>
          </w:tcPr>
          <w:p w14:paraId="28E6FBF8" w14:textId="0079AB41" w:rsidR="00DE285A" w:rsidRPr="00474838" w:rsidRDefault="00DE285A" w:rsidP="00DE285A">
            <w:pPr>
              <w:jc w:val="right"/>
            </w:pPr>
            <w:r w:rsidRPr="00905C2B">
              <w:t>0.3092</w:t>
            </w:r>
          </w:p>
        </w:tc>
        <w:tc>
          <w:tcPr>
            <w:tcW w:w="0" w:type="auto"/>
          </w:tcPr>
          <w:p w14:paraId="002F8745" w14:textId="0BF4F45D" w:rsidR="00DE285A" w:rsidRPr="00474838" w:rsidRDefault="00DE285A" w:rsidP="00DE285A">
            <w:pPr>
              <w:jc w:val="right"/>
            </w:pPr>
            <w:r w:rsidRPr="00905C2B">
              <w:t>2.2022</w:t>
            </w:r>
          </w:p>
        </w:tc>
      </w:tr>
      <w:tr w:rsidR="00DE285A" w:rsidRPr="00474838" w14:paraId="22D99E2F" w14:textId="3A651551" w:rsidTr="00905D92">
        <w:trPr>
          <w:trHeight w:val="300"/>
        </w:trPr>
        <w:tc>
          <w:tcPr>
            <w:tcW w:w="0" w:type="auto"/>
            <w:shd w:val="clear" w:color="auto" w:fill="auto"/>
            <w:noWrap/>
            <w:vAlign w:val="bottom"/>
          </w:tcPr>
          <w:p w14:paraId="0FBAD5C0" w14:textId="7DB109F9" w:rsidR="00DE285A" w:rsidRPr="00474838" w:rsidRDefault="00DE285A" w:rsidP="00DE285A">
            <w:r w:rsidRPr="00474838">
              <w:t>BRRI dhan68</w:t>
            </w:r>
          </w:p>
        </w:tc>
        <w:tc>
          <w:tcPr>
            <w:tcW w:w="0" w:type="auto"/>
            <w:shd w:val="clear" w:color="auto" w:fill="auto"/>
            <w:noWrap/>
          </w:tcPr>
          <w:p w14:paraId="0DA6EB50" w14:textId="303F7D92" w:rsidR="00DE285A" w:rsidRPr="00474838" w:rsidRDefault="00DE285A" w:rsidP="00DE285A">
            <w:pPr>
              <w:jc w:val="right"/>
            </w:pPr>
            <w:r w:rsidRPr="00905C2B">
              <w:t>0.0000</w:t>
            </w:r>
          </w:p>
        </w:tc>
        <w:tc>
          <w:tcPr>
            <w:tcW w:w="0" w:type="auto"/>
            <w:shd w:val="clear" w:color="auto" w:fill="auto"/>
            <w:noWrap/>
          </w:tcPr>
          <w:p w14:paraId="579E1741" w14:textId="2361D6B6" w:rsidR="00DE285A" w:rsidRPr="00474838" w:rsidRDefault="00DE285A" w:rsidP="00DE285A">
            <w:pPr>
              <w:jc w:val="right"/>
            </w:pPr>
            <w:r w:rsidRPr="00905C2B">
              <w:t>NA</w:t>
            </w:r>
          </w:p>
        </w:tc>
        <w:tc>
          <w:tcPr>
            <w:tcW w:w="0" w:type="auto"/>
            <w:shd w:val="clear" w:color="auto" w:fill="auto"/>
            <w:noWrap/>
          </w:tcPr>
          <w:p w14:paraId="66EF057B" w14:textId="19C93634" w:rsidR="00DE285A" w:rsidRPr="00474838" w:rsidRDefault="00DE285A" w:rsidP="00DE285A">
            <w:pPr>
              <w:jc w:val="right"/>
            </w:pPr>
            <w:r w:rsidRPr="00905C2B">
              <w:t>-0.1773</w:t>
            </w:r>
          </w:p>
        </w:tc>
        <w:tc>
          <w:tcPr>
            <w:tcW w:w="0" w:type="auto"/>
            <w:shd w:val="clear" w:color="auto" w:fill="auto"/>
            <w:noWrap/>
          </w:tcPr>
          <w:p w14:paraId="7AB23CF6" w14:textId="1669E229" w:rsidR="00DE285A" w:rsidRPr="00474838" w:rsidRDefault="00DE285A" w:rsidP="00DE285A">
            <w:pPr>
              <w:jc w:val="right"/>
            </w:pPr>
            <w:r w:rsidRPr="00905C2B">
              <w:t>0.2238</w:t>
            </w:r>
          </w:p>
        </w:tc>
        <w:tc>
          <w:tcPr>
            <w:tcW w:w="0" w:type="auto"/>
          </w:tcPr>
          <w:p w14:paraId="52EFA78E" w14:textId="243E874D" w:rsidR="00DE285A" w:rsidRPr="00474838" w:rsidRDefault="00DE285A" w:rsidP="00DE285A">
            <w:pPr>
              <w:jc w:val="right"/>
            </w:pPr>
            <w:r w:rsidRPr="00905C2B">
              <w:t>-0.6279</w:t>
            </w:r>
          </w:p>
        </w:tc>
      </w:tr>
      <w:tr w:rsidR="00DE285A" w:rsidRPr="00474838" w14:paraId="2D18FC1B" w14:textId="4EFBE6B9" w:rsidTr="00905D92">
        <w:trPr>
          <w:trHeight w:val="300"/>
        </w:trPr>
        <w:tc>
          <w:tcPr>
            <w:tcW w:w="0" w:type="auto"/>
            <w:tcBorders>
              <w:bottom w:val="single" w:sz="4" w:space="0" w:color="auto"/>
            </w:tcBorders>
            <w:shd w:val="clear" w:color="auto" w:fill="auto"/>
            <w:noWrap/>
            <w:vAlign w:val="bottom"/>
          </w:tcPr>
          <w:p w14:paraId="11C962EF" w14:textId="1DDB07FB" w:rsidR="00DE285A" w:rsidRPr="00474838" w:rsidRDefault="00DE285A" w:rsidP="00DE285A">
            <w:r w:rsidRPr="00474838">
              <w:t>BRRI dhan69</w:t>
            </w:r>
          </w:p>
        </w:tc>
        <w:tc>
          <w:tcPr>
            <w:tcW w:w="0" w:type="auto"/>
            <w:tcBorders>
              <w:bottom w:val="single" w:sz="4" w:space="0" w:color="auto"/>
            </w:tcBorders>
            <w:shd w:val="clear" w:color="auto" w:fill="auto"/>
            <w:noWrap/>
          </w:tcPr>
          <w:p w14:paraId="75E53839" w14:textId="65F09C19" w:rsidR="00DE285A" w:rsidRPr="00474838" w:rsidRDefault="00DE285A" w:rsidP="00DE285A">
            <w:pPr>
              <w:jc w:val="right"/>
            </w:pPr>
            <w:r w:rsidRPr="00905C2B">
              <w:t>0.1238</w:t>
            </w:r>
          </w:p>
        </w:tc>
        <w:tc>
          <w:tcPr>
            <w:tcW w:w="0" w:type="auto"/>
            <w:tcBorders>
              <w:bottom w:val="single" w:sz="4" w:space="0" w:color="auto"/>
            </w:tcBorders>
            <w:shd w:val="clear" w:color="auto" w:fill="auto"/>
            <w:noWrap/>
          </w:tcPr>
          <w:p w14:paraId="75AAD4E5" w14:textId="7D3BE596" w:rsidR="00DE285A" w:rsidRPr="00474838" w:rsidRDefault="00DE285A" w:rsidP="00DE285A">
            <w:pPr>
              <w:jc w:val="right"/>
            </w:pPr>
            <w:r w:rsidRPr="00905C2B">
              <w:t>0.1522</w:t>
            </w:r>
          </w:p>
        </w:tc>
        <w:tc>
          <w:tcPr>
            <w:tcW w:w="0" w:type="auto"/>
            <w:tcBorders>
              <w:bottom w:val="single" w:sz="4" w:space="0" w:color="auto"/>
            </w:tcBorders>
            <w:shd w:val="clear" w:color="auto" w:fill="auto"/>
            <w:noWrap/>
          </w:tcPr>
          <w:p w14:paraId="35B64E80" w14:textId="202DB536" w:rsidR="00DE285A" w:rsidRPr="00474838" w:rsidRDefault="00DE285A" w:rsidP="00DE285A">
            <w:pPr>
              <w:jc w:val="right"/>
            </w:pPr>
            <w:r w:rsidRPr="00905C2B">
              <w:t>0.0603</w:t>
            </w:r>
          </w:p>
        </w:tc>
        <w:tc>
          <w:tcPr>
            <w:tcW w:w="0" w:type="auto"/>
            <w:tcBorders>
              <w:bottom w:val="single" w:sz="4" w:space="0" w:color="auto"/>
            </w:tcBorders>
            <w:shd w:val="clear" w:color="auto" w:fill="auto"/>
            <w:noWrap/>
          </w:tcPr>
          <w:p w14:paraId="2DEE6156" w14:textId="14E84A88" w:rsidR="00DE285A" w:rsidRPr="00474838" w:rsidRDefault="00DE285A" w:rsidP="00DE285A">
            <w:pPr>
              <w:jc w:val="right"/>
            </w:pPr>
            <w:r w:rsidRPr="00905C2B">
              <w:t>0.2647</w:t>
            </w:r>
          </w:p>
        </w:tc>
        <w:tc>
          <w:tcPr>
            <w:tcW w:w="0" w:type="auto"/>
            <w:tcBorders>
              <w:bottom w:val="single" w:sz="4" w:space="0" w:color="auto"/>
            </w:tcBorders>
          </w:tcPr>
          <w:p w14:paraId="30CF35E1" w14:textId="00A1B196" w:rsidR="00DE285A" w:rsidRPr="00474838" w:rsidRDefault="00DE285A" w:rsidP="00DE285A">
            <w:pPr>
              <w:jc w:val="right"/>
            </w:pPr>
            <w:r w:rsidRPr="00905C2B">
              <w:t>0.2136</w:t>
            </w:r>
          </w:p>
        </w:tc>
      </w:tr>
    </w:tbl>
    <w:p w14:paraId="1ACFCC6E" w14:textId="20F750FF" w:rsidR="0011151B" w:rsidRDefault="0011151B">
      <w:pPr>
        <w:rPr>
          <w:ins w:id="579" w:author="pschmidt" w:date="2018-02-06T12:50:00Z"/>
          <w:lang w:val="en-GB"/>
        </w:rPr>
      </w:pPr>
      <w:ins w:id="580" w:author="pschmidt" w:date="2018-02-06T12:50:00Z">
        <w:r>
          <w:rPr>
            <w:lang w:val="en-GB"/>
          </w:rPr>
          <w:br w:type="page"/>
        </w:r>
      </w:ins>
    </w:p>
    <w:p w14:paraId="11AE5487" w14:textId="1D99A56B" w:rsidR="0011151B" w:rsidRPr="00156F79" w:rsidRDefault="0011151B">
      <w:pPr>
        <w:rPr>
          <w:ins w:id="581" w:author="pschmidt" w:date="2018-02-06T12:50:00Z"/>
          <w:lang w:val="en-GB"/>
        </w:rPr>
      </w:pPr>
      <w:ins w:id="582" w:author="pschmidt" w:date="2018-02-06T12:54:00Z">
        <w:r w:rsidRPr="0011151B">
          <w:rPr>
            <w:b/>
            <w:lang w:val="en-GB"/>
          </w:rPr>
          <w:lastRenderedPageBreak/>
          <w:t>Table 1</w:t>
        </w:r>
      </w:ins>
      <w:ins w:id="583" w:author="pschmidt" w:date="2018-02-07T17:41:00Z">
        <w:r w:rsidR="00E47157">
          <w:rPr>
            <w:b/>
            <w:lang w:val="en-GB"/>
          </w:rPr>
          <w:t>1</w:t>
        </w:r>
      </w:ins>
      <w:ins w:id="584" w:author="pschmidt" w:date="2018-02-06T12:54:00Z">
        <w:r w:rsidRPr="0011151B">
          <w:rPr>
            <w:b/>
            <w:lang w:val="en-GB"/>
          </w:rPr>
          <w:t xml:space="preserve">. </w:t>
        </w:r>
        <w:r>
          <w:rPr>
            <w:lang w:val="en-GB"/>
          </w:rPr>
          <w:t>AIC and parameter estimates for all possible combinations of linear random regression coefficients</w:t>
        </w:r>
      </w:ins>
      <w:ins w:id="585" w:author="pschmidt" w:date="2018-02-06T12:55:00Z">
        <w:r>
          <w:rPr>
            <w:lang w:val="en-GB"/>
          </w:rPr>
          <w:t xml:space="preserve">… for </w:t>
        </w:r>
      </w:ins>
      <w:ins w:id="586" w:author="pschmidt" w:date="2018-02-07T17:41:00Z">
        <w:r w:rsidR="00E47157">
          <w:rPr>
            <w:lang w:val="en-GB"/>
          </w:rPr>
          <w:t xml:space="preserve">T. </w:t>
        </w:r>
      </w:ins>
      <w:proofErr w:type="spellStart"/>
      <w:ins w:id="587" w:author="pschmidt" w:date="2018-02-07T17:42:00Z">
        <w:r w:rsidR="00E47157">
          <w:rPr>
            <w:lang w:val="en-GB"/>
          </w:rPr>
          <w:t>A</w:t>
        </w:r>
      </w:ins>
      <w:ins w:id="588" w:author="pschmidt" w:date="2018-02-06T12:55:00Z">
        <w:r>
          <w:rPr>
            <w:lang w:val="en-GB"/>
          </w:rPr>
          <w:t>man</w:t>
        </w:r>
      </w:ins>
      <w:proofErr w:type="spellEnd"/>
      <w:ins w:id="589" w:author="pschmidt" w:date="2018-02-07T17:42:00Z">
        <w:r w:rsidR="00E47157">
          <w:rPr>
            <w:lang w:val="en-GB"/>
          </w:rPr>
          <w:t xml:space="preserve"> seasons</w:t>
        </w:r>
      </w:ins>
      <w:ins w:id="590" w:author="pschmidt" w:date="2018-02-06T12:55:00Z">
        <w:r>
          <w:rPr>
            <w:lang w:val="en-GB"/>
          </w:rPr>
          <w:t>.</w:t>
        </w:r>
      </w:ins>
    </w:p>
    <w:tbl>
      <w:tblPr>
        <w:tblW w:w="0" w:type="auto"/>
        <w:tblLook w:val="04A0" w:firstRow="1" w:lastRow="0" w:firstColumn="1" w:lastColumn="0" w:noHBand="0" w:noVBand="1"/>
        <w:tblPrChange w:id="591" w:author="pschmidt" w:date="2018-02-12T14:05:00Z">
          <w:tblPr>
            <w:tblW w:w="8476" w:type="dxa"/>
            <w:tblLook w:val="04A0" w:firstRow="1" w:lastRow="0" w:firstColumn="1" w:lastColumn="0" w:noHBand="0" w:noVBand="1"/>
          </w:tblPr>
        </w:tblPrChange>
      </w:tblPr>
      <w:tblGrid>
        <w:gridCol w:w="977"/>
        <w:gridCol w:w="1008"/>
        <w:gridCol w:w="1008"/>
        <w:gridCol w:w="1079"/>
        <w:gridCol w:w="1056"/>
        <w:gridCol w:w="941"/>
        <w:tblGridChange w:id="592">
          <w:tblGrid>
            <w:gridCol w:w="1200"/>
            <w:gridCol w:w="1200"/>
            <w:gridCol w:w="1200"/>
            <w:gridCol w:w="1200"/>
            <w:gridCol w:w="1200"/>
            <w:gridCol w:w="1276"/>
          </w:tblGrid>
        </w:tblGridChange>
      </w:tblGrid>
      <w:tr w:rsidR="000C4507" w14:paraId="243287C8" w14:textId="77777777" w:rsidTr="000C4507">
        <w:trPr>
          <w:trHeight w:val="300"/>
          <w:ins w:id="593" w:author="pschmidt" w:date="2018-02-06T12:50:00Z"/>
          <w:trPrChange w:id="594" w:author="pschmidt" w:date="2018-02-12T14:05:00Z">
            <w:trPr>
              <w:trHeight w:val="300"/>
            </w:trPr>
          </w:trPrChange>
        </w:trPr>
        <w:tc>
          <w:tcPr>
            <w:tcW w:w="0" w:type="auto"/>
            <w:tcBorders>
              <w:top w:val="single" w:sz="4" w:space="0" w:color="auto"/>
              <w:bottom w:val="single" w:sz="4" w:space="0" w:color="auto"/>
            </w:tcBorders>
            <w:shd w:val="clear" w:color="auto" w:fill="auto"/>
            <w:noWrap/>
            <w:vAlign w:val="bottom"/>
            <w:hideMark/>
            <w:tcPrChange w:id="595"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F296FDA" w14:textId="0C1571E4" w:rsidR="000C4507" w:rsidRPr="0011151B" w:rsidRDefault="00D54D1D">
            <w:pPr>
              <w:rPr>
                <w:ins w:id="596" w:author="pschmidt" w:date="2018-02-06T12:50:00Z"/>
                <w:rFonts w:ascii="Calibri" w:hAnsi="Calibri"/>
                <w:b/>
                <w:color w:val="000000"/>
                <w:sz w:val="22"/>
                <w:szCs w:val="22"/>
                <w:lang w:val="en-US" w:eastAsia="en-US"/>
              </w:rPr>
            </w:pPr>
            <m:oMathPara>
              <m:oMath>
                <m:sSub>
                  <m:sSubPr>
                    <m:ctrlPr>
                      <w:ins w:id="597" w:author="pschmidt" w:date="2018-02-06T12:52:00Z">
                        <w:rPr>
                          <w:rFonts w:ascii="Cambria Math" w:hAnsi="Cambria Math"/>
                          <w:b/>
                          <w:i/>
                          <w:color w:val="000000"/>
                          <w:sz w:val="22"/>
                          <w:szCs w:val="22"/>
                          <w:lang w:val="en-US" w:eastAsia="en-US"/>
                        </w:rPr>
                      </w:ins>
                    </m:ctrlPr>
                  </m:sSubPr>
                  <m:e>
                    <m:r>
                      <w:ins w:id="598" w:author="pschmidt" w:date="2018-02-06T12:52:00Z">
                        <m:rPr>
                          <m:sty m:val="bi"/>
                        </m:rPr>
                        <w:rPr>
                          <w:rFonts w:ascii="Cambria Math" w:hAnsi="Cambria Math"/>
                          <w:color w:val="000000"/>
                          <w:sz w:val="22"/>
                          <w:szCs w:val="22"/>
                          <w:lang w:val="en-US" w:eastAsia="en-US"/>
                        </w:rPr>
                        <m:t>r</m:t>
                      </w:ins>
                    </m:r>
                  </m:e>
                  <m:sub>
                    <m:r>
                      <w:ins w:id="599" w:author="pschmidt" w:date="2018-02-06T12:52:00Z">
                        <m:rPr>
                          <m:sty m:val="bi"/>
                        </m:rPr>
                        <w:rPr>
                          <w:rFonts w:ascii="Cambria Math" w:hAnsi="Cambria Math"/>
                          <w:color w:val="000000"/>
                          <w:sz w:val="22"/>
                          <w:szCs w:val="22"/>
                          <w:lang w:val="en-US" w:eastAsia="en-US"/>
                        </w:rPr>
                        <m:t>i</m:t>
                      </w:ins>
                    </m:r>
                  </m:sub>
                </m:sSub>
                <m:sSubSup>
                  <m:sSubSupPr>
                    <m:ctrlPr>
                      <w:ins w:id="600" w:author="pschmidt" w:date="2018-02-06T12:52:00Z">
                        <w:rPr>
                          <w:rFonts w:ascii="Cambria Math" w:hAnsi="Cambria Math"/>
                          <w:b/>
                          <w:i/>
                          <w:color w:val="000000"/>
                          <w:sz w:val="22"/>
                          <w:szCs w:val="22"/>
                          <w:lang w:val="en-US" w:eastAsia="en-US"/>
                        </w:rPr>
                      </w:ins>
                    </m:ctrlPr>
                  </m:sSubSupPr>
                  <m:e>
                    <m:r>
                      <w:ins w:id="601" w:author="pschmidt" w:date="2018-02-06T12:52:00Z">
                        <m:rPr>
                          <m:sty m:val="bi"/>
                        </m:rPr>
                        <w:rPr>
                          <w:rFonts w:ascii="Cambria Math" w:hAnsi="Cambria Math"/>
                          <w:color w:val="000000"/>
                          <w:sz w:val="22"/>
                          <w:szCs w:val="22"/>
                          <w:lang w:val="en-US" w:eastAsia="en-US"/>
                        </w:rPr>
                        <m:t>σ</m:t>
                      </w:ins>
                    </m:r>
                  </m:e>
                  <m:sub>
                    <m:r>
                      <w:ins w:id="602" w:author="pschmidt" w:date="2018-02-06T12:52:00Z">
                        <m:rPr>
                          <m:sty m:val="bi"/>
                        </m:rPr>
                        <w:rPr>
                          <w:rFonts w:ascii="Cambria Math" w:hAnsi="Cambria Math"/>
                          <w:color w:val="000000"/>
                          <w:sz w:val="22"/>
                          <w:szCs w:val="22"/>
                          <w:lang w:val="en-US" w:eastAsia="en-US"/>
                        </w:rPr>
                        <m:t>GL(2)</m:t>
                      </w:ins>
                    </m:r>
                  </m:sub>
                  <m:sup>
                    <m:r>
                      <w:ins w:id="603" w:author="pschmidt" w:date="2018-02-06T12:52: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604"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3B4ED76" w14:textId="5BA162B5" w:rsidR="000C4507" w:rsidRPr="00E47157" w:rsidRDefault="00D54D1D" w:rsidP="0011151B">
            <w:pPr>
              <w:rPr>
                <w:ins w:id="605" w:author="pschmidt" w:date="2018-02-06T12:50:00Z"/>
                <w:rFonts w:ascii="Calibri" w:hAnsi="Calibri"/>
                <w:b/>
                <w:color w:val="000000"/>
                <w:sz w:val="22"/>
                <w:szCs w:val="22"/>
                <w:lang w:val="en-US"/>
              </w:rPr>
            </w:pPr>
            <m:oMathPara>
              <m:oMath>
                <m:sSub>
                  <m:sSubPr>
                    <m:ctrlPr>
                      <w:ins w:id="606" w:author="pschmidt" w:date="2018-02-06T12:52:00Z">
                        <w:rPr>
                          <w:rFonts w:ascii="Cambria Math" w:hAnsi="Cambria Math"/>
                          <w:b/>
                          <w:i/>
                          <w:color w:val="000000"/>
                          <w:sz w:val="22"/>
                          <w:szCs w:val="22"/>
                          <w:lang w:val="en-US" w:eastAsia="en-US"/>
                        </w:rPr>
                      </w:ins>
                    </m:ctrlPr>
                  </m:sSubPr>
                  <m:e>
                    <m:r>
                      <w:ins w:id="607" w:author="pschmidt" w:date="2018-02-06T12:52:00Z">
                        <m:rPr>
                          <m:sty m:val="bi"/>
                        </m:rPr>
                        <w:rPr>
                          <w:rFonts w:ascii="Cambria Math" w:hAnsi="Cambria Math"/>
                          <w:color w:val="000000"/>
                          <w:sz w:val="22"/>
                          <w:szCs w:val="22"/>
                          <w:lang w:val="en-US" w:eastAsia="en-US"/>
                        </w:rPr>
                        <m:t>r</m:t>
                      </w:ins>
                    </m:r>
                  </m:e>
                  <m:sub>
                    <m:r>
                      <w:ins w:id="608" w:author="pschmidt" w:date="2018-02-06T12:52:00Z">
                        <m:rPr>
                          <m:sty m:val="bi"/>
                        </m:rPr>
                        <w:rPr>
                          <w:rFonts w:ascii="Cambria Math" w:hAnsi="Cambria Math"/>
                          <w:color w:val="000000"/>
                          <w:sz w:val="22"/>
                          <w:szCs w:val="22"/>
                          <w:lang w:val="en-US" w:eastAsia="en-US"/>
                        </w:rPr>
                        <m:t>i</m:t>
                      </w:ins>
                    </m:r>
                  </m:sub>
                </m:sSub>
                <m:sSubSup>
                  <m:sSubSupPr>
                    <m:ctrlPr>
                      <w:ins w:id="609" w:author="pschmidt" w:date="2018-02-06T12:52:00Z">
                        <w:rPr>
                          <w:rFonts w:ascii="Cambria Math" w:hAnsi="Cambria Math"/>
                          <w:b/>
                          <w:i/>
                          <w:color w:val="000000"/>
                          <w:sz w:val="22"/>
                          <w:szCs w:val="22"/>
                          <w:lang w:val="en-US" w:eastAsia="en-US"/>
                        </w:rPr>
                      </w:ins>
                    </m:ctrlPr>
                  </m:sSubSupPr>
                  <m:e>
                    <m:r>
                      <w:ins w:id="610" w:author="pschmidt" w:date="2018-02-06T12:52:00Z">
                        <m:rPr>
                          <m:sty m:val="bi"/>
                        </m:rPr>
                        <w:rPr>
                          <w:rFonts w:ascii="Cambria Math" w:hAnsi="Cambria Math"/>
                          <w:color w:val="000000"/>
                          <w:sz w:val="22"/>
                          <w:szCs w:val="22"/>
                          <w:lang w:val="en-US" w:eastAsia="en-US"/>
                        </w:rPr>
                        <m:t>σ</m:t>
                      </w:ins>
                    </m:r>
                  </m:e>
                  <m:sub>
                    <m:r>
                      <w:ins w:id="611" w:author="pschmidt" w:date="2018-02-06T12:52:00Z">
                        <m:rPr>
                          <m:sty m:val="bi"/>
                        </m:rPr>
                        <w:rPr>
                          <w:rFonts w:ascii="Cambria Math" w:hAnsi="Cambria Math"/>
                          <w:color w:val="000000"/>
                          <w:sz w:val="22"/>
                          <w:szCs w:val="22"/>
                          <w:lang w:val="en-US" w:eastAsia="en-US"/>
                        </w:rPr>
                        <m:t>GY(2)</m:t>
                      </w:ins>
                    </m:r>
                  </m:sub>
                  <m:sup>
                    <m:r>
                      <w:ins w:id="612" w:author="pschmidt" w:date="2018-02-06T12:52: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613"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F06BE07" w14:textId="6F55C0AA" w:rsidR="000C4507" w:rsidRPr="00E47157" w:rsidRDefault="00D54D1D" w:rsidP="0011151B">
            <w:pPr>
              <w:rPr>
                <w:ins w:id="614" w:author="pschmidt" w:date="2018-02-06T12:50:00Z"/>
                <w:rFonts w:ascii="Calibri" w:hAnsi="Calibri"/>
                <w:b/>
                <w:color w:val="000000"/>
                <w:sz w:val="22"/>
                <w:szCs w:val="22"/>
                <w:lang w:val="en-US"/>
              </w:rPr>
            </w:pPr>
            <m:oMathPara>
              <m:oMath>
                <m:sSub>
                  <m:sSubPr>
                    <m:ctrlPr>
                      <w:ins w:id="615" w:author="pschmidt" w:date="2018-02-06T12:53:00Z">
                        <w:rPr>
                          <w:rFonts w:ascii="Cambria Math" w:hAnsi="Cambria Math"/>
                          <w:b/>
                          <w:i/>
                          <w:color w:val="000000"/>
                          <w:sz w:val="22"/>
                          <w:szCs w:val="22"/>
                          <w:lang w:val="en-US" w:eastAsia="en-US"/>
                        </w:rPr>
                      </w:ins>
                    </m:ctrlPr>
                  </m:sSubPr>
                  <m:e>
                    <m:r>
                      <w:ins w:id="616" w:author="pschmidt" w:date="2018-02-06T12:53:00Z">
                        <m:rPr>
                          <m:sty m:val="bi"/>
                        </m:rPr>
                        <w:rPr>
                          <w:rFonts w:ascii="Cambria Math" w:hAnsi="Cambria Math"/>
                          <w:color w:val="000000"/>
                          <w:sz w:val="22"/>
                          <w:szCs w:val="22"/>
                          <w:lang w:val="en-US" w:eastAsia="en-US"/>
                        </w:rPr>
                        <m:t>t</m:t>
                      </w:ins>
                    </m:r>
                  </m:e>
                  <m:sub>
                    <m:r>
                      <w:ins w:id="617" w:author="pschmidt" w:date="2018-02-06T12:53:00Z">
                        <m:rPr>
                          <m:sty m:val="bi"/>
                        </m:rPr>
                        <w:rPr>
                          <w:rFonts w:ascii="Cambria Math" w:hAnsi="Cambria Math"/>
                          <w:color w:val="000000"/>
                          <w:sz w:val="22"/>
                          <w:szCs w:val="22"/>
                          <w:lang w:val="en-US" w:eastAsia="en-US"/>
                        </w:rPr>
                        <m:t>j</m:t>
                      </w:ins>
                    </m:r>
                  </m:sub>
                </m:sSub>
                <m:sSubSup>
                  <m:sSubSupPr>
                    <m:ctrlPr>
                      <w:ins w:id="618" w:author="pschmidt" w:date="2018-02-06T12:53:00Z">
                        <w:rPr>
                          <w:rFonts w:ascii="Cambria Math" w:hAnsi="Cambria Math"/>
                          <w:b/>
                          <w:i/>
                          <w:color w:val="000000"/>
                          <w:sz w:val="22"/>
                          <w:szCs w:val="22"/>
                          <w:lang w:val="en-US" w:eastAsia="en-US"/>
                        </w:rPr>
                      </w:ins>
                    </m:ctrlPr>
                  </m:sSubSupPr>
                  <m:e>
                    <m:r>
                      <w:ins w:id="619" w:author="pschmidt" w:date="2018-02-06T12:53:00Z">
                        <m:rPr>
                          <m:sty m:val="bi"/>
                        </m:rPr>
                        <w:rPr>
                          <w:rFonts w:ascii="Cambria Math" w:hAnsi="Cambria Math"/>
                          <w:color w:val="000000"/>
                          <w:sz w:val="22"/>
                          <w:szCs w:val="22"/>
                          <w:lang w:val="en-US" w:eastAsia="en-US"/>
                        </w:rPr>
                        <m:t>σ</m:t>
                      </w:ins>
                    </m:r>
                  </m:e>
                  <m:sub>
                    <m:r>
                      <w:ins w:id="620" w:author="pschmidt" w:date="2018-02-06T12:53:00Z">
                        <m:rPr>
                          <m:sty m:val="bi"/>
                        </m:rPr>
                        <w:rPr>
                          <w:rFonts w:ascii="Cambria Math" w:hAnsi="Cambria Math"/>
                          <w:color w:val="000000"/>
                          <w:sz w:val="22"/>
                          <w:szCs w:val="22"/>
                          <w:lang w:val="en-US" w:eastAsia="en-US"/>
                        </w:rPr>
                        <m:t>GY(3)</m:t>
                      </w:ins>
                    </m:r>
                  </m:sub>
                  <m:sup>
                    <m:r>
                      <w:ins w:id="621"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622"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0B4FD9E" w14:textId="48784B03" w:rsidR="000C4507" w:rsidRPr="00E47157" w:rsidRDefault="00D54D1D">
            <w:pPr>
              <w:rPr>
                <w:ins w:id="623" w:author="pschmidt" w:date="2018-02-06T12:50:00Z"/>
                <w:rFonts w:ascii="Calibri" w:hAnsi="Calibri"/>
                <w:b/>
                <w:color w:val="000000"/>
                <w:sz w:val="22"/>
                <w:szCs w:val="22"/>
                <w:lang w:val="en-US"/>
              </w:rPr>
            </w:pPr>
            <m:oMathPara>
              <m:oMath>
                <m:sSub>
                  <m:sSubPr>
                    <m:ctrlPr>
                      <w:ins w:id="624" w:author="pschmidt" w:date="2018-02-06T12:53:00Z">
                        <w:rPr>
                          <w:rFonts w:ascii="Cambria Math" w:hAnsi="Cambria Math"/>
                          <w:b/>
                          <w:i/>
                          <w:color w:val="000000"/>
                          <w:sz w:val="22"/>
                          <w:szCs w:val="22"/>
                          <w:lang w:val="en-US" w:eastAsia="en-US"/>
                        </w:rPr>
                      </w:ins>
                    </m:ctrlPr>
                  </m:sSubPr>
                  <m:e>
                    <m:r>
                      <w:ins w:id="625" w:author="pschmidt" w:date="2018-02-06T12:53:00Z">
                        <m:rPr>
                          <m:sty m:val="bi"/>
                        </m:rPr>
                        <w:rPr>
                          <w:rFonts w:ascii="Cambria Math" w:hAnsi="Cambria Math"/>
                          <w:color w:val="000000"/>
                          <w:sz w:val="22"/>
                          <w:szCs w:val="22"/>
                          <w:lang w:val="en-US" w:eastAsia="en-US"/>
                        </w:rPr>
                        <m:t>r</m:t>
                      </w:ins>
                    </m:r>
                  </m:e>
                  <m:sub>
                    <m:r>
                      <w:ins w:id="626" w:author="pschmidt" w:date="2018-02-06T12:53:00Z">
                        <m:rPr>
                          <m:sty m:val="bi"/>
                        </m:rPr>
                        <w:rPr>
                          <w:rFonts w:ascii="Cambria Math" w:hAnsi="Cambria Math"/>
                          <w:color w:val="000000"/>
                          <w:sz w:val="22"/>
                          <w:szCs w:val="22"/>
                          <w:lang w:val="en-US" w:eastAsia="en-US"/>
                        </w:rPr>
                        <m:t>i</m:t>
                      </w:ins>
                    </m:r>
                  </m:sub>
                </m:sSub>
                <m:sSubSup>
                  <m:sSubSupPr>
                    <m:ctrlPr>
                      <w:ins w:id="627" w:author="pschmidt" w:date="2018-02-06T12:53:00Z">
                        <w:rPr>
                          <w:rFonts w:ascii="Cambria Math" w:hAnsi="Cambria Math"/>
                          <w:b/>
                          <w:i/>
                          <w:color w:val="000000"/>
                          <w:sz w:val="22"/>
                          <w:szCs w:val="22"/>
                          <w:lang w:val="en-US" w:eastAsia="en-US"/>
                        </w:rPr>
                      </w:ins>
                    </m:ctrlPr>
                  </m:sSubSupPr>
                  <m:e>
                    <m:r>
                      <w:ins w:id="628" w:author="pschmidt" w:date="2018-02-06T12:53:00Z">
                        <m:rPr>
                          <m:sty m:val="bi"/>
                        </m:rPr>
                        <w:rPr>
                          <w:rFonts w:ascii="Cambria Math" w:hAnsi="Cambria Math"/>
                          <w:color w:val="000000"/>
                          <w:sz w:val="22"/>
                          <w:szCs w:val="22"/>
                          <w:lang w:val="en-US" w:eastAsia="en-US"/>
                        </w:rPr>
                        <m:t>σ</m:t>
                      </w:ins>
                    </m:r>
                  </m:e>
                  <m:sub>
                    <m:r>
                      <w:ins w:id="629" w:author="pschmidt" w:date="2018-02-06T12:53:00Z">
                        <m:rPr>
                          <m:sty m:val="bi"/>
                        </m:rPr>
                        <w:rPr>
                          <w:rFonts w:ascii="Cambria Math" w:hAnsi="Cambria Math"/>
                          <w:color w:val="000000"/>
                          <w:sz w:val="22"/>
                          <w:szCs w:val="22"/>
                          <w:lang w:val="en-US" w:eastAsia="en-US"/>
                        </w:rPr>
                        <m:t>GYL(2)</m:t>
                      </w:ins>
                    </m:r>
                  </m:sub>
                  <m:sup>
                    <m:r>
                      <w:ins w:id="630"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631"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A725F9A" w14:textId="2B4AA7BE" w:rsidR="000C4507" w:rsidRPr="00E47157" w:rsidRDefault="00D54D1D" w:rsidP="0011151B">
            <w:pPr>
              <w:rPr>
                <w:ins w:id="632" w:author="pschmidt" w:date="2018-02-06T12:50:00Z"/>
                <w:rFonts w:ascii="Calibri" w:hAnsi="Calibri"/>
                <w:b/>
                <w:color w:val="000000"/>
                <w:sz w:val="22"/>
                <w:szCs w:val="22"/>
                <w:lang w:val="en-US"/>
              </w:rPr>
            </w:pPr>
            <m:oMathPara>
              <m:oMath>
                <m:sSub>
                  <m:sSubPr>
                    <m:ctrlPr>
                      <w:ins w:id="633" w:author="pschmidt" w:date="2018-02-06T12:53:00Z">
                        <w:rPr>
                          <w:rFonts w:ascii="Cambria Math" w:hAnsi="Cambria Math"/>
                          <w:b/>
                          <w:i/>
                          <w:color w:val="000000"/>
                          <w:sz w:val="22"/>
                          <w:szCs w:val="22"/>
                          <w:lang w:val="en-US" w:eastAsia="en-US"/>
                        </w:rPr>
                      </w:ins>
                    </m:ctrlPr>
                  </m:sSubPr>
                  <m:e>
                    <m:r>
                      <w:ins w:id="634" w:author="pschmidt" w:date="2018-02-06T12:53:00Z">
                        <m:rPr>
                          <m:sty m:val="bi"/>
                        </m:rPr>
                        <w:rPr>
                          <w:rFonts w:ascii="Cambria Math" w:hAnsi="Cambria Math"/>
                          <w:color w:val="000000"/>
                          <w:sz w:val="22"/>
                          <w:szCs w:val="22"/>
                          <w:lang w:val="en-US" w:eastAsia="en-US"/>
                        </w:rPr>
                        <m:t>t</m:t>
                      </w:ins>
                    </m:r>
                  </m:e>
                  <m:sub>
                    <m:r>
                      <w:ins w:id="635" w:author="pschmidt" w:date="2018-02-06T12:53:00Z">
                        <m:rPr>
                          <m:sty m:val="bi"/>
                        </m:rPr>
                        <w:rPr>
                          <w:rFonts w:ascii="Cambria Math" w:hAnsi="Cambria Math"/>
                          <w:color w:val="000000"/>
                          <w:sz w:val="22"/>
                          <w:szCs w:val="22"/>
                          <w:lang w:val="en-US" w:eastAsia="en-US"/>
                        </w:rPr>
                        <m:t>j</m:t>
                      </w:ins>
                    </m:r>
                  </m:sub>
                </m:sSub>
                <m:sSubSup>
                  <m:sSubSupPr>
                    <m:ctrlPr>
                      <w:ins w:id="636" w:author="pschmidt" w:date="2018-02-06T12:53:00Z">
                        <w:rPr>
                          <w:rFonts w:ascii="Cambria Math" w:hAnsi="Cambria Math"/>
                          <w:b/>
                          <w:i/>
                          <w:color w:val="000000"/>
                          <w:sz w:val="22"/>
                          <w:szCs w:val="22"/>
                          <w:lang w:val="en-US" w:eastAsia="en-US"/>
                        </w:rPr>
                      </w:ins>
                    </m:ctrlPr>
                  </m:sSubSupPr>
                  <m:e>
                    <m:r>
                      <w:ins w:id="637" w:author="pschmidt" w:date="2018-02-06T12:53:00Z">
                        <m:rPr>
                          <m:sty m:val="bi"/>
                        </m:rPr>
                        <w:rPr>
                          <w:rFonts w:ascii="Cambria Math" w:hAnsi="Cambria Math"/>
                          <w:color w:val="000000"/>
                          <w:sz w:val="22"/>
                          <w:szCs w:val="22"/>
                          <w:lang w:val="en-US" w:eastAsia="en-US"/>
                        </w:rPr>
                        <m:t>σ</m:t>
                      </w:ins>
                    </m:r>
                  </m:e>
                  <m:sub>
                    <m:r>
                      <w:ins w:id="638" w:author="pschmidt" w:date="2018-02-06T12:53:00Z">
                        <m:rPr>
                          <m:sty m:val="bi"/>
                        </m:rPr>
                        <w:rPr>
                          <w:rFonts w:ascii="Cambria Math" w:hAnsi="Cambria Math"/>
                          <w:color w:val="000000"/>
                          <w:sz w:val="22"/>
                          <w:szCs w:val="22"/>
                          <w:lang w:val="en-US" w:eastAsia="en-US"/>
                        </w:rPr>
                        <m:t>GYL(3)</m:t>
                      </w:ins>
                    </m:r>
                  </m:sub>
                  <m:sup>
                    <m:r>
                      <w:ins w:id="639"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640" w:author="pschmidt" w:date="2018-02-12T14:05:00Z">
              <w:tcPr>
                <w:tcW w:w="1276" w:type="dxa"/>
                <w:tcBorders>
                  <w:top w:val="single" w:sz="4" w:space="0" w:color="auto"/>
                  <w:bottom w:val="single" w:sz="4" w:space="0" w:color="auto"/>
                </w:tcBorders>
                <w:shd w:val="clear" w:color="auto" w:fill="auto"/>
                <w:noWrap/>
                <w:vAlign w:val="bottom"/>
                <w:hideMark/>
              </w:tcPr>
            </w:tcPrChange>
          </w:tcPr>
          <w:p w14:paraId="43FEE20B" w14:textId="77777777" w:rsidR="000C4507" w:rsidRPr="0011151B" w:rsidRDefault="000C4507" w:rsidP="00623229">
            <w:pPr>
              <w:jc w:val="center"/>
              <w:rPr>
                <w:ins w:id="641" w:author="pschmidt" w:date="2018-02-06T12:50:00Z"/>
                <w:rFonts w:ascii="Calibri" w:hAnsi="Calibri"/>
                <w:b/>
                <w:color w:val="000000"/>
                <w:sz w:val="22"/>
                <w:szCs w:val="22"/>
              </w:rPr>
            </w:pPr>
            <w:ins w:id="642" w:author="pschmidt" w:date="2018-02-06T12:50:00Z">
              <w:r w:rsidRPr="0011151B">
                <w:rPr>
                  <w:rFonts w:ascii="Calibri" w:hAnsi="Calibri"/>
                  <w:b/>
                  <w:color w:val="000000"/>
                  <w:sz w:val="22"/>
                  <w:szCs w:val="22"/>
                </w:rPr>
                <w:t>AIC</w:t>
              </w:r>
            </w:ins>
          </w:p>
        </w:tc>
      </w:tr>
      <w:tr w:rsidR="000C4507" w14:paraId="5D0E3707" w14:textId="77777777" w:rsidTr="000C4507">
        <w:trPr>
          <w:trHeight w:val="300"/>
          <w:ins w:id="643" w:author="pschmidt" w:date="2018-02-06T12:50:00Z"/>
          <w:trPrChange w:id="644" w:author="pschmidt" w:date="2018-02-12T14:05:00Z">
            <w:trPr>
              <w:trHeight w:val="300"/>
            </w:trPr>
          </w:trPrChange>
        </w:trPr>
        <w:tc>
          <w:tcPr>
            <w:tcW w:w="0" w:type="auto"/>
            <w:tcBorders>
              <w:top w:val="single" w:sz="4" w:space="0" w:color="auto"/>
            </w:tcBorders>
            <w:shd w:val="clear" w:color="auto" w:fill="auto"/>
            <w:noWrap/>
            <w:vAlign w:val="bottom"/>
            <w:hideMark/>
            <w:tcPrChange w:id="645" w:author="pschmidt" w:date="2018-02-12T14:05:00Z">
              <w:tcPr>
                <w:tcW w:w="1200" w:type="dxa"/>
                <w:tcBorders>
                  <w:top w:val="single" w:sz="4" w:space="0" w:color="auto"/>
                </w:tcBorders>
                <w:shd w:val="clear" w:color="auto" w:fill="auto"/>
                <w:noWrap/>
                <w:vAlign w:val="bottom"/>
                <w:hideMark/>
              </w:tcPr>
            </w:tcPrChange>
          </w:tcPr>
          <w:p w14:paraId="418FB795" w14:textId="77777777" w:rsidR="000C4507" w:rsidRDefault="000C4507" w:rsidP="00623229">
            <w:pPr>
              <w:jc w:val="right"/>
              <w:rPr>
                <w:ins w:id="646"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47" w:author="pschmidt" w:date="2018-02-12T14:05:00Z">
              <w:tcPr>
                <w:tcW w:w="1200" w:type="dxa"/>
                <w:tcBorders>
                  <w:top w:val="single" w:sz="4" w:space="0" w:color="auto"/>
                </w:tcBorders>
                <w:shd w:val="clear" w:color="auto" w:fill="auto"/>
                <w:noWrap/>
                <w:vAlign w:val="bottom"/>
                <w:hideMark/>
              </w:tcPr>
            </w:tcPrChange>
          </w:tcPr>
          <w:p w14:paraId="4182A43F" w14:textId="7DEAF270" w:rsidR="000C4507" w:rsidRDefault="000C4507" w:rsidP="00623229">
            <w:pPr>
              <w:jc w:val="right"/>
              <w:rPr>
                <w:ins w:id="648"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49" w:author="pschmidt" w:date="2018-02-12T14:05:00Z">
              <w:tcPr>
                <w:tcW w:w="1200" w:type="dxa"/>
                <w:tcBorders>
                  <w:top w:val="single" w:sz="4" w:space="0" w:color="auto"/>
                </w:tcBorders>
                <w:shd w:val="clear" w:color="auto" w:fill="auto"/>
                <w:noWrap/>
                <w:vAlign w:val="bottom"/>
                <w:hideMark/>
              </w:tcPr>
            </w:tcPrChange>
          </w:tcPr>
          <w:p w14:paraId="4BE3EBEA" w14:textId="77777777" w:rsidR="000C4507" w:rsidRDefault="000C4507" w:rsidP="00623229">
            <w:pPr>
              <w:jc w:val="right"/>
              <w:rPr>
                <w:ins w:id="650"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51" w:author="pschmidt" w:date="2018-02-12T14:05:00Z">
              <w:tcPr>
                <w:tcW w:w="1200" w:type="dxa"/>
                <w:tcBorders>
                  <w:top w:val="single" w:sz="4" w:space="0" w:color="auto"/>
                </w:tcBorders>
                <w:shd w:val="clear" w:color="auto" w:fill="auto"/>
                <w:noWrap/>
                <w:vAlign w:val="bottom"/>
                <w:hideMark/>
              </w:tcPr>
            </w:tcPrChange>
          </w:tcPr>
          <w:p w14:paraId="01DE407C" w14:textId="77777777" w:rsidR="000C4507" w:rsidRDefault="000C4507" w:rsidP="00623229">
            <w:pPr>
              <w:jc w:val="right"/>
              <w:rPr>
                <w:ins w:id="652" w:author="pschmidt" w:date="2018-02-06T12:50:00Z"/>
                <w:sz w:val="20"/>
                <w:szCs w:val="20"/>
              </w:rPr>
            </w:pPr>
          </w:p>
        </w:tc>
        <w:tc>
          <w:tcPr>
            <w:tcW w:w="0" w:type="auto"/>
            <w:tcBorders>
              <w:top w:val="single" w:sz="4" w:space="0" w:color="auto"/>
            </w:tcBorders>
            <w:shd w:val="clear" w:color="auto" w:fill="auto"/>
            <w:noWrap/>
            <w:vAlign w:val="bottom"/>
            <w:hideMark/>
            <w:tcPrChange w:id="653" w:author="pschmidt" w:date="2018-02-12T14:05:00Z">
              <w:tcPr>
                <w:tcW w:w="1200" w:type="dxa"/>
                <w:tcBorders>
                  <w:top w:val="single" w:sz="4" w:space="0" w:color="auto"/>
                </w:tcBorders>
                <w:shd w:val="clear" w:color="auto" w:fill="auto"/>
                <w:noWrap/>
                <w:vAlign w:val="bottom"/>
                <w:hideMark/>
              </w:tcPr>
            </w:tcPrChange>
          </w:tcPr>
          <w:p w14:paraId="465C8BAB" w14:textId="3963A3C1" w:rsidR="000C4507" w:rsidRDefault="000C4507" w:rsidP="00623229">
            <w:pPr>
              <w:jc w:val="right"/>
              <w:rPr>
                <w:ins w:id="654"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55" w:author="pschmidt" w:date="2018-02-12T14:05:00Z">
              <w:tcPr>
                <w:tcW w:w="1276" w:type="dxa"/>
                <w:tcBorders>
                  <w:top w:val="single" w:sz="4" w:space="0" w:color="auto"/>
                </w:tcBorders>
                <w:shd w:val="clear" w:color="auto" w:fill="auto"/>
                <w:noWrap/>
                <w:vAlign w:val="bottom"/>
                <w:hideMark/>
              </w:tcPr>
            </w:tcPrChange>
          </w:tcPr>
          <w:p w14:paraId="76CE227E" w14:textId="790ED353" w:rsidR="000C4507" w:rsidRDefault="000C4507" w:rsidP="00623229">
            <w:pPr>
              <w:jc w:val="right"/>
              <w:rPr>
                <w:ins w:id="656" w:author="pschmidt" w:date="2018-02-06T12:50:00Z"/>
                <w:rFonts w:ascii="Calibri" w:hAnsi="Calibri"/>
                <w:color w:val="000000"/>
                <w:sz w:val="22"/>
                <w:szCs w:val="22"/>
              </w:rPr>
            </w:pPr>
            <w:r>
              <w:rPr>
                <w:rFonts w:ascii="Calibri" w:hAnsi="Calibri"/>
                <w:color w:val="000000"/>
                <w:sz w:val="22"/>
                <w:szCs w:val="22"/>
              </w:rPr>
              <w:t>462.267</w:t>
            </w:r>
          </w:p>
        </w:tc>
      </w:tr>
      <w:tr w:rsidR="000C4507" w14:paraId="4A486623" w14:textId="77777777" w:rsidTr="000C4507">
        <w:trPr>
          <w:trHeight w:val="300"/>
          <w:ins w:id="657" w:author="pschmidt" w:date="2018-02-06T12:50:00Z"/>
          <w:trPrChange w:id="658" w:author="pschmidt" w:date="2018-02-12T14:05:00Z">
            <w:trPr>
              <w:trHeight w:val="300"/>
            </w:trPr>
          </w:trPrChange>
        </w:trPr>
        <w:tc>
          <w:tcPr>
            <w:tcW w:w="0" w:type="auto"/>
            <w:shd w:val="clear" w:color="auto" w:fill="auto"/>
            <w:noWrap/>
            <w:vAlign w:val="bottom"/>
            <w:hideMark/>
            <w:tcPrChange w:id="659" w:author="pschmidt" w:date="2018-02-12T14:05:00Z">
              <w:tcPr>
                <w:tcW w:w="1200" w:type="dxa"/>
                <w:shd w:val="clear" w:color="auto" w:fill="auto"/>
                <w:noWrap/>
                <w:vAlign w:val="bottom"/>
                <w:hideMark/>
              </w:tcPr>
            </w:tcPrChange>
          </w:tcPr>
          <w:p w14:paraId="0562001B" w14:textId="77777777" w:rsidR="000C4507" w:rsidRDefault="000C4507" w:rsidP="00623229">
            <w:pPr>
              <w:jc w:val="right"/>
              <w:rPr>
                <w:ins w:id="660" w:author="pschmidt" w:date="2018-02-06T12:50:00Z"/>
                <w:rFonts w:ascii="Calibri" w:hAnsi="Calibri"/>
                <w:color w:val="000000"/>
                <w:sz w:val="22"/>
                <w:szCs w:val="22"/>
              </w:rPr>
            </w:pPr>
          </w:p>
        </w:tc>
        <w:tc>
          <w:tcPr>
            <w:tcW w:w="0" w:type="auto"/>
            <w:shd w:val="clear" w:color="auto" w:fill="auto"/>
            <w:noWrap/>
            <w:vAlign w:val="bottom"/>
            <w:hideMark/>
            <w:tcPrChange w:id="661" w:author="pschmidt" w:date="2018-02-12T14:05:00Z">
              <w:tcPr>
                <w:tcW w:w="1200" w:type="dxa"/>
                <w:shd w:val="clear" w:color="auto" w:fill="auto"/>
                <w:noWrap/>
                <w:vAlign w:val="bottom"/>
                <w:hideMark/>
              </w:tcPr>
            </w:tcPrChange>
          </w:tcPr>
          <w:p w14:paraId="1BAAC941" w14:textId="16F00E5B" w:rsidR="000C4507" w:rsidRDefault="000C4507" w:rsidP="00623229">
            <w:pPr>
              <w:jc w:val="right"/>
              <w:rPr>
                <w:ins w:id="662" w:author="pschmidt" w:date="2018-02-06T12:50:00Z"/>
                <w:rFonts w:ascii="Calibri" w:hAnsi="Calibri"/>
                <w:color w:val="000000"/>
                <w:sz w:val="22"/>
                <w:szCs w:val="22"/>
              </w:rPr>
            </w:pPr>
          </w:p>
        </w:tc>
        <w:tc>
          <w:tcPr>
            <w:tcW w:w="0" w:type="auto"/>
            <w:shd w:val="clear" w:color="auto" w:fill="auto"/>
            <w:noWrap/>
            <w:vAlign w:val="bottom"/>
            <w:hideMark/>
            <w:tcPrChange w:id="663" w:author="pschmidt" w:date="2018-02-12T14:05:00Z">
              <w:tcPr>
                <w:tcW w:w="1200" w:type="dxa"/>
                <w:shd w:val="clear" w:color="auto" w:fill="auto"/>
                <w:noWrap/>
                <w:vAlign w:val="bottom"/>
                <w:hideMark/>
              </w:tcPr>
            </w:tcPrChange>
          </w:tcPr>
          <w:p w14:paraId="01F773FF" w14:textId="77777777" w:rsidR="000C4507" w:rsidRDefault="000C4507" w:rsidP="00623229">
            <w:pPr>
              <w:jc w:val="right"/>
              <w:rPr>
                <w:ins w:id="664" w:author="pschmidt" w:date="2018-02-06T12:50:00Z"/>
                <w:rFonts w:ascii="Calibri" w:hAnsi="Calibri"/>
                <w:color w:val="000000"/>
                <w:sz w:val="22"/>
                <w:szCs w:val="22"/>
              </w:rPr>
            </w:pPr>
          </w:p>
        </w:tc>
        <w:tc>
          <w:tcPr>
            <w:tcW w:w="0" w:type="auto"/>
            <w:shd w:val="clear" w:color="auto" w:fill="auto"/>
            <w:noWrap/>
            <w:vAlign w:val="bottom"/>
            <w:hideMark/>
            <w:tcPrChange w:id="665" w:author="pschmidt" w:date="2018-02-12T14:05:00Z">
              <w:tcPr>
                <w:tcW w:w="1200" w:type="dxa"/>
                <w:shd w:val="clear" w:color="auto" w:fill="auto"/>
                <w:noWrap/>
                <w:vAlign w:val="bottom"/>
                <w:hideMark/>
              </w:tcPr>
            </w:tcPrChange>
          </w:tcPr>
          <w:p w14:paraId="0D29A5A7" w14:textId="270C3CAB" w:rsidR="000C4507" w:rsidRDefault="000C4507" w:rsidP="00623229">
            <w:pPr>
              <w:jc w:val="right"/>
              <w:rPr>
                <w:ins w:id="666" w:author="pschmidt" w:date="2018-02-06T12:50:00Z"/>
                <w:rFonts w:ascii="Calibri" w:hAnsi="Calibri"/>
                <w:color w:val="000000"/>
                <w:sz w:val="22"/>
                <w:szCs w:val="22"/>
              </w:rPr>
            </w:pPr>
            <w:r>
              <w:rPr>
                <w:rFonts w:ascii="Calibri" w:hAnsi="Calibri"/>
                <w:color w:val="000000"/>
                <w:sz w:val="22"/>
                <w:szCs w:val="22"/>
              </w:rPr>
              <w:t>-0.0012</w:t>
            </w:r>
          </w:p>
        </w:tc>
        <w:tc>
          <w:tcPr>
            <w:tcW w:w="0" w:type="auto"/>
            <w:shd w:val="clear" w:color="auto" w:fill="auto"/>
            <w:noWrap/>
            <w:vAlign w:val="bottom"/>
            <w:hideMark/>
            <w:tcPrChange w:id="667" w:author="pschmidt" w:date="2018-02-12T14:05:00Z">
              <w:tcPr>
                <w:tcW w:w="1200" w:type="dxa"/>
                <w:shd w:val="clear" w:color="auto" w:fill="auto"/>
                <w:noWrap/>
                <w:vAlign w:val="bottom"/>
                <w:hideMark/>
              </w:tcPr>
            </w:tcPrChange>
          </w:tcPr>
          <w:p w14:paraId="11C4AB00" w14:textId="03B4FF95" w:rsidR="000C4507" w:rsidRDefault="000C4507" w:rsidP="00623229">
            <w:pPr>
              <w:jc w:val="right"/>
              <w:rPr>
                <w:ins w:id="668" w:author="pschmidt" w:date="2018-02-06T12:50:00Z"/>
                <w:rFonts w:ascii="Calibri" w:hAnsi="Calibri"/>
                <w:color w:val="000000"/>
                <w:sz w:val="22"/>
                <w:szCs w:val="22"/>
              </w:rPr>
            </w:pPr>
          </w:p>
        </w:tc>
        <w:tc>
          <w:tcPr>
            <w:tcW w:w="0" w:type="auto"/>
            <w:shd w:val="clear" w:color="auto" w:fill="auto"/>
            <w:noWrap/>
            <w:vAlign w:val="bottom"/>
            <w:hideMark/>
            <w:tcPrChange w:id="669" w:author="pschmidt" w:date="2018-02-12T14:05:00Z">
              <w:tcPr>
                <w:tcW w:w="1276" w:type="dxa"/>
                <w:shd w:val="clear" w:color="auto" w:fill="auto"/>
                <w:noWrap/>
                <w:vAlign w:val="bottom"/>
                <w:hideMark/>
              </w:tcPr>
            </w:tcPrChange>
          </w:tcPr>
          <w:p w14:paraId="0C198678" w14:textId="79E7EDC5" w:rsidR="000C4507" w:rsidRDefault="000C4507" w:rsidP="00623229">
            <w:pPr>
              <w:jc w:val="right"/>
              <w:rPr>
                <w:ins w:id="670" w:author="pschmidt" w:date="2018-02-06T12:50:00Z"/>
                <w:rFonts w:ascii="Calibri" w:hAnsi="Calibri"/>
                <w:color w:val="000000"/>
                <w:sz w:val="22"/>
                <w:szCs w:val="22"/>
              </w:rPr>
            </w:pPr>
            <w:r>
              <w:rPr>
                <w:rFonts w:ascii="Calibri" w:hAnsi="Calibri"/>
                <w:color w:val="000000"/>
                <w:sz w:val="22"/>
                <w:szCs w:val="22"/>
              </w:rPr>
              <w:t>462.665</w:t>
            </w:r>
          </w:p>
        </w:tc>
      </w:tr>
      <w:tr w:rsidR="000C4507" w14:paraId="4B2C41DA" w14:textId="77777777" w:rsidTr="000C4507">
        <w:trPr>
          <w:trHeight w:val="300"/>
          <w:ins w:id="671" w:author="pschmidt" w:date="2018-02-06T12:50:00Z"/>
          <w:trPrChange w:id="672" w:author="pschmidt" w:date="2018-02-12T14:05:00Z">
            <w:trPr>
              <w:trHeight w:val="300"/>
            </w:trPr>
          </w:trPrChange>
        </w:trPr>
        <w:tc>
          <w:tcPr>
            <w:tcW w:w="0" w:type="auto"/>
            <w:shd w:val="clear" w:color="auto" w:fill="auto"/>
            <w:noWrap/>
            <w:vAlign w:val="bottom"/>
            <w:hideMark/>
            <w:tcPrChange w:id="673" w:author="pschmidt" w:date="2018-02-12T14:05:00Z">
              <w:tcPr>
                <w:tcW w:w="1200" w:type="dxa"/>
                <w:shd w:val="clear" w:color="auto" w:fill="auto"/>
                <w:noWrap/>
                <w:vAlign w:val="bottom"/>
                <w:hideMark/>
              </w:tcPr>
            </w:tcPrChange>
          </w:tcPr>
          <w:p w14:paraId="56831D90" w14:textId="344D410D" w:rsidR="000C4507" w:rsidRDefault="000C4507" w:rsidP="00623229">
            <w:pPr>
              <w:jc w:val="right"/>
              <w:rPr>
                <w:ins w:id="674" w:author="pschmidt" w:date="2018-02-06T12:50:00Z"/>
                <w:rFonts w:ascii="Calibri" w:hAnsi="Calibri"/>
                <w:color w:val="000000"/>
                <w:sz w:val="22"/>
                <w:szCs w:val="22"/>
              </w:rPr>
            </w:pPr>
          </w:p>
        </w:tc>
        <w:tc>
          <w:tcPr>
            <w:tcW w:w="0" w:type="auto"/>
            <w:shd w:val="clear" w:color="auto" w:fill="auto"/>
            <w:noWrap/>
            <w:vAlign w:val="bottom"/>
            <w:hideMark/>
            <w:tcPrChange w:id="675" w:author="pschmidt" w:date="2018-02-12T14:05:00Z">
              <w:tcPr>
                <w:tcW w:w="1200" w:type="dxa"/>
                <w:shd w:val="clear" w:color="auto" w:fill="auto"/>
                <w:noWrap/>
                <w:vAlign w:val="bottom"/>
                <w:hideMark/>
              </w:tcPr>
            </w:tcPrChange>
          </w:tcPr>
          <w:p w14:paraId="7F11F6C6" w14:textId="0CB4C598" w:rsidR="000C4507" w:rsidRDefault="000C4507" w:rsidP="00623229">
            <w:pPr>
              <w:jc w:val="right"/>
              <w:rPr>
                <w:ins w:id="676"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677" w:author="pschmidt" w:date="2018-02-12T14:05:00Z">
              <w:tcPr>
                <w:tcW w:w="1200" w:type="dxa"/>
                <w:shd w:val="clear" w:color="auto" w:fill="auto"/>
                <w:noWrap/>
                <w:vAlign w:val="bottom"/>
                <w:hideMark/>
              </w:tcPr>
            </w:tcPrChange>
          </w:tcPr>
          <w:p w14:paraId="6F35057C" w14:textId="77777777" w:rsidR="000C4507" w:rsidRDefault="000C4507" w:rsidP="00623229">
            <w:pPr>
              <w:jc w:val="right"/>
              <w:rPr>
                <w:ins w:id="678" w:author="pschmidt" w:date="2018-02-06T12:50:00Z"/>
                <w:rFonts w:ascii="Calibri" w:hAnsi="Calibri"/>
                <w:color w:val="000000"/>
                <w:sz w:val="22"/>
                <w:szCs w:val="22"/>
              </w:rPr>
            </w:pPr>
          </w:p>
        </w:tc>
        <w:tc>
          <w:tcPr>
            <w:tcW w:w="0" w:type="auto"/>
            <w:shd w:val="clear" w:color="auto" w:fill="auto"/>
            <w:noWrap/>
            <w:vAlign w:val="bottom"/>
            <w:hideMark/>
            <w:tcPrChange w:id="679" w:author="pschmidt" w:date="2018-02-12T14:05:00Z">
              <w:tcPr>
                <w:tcW w:w="1200" w:type="dxa"/>
                <w:shd w:val="clear" w:color="auto" w:fill="auto"/>
                <w:noWrap/>
                <w:vAlign w:val="bottom"/>
                <w:hideMark/>
              </w:tcPr>
            </w:tcPrChange>
          </w:tcPr>
          <w:p w14:paraId="6020541D" w14:textId="0BB2ED80" w:rsidR="000C4507" w:rsidRDefault="000C4507" w:rsidP="00623229">
            <w:pPr>
              <w:jc w:val="right"/>
              <w:rPr>
                <w:ins w:id="680" w:author="pschmidt" w:date="2018-02-06T12:50:00Z"/>
                <w:rFonts w:ascii="Calibri" w:hAnsi="Calibri"/>
                <w:color w:val="000000"/>
                <w:sz w:val="22"/>
                <w:szCs w:val="22"/>
              </w:rPr>
            </w:pPr>
          </w:p>
        </w:tc>
        <w:tc>
          <w:tcPr>
            <w:tcW w:w="0" w:type="auto"/>
            <w:shd w:val="clear" w:color="auto" w:fill="auto"/>
            <w:noWrap/>
            <w:vAlign w:val="bottom"/>
            <w:hideMark/>
            <w:tcPrChange w:id="681" w:author="pschmidt" w:date="2018-02-12T14:05:00Z">
              <w:tcPr>
                <w:tcW w:w="1200" w:type="dxa"/>
                <w:shd w:val="clear" w:color="auto" w:fill="auto"/>
                <w:noWrap/>
                <w:vAlign w:val="bottom"/>
                <w:hideMark/>
              </w:tcPr>
            </w:tcPrChange>
          </w:tcPr>
          <w:p w14:paraId="5347D64B" w14:textId="6A4DFF3F" w:rsidR="000C4507" w:rsidRDefault="000C4507" w:rsidP="00623229">
            <w:pPr>
              <w:jc w:val="right"/>
              <w:rPr>
                <w:ins w:id="682" w:author="pschmidt" w:date="2018-02-06T12:50:00Z"/>
                <w:rFonts w:ascii="Calibri" w:hAnsi="Calibri"/>
                <w:color w:val="000000"/>
                <w:sz w:val="22"/>
                <w:szCs w:val="22"/>
              </w:rPr>
            </w:pPr>
          </w:p>
        </w:tc>
        <w:tc>
          <w:tcPr>
            <w:tcW w:w="0" w:type="auto"/>
            <w:shd w:val="clear" w:color="auto" w:fill="auto"/>
            <w:noWrap/>
            <w:vAlign w:val="bottom"/>
            <w:hideMark/>
            <w:tcPrChange w:id="683" w:author="pschmidt" w:date="2018-02-12T14:05:00Z">
              <w:tcPr>
                <w:tcW w:w="1276" w:type="dxa"/>
                <w:shd w:val="clear" w:color="auto" w:fill="auto"/>
                <w:noWrap/>
                <w:vAlign w:val="bottom"/>
                <w:hideMark/>
              </w:tcPr>
            </w:tcPrChange>
          </w:tcPr>
          <w:p w14:paraId="1D93D3AC" w14:textId="1522BABE" w:rsidR="000C4507" w:rsidRDefault="000C4507" w:rsidP="00623229">
            <w:pPr>
              <w:jc w:val="right"/>
              <w:rPr>
                <w:ins w:id="684" w:author="pschmidt" w:date="2018-02-06T12:50:00Z"/>
                <w:rFonts w:ascii="Calibri" w:hAnsi="Calibri"/>
                <w:color w:val="000000"/>
                <w:sz w:val="22"/>
                <w:szCs w:val="22"/>
              </w:rPr>
            </w:pPr>
            <w:r>
              <w:rPr>
                <w:rFonts w:ascii="Calibri" w:hAnsi="Calibri"/>
                <w:color w:val="000000"/>
                <w:sz w:val="22"/>
                <w:szCs w:val="22"/>
              </w:rPr>
              <w:t>463.491</w:t>
            </w:r>
          </w:p>
        </w:tc>
      </w:tr>
      <w:tr w:rsidR="000C4507" w14:paraId="7E0FF7BF" w14:textId="77777777" w:rsidTr="000C4507">
        <w:trPr>
          <w:trHeight w:val="300"/>
          <w:ins w:id="685" w:author="pschmidt" w:date="2018-02-06T12:50:00Z"/>
          <w:trPrChange w:id="686" w:author="pschmidt" w:date="2018-02-12T14:05:00Z">
            <w:trPr>
              <w:trHeight w:val="300"/>
            </w:trPr>
          </w:trPrChange>
        </w:trPr>
        <w:tc>
          <w:tcPr>
            <w:tcW w:w="0" w:type="auto"/>
            <w:shd w:val="clear" w:color="auto" w:fill="auto"/>
            <w:noWrap/>
            <w:vAlign w:val="bottom"/>
            <w:hideMark/>
            <w:tcPrChange w:id="687" w:author="pschmidt" w:date="2018-02-12T14:05:00Z">
              <w:tcPr>
                <w:tcW w:w="1200" w:type="dxa"/>
                <w:shd w:val="clear" w:color="auto" w:fill="auto"/>
                <w:noWrap/>
                <w:vAlign w:val="bottom"/>
                <w:hideMark/>
              </w:tcPr>
            </w:tcPrChange>
          </w:tcPr>
          <w:p w14:paraId="7BE73643" w14:textId="1A3283A5" w:rsidR="000C4507" w:rsidRDefault="000C4507" w:rsidP="00623229">
            <w:pPr>
              <w:jc w:val="right"/>
              <w:rPr>
                <w:ins w:id="688"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689" w:author="pschmidt" w:date="2018-02-12T14:05:00Z">
              <w:tcPr>
                <w:tcW w:w="1200" w:type="dxa"/>
                <w:shd w:val="clear" w:color="auto" w:fill="auto"/>
                <w:noWrap/>
                <w:vAlign w:val="bottom"/>
                <w:hideMark/>
              </w:tcPr>
            </w:tcPrChange>
          </w:tcPr>
          <w:p w14:paraId="7019A205" w14:textId="60466A87" w:rsidR="000C4507" w:rsidRDefault="000C4507" w:rsidP="00623229">
            <w:pPr>
              <w:jc w:val="right"/>
              <w:rPr>
                <w:ins w:id="690" w:author="pschmidt" w:date="2018-02-06T12:50:00Z"/>
                <w:rFonts w:ascii="Calibri" w:hAnsi="Calibri"/>
                <w:color w:val="000000"/>
                <w:sz w:val="22"/>
                <w:szCs w:val="22"/>
              </w:rPr>
            </w:pPr>
          </w:p>
        </w:tc>
        <w:tc>
          <w:tcPr>
            <w:tcW w:w="0" w:type="auto"/>
            <w:shd w:val="clear" w:color="auto" w:fill="auto"/>
            <w:noWrap/>
            <w:vAlign w:val="bottom"/>
            <w:hideMark/>
            <w:tcPrChange w:id="691" w:author="pschmidt" w:date="2018-02-12T14:05:00Z">
              <w:tcPr>
                <w:tcW w:w="1200" w:type="dxa"/>
                <w:shd w:val="clear" w:color="auto" w:fill="auto"/>
                <w:noWrap/>
                <w:vAlign w:val="bottom"/>
                <w:hideMark/>
              </w:tcPr>
            </w:tcPrChange>
          </w:tcPr>
          <w:p w14:paraId="2269996C" w14:textId="77777777" w:rsidR="000C4507" w:rsidRDefault="000C4507" w:rsidP="00623229">
            <w:pPr>
              <w:jc w:val="right"/>
              <w:rPr>
                <w:ins w:id="692" w:author="pschmidt" w:date="2018-02-06T12:50:00Z"/>
                <w:rFonts w:ascii="Calibri" w:hAnsi="Calibri"/>
                <w:color w:val="000000"/>
                <w:sz w:val="22"/>
                <w:szCs w:val="22"/>
              </w:rPr>
            </w:pPr>
          </w:p>
        </w:tc>
        <w:tc>
          <w:tcPr>
            <w:tcW w:w="0" w:type="auto"/>
            <w:shd w:val="clear" w:color="auto" w:fill="auto"/>
            <w:noWrap/>
            <w:vAlign w:val="bottom"/>
            <w:hideMark/>
            <w:tcPrChange w:id="693" w:author="pschmidt" w:date="2018-02-12T14:05:00Z">
              <w:tcPr>
                <w:tcW w:w="1200" w:type="dxa"/>
                <w:shd w:val="clear" w:color="auto" w:fill="auto"/>
                <w:noWrap/>
                <w:vAlign w:val="bottom"/>
                <w:hideMark/>
              </w:tcPr>
            </w:tcPrChange>
          </w:tcPr>
          <w:p w14:paraId="482F8499" w14:textId="21097A1D" w:rsidR="000C4507" w:rsidRDefault="000C4507" w:rsidP="00623229">
            <w:pPr>
              <w:jc w:val="right"/>
              <w:rPr>
                <w:ins w:id="694" w:author="pschmidt" w:date="2018-02-06T12:50:00Z"/>
                <w:sz w:val="20"/>
                <w:szCs w:val="20"/>
              </w:rPr>
            </w:pPr>
            <w:r>
              <w:rPr>
                <w:rFonts w:ascii="Calibri" w:hAnsi="Calibri"/>
                <w:color w:val="000000"/>
                <w:sz w:val="22"/>
                <w:szCs w:val="22"/>
              </w:rPr>
              <w:t>-0.00142</w:t>
            </w:r>
          </w:p>
        </w:tc>
        <w:tc>
          <w:tcPr>
            <w:tcW w:w="0" w:type="auto"/>
            <w:shd w:val="clear" w:color="auto" w:fill="auto"/>
            <w:noWrap/>
            <w:vAlign w:val="bottom"/>
            <w:hideMark/>
            <w:tcPrChange w:id="695" w:author="pschmidt" w:date="2018-02-12T14:05:00Z">
              <w:tcPr>
                <w:tcW w:w="1200" w:type="dxa"/>
                <w:shd w:val="clear" w:color="auto" w:fill="auto"/>
                <w:noWrap/>
                <w:vAlign w:val="bottom"/>
                <w:hideMark/>
              </w:tcPr>
            </w:tcPrChange>
          </w:tcPr>
          <w:p w14:paraId="61FEBC8B" w14:textId="0D67B7B8" w:rsidR="000C4507" w:rsidRDefault="000C4507" w:rsidP="00623229">
            <w:pPr>
              <w:jc w:val="right"/>
              <w:rPr>
                <w:ins w:id="696" w:author="pschmidt" w:date="2018-02-06T12:50:00Z"/>
                <w:rFonts w:ascii="Calibri" w:hAnsi="Calibri"/>
                <w:color w:val="000000"/>
                <w:sz w:val="22"/>
                <w:szCs w:val="22"/>
              </w:rPr>
            </w:pPr>
          </w:p>
        </w:tc>
        <w:tc>
          <w:tcPr>
            <w:tcW w:w="0" w:type="auto"/>
            <w:shd w:val="clear" w:color="auto" w:fill="auto"/>
            <w:noWrap/>
            <w:vAlign w:val="bottom"/>
            <w:hideMark/>
            <w:tcPrChange w:id="697" w:author="pschmidt" w:date="2018-02-12T14:05:00Z">
              <w:tcPr>
                <w:tcW w:w="1276" w:type="dxa"/>
                <w:shd w:val="clear" w:color="auto" w:fill="auto"/>
                <w:noWrap/>
                <w:vAlign w:val="bottom"/>
                <w:hideMark/>
              </w:tcPr>
            </w:tcPrChange>
          </w:tcPr>
          <w:p w14:paraId="3EE8A508" w14:textId="5C92EB5B" w:rsidR="000C4507" w:rsidRDefault="000C4507" w:rsidP="00623229">
            <w:pPr>
              <w:jc w:val="right"/>
              <w:rPr>
                <w:ins w:id="698" w:author="pschmidt" w:date="2018-02-06T12:50:00Z"/>
                <w:rFonts w:ascii="Calibri" w:hAnsi="Calibri"/>
                <w:color w:val="000000"/>
                <w:sz w:val="22"/>
                <w:szCs w:val="22"/>
              </w:rPr>
            </w:pPr>
            <w:r>
              <w:rPr>
                <w:rFonts w:ascii="Calibri" w:hAnsi="Calibri"/>
                <w:color w:val="000000"/>
                <w:sz w:val="22"/>
                <w:szCs w:val="22"/>
              </w:rPr>
              <w:t>463.694</w:t>
            </w:r>
          </w:p>
        </w:tc>
      </w:tr>
      <w:tr w:rsidR="000C4507" w14:paraId="65BB3207" w14:textId="77777777" w:rsidTr="000C4507">
        <w:trPr>
          <w:trHeight w:val="300"/>
          <w:ins w:id="699" w:author="pschmidt" w:date="2018-02-06T12:50:00Z"/>
          <w:trPrChange w:id="700" w:author="pschmidt" w:date="2018-02-12T14:05:00Z">
            <w:trPr>
              <w:trHeight w:val="300"/>
            </w:trPr>
          </w:trPrChange>
        </w:trPr>
        <w:tc>
          <w:tcPr>
            <w:tcW w:w="0" w:type="auto"/>
            <w:shd w:val="clear" w:color="auto" w:fill="auto"/>
            <w:noWrap/>
            <w:vAlign w:val="bottom"/>
            <w:hideMark/>
            <w:tcPrChange w:id="701" w:author="pschmidt" w:date="2018-02-12T14:05:00Z">
              <w:tcPr>
                <w:tcW w:w="1200" w:type="dxa"/>
                <w:shd w:val="clear" w:color="auto" w:fill="auto"/>
                <w:noWrap/>
                <w:vAlign w:val="bottom"/>
                <w:hideMark/>
              </w:tcPr>
            </w:tcPrChange>
          </w:tcPr>
          <w:p w14:paraId="45A06468" w14:textId="5E85B2EC" w:rsidR="000C4507" w:rsidRDefault="000C4507" w:rsidP="00623229">
            <w:pPr>
              <w:jc w:val="right"/>
              <w:rPr>
                <w:ins w:id="702" w:author="pschmidt" w:date="2018-02-06T12:50:00Z"/>
                <w:rFonts w:ascii="Calibri" w:hAnsi="Calibri"/>
                <w:color w:val="000000"/>
                <w:sz w:val="22"/>
                <w:szCs w:val="22"/>
              </w:rPr>
            </w:pPr>
            <w:r>
              <w:rPr>
                <w:rFonts w:ascii="Calibri" w:hAnsi="Calibri"/>
                <w:color w:val="000000"/>
                <w:sz w:val="22"/>
                <w:szCs w:val="22"/>
              </w:rPr>
              <w:t>0.00058</w:t>
            </w:r>
          </w:p>
        </w:tc>
        <w:tc>
          <w:tcPr>
            <w:tcW w:w="0" w:type="auto"/>
            <w:shd w:val="clear" w:color="auto" w:fill="auto"/>
            <w:noWrap/>
            <w:vAlign w:val="bottom"/>
            <w:hideMark/>
            <w:tcPrChange w:id="703" w:author="pschmidt" w:date="2018-02-12T14:05:00Z">
              <w:tcPr>
                <w:tcW w:w="1200" w:type="dxa"/>
                <w:shd w:val="clear" w:color="auto" w:fill="auto"/>
                <w:noWrap/>
                <w:vAlign w:val="bottom"/>
                <w:hideMark/>
              </w:tcPr>
            </w:tcPrChange>
          </w:tcPr>
          <w:p w14:paraId="3538B3BD" w14:textId="4B69A5CD" w:rsidR="000C4507" w:rsidRDefault="000C4507" w:rsidP="00623229">
            <w:pPr>
              <w:jc w:val="right"/>
              <w:rPr>
                <w:ins w:id="704" w:author="pschmidt" w:date="2018-02-06T12:50:00Z"/>
                <w:rFonts w:ascii="Calibri" w:hAnsi="Calibri"/>
                <w:color w:val="000000"/>
                <w:sz w:val="22"/>
                <w:szCs w:val="22"/>
              </w:rPr>
            </w:pPr>
          </w:p>
        </w:tc>
        <w:tc>
          <w:tcPr>
            <w:tcW w:w="0" w:type="auto"/>
            <w:shd w:val="clear" w:color="auto" w:fill="auto"/>
            <w:noWrap/>
            <w:vAlign w:val="bottom"/>
            <w:hideMark/>
            <w:tcPrChange w:id="705" w:author="pschmidt" w:date="2018-02-12T14:05:00Z">
              <w:tcPr>
                <w:tcW w:w="1200" w:type="dxa"/>
                <w:shd w:val="clear" w:color="auto" w:fill="auto"/>
                <w:noWrap/>
                <w:vAlign w:val="bottom"/>
                <w:hideMark/>
              </w:tcPr>
            </w:tcPrChange>
          </w:tcPr>
          <w:p w14:paraId="5B5417D9" w14:textId="2F0A900D" w:rsidR="000C4507" w:rsidRDefault="000C4507" w:rsidP="00623229">
            <w:pPr>
              <w:jc w:val="right"/>
              <w:rPr>
                <w:ins w:id="706" w:author="pschmidt" w:date="2018-02-06T12:50:00Z"/>
                <w:rFonts w:ascii="Calibri" w:hAnsi="Calibri"/>
                <w:color w:val="000000"/>
                <w:sz w:val="22"/>
                <w:szCs w:val="22"/>
              </w:rPr>
            </w:pPr>
          </w:p>
        </w:tc>
        <w:tc>
          <w:tcPr>
            <w:tcW w:w="0" w:type="auto"/>
            <w:shd w:val="clear" w:color="auto" w:fill="auto"/>
            <w:noWrap/>
            <w:vAlign w:val="bottom"/>
            <w:hideMark/>
            <w:tcPrChange w:id="707" w:author="pschmidt" w:date="2018-02-12T14:05:00Z">
              <w:tcPr>
                <w:tcW w:w="1200" w:type="dxa"/>
                <w:shd w:val="clear" w:color="auto" w:fill="auto"/>
                <w:noWrap/>
                <w:vAlign w:val="bottom"/>
                <w:hideMark/>
              </w:tcPr>
            </w:tcPrChange>
          </w:tcPr>
          <w:p w14:paraId="4423D6E5" w14:textId="77777777" w:rsidR="000C4507" w:rsidRDefault="000C4507" w:rsidP="00623229">
            <w:pPr>
              <w:jc w:val="right"/>
              <w:rPr>
                <w:ins w:id="708" w:author="pschmidt" w:date="2018-02-06T12:50:00Z"/>
                <w:rFonts w:ascii="Calibri" w:hAnsi="Calibri"/>
                <w:color w:val="000000"/>
                <w:sz w:val="22"/>
                <w:szCs w:val="22"/>
              </w:rPr>
            </w:pPr>
          </w:p>
        </w:tc>
        <w:tc>
          <w:tcPr>
            <w:tcW w:w="0" w:type="auto"/>
            <w:shd w:val="clear" w:color="auto" w:fill="auto"/>
            <w:noWrap/>
            <w:vAlign w:val="bottom"/>
            <w:hideMark/>
            <w:tcPrChange w:id="709" w:author="pschmidt" w:date="2018-02-12T14:05:00Z">
              <w:tcPr>
                <w:tcW w:w="1200" w:type="dxa"/>
                <w:shd w:val="clear" w:color="auto" w:fill="auto"/>
                <w:noWrap/>
                <w:vAlign w:val="bottom"/>
                <w:hideMark/>
              </w:tcPr>
            </w:tcPrChange>
          </w:tcPr>
          <w:p w14:paraId="2DF7DAB8" w14:textId="43450FC0" w:rsidR="000C4507" w:rsidRDefault="000C4507" w:rsidP="00623229">
            <w:pPr>
              <w:jc w:val="right"/>
              <w:rPr>
                <w:ins w:id="710" w:author="pschmidt" w:date="2018-02-06T12:50:00Z"/>
                <w:rFonts w:ascii="Calibri" w:hAnsi="Calibri"/>
                <w:color w:val="000000"/>
                <w:sz w:val="22"/>
                <w:szCs w:val="22"/>
              </w:rPr>
            </w:pPr>
          </w:p>
        </w:tc>
        <w:tc>
          <w:tcPr>
            <w:tcW w:w="0" w:type="auto"/>
            <w:shd w:val="clear" w:color="auto" w:fill="auto"/>
            <w:noWrap/>
            <w:vAlign w:val="bottom"/>
            <w:hideMark/>
            <w:tcPrChange w:id="711" w:author="pschmidt" w:date="2018-02-12T14:05:00Z">
              <w:tcPr>
                <w:tcW w:w="1276" w:type="dxa"/>
                <w:shd w:val="clear" w:color="auto" w:fill="auto"/>
                <w:noWrap/>
                <w:vAlign w:val="bottom"/>
                <w:hideMark/>
              </w:tcPr>
            </w:tcPrChange>
          </w:tcPr>
          <w:p w14:paraId="32F46B0A" w14:textId="4B982819" w:rsidR="000C4507" w:rsidRDefault="000C4507" w:rsidP="00623229">
            <w:pPr>
              <w:jc w:val="right"/>
              <w:rPr>
                <w:ins w:id="712" w:author="pschmidt" w:date="2018-02-06T12:50:00Z"/>
                <w:rFonts w:ascii="Calibri" w:hAnsi="Calibri"/>
                <w:color w:val="000000"/>
                <w:sz w:val="22"/>
                <w:szCs w:val="22"/>
              </w:rPr>
            </w:pPr>
            <w:r>
              <w:rPr>
                <w:rFonts w:ascii="Calibri" w:hAnsi="Calibri"/>
                <w:color w:val="000000"/>
                <w:sz w:val="22"/>
                <w:szCs w:val="22"/>
              </w:rPr>
              <w:t>463.808</w:t>
            </w:r>
          </w:p>
        </w:tc>
      </w:tr>
      <w:tr w:rsidR="000C4507" w14:paraId="7A4B2DE8" w14:textId="77777777" w:rsidTr="000C4507">
        <w:trPr>
          <w:trHeight w:val="300"/>
          <w:ins w:id="713" w:author="pschmidt" w:date="2018-02-06T12:50:00Z"/>
          <w:trPrChange w:id="714" w:author="pschmidt" w:date="2018-02-12T14:05:00Z">
            <w:trPr>
              <w:trHeight w:val="300"/>
            </w:trPr>
          </w:trPrChange>
        </w:trPr>
        <w:tc>
          <w:tcPr>
            <w:tcW w:w="0" w:type="auto"/>
            <w:shd w:val="clear" w:color="auto" w:fill="auto"/>
            <w:noWrap/>
            <w:vAlign w:val="bottom"/>
            <w:hideMark/>
            <w:tcPrChange w:id="715" w:author="pschmidt" w:date="2018-02-12T14:05:00Z">
              <w:tcPr>
                <w:tcW w:w="1200" w:type="dxa"/>
                <w:shd w:val="clear" w:color="auto" w:fill="auto"/>
                <w:noWrap/>
                <w:vAlign w:val="bottom"/>
                <w:hideMark/>
              </w:tcPr>
            </w:tcPrChange>
          </w:tcPr>
          <w:p w14:paraId="597B16C0" w14:textId="77777777" w:rsidR="000C4507" w:rsidRDefault="000C4507" w:rsidP="00623229">
            <w:pPr>
              <w:jc w:val="right"/>
              <w:rPr>
                <w:ins w:id="716" w:author="pschmidt" w:date="2018-02-06T12:50:00Z"/>
                <w:rFonts w:ascii="Calibri" w:hAnsi="Calibri"/>
                <w:color w:val="000000"/>
                <w:sz w:val="22"/>
                <w:szCs w:val="22"/>
              </w:rPr>
            </w:pPr>
          </w:p>
        </w:tc>
        <w:tc>
          <w:tcPr>
            <w:tcW w:w="0" w:type="auto"/>
            <w:shd w:val="clear" w:color="auto" w:fill="auto"/>
            <w:noWrap/>
            <w:vAlign w:val="bottom"/>
            <w:hideMark/>
            <w:tcPrChange w:id="717" w:author="pschmidt" w:date="2018-02-12T14:05:00Z">
              <w:tcPr>
                <w:tcW w:w="1200" w:type="dxa"/>
                <w:shd w:val="clear" w:color="auto" w:fill="auto"/>
                <w:noWrap/>
                <w:vAlign w:val="bottom"/>
                <w:hideMark/>
              </w:tcPr>
            </w:tcPrChange>
          </w:tcPr>
          <w:p w14:paraId="6224A647" w14:textId="02E27552" w:rsidR="000C4507" w:rsidRDefault="000C4507" w:rsidP="00623229">
            <w:pPr>
              <w:jc w:val="right"/>
              <w:rPr>
                <w:ins w:id="718" w:author="pschmidt" w:date="2018-02-06T12:50:00Z"/>
                <w:rFonts w:ascii="Calibri" w:hAnsi="Calibri"/>
                <w:color w:val="000000"/>
                <w:sz w:val="22"/>
                <w:szCs w:val="22"/>
              </w:rPr>
            </w:pPr>
          </w:p>
        </w:tc>
        <w:tc>
          <w:tcPr>
            <w:tcW w:w="0" w:type="auto"/>
            <w:shd w:val="clear" w:color="auto" w:fill="auto"/>
            <w:noWrap/>
            <w:vAlign w:val="bottom"/>
            <w:hideMark/>
            <w:tcPrChange w:id="719" w:author="pschmidt" w:date="2018-02-12T14:05:00Z">
              <w:tcPr>
                <w:tcW w:w="1200" w:type="dxa"/>
                <w:shd w:val="clear" w:color="auto" w:fill="auto"/>
                <w:noWrap/>
                <w:vAlign w:val="bottom"/>
                <w:hideMark/>
              </w:tcPr>
            </w:tcPrChange>
          </w:tcPr>
          <w:p w14:paraId="330BEC87" w14:textId="44BB77E5" w:rsidR="000C4507" w:rsidRDefault="000C4507" w:rsidP="00623229">
            <w:pPr>
              <w:jc w:val="right"/>
              <w:rPr>
                <w:ins w:id="720" w:author="pschmidt" w:date="2018-02-06T12:50:00Z"/>
                <w:rFonts w:ascii="Calibri" w:hAnsi="Calibri"/>
                <w:color w:val="000000"/>
                <w:sz w:val="22"/>
                <w:szCs w:val="22"/>
              </w:rPr>
            </w:pPr>
          </w:p>
        </w:tc>
        <w:tc>
          <w:tcPr>
            <w:tcW w:w="0" w:type="auto"/>
            <w:shd w:val="clear" w:color="auto" w:fill="auto"/>
            <w:noWrap/>
            <w:vAlign w:val="bottom"/>
            <w:hideMark/>
            <w:tcPrChange w:id="721" w:author="pschmidt" w:date="2018-02-12T14:05:00Z">
              <w:tcPr>
                <w:tcW w:w="1200" w:type="dxa"/>
                <w:shd w:val="clear" w:color="auto" w:fill="auto"/>
                <w:noWrap/>
                <w:vAlign w:val="bottom"/>
                <w:hideMark/>
              </w:tcPr>
            </w:tcPrChange>
          </w:tcPr>
          <w:p w14:paraId="6B7DBEBF" w14:textId="66F3735E" w:rsidR="000C4507" w:rsidRDefault="000C4507" w:rsidP="00623229">
            <w:pPr>
              <w:jc w:val="right"/>
              <w:rPr>
                <w:ins w:id="722" w:author="pschmidt" w:date="2018-02-06T12:50:00Z"/>
                <w:rFonts w:ascii="Calibri" w:hAnsi="Calibri"/>
                <w:color w:val="000000"/>
                <w:sz w:val="22"/>
                <w:szCs w:val="22"/>
              </w:rPr>
            </w:pPr>
          </w:p>
        </w:tc>
        <w:tc>
          <w:tcPr>
            <w:tcW w:w="0" w:type="auto"/>
            <w:shd w:val="clear" w:color="auto" w:fill="auto"/>
            <w:noWrap/>
            <w:vAlign w:val="bottom"/>
            <w:hideMark/>
            <w:tcPrChange w:id="723" w:author="pschmidt" w:date="2018-02-12T14:05:00Z">
              <w:tcPr>
                <w:tcW w:w="1200" w:type="dxa"/>
                <w:shd w:val="clear" w:color="auto" w:fill="auto"/>
                <w:noWrap/>
                <w:vAlign w:val="bottom"/>
                <w:hideMark/>
              </w:tcPr>
            </w:tcPrChange>
          </w:tcPr>
          <w:p w14:paraId="520B9F12" w14:textId="6FDAC2FD" w:rsidR="000C4507" w:rsidRDefault="000C4507" w:rsidP="00623229">
            <w:pPr>
              <w:jc w:val="right"/>
              <w:rPr>
                <w:ins w:id="724" w:author="pschmidt" w:date="2018-02-06T12:50:00Z"/>
                <w:rFonts w:ascii="Calibri" w:hAnsi="Calibri"/>
                <w:color w:val="000000"/>
                <w:sz w:val="22"/>
                <w:szCs w:val="22"/>
              </w:rPr>
            </w:pPr>
            <w:r>
              <w:rPr>
                <w:rFonts w:ascii="Calibri" w:hAnsi="Calibri"/>
                <w:color w:val="000000"/>
                <w:sz w:val="22"/>
                <w:szCs w:val="22"/>
              </w:rPr>
              <w:t>-0.00057</w:t>
            </w:r>
          </w:p>
        </w:tc>
        <w:tc>
          <w:tcPr>
            <w:tcW w:w="0" w:type="auto"/>
            <w:shd w:val="clear" w:color="auto" w:fill="auto"/>
            <w:noWrap/>
            <w:vAlign w:val="bottom"/>
            <w:hideMark/>
            <w:tcPrChange w:id="725" w:author="pschmidt" w:date="2018-02-12T14:05:00Z">
              <w:tcPr>
                <w:tcW w:w="1276" w:type="dxa"/>
                <w:shd w:val="clear" w:color="auto" w:fill="auto"/>
                <w:noWrap/>
                <w:vAlign w:val="bottom"/>
                <w:hideMark/>
              </w:tcPr>
            </w:tcPrChange>
          </w:tcPr>
          <w:p w14:paraId="5EF50EF1" w14:textId="576A4066" w:rsidR="000C4507" w:rsidRDefault="000C4507" w:rsidP="00623229">
            <w:pPr>
              <w:jc w:val="right"/>
              <w:rPr>
                <w:ins w:id="726" w:author="pschmidt" w:date="2018-02-06T12:50:00Z"/>
                <w:rFonts w:ascii="Calibri" w:hAnsi="Calibri"/>
                <w:color w:val="000000"/>
                <w:sz w:val="22"/>
                <w:szCs w:val="22"/>
              </w:rPr>
            </w:pPr>
            <w:r>
              <w:rPr>
                <w:rFonts w:ascii="Calibri" w:hAnsi="Calibri"/>
                <w:color w:val="000000"/>
                <w:sz w:val="22"/>
                <w:szCs w:val="22"/>
              </w:rPr>
              <w:t>464.209</w:t>
            </w:r>
          </w:p>
        </w:tc>
      </w:tr>
      <w:tr w:rsidR="000C4507" w14:paraId="3BCF0472" w14:textId="77777777" w:rsidTr="000C4507">
        <w:trPr>
          <w:trHeight w:val="300"/>
          <w:ins w:id="727" w:author="pschmidt" w:date="2018-02-06T12:50:00Z"/>
          <w:trPrChange w:id="728" w:author="pschmidt" w:date="2018-02-12T14:05:00Z">
            <w:trPr>
              <w:trHeight w:val="300"/>
            </w:trPr>
          </w:trPrChange>
        </w:trPr>
        <w:tc>
          <w:tcPr>
            <w:tcW w:w="0" w:type="auto"/>
            <w:shd w:val="clear" w:color="auto" w:fill="auto"/>
            <w:noWrap/>
            <w:vAlign w:val="bottom"/>
            <w:hideMark/>
            <w:tcPrChange w:id="729" w:author="pschmidt" w:date="2018-02-12T14:05:00Z">
              <w:tcPr>
                <w:tcW w:w="1200" w:type="dxa"/>
                <w:shd w:val="clear" w:color="auto" w:fill="auto"/>
                <w:noWrap/>
                <w:vAlign w:val="bottom"/>
                <w:hideMark/>
              </w:tcPr>
            </w:tcPrChange>
          </w:tcPr>
          <w:p w14:paraId="312D0EE0" w14:textId="77777777" w:rsidR="000C4507" w:rsidRDefault="000C4507" w:rsidP="00623229">
            <w:pPr>
              <w:jc w:val="right"/>
              <w:rPr>
                <w:ins w:id="730" w:author="pschmidt" w:date="2018-02-06T12:50:00Z"/>
                <w:rFonts w:ascii="Calibri" w:hAnsi="Calibri"/>
                <w:color w:val="000000"/>
                <w:sz w:val="22"/>
                <w:szCs w:val="22"/>
              </w:rPr>
            </w:pPr>
          </w:p>
        </w:tc>
        <w:tc>
          <w:tcPr>
            <w:tcW w:w="0" w:type="auto"/>
            <w:shd w:val="clear" w:color="auto" w:fill="auto"/>
            <w:noWrap/>
            <w:vAlign w:val="bottom"/>
            <w:hideMark/>
            <w:tcPrChange w:id="731" w:author="pschmidt" w:date="2018-02-12T14:05:00Z">
              <w:tcPr>
                <w:tcW w:w="1200" w:type="dxa"/>
                <w:shd w:val="clear" w:color="auto" w:fill="auto"/>
                <w:noWrap/>
                <w:vAlign w:val="bottom"/>
                <w:hideMark/>
              </w:tcPr>
            </w:tcPrChange>
          </w:tcPr>
          <w:p w14:paraId="28A068F0" w14:textId="77777777" w:rsidR="000C4507" w:rsidRDefault="000C4507" w:rsidP="00623229">
            <w:pPr>
              <w:jc w:val="right"/>
              <w:rPr>
                <w:ins w:id="732" w:author="pschmidt" w:date="2018-02-06T12:50:00Z"/>
                <w:sz w:val="20"/>
                <w:szCs w:val="20"/>
              </w:rPr>
            </w:pPr>
          </w:p>
        </w:tc>
        <w:tc>
          <w:tcPr>
            <w:tcW w:w="0" w:type="auto"/>
            <w:shd w:val="clear" w:color="auto" w:fill="auto"/>
            <w:noWrap/>
            <w:vAlign w:val="bottom"/>
            <w:hideMark/>
            <w:tcPrChange w:id="733" w:author="pschmidt" w:date="2018-02-12T14:05:00Z">
              <w:tcPr>
                <w:tcW w:w="1200" w:type="dxa"/>
                <w:shd w:val="clear" w:color="auto" w:fill="auto"/>
                <w:noWrap/>
                <w:vAlign w:val="bottom"/>
                <w:hideMark/>
              </w:tcPr>
            </w:tcPrChange>
          </w:tcPr>
          <w:p w14:paraId="2CE6968E" w14:textId="7473449F" w:rsidR="000C4507" w:rsidRDefault="000C4507" w:rsidP="00623229">
            <w:pPr>
              <w:jc w:val="right"/>
              <w:rPr>
                <w:ins w:id="734" w:author="pschmidt" w:date="2018-02-06T12:50:00Z"/>
                <w:rFonts w:ascii="Calibri" w:hAnsi="Calibri"/>
                <w:color w:val="000000"/>
                <w:sz w:val="22"/>
                <w:szCs w:val="22"/>
              </w:rPr>
            </w:pPr>
            <w:r>
              <w:rPr>
                <w:rFonts w:ascii="Calibri" w:hAnsi="Calibri"/>
                <w:color w:val="000000"/>
                <w:sz w:val="22"/>
                <w:szCs w:val="22"/>
              </w:rPr>
              <w:t>-0.00013</w:t>
            </w:r>
          </w:p>
        </w:tc>
        <w:tc>
          <w:tcPr>
            <w:tcW w:w="0" w:type="auto"/>
            <w:shd w:val="clear" w:color="auto" w:fill="auto"/>
            <w:noWrap/>
            <w:vAlign w:val="bottom"/>
            <w:hideMark/>
            <w:tcPrChange w:id="735" w:author="pschmidt" w:date="2018-02-12T14:05:00Z">
              <w:tcPr>
                <w:tcW w:w="1200" w:type="dxa"/>
                <w:shd w:val="clear" w:color="auto" w:fill="auto"/>
                <w:noWrap/>
                <w:vAlign w:val="bottom"/>
                <w:hideMark/>
              </w:tcPr>
            </w:tcPrChange>
          </w:tcPr>
          <w:p w14:paraId="252A977C" w14:textId="42A3D564" w:rsidR="000C4507" w:rsidRDefault="000C4507" w:rsidP="00623229">
            <w:pPr>
              <w:jc w:val="right"/>
              <w:rPr>
                <w:ins w:id="736" w:author="pschmidt" w:date="2018-02-06T12:50:00Z"/>
                <w:rFonts w:ascii="Calibri" w:hAnsi="Calibri"/>
                <w:color w:val="000000"/>
                <w:sz w:val="22"/>
                <w:szCs w:val="22"/>
              </w:rPr>
            </w:pPr>
          </w:p>
        </w:tc>
        <w:tc>
          <w:tcPr>
            <w:tcW w:w="0" w:type="auto"/>
            <w:shd w:val="clear" w:color="auto" w:fill="auto"/>
            <w:noWrap/>
            <w:vAlign w:val="bottom"/>
            <w:hideMark/>
            <w:tcPrChange w:id="737" w:author="pschmidt" w:date="2018-02-12T14:05:00Z">
              <w:tcPr>
                <w:tcW w:w="1200" w:type="dxa"/>
                <w:shd w:val="clear" w:color="auto" w:fill="auto"/>
                <w:noWrap/>
                <w:vAlign w:val="bottom"/>
                <w:hideMark/>
              </w:tcPr>
            </w:tcPrChange>
          </w:tcPr>
          <w:p w14:paraId="6E0237FA" w14:textId="223E3273" w:rsidR="000C4507" w:rsidRDefault="000C4507" w:rsidP="00623229">
            <w:pPr>
              <w:jc w:val="right"/>
              <w:rPr>
                <w:ins w:id="738" w:author="pschmidt" w:date="2018-02-06T12:50:00Z"/>
                <w:rFonts w:ascii="Calibri" w:hAnsi="Calibri"/>
                <w:color w:val="000000"/>
                <w:sz w:val="22"/>
                <w:szCs w:val="22"/>
              </w:rPr>
            </w:pPr>
          </w:p>
        </w:tc>
        <w:tc>
          <w:tcPr>
            <w:tcW w:w="0" w:type="auto"/>
            <w:shd w:val="clear" w:color="auto" w:fill="auto"/>
            <w:noWrap/>
            <w:vAlign w:val="bottom"/>
            <w:hideMark/>
            <w:tcPrChange w:id="739" w:author="pschmidt" w:date="2018-02-12T14:05:00Z">
              <w:tcPr>
                <w:tcW w:w="1276" w:type="dxa"/>
                <w:shd w:val="clear" w:color="auto" w:fill="auto"/>
                <w:noWrap/>
                <w:vAlign w:val="bottom"/>
                <w:hideMark/>
              </w:tcPr>
            </w:tcPrChange>
          </w:tcPr>
          <w:p w14:paraId="01CD4B51" w14:textId="105D6A84" w:rsidR="000C4507" w:rsidRDefault="000C4507" w:rsidP="00623229">
            <w:pPr>
              <w:jc w:val="right"/>
              <w:rPr>
                <w:ins w:id="740" w:author="pschmidt" w:date="2018-02-06T12:50:00Z"/>
                <w:rFonts w:ascii="Calibri" w:hAnsi="Calibri"/>
                <w:color w:val="000000"/>
                <w:sz w:val="22"/>
                <w:szCs w:val="22"/>
              </w:rPr>
            </w:pPr>
            <w:r>
              <w:rPr>
                <w:rFonts w:ascii="Calibri" w:hAnsi="Calibri"/>
                <w:color w:val="000000"/>
                <w:sz w:val="22"/>
                <w:szCs w:val="22"/>
              </w:rPr>
              <w:t>464.257</w:t>
            </w:r>
          </w:p>
        </w:tc>
      </w:tr>
      <w:tr w:rsidR="000C4507" w14:paraId="4966BB3A" w14:textId="77777777" w:rsidTr="000C4507">
        <w:trPr>
          <w:trHeight w:val="300"/>
          <w:ins w:id="741" w:author="pschmidt" w:date="2018-02-06T12:50:00Z"/>
          <w:trPrChange w:id="742" w:author="pschmidt" w:date="2018-02-12T14:05:00Z">
            <w:trPr>
              <w:trHeight w:val="300"/>
            </w:trPr>
          </w:trPrChange>
        </w:trPr>
        <w:tc>
          <w:tcPr>
            <w:tcW w:w="0" w:type="auto"/>
            <w:shd w:val="clear" w:color="auto" w:fill="auto"/>
            <w:noWrap/>
            <w:vAlign w:val="bottom"/>
            <w:hideMark/>
            <w:tcPrChange w:id="743" w:author="pschmidt" w:date="2018-02-12T14:05:00Z">
              <w:tcPr>
                <w:tcW w:w="1200" w:type="dxa"/>
                <w:shd w:val="clear" w:color="auto" w:fill="auto"/>
                <w:noWrap/>
                <w:vAlign w:val="bottom"/>
                <w:hideMark/>
              </w:tcPr>
            </w:tcPrChange>
          </w:tcPr>
          <w:p w14:paraId="0FEA4EBA" w14:textId="77777777" w:rsidR="000C4507" w:rsidRDefault="000C4507" w:rsidP="00623229">
            <w:pPr>
              <w:jc w:val="right"/>
              <w:rPr>
                <w:ins w:id="744" w:author="pschmidt" w:date="2018-02-06T12:50:00Z"/>
                <w:rFonts w:ascii="Calibri" w:hAnsi="Calibri"/>
                <w:color w:val="000000"/>
                <w:sz w:val="22"/>
                <w:szCs w:val="22"/>
              </w:rPr>
            </w:pPr>
          </w:p>
        </w:tc>
        <w:tc>
          <w:tcPr>
            <w:tcW w:w="0" w:type="auto"/>
            <w:shd w:val="clear" w:color="auto" w:fill="auto"/>
            <w:noWrap/>
            <w:vAlign w:val="bottom"/>
            <w:hideMark/>
            <w:tcPrChange w:id="745" w:author="pschmidt" w:date="2018-02-12T14:05:00Z">
              <w:tcPr>
                <w:tcW w:w="1200" w:type="dxa"/>
                <w:shd w:val="clear" w:color="auto" w:fill="auto"/>
                <w:noWrap/>
                <w:vAlign w:val="bottom"/>
                <w:hideMark/>
              </w:tcPr>
            </w:tcPrChange>
          </w:tcPr>
          <w:p w14:paraId="2ADB00BA" w14:textId="304A452D" w:rsidR="000C4507" w:rsidRDefault="000C4507" w:rsidP="00623229">
            <w:pPr>
              <w:jc w:val="right"/>
              <w:rPr>
                <w:ins w:id="746" w:author="pschmidt" w:date="2018-02-06T12:50:00Z"/>
                <w:sz w:val="20"/>
                <w:szCs w:val="20"/>
              </w:rPr>
            </w:pPr>
            <w:r>
              <w:rPr>
                <w:rFonts w:ascii="Calibri" w:hAnsi="Calibri"/>
                <w:color w:val="000000"/>
                <w:sz w:val="22"/>
                <w:szCs w:val="22"/>
              </w:rPr>
              <w:t>-0.00032</w:t>
            </w:r>
          </w:p>
        </w:tc>
        <w:tc>
          <w:tcPr>
            <w:tcW w:w="0" w:type="auto"/>
            <w:shd w:val="clear" w:color="auto" w:fill="auto"/>
            <w:noWrap/>
            <w:vAlign w:val="bottom"/>
            <w:hideMark/>
            <w:tcPrChange w:id="747" w:author="pschmidt" w:date="2018-02-12T14:05:00Z">
              <w:tcPr>
                <w:tcW w:w="1200" w:type="dxa"/>
                <w:shd w:val="clear" w:color="auto" w:fill="auto"/>
                <w:noWrap/>
                <w:vAlign w:val="bottom"/>
                <w:hideMark/>
              </w:tcPr>
            </w:tcPrChange>
          </w:tcPr>
          <w:p w14:paraId="2EB79A2A" w14:textId="33F511CA" w:rsidR="000C4507" w:rsidRDefault="000C4507" w:rsidP="00623229">
            <w:pPr>
              <w:jc w:val="right"/>
              <w:rPr>
                <w:ins w:id="748" w:author="pschmidt" w:date="2018-02-06T12:50:00Z"/>
                <w:rFonts w:ascii="Calibri" w:hAnsi="Calibri"/>
                <w:color w:val="000000"/>
                <w:sz w:val="22"/>
                <w:szCs w:val="22"/>
              </w:rPr>
            </w:pPr>
          </w:p>
        </w:tc>
        <w:tc>
          <w:tcPr>
            <w:tcW w:w="0" w:type="auto"/>
            <w:shd w:val="clear" w:color="auto" w:fill="auto"/>
            <w:noWrap/>
            <w:vAlign w:val="bottom"/>
            <w:hideMark/>
            <w:tcPrChange w:id="749" w:author="pschmidt" w:date="2018-02-12T14:05:00Z">
              <w:tcPr>
                <w:tcW w:w="1200" w:type="dxa"/>
                <w:shd w:val="clear" w:color="auto" w:fill="auto"/>
                <w:noWrap/>
                <w:vAlign w:val="bottom"/>
                <w:hideMark/>
              </w:tcPr>
            </w:tcPrChange>
          </w:tcPr>
          <w:p w14:paraId="54A218BF" w14:textId="111249FF" w:rsidR="000C4507" w:rsidRDefault="000C4507" w:rsidP="00623229">
            <w:pPr>
              <w:jc w:val="right"/>
              <w:rPr>
                <w:ins w:id="750" w:author="pschmidt" w:date="2018-02-06T12:50:00Z"/>
                <w:rFonts w:ascii="Calibri" w:hAnsi="Calibri"/>
                <w:color w:val="000000"/>
                <w:sz w:val="22"/>
                <w:szCs w:val="22"/>
              </w:rPr>
            </w:pPr>
            <w:r>
              <w:rPr>
                <w:rFonts w:ascii="Calibri" w:hAnsi="Calibri"/>
                <w:color w:val="000000"/>
                <w:sz w:val="22"/>
                <w:szCs w:val="22"/>
              </w:rPr>
              <w:t>-0.00106</w:t>
            </w:r>
          </w:p>
        </w:tc>
        <w:tc>
          <w:tcPr>
            <w:tcW w:w="0" w:type="auto"/>
            <w:shd w:val="clear" w:color="auto" w:fill="auto"/>
            <w:noWrap/>
            <w:vAlign w:val="bottom"/>
            <w:hideMark/>
            <w:tcPrChange w:id="751" w:author="pschmidt" w:date="2018-02-12T14:05:00Z">
              <w:tcPr>
                <w:tcW w:w="1200" w:type="dxa"/>
                <w:shd w:val="clear" w:color="auto" w:fill="auto"/>
                <w:noWrap/>
                <w:vAlign w:val="bottom"/>
                <w:hideMark/>
              </w:tcPr>
            </w:tcPrChange>
          </w:tcPr>
          <w:p w14:paraId="699C28E8" w14:textId="77777777" w:rsidR="000C4507" w:rsidRDefault="000C4507" w:rsidP="00623229">
            <w:pPr>
              <w:jc w:val="right"/>
              <w:rPr>
                <w:ins w:id="752" w:author="pschmidt" w:date="2018-02-06T12:50:00Z"/>
                <w:rFonts w:ascii="Calibri" w:hAnsi="Calibri"/>
                <w:color w:val="000000"/>
                <w:sz w:val="22"/>
                <w:szCs w:val="22"/>
              </w:rPr>
            </w:pPr>
          </w:p>
        </w:tc>
        <w:tc>
          <w:tcPr>
            <w:tcW w:w="0" w:type="auto"/>
            <w:shd w:val="clear" w:color="auto" w:fill="auto"/>
            <w:noWrap/>
            <w:vAlign w:val="bottom"/>
            <w:hideMark/>
            <w:tcPrChange w:id="753" w:author="pschmidt" w:date="2018-02-12T14:05:00Z">
              <w:tcPr>
                <w:tcW w:w="1276" w:type="dxa"/>
                <w:shd w:val="clear" w:color="auto" w:fill="auto"/>
                <w:noWrap/>
                <w:vAlign w:val="bottom"/>
                <w:hideMark/>
              </w:tcPr>
            </w:tcPrChange>
          </w:tcPr>
          <w:p w14:paraId="1D8D1B8D" w14:textId="428B5CF4" w:rsidR="000C4507" w:rsidRDefault="000C4507" w:rsidP="00623229">
            <w:pPr>
              <w:jc w:val="right"/>
              <w:rPr>
                <w:ins w:id="754" w:author="pschmidt" w:date="2018-02-06T12:50:00Z"/>
                <w:rFonts w:ascii="Calibri" w:hAnsi="Calibri"/>
                <w:color w:val="000000"/>
                <w:sz w:val="22"/>
                <w:szCs w:val="22"/>
              </w:rPr>
            </w:pPr>
            <w:r>
              <w:rPr>
                <w:rFonts w:ascii="Calibri" w:hAnsi="Calibri"/>
                <w:color w:val="000000"/>
                <w:sz w:val="22"/>
                <w:szCs w:val="22"/>
              </w:rPr>
              <w:t>464.312</w:t>
            </w:r>
          </w:p>
        </w:tc>
      </w:tr>
      <w:tr w:rsidR="000C4507" w14:paraId="29E39C85" w14:textId="77777777" w:rsidTr="000C4507">
        <w:trPr>
          <w:trHeight w:val="300"/>
          <w:ins w:id="755" w:author="pschmidt" w:date="2018-02-06T12:50:00Z"/>
          <w:trPrChange w:id="756" w:author="pschmidt" w:date="2018-02-12T14:05:00Z">
            <w:trPr>
              <w:trHeight w:val="300"/>
            </w:trPr>
          </w:trPrChange>
        </w:trPr>
        <w:tc>
          <w:tcPr>
            <w:tcW w:w="0" w:type="auto"/>
            <w:shd w:val="clear" w:color="auto" w:fill="auto"/>
            <w:noWrap/>
            <w:vAlign w:val="bottom"/>
            <w:hideMark/>
            <w:tcPrChange w:id="757" w:author="pschmidt" w:date="2018-02-12T14:05:00Z">
              <w:tcPr>
                <w:tcW w:w="1200" w:type="dxa"/>
                <w:shd w:val="clear" w:color="auto" w:fill="auto"/>
                <w:noWrap/>
                <w:vAlign w:val="bottom"/>
                <w:hideMark/>
              </w:tcPr>
            </w:tcPrChange>
          </w:tcPr>
          <w:p w14:paraId="05297318" w14:textId="77777777" w:rsidR="000C4507" w:rsidRDefault="000C4507" w:rsidP="00623229">
            <w:pPr>
              <w:jc w:val="right"/>
              <w:rPr>
                <w:ins w:id="758" w:author="pschmidt" w:date="2018-02-06T12:50:00Z"/>
                <w:rFonts w:ascii="Calibri" w:hAnsi="Calibri"/>
                <w:color w:val="000000"/>
                <w:sz w:val="22"/>
                <w:szCs w:val="22"/>
              </w:rPr>
            </w:pPr>
          </w:p>
        </w:tc>
        <w:tc>
          <w:tcPr>
            <w:tcW w:w="0" w:type="auto"/>
            <w:shd w:val="clear" w:color="auto" w:fill="auto"/>
            <w:noWrap/>
            <w:vAlign w:val="bottom"/>
            <w:hideMark/>
            <w:tcPrChange w:id="759" w:author="pschmidt" w:date="2018-02-12T14:05:00Z">
              <w:tcPr>
                <w:tcW w:w="1200" w:type="dxa"/>
                <w:shd w:val="clear" w:color="auto" w:fill="auto"/>
                <w:noWrap/>
                <w:vAlign w:val="bottom"/>
                <w:hideMark/>
              </w:tcPr>
            </w:tcPrChange>
          </w:tcPr>
          <w:p w14:paraId="22311D16" w14:textId="4BAA0691" w:rsidR="000C4507" w:rsidRDefault="000C4507" w:rsidP="00623229">
            <w:pPr>
              <w:jc w:val="right"/>
              <w:rPr>
                <w:ins w:id="760" w:author="pschmidt" w:date="2018-02-06T12:50:00Z"/>
                <w:rFonts w:ascii="Calibri" w:hAnsi="Calibri"/>
                <w:color w:val="000000"/>
                <w:sz w:val="22"/>
                <w:szCs w:val="22"/>
              </w:rPr>
            </w:pPr>
          </w:p>
        </w:tc>
        <w:tc>
          <w:tcPr>
            <w:tcW w:w="0" w:type="auto"/>
            <w:shd w:val="clear" w:color="auto" w:fill="auto"/>
            <w:noWrap/>
            <w:vAlign w:val="bottom"/>
            <w:hideMark/>
            <w:tcPrChange w:id="761" w:author="pschmidt" w:date="2018-02-12T14:05:00Z">
              <w:tcPr>
                <w:tcW w:w="1200" w:type="dxa"/>
                <w:shd w:val="clear" w:color="auto" w:fill="auto"/>
                <w:noWrap/>
                <w:vAlign w:val="bottom"/>
                <w:hideMark/>
              </w:tcPr>
            </w:tcPrChange>
          </w:tcPr>
          <w:p w14:paraId="5135A5C4" w14:textId="77777777" w:rsidR="000C4507" w:rsidRDefault="000C4507" w:rsidP="00623229">
            <w:pPr>
              <w:jc w:val="right"/>
              <w:rPr>
                <w:ins w:id="762" w:author="pschmidt" w:date="2018-02-06T12:50:00Z"/>
                <w:rFonts w:ascii="Calibri" w:hAnsi="Calibri"/>
                <w:color w:val="000000"/>
                <w:sz w:val="22"/>
                <w:szCs w:val="22"/>
              </w:rPr>
            </w:pPr>
          </w:p>
        </w:tc>
        <w:tc>
          <w:tcPr>
            <w:tcW w:w="0" w:type="auto"/>
            <w:shd w:val="clear" w:color="auto" w:fill="auto"/>
            <w:noWrap/>
            <w:vAlign w:val="bottom"/>
            <w:hideMark/>
            <w:tcPrChange w:id="763" w:author="pschmidt" w:date="2018-02-12T14:05:00Z">
              <w:tcPr>
                <w:tcW w:w="1200" w:type="dxa"/>
                <w:shd w:val="clear" w:color="auto" w:fill="auto"/>
                <w:noWrap/>
                <w:vAlign w:val="bottom"/>
                <w:hideMark/>
              </w:tcPr>
            </w:tcPrChange>
          </w:tcPr>
          <w:p w14:paraId="122522B4" w14:textId="1A64E47E" w:rsidR="000C4507" w:rsidRDefault="000C4507" w:rsidP="00623229">
            <w:pPr>
              <w:jc w:val="right"/>
              <w:rPr>
                <w:ins w:id="764" w:author="pschmidt" w:date="2018-02-06T12:50:00Z"/>
                <w:rFonts w:ascii="Calibri" w:hAnsi="Calibri"/>
                <w:color w:val="000000"/>
                <w:sz w:val="22"/>
                <w:szCs w:val="22"/>
              </w:rPr>
            </w:pPr>
            <w:r>
              <w:rPr>
                <w:rFonts w:ascii="Calibri" w:hAnsi="Calibri"/>
                <w:color w:val="000000"/>
                <w:sz w:val="22"/>
                <w:szCs w:val="22"/>
              </w:rPr>
              <w:t>-0.00124</w:t>
            </w:r>
          </w:p>
        </w:tc>
        <w:tc>
          <w:tcPr>
            <w:tcW w:w="0" w:type="auto"/>
            <w:shd w:val="clear" w:color="auto" w:fill="auto"/>
            <w:noWrap/>
            <w:vAlign w:val="bottom"/>
            <w:hideMark/>
            <w:tcPrChange w:id="765" w:author="pschmidt" w:date="2018-02-12T14:05:00Z">
              <w:tcPr>
                <w:tcW w:w="1200" w:type="dxa"/>
                <w:shd w:val="clear" w:color="auto" w:fill="auto"/>
                <w:noWrap/>
                <w:vAlign w:val="bottom"/>
                <w:hideMark/>
              </w:tcPr>
            </w:tcPrChange>
          </w:tcPr>
          <w:p w14:paraId="35B10658" w14:textId="7A23EC4B" w:rsidR="000C4507" w:rsidRDefault="000C4507" w:rsidP="00623229">
            <w:pPr>
              <w:jc w:val="right"/>
              <w:rPr>
                <w:ins w:id="766" w:author="pschmidt" w:date="2018-02-06T12:50:00Z"/>
                <w:rFonts w:ascii="Calibri" w:hAnsi="Calibri"/>
                <w:color w:val="000000"/>
                <w:sz w:val="22"/>
                <w:szCs w:val="22"/>
              </w:rPr>
            </w:pPr>
            <w:r>
              <w:rPr>
                <w:rFonts w:ascii="Calibri" w:hAnsi="Calibri"/>
                <w:color w:val="000000"/>
                <w:sz w:val="22"/>
                <w:szCs w:val="22"/>
              </w:rPr>
              <w:t>0.00031</w:t>
            </w:r>
          </w:p>
        </w:tc>
        <w:tc>
          <w:tcPr>
            <w:tcW w:w="0" w:type="auto"/>
            <w:shd w:val="clear" w:color="auto" w:fill="auto"/>
            <w:noWrap/>
            <w:vAlign w:val="bottom"/>
            <w:hideMark/>
            <w:tcPrChange w:id="767" w:author="pschmidt" w:date="2018-02-12T14:05:00Z">
              <w:tcPr>
                <w:tcW w:w="1276" w:type="dxa"/>
                <w:shd w:val="clear" w:color="auto" w:fill="auto"/>
                <w:noWrap/>
                <w:vAlign w:val="bottom"/>
                <w:hideMark/>
              </w:tcPr>
            </w:tcPrChange>
          </w:tcPr>
          <w:p w14:paraId="2199F1F2" w14:textId="53F0C2D2" w:rsidR="000C4507" w:rsidRDefault="000C4507" w:rsidP="00623229">
            <w:pPr>
              <w:jc w:val="right"/>
              <w:rPr>
                <w:ins w:id="768" w:author="pschmidt" w:date="2018-02-06T12:50:00Z"/>
                <w:rFonts w:ascii="Calibri" w:hAnsi="Calibri"/>
                <w:color w:val="000000"/>
                <w:sz w:val="22"/>
                <w:szCs w:val="22"/>
              </w:rPr>
            </w:pPr>
            <w:r>
              <w:rPr>
                <w:rFonts w:ascii="Calibri" w:hAnsi="Calibri"/>
                <w:color w:val="000000"/>
                <w:sz w:val="22"/>
                <w:szCs w:val="22"/>
              </w:rPr>
              <w:t>464.650</w:t>
            </w:r>
          </w:p>
        </w:tc>
      </w:tr>
      <w:tr w:rsidR="000C4507" w14:paraId="05727238" w14:textId="77777777" w:rsidTr="000C4507">
        <w:trPr>
          <w:trHeight w:val="300"/>
          <w:ins w:id="769" w:author="pschmidt" w:date="2018-02-06T12:50:00Z"/>
          <w:trPrChange w:id="770" w:author="pschmidt" w:date="2018-02-12T14:05:00Z">
            <w:trPr>
              <w:trHeight w:val="300"/>
            </w:trPr>
          </w:trPrChange>
        </w:trPr>
        <w:tc>
          <w:tcPr>
            <w:tcW w:w="0" w:type="auto"/>
            <w:shd w:val="clear" w:color="auto" w:fill="auto"/>
            <w:noWrap/>
            <w:vAlign w:val="bottom"/>
            <w:hideMark/>
            <w:tcPrChange w:id="771" w:author="pschmidt" w:date="2018-02-12T14:05:00Z">
              <w:tcPr>
                <w:tcW w:w="1200" w:type="dxa"/>
                <w:shd w:val="clear" w:color="auto" w:fill="auto"/>
                <w:noWrap/>
                <w:vAlign w:val="bottom"/>
                <w:hideMark/>
              </w:tcPr>
            </w:tcPrChange>
          </w:tcPr>
          <w:p w14:paraId="1BF8585C" w14:textId="5645D603" w:rsidR="000C4507" w:rsidRDefault="000C4507" w:rsidP="00623229">
            <w:pPr>
              <w:jc w:val="right"/>
              <w:rPr>
                <w:ins w:id="772" w:author="pschmidt" w:date="2018-02-06T12:50:00Z"/>
                <w:rFonts w:ascii="Calibri" w:hAnsi="Calibri"/>
                <w:color w:val="000000"/>
                <w:sz w:val="22"/>
                <w:szCs w:val="22"/>
              </w:rPr>
            </w:pPr>
          </w:p>
        </w:tc>
        <w:tc>
          <w:tcPr>
            <w:tcW w:w="0" w:type="auto"/>
            <w:shd w:val="clear" w:color="auto" w:fill="auto"/>
            <w:noWrap/>
            <w:vAlign w:val="bottom"/>
            <w:hideMark/>
            <w:tcPrChange w:id="773" w:author="pschmidt" w:date="2018-02-12T14:05:00Z">
              <w:tcPr>
                <w:tcW w:w="1200" w:type="dxa"/>
                <w:shd w:val="clear" w:color="auto" w:fill="auto"/>
                <w:noWrap/>
                <w:vAlign w:val="bottom"/>
                <w:hideMark/>
              </w:tcPr>
            </w:tcPrChange>
          </w:tcPr>
          <w:p w14:paraId="2162842F" w14:textId="77777777" w:rsidR="000C4507" w:rsidRDefault="000C4507" w:rsidP="00623229">
            <w:pPr>
              <w:jc w:val="right"/>
              <w:rPr>
                <w:ins w:id="774" w:author="pschmidt" w:date="2018-02-06T12:50:00Z"/>
                <w:rFonts w:ascii="Calibri" w:hAnsi="Calibri"/>
                <w:color w:val="000000"/>
                <w:sz w:val="22"/>
                <w:szCs w:val="22"/>
              </w:rPr>
            </w:pPr>
          </w:p>
        </w:tc>
        <w:tc>
          <w:tcPr>
            <w:tcW w:w="0" w:type="auto"/>
            <w:shd w:val="clear" w:color="auto" w:fill="auto"/>
            <w:noWrap/>
            <w:vAlign w:val="bottom"/>
            <w:hideMark/>
            <w:tcPrChange w:id="775" w:author="pschmidt" w:date="2018-02-12T14:05:00Z">
              <w:tcPr>
                <w:tcW w:w="1200" w:type="dxa"/>
                <w:shd w:val="clear" w:color="auto" w:fill="auto"/>
                <w:noWrap/>
                <w:vAlign w:val="bottom"/>
                <w:hideMark/>
              </w:tcPr>
            </w:tcPrChange>
          </w:tcPr>
          <w:p w14:paraId="5B75D2D8" w14:textId="72F8E6E6" w:rsidR="000C4507" w:rsidRDefault="000C4507" w:rsidP="00623229">
            <w:pPr>
              <w:jc w:val="right"/>
              <w:rPr>
                <w:ins w:id="776" w:author="pschmidt" w:date="2018-02-06T12:50:00Z"/>
                <w:rFonts w:ascii="Calibri" w:hAnsi="Calibri"/>
                <w:color w:val="000000"/>
                <w:sz w:val="22"/>
                <w:szCs w:val="22"/>
              </w:rPr>
            </w:pPr>
            <w:r>
              <w:rPr>
                <w:rFonts w:ascii="Calibri" w:hAnsi="Calibri"/>
                <w:color w:val="000000"/>
                <w:sz w:val="22"/>
                <w:szCs w:val="22"/>
              </w:rPr>
              <w:t>-0.00007</w:t>
            </w:r>
          </w:p>
        </w:tc>
        <w:tc>
          <w:tcPr>
            <w:tcW w:w="0" w:type="auto"/>
            <w:shd w:val="clear" w:color="auto" w:fill="auto"/>
            <w:noWrap/>
            <w:vAlign w:val="bottom"/>
            <w:hideMark/>
            <w:tcPrChange w:id="777" w:author="pschmidt" w:date="2018-02-12T14:05:00Z">
              <w:tcPr>
                <w:tcW w:w="1200" w:type="dxa"/>
                <w:shd w:val="clear" w:color="auto" w:fill="auto"/>
                <w:noWrap/>
                <w:vAlign w:val="bottom"/>
                <w:hideMark/>
              </w:tcPr>
            </w:tcPrChange>
          </w:tcPr>
          <w:p w14:paraId="52268527" w14:textId="285274F7" w:rsidR="000C4507" w:rsidRDefault="000C4507" w:rsidP="00623229">
            <w:pPr>
              <w:jc w:val="right"/>
              <w:rPr>
                <w:ins w:id="778" w:author="pschmidt" w:date="2018-02-06T12:50:00Z"/>
                <w:rFonts w:ascii="Calibri" w:hAnsi="Calibri"/>
                <w:color w:val="000000"/>
                <w:sz w:val="22"/>
                <w:szCs w:val="22"/>
              </w:rPr>
            </w:pPr>
            <w:r>
              <w:rPr>
                <w:rFonts w:ascii="Calibri" w:hAnsi="Calibri"/>
                <w:color w:val="000000"/>
                <w:sz w:val="22"/>
                <w:szCs w:val="22"/>
              </w:rPr>
              <w:t>-0.0012</w:t>
            </w:r>
          </w:p>
        </w:tc>
        <w:tc>
          <w:tcPr>
            <w:tcW w:w="0" w:type="auto"/>
            <w:shd w:val="clear" w:color="auto" w:fill="auto"/>
            <w:noWrap/>
            <w:vAlign w:val="bottom"/>
            <w:hideMark/>
            <w:tcPrChange w:id="779" w:author="pschmidt" w:date="2018-02-12T14:05:00Z">
              <w:tcPr>
                <w:tcW w:w="1200" w:type="dxa"/>
                <w:shd w:val="clear" w:color="auto" w:fill="auto"/>
                <w:noWrap/>
                <w:vAlign w:val="bottom"/>
                <w:hideMark/>
              </w:tcPr>
            </w:tcPrChange>
          </w:tcPr>
          <w:p w14:paraId="2ACF1D75" w14:textId="79213A51" w:rsidR="000C4507" w:rsidRDefault="000C4507" w:rsidP="00623229">
            <w:pPr>
              <w:jc w:val="right"/>
              <w:rPr>
                <w:ins w:id="780" w:author="pschmidt" w:date="2018-02-06T12:50:00Z"/>
                <w:rFonts w:ascii="Calibri" w:hAnsi="Calibri"/>
                <w:color w:val="000000"/>
                <w:sz w:val="22"/>
                <w:szCs w:val="22"/>
              </w:rPr>
            </w:pPr>
          </w:p>
        </w:tc>
        <w:tc>
          <w:tcPr>
            <w:tcW w:w="0" w:type="auto"/>
            <w:shd w:val="clear" w:color="auto" w:fill="auto"/>
            <w:noWrap/>
            <w:vAlign w:val="bottom"/>
            <w:hideMark/>
            <w:tcPrChange w:id="781" w:author="pschmidt" w:date="2018-02-12T14:05:00Z">
              <w:tcPr>
                <w:tcW w:w="1276" w:type="dxa"/>
                <w:shd w:val="clear" w:color="auto" w:fill="auto"/>
                <w:noWrap/>
                <w:vAlign w:val="bottom"/>
                <w:hideMark/>
              </w:tcPr>
            </w:tcPrChange>
          </w:tcPr>
          <w:p w14:paraId="1F2C66DA" w14:textId="16BAFEBD" w:rsidR="000C4507" w:rsidRDefault="000C4507" w:rsidP="00623229">
            <w:pPr>
              <w:jc w:val="right"/>
              <w:rPr>
                <w:ins w:id="782" w:author="pschmidt" w:date="2018-02-06T12:50:00Z"/>
                <w:rFonts w:ascii="Calibri" w:hAnsi="Calibri"/>
                <w:color w:val="000000"/>
                <w:sz w:val="22"/>
                <w:szCs w:val="22"/>
              </w:rPr>
            </w:pPr>
            <w:r>
              <w:rPr>
                <w:rFonts w:ascii="Calibri" w:hAnsi="Calibri"/>
                <w:color w:val="000000"/>
                <w:sz w:val="22"/>
                <w:szCs w:val="22"/>
              </w:rPr>
              <w:t>464.662</w:t>
            </w:r>
          </w:p>
        </w:tc>
      </w:tr>
      <w:tr w:rsidR="000C4507" w14:paraId="10A4F9D7" w14:textId="77777777" w:rsidTr="000C4507">
        <w:trPr>
          <w:trHeight w:val="300"/>
          <w:ins w:id="783" w:author="pschmidt" w:date="2018-02-06T12:50:00Z"/>
          <w:trPrChange w:id="784" w:author="pschmidt" w:date="2018-02-12T14:05:00Z">
            <w:trPr>
              <w:trHeight w:val="300"/>
            </w:trPr>
          </w:trPrChange>
        </w:trPr>
        <w:tc>
          <w:tcPr>
            <w:tcW w:w="0" w:type="auto"/>
            <w:shd w:val="clear" w:color="auto" w:fill="auto"/>
            <w:noWrap/>
            <w:vAlign w:val="bottom"/>
            <w:hideMark/>
            <w:tcPrChange w:id="785" w:author="pschmidt" w:date="2018-02-12T14:05:00Z">
              <w:tcPr>
                <w:tcW w:w="1200" w:type="dxa"/>
                <w:shd w:val="clear" w:color="auto" w:fill="auto"/>
                <w:noWrap/>
                <w:vAlign w:val="bottom"/>
                <w:hideMark/>
              </w:tcPr>
            </w:tcPrChange>
          </w:tcPr>
          <w:p w14:paraId="12948A97" w14:textId="77295869" w:rsidR="000C4507" w:rsidRDefault="000C4507" w:rsidP="00623229">
            <w:pPr>
              <w:jc w:val="right"/>
              <w:rPr>
                <w:ins w:id="786"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787" w:author="pschmidt" w:date="2018-02-12T14:05:00Z">
              <w:tcPr>
                <w:tcW w:w="1200" w:type="dxa"/>
                <w:shd w:val="clear" w:color="auto" w:fill="auto"/>
                <w:noWrap/>
                <w:vAlign w:val="bottom"/>
                <w:hideMark/>
              </w:tcPr>
            </w:tcPrChange>
          </w:tcPr>
          <w:p w14:paraId="679577D4" w14:textId="75C0ED6C" w:rsidR="000C4507" w:rsidRDefault="000C4507" w:rsidP="00623229">
            <w:pPr>
              <w:jc w:val="right"/>
              <w:rPr>
                <w:ins w:id="788"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789" w:author="pschmidt" w:date="2018-02-12T14:05:00Z">
              <w:tcPr>
                <w:tcW w:w="1200" w:type="dxa"/>
                <w:shd w:val="clear" w:color="auto" w:fill="auto"/>
                <w:noWrap/>
                <w:vAlign w:val="bottom"/>
                <w:hideMark/>
              </w:tcPr>
            </w:tcPrChange>
          </w:tcPr>
          <w:p w14:paraId="6C22E9F6" w14:textId="7F8C63F2" w:rsidR="000C4507" w:rsidRDefault="000C4507" w:rsidP="00623229">
            <w:pPr>
              <w:jc w:val="right"/>
              <w:rPr>
                <w:ins w:id="790" w:author="pschmidt" w:date="2018-02-06T12:50:00Z"/>
                <w:rFonts w:ascii="Calibri" w:hAnsi="Calibri"/>
                <w:color w:val="000000"/>
                <w:sz w:val="22"/>
                <w:szCs w:val="22"/>
              </w:rPr>
            </w:pPr>
          </w:p>
        </w:tc>
        <w:tc>
          <w:tcPr>
            <w:tcW w:w="0" w:type="auto"/>
            <w:shd w:val="clear" w:color="auto" w:fill="auto"/>
            <w:noWrap/>
            <w:vAlign w:val="bottom"/>
            <w:hideMark/>
            <w:tcPrChange w:id="791" w:author="pschmidt" w:date="2018-02-12T14:05:00Z">
              <w:tcPr>
                <w:tcW w:w="1200" w:type="dxa"/>
                <w:shd w:val="clear" w:color="auto" w:fill="auto"/>
                <w:noWrap/>
                <w:vAlign w:val="bottom"/>
                <w:hideMark/>
              </w:tcPr>
            </w:tcPrChange>
          </w:tcPr>
          <w:p w14:paraId="12767C6E" w14:textId="47E33605" w:rsidR="000C4507" w:rsidRDefault="000C4507" w:rsidP="00623229">
            <w:pPr>
              <w:jc w:val="right"/>
              <w:rPr>
                <w:ins w:id="792" w:author="pschmidt" w:date="2018-02-06T12:50:00Z"/>
                <w:rFonts w:ascii="Calibri" w:hAnsi="Calibri"/>
                <w:color w:val="000000"/>
                <w:sz w:val="22"/>
                <w:szCs w:val="22"/>
              </w:rPr>
            </w:pPr>
          </w:p>
        </w:tc>
        <w:tc>
          <w:tcPr>
            <w:tcW w:w="0" w:type="auto"/>
            <w:shd w:val="clear" w:color="auto" w:fill="auto"/>
            <w:noWrap/>
            <w:vAlign w:val="bottom"/>
            <w:hideMark/>
            <w:tcPrChange w:id="793" w:author="pschmidt" w:date="2018-02-12T14:05:00Z">
              <w:tcPr>
                <w:tcW w:w="1200" w:type="dxa"/>
                <w:shd w:val="clear" w:color="auto" w:fill="auto"/>
                <w:noWrap/>
                <w:vAlign w:val="bottom"/>
                <w:hideMark/>
              </w:tcPr>
            </w:tcPrChange>
          </w:tcPr>
          <w:p w14:paraId="66903763" w14:textId="729C4870" w:rsidR="000C4507" w:rsidRDefault="000C4507" w:rsidP="00623229">
            <w:pPr>
              <w:jc w:val="right"/>
              <w:rPr>
                <w:ins w:id="794" w:author="pschmidt" w:date="2018-02-06T12:50:00Z"/>
                <w:rFonts w:ascii="Calibri" w:hAnsi="Calibri"/>
                <w:color w:val="000000"/>
                <w:sz w:val="22"/>
                <w:szCs w:val="22"/>
              </w:rPr>
            </w:pPr>
          </w:p>
        </w:tc>
        <w:tc>
          <w:tcPr>
            <w:tcW w:w="0" w:type="auto"/>
            <w:shd w:val="clear" w:color="auto" w:fill="auto"/>
            <w:noWrap/>
            <w:vAlign w:val="bottom"/>
            <w:hideMark/>
            <w:tcPrChange w:id="795" w:author="pschmidt" w:date="2018-02-12T14:05:00Z">
              <w:tcPr>
                <w:tcW w:w="1276" w:type="dxa"/>
                <w:shd w:val="clear" w:color="auto" w:fill="auto"/>
                <w:noWrap/>
                <w:vAlign w:val="bottom"/>
                <w:hideMark/>
              </w:tcPr>
            </w:tcPrChange>
          </w:tcPr>
          <w:p w14:paraId="1EAA91B8" w14:textId="61773B36" w:rsidR="000C4507" w:rsidRDefault="000C4507" w:rsidP="00623229">
            <w:pPr>
              <w:jc w:val="right"/>
              <w:rPr>
                <w:ins w:id="796" w:author="pschmidt" w:date="2018-02-06T12:50:00Z"/>
                <w:rFonts w:ascii="Calibri" w:hAnsi="Calibri"/>
                <w:color w:val="000000"/>
                <w:sz w:val="22"/>
                <w:szCs w:val="22"/>
              </w:rPr>
            </w:pPr>
            <w:r>
              <w:rPr>
                <w:rFonts w:ascii="Calibri" w:hAnsi="Calibri"/>
                <w:color w:val="000000"/>
                <w:sz w:val="22"/>
                <w:szCs w:val="22"/>
              </w:rPr>
              <w:t>465.018</w:t>
            </w:r>
          </w:p>
        </w:tc>
      </w:tr>
      <w:tr w:rsidR="000C4507" w14:paraId="60291367" w14:textId="77777777" w:rsidTr="000C4507">
        <w:trPr>
          <w:trHeight w:val="300"/>
          <w:ins w:id="797" w:author="pschmidt" w:date="2018-02-06T12:50:00Z"/>
          <w:trPrChange w:id="798" w:author="pschmidt" w:date="2018-02-12T14:05:00Z">
            <w:trPr>
              <w:trHeight w:val="300"/>
            </w:trPr>
          </w:trPrChange>
        </w:trPr>
        <w:tc>
          <w:tcPr>
            <w:tcW w:w="0" w:type="auto"/>
            <w:shd w:val="clear" w:color="auto" w:fill="auto"/>
            <w:noWrap/>
            <w:vAlign w:val="bottom"/>
            <w:hideMark/>
            <w:tcPrChange w:id="799" w:author="pschmidt" w:date="2018-02-12T14:05:00Z">
              <w:tcPr>
                <w:tcW w:w="1200" w:type="dxa"/>
                <w:shd w:val="clear" w:color="auto" w:fill="auto"/>
                <w:noWrap/>
                <w:vAlign w:val="bottom"/>
                <w:hideMark/>
              </w:tcPr>
            </w:tcPrChange>
          </w:tcPr>
          <w:p w14:paraId="24117736" w14:textId="1F79EC67" w:rsidR="000C4507" w:rsidRDefault="000C4507" w:rsidP="00623229">
            <w:pPr>
              <w:jc w:val="right"/>
              <w:rPr>
                <w:ins w:id="800"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801" w:author="pschmidt" w:date="2018-02-12T14:05:00Z">
              <w:tcPr>
                <w:tcW w:w="1200" w:type="dxa"/>
                <w:shd w:val="clear" w:color="auto" w:fill="auto"/>
                <w:noWrap/>
                <w:vAlign w:val="bottom"/>
                <w:hideMark/>
              </w:tcPr>
            </w:tcPrChange>
          </w:tcPr>
          <w:p w14:paraId="4D171EBE" w14:textId="73E1D564" w:rsidR="000C4507" w:rsidRDefault="000C4507" w:rsidP="00623229">
            <w:pPr>
              <w:jc w:val="right"/>
              <w:rPr>
                <w:ins w:id="802" w:author="pschmidt" w:date="2018-02-06T12:50:00Z"/>
                <w:rFonts w:ascii="Calibri" w:hAnsi="Calibri"/>
                <w:color w:val="000000"/>
                <w:sz w:val="22"/>
                <w:szCs w:val="22"/>
              </w:rPr>
            </w:pPr>
            <w:r>
              <w:rPr>
                <w:rFonts w:ascii="Calibri" w:hAnsi="Calibri"/>
                <w:color w:val="000000"/>
                <w:sz w:val="22"/>
                <w:szCs w:val="22"/>
              </w:rPr>
              <w:t>-0.0003</w:t>
            </w:r>
          </w:p>
        </w:tc>
        <w:tc>
          <w:tcPr>
            <w:tcW w:w="0" w:type="auto"/>
            <w:shd w:val="clear" w:color="auto" w:fill="auto"/>
            <w:noWrap/>
            <w:vAlign w:val="bottom"/>
            <w:hideMark/>
            <w:tcPrChange w:id="803" w:author="pschmidt" w:date="2018-02-12T14:05:00Z">
              <w:tcPr>
                <w:tcW w:w="1200" w:type="dxa"/>
                <w:shd w:val="clear" w:color="auto" w:fill="auto"/>
                <w:noWrap/>
                <w:vAlign w:val="bottom"/>
                <w:hideMark/>
              </w:tcPr>
            </w:tcPrChange>
          </w:tcPr>
          <w:p w14:paraId="0B034DD9" w14:textId="19241240" w:rsidR="000C4507" w:rsidRDefault="000C4507" w:rsidP="00623229">
            <w:pPr>
              <w:jc w:val="right"/>
              <w:rPr>
                <w:ins w:id="804" w:author="pschmidt" w:date="2018-02-06T12:50:00Z"/>
                <w:rFonts w:ascii="Calibri" w:hAnsi="Calibri"/>
                <w:color w:val="000000"/>
                <w:sz w:val="22"/>
                <w:szCs w:val="22"/>
              </w:rPr>
            </w:pPr>
          </w:p>
        </w:tc>
        <w:tc>
          <w:tcPr>
            <w:tcW w:w="0" w:type="auto"/>
            <w:shd w:val="clear" w:color="auto" w:fill="auto"/>
            <w:noWrap/>
            <w:vAlign w:val="bottom"/>
            <w:hideMark/>
            <w:tcPrChange w:id="805" w:author="pschmidt" w:date="2018-02-12T14:05:00Z">
              <w:tcPr>
                <w:tcW w:w="1200" w:type="dxa"/>
                <w:shd w:val="clear" w:color="auto" w:fill="auto"/>
                <w:noWrap/>
                <w:vAlign w:val="bottom"/>
                <w:hideMark/>
              </w:tcPr>
            </w:tcPrChange>
          </w:tcPr>
          <w:p w14:paraId="18CE23C0" w14:textId="38DE2ED9" w:rsidR="000C4507" w:rsidRDefault="000C4507" w:rsidP="00623229">
            <w:pPr>
              <w:jc w:val="right"/>
              <w:rPr>
                <w:ins w:id="806"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807" w:author="pschmidt" w:date="2018-02-12T14:05:00Z">
              <w:tcPr>
                <w:tcW w:w="1200" w:type="dxa"/>
                <w:shd w:val="clear" w:color="auto" w:fill="auto"/>
                <w:noWrap/>
                <w:vAlign w:val="bottom"/>
                <w:hideMark/>
              </w:tcPr>
            </w:tcPrChange>
          </w:tcPr>
          <w:p w14:paraId="373E2CC8" w14:textId="77777777" w:rsidR="000C4507" w:rsidRDefault="000C4507" w:rsidP="00623229">
            <w:pPr>
              <w:jc w:val="right"/>
              <w:rPr>
                <w:ins w:id="808" w:author="pschmidt" w:date="2018-02-06T12:50:00Z"/>
                <w:rFonts w:ascii="Calibri" w:hAnsi="Calibri"/>
                <w:color w:val="000000"/>
                <w:sz w:val="22"/>
                <w:szCs w:val="22"/>
              </w:rPr>
            </w:pPr>
          </w:p>
        </w:tc>
        <w:tc>
          <w:tcPr>
            <w:tcW w:w="0" w:type="auto"/>
            <w:shd w:val="clear" w:color="auto" w:fill="auto"/>
            <w:noWrap/>
            <w:vAlign w:val="bottom"/>
            <w:hideMark/>
            <w:tcPrChange w:id="809" w:author="pschmidt" w:date="2018-02-12T14:05:00Z">
              <w:tcPr>
                <w:tcW w:w="1276" w:type="dxa"/>
                <w:shd w:val="clear" w:color="auto" w:fill="auto"/>
                <w:noWrap/>
                <w:vAlign w:val="bottom"/>
                <w:hideMark/>
              </w:tcPr>
            </w:tcPrChange>
          </w:tcPr>
          <w:p w14:paraId="6BE23571" w14:textId="5150CFF4" w:rsidR="000C4507" w:rsidRDefault="000C4507" w:rsidP="00623229">
            <w:pPr>
              <w:jc w:val="right"/>
              <w:rPr>
                <w:ins w:id="810" w:author="pschmidt" w:date="2018-02-06T12:50:00Z"/>
                <w:rFonts w:ascii="Calibri" w:hAnsi="Calibri"/>
                <w:color w:val="000000"/>
                <w:sz w:val="22"/>
                <w:szCs w:val="22"/>
              </w:rPr>
            </w:pPr>
            <w:r>
              <w:rPr>
                <w:rFonts w:ascii="Calibri" w:hAnsi="Calibri"/>
                <w:color w:val="000000"/>
                <w:sz w:val="22"/>
                <w:szCs w:val="22"/>
              </w:rPr>
              <w:t>465.392</w:t>
            </w:r>
          </w:p>
        </w:tc>
      </w:tr>
      <w:tr w:rsidR="000C4507" w14:paraId="40ABB6FC" w14:textId="77777777" w:rsidTr="000C4507">
        <w:trPr>
          <w:trHeight w:val="300"/>
          <w:ins w:id="811" w:author="pschmidt" w:date="2018-02-06T12:50:00Z"/>
          <w:trPrChange w:id="812" w:author="pschmidt" w:date="2018-02-12T14:05:00Z">
            <w:trPr>
              <w:trHeight w:val="300"/>
            </w:trPr>
          </w:trPrChange>
        </w:trPr>
        <w:tc>
          <w:tcPr>
            <w:tcW w:w="0" w:type="auto"/>
            <w:shd w:val="clear" w:color="auto" w:fill="auto"/>
            <w:noWrap/>
            <w:vAlign w:val="bottom"/>
            <w:hideMark/>
            <w:tcPrChange w:id="813" w:author="pschmidt" w:date="2018-02-12T14:05:00Z">
              <w:tcPr>
                <w:tcW w:w="1200" w:type="dxa"/>
                <w:shd w:val="clear" w:color="auto" w:fill="auto"/>
                <w:noWrap/>
                <w:vAlign w:val="bottom"/>
                <w:hideMark/>
              </w:tcPr>
            </w:tcPrChange>
          </w:tcPr>
          <w:p w14:paraId="22DA513A" w14:textId="669C2CCF" w:rsidR="000C4507" w:rsidRDefault="000C4507" w:rsidP="00623229">
            <w:pPr>
              <w:jc w:val="right"/>
              <w:rPr>
                <w:ins w:id="814" w:author="pschmidt" w:date="2018-02-06T12:50:00Z"/>
                <w:rFonts w:ascii="Calibri" w:hAnsi="Calibri"/>
                <w:color w:val="000000"/>
                <w:sz w:val="22"/>
                <w:szCs w:val="22"/>
              </w:rPr>
            </w:pPr>
          </w:p>
        </w:tc>
        <w:tc>
          <w:tcPr>
            <w:tcW w:w="0" w:type="auto"/>
            <w:shd w:val="clear" w:color="auto" w:fill="auto"/>
            <w:noWrap/>
            <w:vAlign w:val="bottom"/>
            <w:hideMark/>
            <w:tcPrChange w:id="815" w:author="pschmidt" w:date="2018-02-12T14:05:00Z">
              <w:tcPr>
                <w:tcW w:w="1200" w:type="dxa"/>
                <w:shd w:val="clear" w:color="auto" w:fill="auto"/>
                <w:noWrap/>
                <w:vAlign w:val="bottom"/>
                <w:hideMark/>
              </w:tcPr>
            </w:tcPrChange>
          </w:tcPr>
          <w:p w14:paraId="2C6AECBF" w14:textId="46FCC7DC" w:rsidR="000C4507" w:rsidRDefault="000C4507" w:rsidP="00623229">
            <w:pPr>
              <w:jc w:val="right"/>
              <w:rPr>
                <w:ins w:id="816" w:author="pschmidt" w:date="2018-02-06T12:50:00Z"/>
                <w:rFonts w:ascii="Calibri" w:hAnsi="Calibri"/>
                <w:color w:val="000000"/>
                <w:sz w:val="22"/>
                <w:szCs w:val="22"/>
              </w:rPr>
            </w:pPr>
            <w:r>
              <w:rPr>
                <w:rFonts w:ascii="Calibri" w:hAnsi="Calibri"/>
                <w:color w:val="000000"/>
                <w:sz w:val="22"/>
                <w:szCs w:val="22"/>
              </w:rPr>
              <w:t>-0.00046</w:t>
            </w:r>
          </w:p>
        </w:tc>
        <w:tc>
          <w:tcPr>
            <w:tcW w:w="0" w:type="auto"/>
            <w:shd w:val="clear" w:color="auto" w:fill="auto"/>
            <w:noWrap/>
            <w:vAlign w:val="bottom"/>
            <w:hideMark/>
            <w:tcPrChange w:id="817" w:author="pschmidt" w:date="2018-02-12T14:05:00Z">
              <w:tcPr>
                <w:tcW w:w="1200" w:type="dxa"/>
                <w:shd w:val="clear" w:color="auto" w:fill="auto"/>
                <w:noWrap/>
                <w:vAlign w:val="bottom"/>
                <w:hideMark/>
              </w:tcPr>
            </w:tcPrChange>
          </w:tcPr>
          <w:p w14:paraId="1D092A97" w14:textId="239D5390" w:rsidR="000C4507" w:rsidRDefault="000C4507" w:rsidP="00623229">
            <w:pPr>
              <w:jc w:val="right"/>
              <w:rPr>
                <w:ins w:id="818" w:author="pschmidt" w:date="2018-02-06T12:50:00Z"/>
                <w:rFonts w:ascii="Calibri" w:hAnsi="Calibri"/>
                <w:color w:val="000000"/>
                <w:sz w:val="22"/>
                <w:szCs w:val="22"/>
              </w:rPr>
            </w:pPr>
          </w:p>
        </w:tc>
        <w:tc>
          <w:tcPr>
            <w:tcW w:w="0" w:type="auto"/>
            <w:shd w:val="clear" w:color="auto" w:fill="auto"/>
            <w:noWrap/>
            <w:vAlign w:val="bottom"/>
            <w:hideMark/>
            <w:tcPrChange w:id="819" w:author="pschmidt" w:date="2018-02-12T14:05:00Z">
              <w:tcPr>
                <w:tcW w:w="1200" w:type="dxa"/>
                <w:shd w:val="clear" w:color="auto" w:fill="auto"/>
                <w:noWrap/>
                <w:vAlign w:val="bottom"/>
                <w:hideMark/>
              </w:tcPr>
            </w:tcPrChange>
          </w:tcPr>
          <w:p w14:paraId="03B3961C" w14:textId="77777777" w:rsidR="000C4507" w:rsidRDefault="000C4507" w:rsidP="00623229">
            <w:pPr>
              <w:jc w:val="right"/>
              <w:rPr>
                <w:ins w:id="820" w:author="pschmidt" w:date="2018-02-06T12:50:00Z"/>
                <w:rFonts w:ascii="Calibri" w:hAnsi="Calibri"/>
                <w:color w:val="000000"/>
                <w:sz w:val="22"/>
                <w:szCs w:val="22"/>
              </w:rPr>
            </w:pPr>
          </w:p>
        </w:tc>
        <w:tc>
          <w:tcPr>
            <w:tcW w:w="0" w:type="auto"/>
            <w:shd w:val="clear" w:color="auto" w:fill="auto"/>
            <w:noWrap/>
            <w:vAlign w:val="bottom"/>
            <w:hideMark/>
            <w:tcPrChange w:id="821" w:author="pschmidt" w:date="2018-02-12T14:05:00Z">
              <w:tcPr>
                <w:tcW w:w="1200" w:type="dxa"/>
                <w:shd w:val="clear" w:color="auto" w:fill="auto"/>
                <w:noWrap/>
                <w:vAlign w:val="bottom"/>
                <w:hideMark/>
              </w:tcPr>
            </w:tcPrChange>
          </w:tcPr>
          <w:p w14:paraId="1B926CF1" w14:textId="1D2C8B85" w:rsidR="000C4507" w:rsidRDefault="000C4507" w:rsidP="00623229">
            <w:pPr>
              <w:jc w:val="right"/>
              <w:rPr>
                <w:ins w:id="822"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823" w:author="pschmidt" w:date="2018-02-12T14:05:00Z">
              <w:tcPr>
                <w:tcW w:w="1276" w:type="dxa"/>
                <w:shd w:val="clear" w:color="auto" w:fill="auto"/>
                <w:noWrap/>
                <w:vAlign w:val="bottom"/>
                <w:hideMark/>
              </w:tcPr>
            </w:tcPrChange>
          </w:tcPr>
          <w:p w14:paraId="104BA2A8" w14:textId="7FB00093" w:rsidR="000C4507" w:rsidRDefault="000C4507" w:rsidP="00623229">
            <w:pPr>
              <w:jc w:val="right"/>
              <w:rPr>
                <w:ins w:id="824" w:author="pschmidt" w:date="2018-02-06T12:50:00Z"/>
                <w:rFonts w:ascii="Calibri" w:hAnsi="Calibri"/>
                <w:color w:val="000000"/>
                <w:sz w:val="22"/>
                <w:szCs w:val="22"/>
              </w:rPr>
            </w:pPr>
            <w:r>
              <w:rPr>
                <w:rFonts w:ascii="Calibri" w:hAnsi="Calibri"/>
                <w:color w:val="000000"/>
                <w:sz w:val="22"/>
                <w:szCs w:val="22"/>
              </w:rPr>
              <w:t>465.452</w:t>
            </w:r>
          </w:p>
        </w:tc>
      </w:tr>
      <w:tr w:rsidR="000C4507" w14:paraId="1B8C8FB0" w14:textId="77777777" w:rsidTr="000C4507">
        <w:trPr>
          <w:trHeight w:val="300"/>
          <w:ins w:id="825" w:author="pschmidt" w:date="2018-02-06T12:50:00Z"/>
          <w:trPrChange w:id="826" w:author="pschmidt" w:date="2018-02-12T14:05:00Z">
            <w:trPr>
              <w:trHeight w:val="300"/>
            </w:trPr>
          </w:trPrChange>
        </w:trPr>
        <w:tc>
          <w:tcPr>
            <w:tcW w:w="0" w:type="auto"/>
            <w:shd w:val="clear" w:color="auto" w:fill="auto"/>
            <w:noWrap/>
            <w:vAlign w:val="bottom"/>
            <w:hideMark/>
            <w:tcPrChange w:id="827" w:author="pschmidt" w:date="2018-02-12T14:05:00Z">
              <w:tcPr>
                <w:tcW w:w="1200" w:type="dxa"/>
                <w:shd w:val="clear" w:color="auto" w:fill="auto"/>
                <w:noWrap/>
                <w:vAlign w:val="bottom"/>
                <w:hideMark/>
              </w:tcPr>
            </w:tcPrChange>
          </w:tcPr>
          <w:p w14:paraId="1697C4FB" w14:textId="7E77BD9F" w:rsidR="000C4507" w:rsidRDefault="000C4507" w:rsidP="00623229">
            <w:pPr>
              <w:jc w:val="right"/>
              <w:rPr>
                <w:ins w:id="828" w:author="pschmidt" w:date="2018-02-06T12:50:00Z"/>
                <w:rFonts w:ascii="Calibri" w:hAnsi="Calibri"/>
                <w:color w:val="000000"/>
                <w:sz w:val="22"/>
                <w:szCs w:val="22"/>
              </w:rPr>
            </w:pPr>
          </w:p>
        </w:tc>
        <w:tc>
          <w:tcPr>
            <w:tcW w:w="0" w:type="auto"/>
            <w:shd w:val="clear" w:color="auto" w:fill="auto"/>
            <w:noWrap/>
            <w:vAlign w:val="bottom"/>
            <w:hideMark/>
            <w:tcPrChange w:id="829" w:author="pschmidt" w:date="2018-02-12T14:05:00Z">
              <w:tcPr>
                <w:tcW w:w="1200" w:type="dxa"/>
                <w:shd w:val="clear" w:color="auto" w:fill="auto"/>
                <w:noWrap/>
                <w:vAlign w:val="bottom"/>
                <w:hideMark/>
              </w:tcPr>
            </w:tcPrChange>
          </w:tcPr>
          <w:p w14:paraId="576C8615" w14:textId="5D0600CF" w:rsidR="000C4507" w:rsidRDefault="000C4507" w:rsidP="00623229">
            <w:pPr>
              <w:jc w:val="right"/>
              <w:rPr>
                <w:ins w:id="830" w:author="pschmidt" w:date="2018-02-06T12:50:00Z"/>
                <w:rFonts w:ascii="Calibri" w:hAnsi="Calibri"/>
                <w:color w:val="000000"/>
                <w:sz w:val="22"/>
                <w:szCs w:val="22"/>
              </w:rPr>
            </w:pPr>
            <w:r>
              <w:rPr>
                <w:rFonts w:ascii="Calibri" w:hAnsi="Calibri"/>
                <w:color w:val="000000"/>
                <w:sz w:val="22"/>
                <w:szCs w:val="22"/>
              </w:rPr>
              <w:t>-0.00048</w:t>
            </w:r>
          </w:p>
        </w:tc>
        <w:tc>
          <w:tcPr>
            <w:tcW w:w="0" w:type="auto"/>
            <w:shd w:val="clear" w:color="auto" w:fill="auto"/>
            <w:noWrap/>
            <w:vAlign w:val="bottom"/>
            <w:hideMark/>
            <w:tcPrChange w:id="831" w:author="pschmidt" w:date="2018-02-12T14:05:00Z">
              <w:tcPr>
                <w:tcW w:w="1200" w:type="dxa"/>
                <w:shd w:val="clear" w:color="auto" w:fill="auto"/>
                <w:noWrap/>
                <w:vAlign w:val="bottom"/>
                <w:hideMark/>
              </w:tcPr>
            </w:tcPrChange>
          </w:tcPr>
          <w:p w14:paraId="7960B69B" w14:textId="78CAC664" w:rsidR="000C4507" w:rsidRDefault="000C4507" w:rsidP="00623229">
            <w:pPr>
              <w:jc w:val="right"/>
              <w:rPr>
                <w:ins w:id="832" w:author="pschmidt" w:date="2018-02-06T12:50:00Z"/>
                <w:rFonts w:ascii="Calibri" w:hAnsi="Calibri"/>
                <w:color w:val="000000"/>
                <w:sz w:val="22"/>
                <w:szCs w:val="22"/>
              </w:rPr>
            </w:pPr>
            <w:r>
              <w:rPr>
                <w:rFonts w:ascii="Calibri" w:hAnsi="Calibri"/>
                <w:color w:val="000000"/>
                <w:sz w:val="22"/>
                <w:szCs w:val="22"/>
              </w:rPr>
              <w:t>0.0001</w:t>
            </w:r>
          </w:p>
        </w:tc>
        <w:tc>
          <w:tcPr>
            <w:tcW w:w="0" w:type="auto"/>
            <w:shd w:val="clear" w:color="auto" w:fill="auto"/>
            <w:noWrap/>
            <w:vAlign w:val="bottom"/>
            <w:hideMark/>
            <w:tcPrChange w:id="833" w:author="pschmidt" w:date="2018-02-12T14:05:00Z">
              <w:tcPr>
                <w:tcW w:w="1200" w:type="dxa"/>
                <w:shd w:val="clear" w:color="auto" w:fill="auto"/>
                <w:noWrap/>
                <w:vAlign w:val="bottom"/>
                <w:hideMark/>
              </w:tcPr>
            </w:tcPrChange>
          </w:tcPr>
          <w:p w14:paraId="0E4A567E" w14:textId="2FE49629" w:rsidR="000C4507" w:rsidRDefault="000C4507" w:rsidP="00623229">
            <w:pPr>
              <w:jc w:val="right"/>
              <w:rPr>
                <w:ins w:id="834" w:author="pschmidt" w:date="2018-02-06T12:50:00Z"/>
                <w:rFonts w:ascii="Calibri" w:hAnsi="Calibri"/>
                <w:color w:val="000000"/>
                <w:sz w:val="22"/>
                <w:szCs w:val="22"/>
              </w:rPr>
            </w:pPr>
          </w:p>
        </w:tc>
        <w:tc>
          <w:tcPr>
            <w:tcW w:w="0" w:type="auto"/>
            <w:shd w:val="clear" w:color="auto" w:fill="auto"/>
            <w:noWrap/>
            <w:vAlign w:val="bottom"/>
            <w:hideMark/>
            <w:tcPrChange w:id="835" w:author="pschmidt" w:date="2018-02-12T14:05:00Z">
              <w:tcPr>
                <w:tcW w:w="1200" w:type="dxa"/>
                <w:shd w:val="clear" w:color="auto" w:fill="auto"/>
                <w:noWrap/>
                <w:vAlign w:val="bottom"/>
                <w:hideMark/>
              </w:tcPr>
            </w:tcPrChange>
          </w:tcPr>
          <w:p w14:paraId="54E4CEC1" w14:textId="77777777" w:rsidR="000C4507" w:rsidRDefault="000C4507" w:rsidP="00623229">
            <w:pPr>
              <w:jc w:val="right"/>
              <w:rPr>
                <w:ins w:id="836" w:author="pschmidt" w:date="2018-02-06T12:50:00Z"/>
                <w:rFonts w:ascii="Calibri" w:hAnsi="Calibri"/>
                <w:color w:val="000000"/>
                <w:sz w:val="22"/>
                <w:szCs w:val="22"/>
              </w:rPr>
            </w:pPr>
          </w:p>
        </w:tc>
        <w:tc>
          <w:tcPr>
            <w:tcW w:w="0" w:type="auto"/>
            <w:shd w:val="clear" w:color="auto" w:fill="auto"/>
            <w:noWrap/>
            <w:vAlign w:val="bottom"/>
            <w:hideMark/>
            <w:tcPrChange w:id="837" w:author="pschmidt" w:date="2018-02-12T14:05:00Z">
              <w:tcPr>
                <w:tcW w:w="1276" w:type="dxa"/>
                <w:shd w:val="clear" w:color="auto" w:fill="auto"/>
                <w:noWrap/>
                <w:vAlign w:val="bottom"/>
                <w:hideMark/>
              </w:tcPr>
            </w:tcPrChange>
          </w:tcPr>
          <w:p w14:paraId="71B3D8AE" w14:textId="3AF5910D" w:rsidR="000C4507" w:rsidRDefault="000C4507" w:rsidP="00623229">
            <w:pPr>
              <w:jc w:val="right"/>
              <w:rPr>
                <w:ins w:id="838" w:author="pschmidt" w:date="2018-02-06T12:50:00Z"/>
                <w:rFonts w:ascii="Calibri" w:hAnsi="Calibri"/>
                <w:color w:val="000000"/>
                <w:sz w:val="22"/>
                <w:szCs w:val="22"/>
              </w:rPr>
            </w:pPr>
            <w:r>
              <w:rPr>
                <w:rFonts w:ascii="Calibri" w:hAnsi="Calibri"/>
                <w:color w:val="000000"/>
                <w:sz w:val="22"/>
                <w:szCs w:val="22"/>
              </w:rPr>
              <w:t>465.485</w:t>
            </w:r>
          </w:p>
        </w:tc>
      </w:tr>
      <w:tr w:rsidR="000C4507" w14:paraId="22659261" w14:textId="77777777" w:rsidTr="000C4507">
        <w:trPr>
          <w:trHeight w:val="300"/>
          <w:ins w:id="839" w:author="pschmidt" w:date="2018-02-06T12:50:00Z"/>
          <w:trPrChange w:id="840" w:author="pschmidt" w:date="2018-02-12T14:05:00Z">
            <w:trPr>
              <w:trHeight w:val="300"/>
            </w:trPr>
          </w:trPrChange>
        </w:trPr>
        <w:tc>
          <w:tcPr>
            <w:tcW w:w="0" w:type="auto"/>
            <w:shd w:val="clear" w:color="auto" w:fill="auto"/>
            <w:noWrap/>
            <w:vAlign w:val="bottom"/>
            <w:hideMark/>
            <w:tcPrChange w:id="841" w:author="pschmidt" w:date="2018-02-12T14:05:00Z">
              <w:tcPr>
                <w:tcW w:w="1200" w:type="dxa"/>
                <w:shd w:val="clear" w:color="auto" w:fill="auto"/>
                <w:noWrap/>
                <w:vAlign w:val="bottom"/>
                <w:hideMark/>
              </w:tcPr>
            </w:tcPrChange>
          </w:tcPr>
          <w:p w14:paraId="7A710BCE" w14:textId="64E05AED" w:rsidR="000C4507" w:rsidRDefault="000C4507" w:rsidP="00623229">
            <w:pPr>
              <w:jc w:val="right"/>
              <w:rPr>
                <w:ins w:id="842" w:author="pschmidt" w:date="2018-02-06T12:50:00Z"/>
                <w:rFonts w:ascii="Calibri" w:hAnsi="Calibri"/>
                <w:color w:val="000000"/>
                <w:sz w:val="22"/>
                <w:szCs w:val="22"/>
              </w:rPr>
            </w:pPr>
            <w:r>
              <w:rPr>
                <w:rFonts w:ascii="Calibri" w:hAnsi="Calibri"/>
                <w:color w:val="000000"/>
                <w:sz w:val="22"/>
                <w:szCs w:val="22"/>
              </w:rPr>
              <w:t>0.00063</w:t>
            </w:r>
          </w:p>
        </w:tc>
        <w:tc>
          <w:tcPr>
            <w:tcW w:w="0" w:type="auto"/>
            <w:shd w:val="clear" w:color="auto" w:fill="auto"/>
            <w:noWrap/>
            <w:vAlign w:val="bottom"/>
            <w:hideMark/>
            <w:tcPrChange w:id="843" w:author="pschmidt" w:date="2018-02-12T14:05:00Z">
              <w:tcPr>
                <w:tcW w:w="1200" w:type="dxa"/>
                <w:shd w:val="clear" w:color="auto" w:fill="auto"/>
                <w:noWrap/>
                <w:vAlign w:val="bottom"/>
                <w:hideMark/>
              </w:tcPr>
            </w:tcPrChange>
          </w:tcPr>
          <w:p w14:paraId="5DDED8DE" w14:textId="259D7FEC" w:rsidR="000C4507" w:rsidRDefault="000C4507" w:rsidP="00623229">
            <w:pPr>
              <w:jc w:val="right"/>
              <w:rPr>
                <w:ins w:id="844" w:author="pschmidt" w:date="2018-02-06T12:50:00Z"/>
                <w:rFonts w:ascii="Calibri" w:hAnsi="Calibri"/>
                <w:color w:val="000000"/>
                <w:sz w:val="22"/>
                <w:szCs w:val="22"/>
              </w:rPr>
            </w:pPr>
          </w:p>
        </w:tc>
        <w:tc>
          <w:tcPr>
            <w:tcW w:w="0" w:type="auto"/>
            <w:shd w:val="clear" w:color="auto" w:fill="auto"/>
            <w:noWrap/>
            <w:vAlign w:val="bottom"/>
            <w:hideMark/>
            <w:tcPrChange w:id="845" w:author="pschmidt" w:date="2018-02-12T14:05:00Z">
              <w:tcPr>
                <w:tcW w:w="1200" w:type="dxa"/>
                <w:shd w:val="clear" w:color="auto" w:fill="auto"/>
                <w:noWrap/>
                <w:vAlign w:val="bottom"/>
                <w:hideMark/>
              </w:tcPr>
            </w:tcPrChange>
          </w:tcPr>
          <w:p w14:paraId="4932A061" w14:textId="77777777" w:rsidR="000C4507" w:rsidRDefault="000C4507" w:rsidP="00623229">
            <w:pPr>
              <w:jc w:val="right"/>
              <w:rPr>
                <w:ins w:id="846" w:author="pschmidt" w:date="2018-02-06T12:50:00Z"/>
                <w:rFonts w:ascii="Calibri" w:hAnsi="Calibri"/>
                <w:color w:val="000000"/>
                <w:sz w:val="22"/>
                <w:szCs w:val="22"/>
              </w:rPr>
            </w:pPr>
          </w:p>
        </w:tc>
        <w:tc>
          <w:tcPr>
            <w:tcW w:w="0" w:type="auto"/>
            <w:shd w:val="clear" w:color="auto" w:fill="auto"/>
            <w:noWrap/>
            <w:vAlign w:val="bottom"/>
            <w:hideMark/>
            <w:tcPrChange w:id="847" w:author="pschmidt" w:date="2018-02-12T14:05:00Z">
              <w:tcPr>
                <w:tcW w:w="1200" w:type="dxa"/>
                <w:shd w:val="clear" w:color="auto" w:fill="auto"/>
                <w:noWrap/>
                <w:vAlign w:val="bottom"/>
                <w:hideMark/>
              </w:tcPr>
            </w:tcPrChange>
          </w:tcPr>
          <w:p w14:paraId="363F7A03" w14:textId="264137BC" w:rsidR="000C4507" w:rsidRDefault="000C4507" w:rsidP="00623229">
            <w:pPr>
              <w:jc w:val="right"/>
              <w:rPr>
                <w:ins w:id="848" w:author="pschmidt" w:date="2018-02-06T12:50:00Z"/>
                <w:rFonts w:ascii="Calibri" w:hAnsi="Calibri"/>
                <w:color w:val="000000"/>
                <w:sz w:val="22"/>
                <w:szCs w:val="22"/>
              </w:rPr>
            </w:pPr>
          </w:p>
        </w:tc>
        <w:tc>
          <w:tcPr>
            <w:tcW w:w="0" w:type="auto"/>
            <w:shd w:val="clear" w:color="auto" w:fill="auto"/>
            <w:noWrap/>
            <w:vAlign w:val="bottom"/>
            <w:hideMark/>
            <w:tcPrChange w:id="849" w:author="pschmidt" w:date="2018-02-12T14:05:00Z">
              <w:tcPr>
                <w:tcW w:w="1200" w:type="dxa"/>
                <w:shd w:val="clear" w:color="auto" w:fill="auto"/>
                <w:noWrap/>
                <w:vAlign w:val="bottom"/>
                <w:hideMark/>
              </w:tcPr>
            </w:tcPrChange>
          </w:tcPr>
          <w:p w14:paraId="3C389796" w14:textId="292B9934" w:rsidR="000C4507" w:rsidRDefault="000C4507" w:rsidP="00623229">
            <w:pPr>
              <w:jc w:val="right"/>
              <w:rPr>
                <w:ins w:id="850"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51" w:author="pschmidt" w:date="2018-02-12T14:05:00Z">
              <w:tcPr>
                <w:tcW w:w="1276" w:type="dxa"/>
                <w:shd w:val="clear" w:color="auto" w:fill="auto"/>
                <w:noWrap/>
                <w:vAlign w:val="bottom"/>
                <w:hideMark/>
              </w:tcPr>
            </w:tcPrChange>
          </w:tcPr>
          <w:p w14:paraId="6E3C8274" w14:textId="0756011F" w:rsidR="000C4507" w:rsidRDefault="000C4507" w:rsidP="00623229">
            <w:pPr>
              <w:jc w:val="right"/>
              <w:rPr>
                <w:ins w:id="852" w:author="pschmidt" w:date="2018-02-06T12:50:00Z"/>
                <w:rFonts w:ascii="Calibri" w:hAnsi="Calibri"/>
                <w:color w:val="000000"/>
                <w:sz w:val="22"/>
                <w:szCs w:val="22"/>
              </w:rPr>
            </w:pPr>
            <w:r>
              <w:rPr>
                <w:rFonts w:ascii="Calibri" w:hAnsi="Calibri"/>
                <w:color w:val="000000"/>
                <w:sz w:val="22"/>
                <w:szCs w:val="22"/>
              </w:rPr>
              <w:t>465.682</w:t>
            </w:r>
          </w:p>
        </w:tc>
      </w:tr>
      <w:tr w:rsidR="000C4507" w14:paraId="42F12606" w14:textId="77777777" w:rsidTr="000C4507">
        <w:trPr>
          <w:trHeight w:val="300"/>
          <w:ins w:id="853" w:author="pschmidt" w:date="2018-02-06T12:50:00Z"/>
          <w:trPrChange w:id="854" w:author="pschmidt" w:date="2018-02-12T14:05:00Z">
            <w:trPr>
              <w:trHeight w:val="300"/>
            </w:trPr>
          </w:trPrChange>
        </w:trPr>
        <w:tc>
          <w:tcPr>
            <w:tcW w:w="0" w:type="auto"/>
            <w:shd w:val="clear" w:color="auto" w:fill="auto"/>
            <w:noWrap/>
            <w:vAlign w:val="bottom"/>
            <w:hideMark/>
            <w:tcPrChange w:id="855" w:author="pschmidt" w:date="2018-02-12T14:05:00Z">
              <w:tcPr>
                <w:tcW w:w="1200" w:type="dxa"/>
                <w:shd w:val="clear" w:color="auto" w:fill="auto"/>
                <w:noWrap/>
                <w:vAlign w:val="bottom"/>
                <w:hideMark/>
              </w:tcPr>
            </w:tcPrChange>
          </w:tcPr>
          <w:p w14:paraId="2DAD5EFE" w14:textId="0556937D" w:rsidR="000C4507" w:rsidRDefault="000C4507" w:rsidP="00623229">
            <w:pPr>
              <w:jc w:val="right"/>
              <w:rPr>
                <w:ins w:id="856"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57" w:author="pschmidt" w:date="2018-02-12T14:05:00Z">
              <w:tcPr>
                <w:tcW w:w="1200" w:type="dxa"/>
                <w:shd w:val="clear" w:color="auto" w:fill="auto"/>
                <w:noWrap/>
                <w:vAlign w:val="bottom"/>
                <w:hideMark/>
              </w:tcPr>
            </w:tcPrChange>
          </w:tcPr>
          <w:p w14:paraId="6F220240" w14:textId="77777777" w:rsidR="000C4507" w:rsidRDefault="000C4507" w:rsidP="00623229">
            <w:pPr>
              <w:jc w:val="right"/>
              <w:rPr>
                <w:ins w:id="858" w:author="pschmidt" w:date="2018-02-06T12:50:00Z"/>
                <w:sz w:val="20"/>
                <w:szCs w:val="20"/>
              </w:rPr>
            </w:pPr>
          </w:p>
        </w:tc>
        <w:tc>
          <w:tcPr>
            <w:tcW w:w="0" w:type="auto"/>
            <w:shd w:val="clear" w:color="auto" w:fill="auto"/>
            <w:noWrap/>
            <w:vAlign w:val="bottom"/>
            <w:hideMark/>
            <w:tcPrChange w:id="859" w:author="pschmidt" w:date="2018-02-12T14:05:00Z">
              <w:tcPr>
                <w:tcW w:w="1200" w:type="dxa"/>
                <w:shd w:val="clear" w:color="auto" w:fill="auto"/>
                <w:noWrap/>
                <w:vAlign w:val="bottom"/>
                <w:hideMark/>
              </w:tcPr>
            </w:tcPrChange>
          </w:tcPr>
          <w:p w14:paraId="06BD3223" w14:textId="695FAC45" w:rsidR="000C4507" w:rsidRDefault="000C4507" w:rsidP="00623229">
            <w:pPr>
              <w:jc w:val="right"/>
              <w:rPr>
                <w:ins w:id="860" w:author="pschmidt" w:date="2018-02-06T12:50: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861" w:author="pschmidt" w:date="2018-02-12T14:05:00Z">
              <w:tcPr>
                <w:tcW w:w="1200" w:type="dxa"/>
                <w:shd w:val="clear" w:color="auto" w:fill="auto"/>
                <w:noWrap/>
                <w:vAlign w:val="bottom"/>
                <w:hideMark/>
              </w:tcPr>
            </w:tcPrChange>
          </w:tcPr>
          <w:p w14:paraId="233916F3" w14:textId="1B621212" w:rsidR="000C4507" w:rsidRDefault="000C4507" w:rsidP="00623229">
            <w:pPr>
              <w:jc w:val="right"/>
              <w:rPr>
                <w:ins w:id="862" w:author="pschmidt" w:date="2018-02-06T12:50:00Z"/>
                <w:rFonts w:ascii="Calibri" w:hAnsi="Calibri"/>
                <w:color w:val="000000"/>
                <w:sz w:val="22"/>
                <w:szCs w:val="22"/>
              </w:rPr>
            </w:pPr>
            <w:r>
              <w:rPr>
                <w:rFonts w:ascii="Calibri" w:hAnsi="Calibri"/>
                <w:color w:val="000000"/>
                <w:sz w:val="22"/>
                <w:szCs w:val="22"/>
              </w:rPr>
              <w:t>-0.00141</w:t>
            </w:r>
          </w:p>
        </w:tc>
        <w:tc>
          <w:tcPr>
            <w:tcW w:w="0" w:type="auto"/>
            <w:shd w:val="clear" w:color="auto" w:fill="auto"/>
            <w:noWrap/>
            <w:vAlign w:val="bottom"/>
            <w:hideMark/>
            <w:tcPrChange w:id="863" w:author="pschmidt" w:date="2018-02-12T14:05:00Z">
              <w:tcPr>
                <w:tcW w:w="1200" w:type="dxa"/>
                <w:shd w:val="clear" w:color="auto" w:fill="auto"/>
                <w:noWrap/>
                <w:vAlign w:val="bottom"/>
                <w:hideMark/>
              </w:tcPr>
            </w:tcPrChange>
          </w:tcPr>
          <w:p w14:paraId="60321E86" w14:textId="78B06565" w:rsidR="000C4507" w:rsidRDefault="000C4507" w:rsidP="00623229">
            <w:pPr>
              <w:jc w:val="right"/>
              <w:rPr>
                <w:ins w:id="864" w:author="pschmidt" w:date="2018-02-06T12:50:00Z"/>
                <w:rFonts w:ascii="Calibri" w:hAnsi="Calibri"/>
                <w:color w:val="000000"/>
                <w:sz w:val="22"/>
                <w:szCs w:val="22"/>
              </w:rPr>
            </w:pPr>
          </w:p>
        </w:tc>
        <w:tc>
          <w:tcPr>
            <w:tcW w:w="0" w:type="auto"/>
            <w:shd w:val="clear" w:color="auto" w:fill="auto"/>
            <w:noWrap/>
            <w:vAlign w:val="bottom"/>
            <w:hideMark/>
            <w:tcPrChange w:id="865" w:author="pschmidt" w:date="2018-02-12T14:05:00Z">
              <w:tcPr>
                <w:tcW w:w="1276" w:type="dxa"/>
                <w:shd w:val="clear" w:color="auto" w:fill="auto"/>
                <w:noWrap/>
                <w:vAlign w:val="bottom"/>
                <w:hideMark/>
              </w:tcPr>
            </w:tcPrChange>
          </w:tcPr>
          <w:p w14:paraId="45D6225D" w14:textId="36DB8392" w:rsidR="000C4507" w:rsidRDefault="000C4507" w:rsidP="00623229">
            <w:pPr>
              <w:jc w:val="right"/>
              <w:rPr>
                <w:ins w:id="866" w:author="pschmidt" w:date="2018-02-06T12:50:00Z"/>
                <w:rFonts w:ascii="Calibri" w:hAnsi="Calibri"/>
                <w:color w:val="000000"/>
                <w:sz w:val="22"/>
                <w:szCs w:val="22"/>
              </w:rPr>
            </w:pPr>
            <w:r>
              <w:rPr>
                <w:rFonts w:ascii="Calibri" w:hAnsi="Calibri"/>
                <w:color w:val="000000"/>
                <w:sz w:val="22"/>
                <w:szCs w:val="22"/>
              </w:rPr>
              <w:t>465.690</w:t>
            </w:r>
          </w:p>
        </w:tc>
      </w:tr>
      <w:tr w:rsidR="000C4507" w14:paraId="4BFDE594" w14:textId="77777777" w:rsidTr="000C4507">
        <w:trPr>
          <w:trHeight w:val="300"/>
          <w:ins w:id="867" w:author="pschmidt" w:date="2018-02-06T12:50:00Z"/>
          <w:trPrChange w:id="868" w:author="pschmidt" w:date="2018-02-12T14:05:00Z">
            <w:trPr>
              <w:trHeight w:val="300"/>
            </w:trPr>
          </w:trPrChange>
        </w:trPr>
        <w:tc>
          <w:tcPr>
            <w:tcW w:w="0" w:type="auto"/>
            <w:shd w:val="clear" w:color="auto" w:fill="auto"/>
            <w:noWrap/>
            <w:vAlign w:val="bottom"/>
            <w:hideMark/>
            <w:tcPrChange w:id="869" w:author="pschmidt" w:date="2018-02-12T14:05:00Z">
              <w:tcPr>
                <w:tcW w:w="1200" w:type="dxa"/>
                <w:shd w:val="clear" w:color="auto" w:fill="auto"/>
                <w:noWrap/>
                <w:vAlign w:val="bottom"/>
                <w:hideMark/>
              </w:tcPr>
            </w:tcPrChange>
          </w:tcPr>
          <w:p w14:paraId="384C7EA9" w14:textId="7979A472" w:rsidR="000C4507" w:rsidRDefault="000C4507" w:rsidP="00623229">
            <w:pPr>
              <w:jc w:val="right"/>
              <w:rPr>
                <w:ins w:id="870"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71" w:author="pschmidt" w:date="2018-02-12T14:05:00Z">
              <w:tcPr>
                <w:tcW w:w="1200" w:type="dxa"/>
                <w:shd w:val="clear" w:color="auto" w:fill="auto"/>
                <w:noWrap/>
                <w:vAlign w:val="bottom"/>
                <w:hideMark/>
              </w:tcPr>
            </w:tcPrChange>
          </w:tcPr>
          <w:p w14:paraId="69A3E1FF" w14:textId="1A798173" w:rsidR="000C4507" w:rsidRDefault="000C4507" w:rsidP="00623229">
            <w:pPr>
              <w:jc w:val="right"/>
              <w:rPr>
                <w:ins w:id="872" w:author="pschmidt" w:date="2018-02-06T12:50:00Z"/>
                <w:rFonts w:ascii="Calibri" w:hAnsi="Calibri"/>
                <w:color w:val="000000"/>
                <w:sz w:val="22"/>
                <w:szCs w:val="22"/>
              </w:rPr>
            </w:pPr>
          </w:p>
        </w:tc>
        <w:tc>
          <w:tcPr>
            <w:tcW w:w="0" w:type="auto"/>
            <w:shd w:val="clear" w:color="auto" w:fill="auto"/>
            <w:noWrap/>
            <w:vAlign w:val="bottom"/>
            <w:hideMark/>
            <w:tcPrChange w:id="873" w:author="pschmidt" w:date="2018-02-12T14:05:00Z">
              <w:tcPr>
                <w:tcW w:w="1200" w:type="dxa"/>
                <w:shd w:val="clear" w:color="auto" w:fill="auto"/>
                <w:noWrap/>
                <w:vAlign w:val="bottom"/>
                <w:hideMark/>
              </w:tcPr>
            </w:tcPrChange>
          </w:tcPr>
          <w:p w14:paraId="4F21F437" w14:textId="77777777" w:rsidR="000C4507" w:rsidRDefault="000C4507" w:rsidP="00623229">
            <w:pPr>
              <w:jc w:val="right"/>
              <w:rPr>
                <w:ins w:id="874" w:author="pschmidt" w:date="2018-02-06T12:50:00Z"/>
                <w:rFonts w:ascii="Calibri" w:hAnsi="Calibri"/>
                <w:color w:val="000000"/>
                <w:sz w:val="22"/>
                <w:szCs w:val="22"/>
              </w:rPr>
            </w:pPr>
          </w:p>
        </w:tc>
        <w:tc>
          <w:tcPr>
            <w:tcW w:w="0" w:type="auto"/>
            <w:shd w:val="clear" w:color="auto" w:fill="auto"/>
            <w:noWrap/>
            <w:vAlign w:val="bottom"/>
            <w:hideMark/>
            <w:tcPrChange w:id="875" w:author="pschmidt" w:date="2018-02-12T14:05:00Z">
              <w:tcPr>
                <w:tcW w:w="1200" w:type="dxa"/>
                <w:shd w:val="clear" w:color="auto" w:fill="auto"/>
                <w:noWrap/>
                <w:vAlign w:val="bottom"/>
                <w:hideMark/>
              </w:tcPr>
            </w:tcPrChange>
          </w:tcPr>
          <w:p w14:paraId="64A2B021" w14:textId="781914E2" w:rsidR="000C4507" w:rsidRDefault="000C4507" w:rsidP="00623229">
            <w:pPr>
              <w:jc w:val="right"/>
              <w:rPr>
                <w:ins w:id="876" w:author="pschmidt" w:date="2018-02-06T12:50:00Z"/>
                <w:sz w:val="20"/>
                <w:szCs w:val="20"/>
              </w:rPr>
            </w:pPr>
            <w:r>
              <w:rPr>
                <w:rFonts w:ascii="Calibri" w:hAnsi="Calibri"/>
                <w:color w:val="000000"/>
                <w:sz w:val="22"/>
                <w:szCs w:val="22"/>
              </w:rPr>
              <w:t>-0.00142</w:t>
            </w:r>
          </w:p>
        </w:tc>
        <w:tc>
          <w:tcPr>
            <w:tcW w:w="0" w:type="auto"/>
            <w:shd w:val="clear" w:color="auto" w:fill="auto"/>
            <w:noWrap/>
            <w:vAlign w:val="bottom"/>
            <w:hideMark/>
            <w:tcPrChange w:id="877" w:author="pschmidt" w:date="2018-02-12T14:05:00Z">
              <w:tcPr>
                <w:tcW w:w="1200" w:type="dxa"/>
                <w:shd w:val="clear" w:color="auto" w:fill="auto"/>
                <w:noWrap/>
                <w:vAlign w:val="bottom"/>
                <w:hideMark/>
              </w:tcPr>
            </w:tcPrChange>
          </w:tcPr>
          <w:p w14:paraId="504BCD23" w14:textId="289F5D81" w:rsidR="000C4507" w:rsidRDefault="000C4507" w:rsidP="00623229">
            <w:pPr>
              <w:jc w:val="right"/>
              <w:rPr>
                <w:ins w:id="878" w:author="pschmidt" w:date="2018-02-06T12:50:00Z"/>
                <w:sz w:val="20"/>
                <w:szCs w:val="20"/>
              </w:rPr>
            </w:pPr>
            <w:r>
              <w:rPr>
                <w:rFonts w:ascii="Calibri" w:hAnsi="Calibri"/>
                <w:color w:val="000000"/>
                <w:sz w:val="22"/>
                <w:szCs w:val="22"/>
              </w:rPr>
              <w:t>0.00004</w:t>
            </w:r>
          </w:p>
        </w:tc>
        <w:tc>
          <w:tcPr>
            <w:tcW w:w="0" w:type="auto"/>
            <w:shd w:val="clear" w:color="auto" w:fill="auto"/>
            <w:noWrap/>
            <w:vAlign w:val="bottom"/>
            <w:hideMark/>
            <w:tcPrChange w:id="879" w:author="pschmidt" w:date="2018-02-12T14:05:00Z">
              <w:tcPr>
                <w:tcW w:w="1276" w:type="dxa"/>
                <w:shd w:val="clear" w:color="auto" w:fill="auto"/>
                <w:noWrap/>
                <w:vAlign w:val="bottom"/>
                <w:hideMark/>
              </w:tcPr>
            </w:tcPrChange>
          </w:tcPr>
          <w:p w14:paraId="13AC1713" w14:textId="1C8E9EA7" w:rsidR="000C4507" w:rsidRDefault="000C4507" w:rsidP="00623229">
            <w:pPr>
              <w:jc w:val="right"/>
              <w:rPr>
                <w:ins w:id="880" w:author="pschmidt" w:date="2018-02-06T12:50:00Z"/>
                <w:rFonts w:ascii="Calibri" w:hAnsi="Calibri"/>
                <w:color w:val="000000"/>
                <w:sz w:val="22"/>
                <w:szCs w:val="22"/>
              </w:rPr>
            </w:pPr>
            <w:r>
              <w:rPr>
                <w:rFonts w:ascii="Calibri" w:hAnsi="Calibri"/>
                <w:color w:val="000000"/>
                <w:sz w:val="22"/>
                <w:szCs w:val="22"/>
              </w:rPr>
              <w:t>465.694</w:t>
            </w:r>
          </w:p>
        </w:tc>
      </w:tr>
      <w:tr w:rsidR="000C4507" w14:paraId="5AF69547" w14:textId="77777777" w:rsidTr="000C4507">
        <w:trPr>
          <w:trHeight w:val="300"/>
          <w:ins w:id="881" w:author="pschmidt" w:date="2018-02-06T12:50:00Z"/>
          <w:trPrChange w:id="882" w:author="pschmidt" w:date="2018-02-12T14:05:00Z">
            <w:trPr>
              <w:trHeight w:val="300"/>
            </w:trPr>
          </w:trPrChange>
        </w:trPr>
        <w:tc>
          <w:tcPr>
            <w:tcW w:w="0" w:type="auto"/>
            <w:shd w:val="clear" w:color="auto" w:fill="auto"/>
            <w:noWrap/>
            <w:vAlign w:val="bottom"/>
            <w:hideMark/>
            <w:tcPrChange w:id="883" w:author="pschmidt" w:date="2018-02-12T14:05:00Z">
              <w:tcPr>
                <w:tcW w:w="1200" w:type="dxa"/>
                <w:shd w:val="clear" w:color="auto" w:fill="auto"/>
                <w:noWrap/>
                <w:vAlign w:val="bottom"/>
                <w:hideMark/>
              </w:tcPr>
            </w:tcPrChange>
          </w:tcPr>
          <w:p w14:paraId="665D4903" w14:textId="2C925FA1" w:rsidR="000C4507" w:rsidRDefault="000C4507" w:rsidP="00623229">
            <w:pPr>
              <w:jc w:val="right"/>
              <w:rPr>
                <w:ins w:id="884"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885" w:author="pschmidt" w:date="2018-02-12T14:05:00Z">
              <w:tcPr>
                <w:tcW w:w="1200" w:type="dxa"/>
                <w:shd w:val="clear" w:color="auto" w:fill="auto"/>
                <w:noWrap/>
                <w:vAlign w:val="bottom"/>
                <w:hideMark/>
              </w:tcPr>
            </w:tcPrChange>
          </w:tcPr>
          <w:p w14:paraId="23C6E7A9" w14:textId="2C0A1A6A" w:rsidR="000C4507" w:rsidRDefault="000C4507" w:rsidP="00623229">
            <w:pPr>
              <w:jc w:val="right"/>
              <w:rPr>
                <w:ins w:id="886" w:author="pschmidt" w:date="2018-02-06T12:50:00Z"/>
                <w:rFonts w:ascii="Calibri" w:hAnsi="Calibri"/>
                <w:color w:val="000000"/>
                <w:sz w:val="22"/>
                <w:szCs w:val="22"/>
              </w:rPr>
            </w:pPr>
          </w:p>
        </w:tc>
        <w:tc>
          <w:tcPr>
            <w:tcW w:w="0" w:type="auto"/>
            <w:shd w:val="clear" w:color="auto" w:fill="auto"/>
            <w:noWrap/>
            <w:vAlign w:val="bottom"/>
            <w:hideMark/>
            <w:tcPrChange w:id="887" w:author="pschmidt" w:date="2018-02-12T14:05:00Z">
              <w:tcPr>
                <w:tcW w:w="1200" w:type="dxa"/>
                <w:shd w:val="clear" w:color="auto" w:fill="auto"/>
                <w:noWrap/>
                <w:vAlign w:val="bottom"/>
                <w:hideMark/>
              </w:tcPr>
            </w:tcPrChange>
          </w:tcPr>
          <w:p w14:paraId="20B203A1" w14:textId="61CE328D" w:rsidR="000C4507" w:rsidRDefault="000C4507" w:rsidP="00623229">
            <w:pPr>
              <w:jc w:val="right"/>
              <w:rPr>
                <w:ins w:id="888" w:author="pschmidt" w:date="2018-02-06T12:50:00Z"/>
                <w:rFonts w:ascii="Calibri" w:hAnsi="Calibri"/>
                <w:color w:val="000000"/>
                <w:sz w:val="22"/>
                <w:szCs w:val="22"/>
              </w:rPr>
            </w:pPr>
            <w:r>
              <w:rPr>
                <w:rFonts w:ascii="Calibri" w:hAnsi="Calibri"/>
                <w:color w:val="000000"/>
                <w:sz w:val="22"/>
                <w:szCs w:val="22"/>
              </w:rPr>
              <w:t>-0.00015</w:t>
            </w:r>
          </w:p>
        </w:tc>
        <w:tc>
          <w:tcPr>
            <w:tcW w:w="0" w:type="auto"/>
            <w:shd w:val="clear" w:color="auto" w:fill="auto"/>
            <w:noWrap/>
            <w:vAlign w:val="bottom"/>
            <w:hideMark/>
            <w:tcPrChange w:id="889" w:author="pschmidt" w:date="2018-02-12T14:05:00Z">
              <w:tcPr>
                <w:tcW w:w="1200" w:type="dxa"/>
                <w:shd w:val="clear" w:color="auto" w:fill="auto"/>
                <w:noWrap/>
                <w:vAlign w:val="bottom"/>
                <w:hideMark/>
              </w:tcPr>
            </w:tcPrChange>
          </w:tcPr>
          <w:p w14:paraId="68420B08" w14:textId="75ECD7D3" w:rsidR="000C4507" w:rsidRDefault="000C4507" w:rsidP="00623229">
            <w:pPr>
              <w:jc w:val="right"/>
              <w:rPr>
                <w:ins w:id="890" w:author="pschmidt" w:date="2018-02-06T12:50:00Z"/>
                <w:rFonts w:ascii="Calibri" w:hAnsi="Calibri"/>
                <w:color w:val="000000"/>
                <w:sz w:val="22"/>
                <w:szCs w:val="22"/>
              </w:rPr>
            </w:pPr>
          </w:p>
        </w:tc>
        <w:tc>
          <w:tcPr>
            <w:tcW w:w="0" w:type="auto"/>
            <w:shd w:val="clear" w:color="auto" w:fill="auto"/>
            <w:noWrap/>
            <w:vAlign w:val="bottom"/>
            <w:hideMark/>
            <w:tcPrChange w:id="891" w:author="pschmidt" w:date="2018-02-12T14:05:00Z">
              <w:tcPr>
                <w:tcW w:w="1200" w:type="dxa"/>
                <w:shd w:val="clear" w:color="auto" w:fill="auto"/>
                <w:noWrap/>
                <w:vAlign w:val="bottom"/>
                <w:hideMark/>
              </w:tcPr>
            </w:tcPrChange>
          </w:tcPr>
          <w:p w14:paraId="48AE200D" w14:textId="77777777" w:rsidR="000C4507" w:rsidRDefault="000C4507" w:rsidP="00623229">
            <w:pPr>
              <w:jc w:val="right"/>
              <w:rPr>
                <w:ins w:id="892" w:author="pschmidt" w:date="2018-02-06T12:50:00Z"/>
                <w:rFonts w:ascii="Calibri" w:hAnsi="Calibri"/>
                <w:color w:val="000000"/>
                <w:sz w:val="22"/>
                <w:szCs w:val="22"/>
              </w:rPr>
            </w:pPr>
          </w:p>
        </w:tc>
        <w:tc>
          <w:tcPr>
            <w:tcW w:w="0" w:type="auto"/>
            <w:shd w:val="clear" w:color="auto" w:fill="auto"/>
            <w:noWrap/>
            <w:vAlign w:val="bottom"/>
            <w:hideMark/>
            <w:tcPrChange w:id="893" w:author="pschmidt" w:date="2018-02-12T14:05:00Z">
              <w:tcPr>
                <w:tcW w:w="1276" w:type="dxa"/>
                <w:shd w:val="clear" w:color="auto" w:fill="auto"/>
                <w:noWrap/>
                <w:vAlign w:val="bottom"/>
                <w:hideMark/>
              </w:tcPr>
            </w:tcPrChange>
          </w:tcPr>
          <w:p w14:paraId="2032E136" w14:textId="4AF13DE9" w:rsidR="000C4507" w:rsidRDefault="000C4507" w:rsidP="00623229">
            <w:pPr>
              <w:jc w:val="right"/>
              <w:rPr>
                <w:ins w:id="894" w:author="pschmidt" w:date="2018-02-06T12:50:00Z"/>
                <w:rFonts w:ascii="Calibri" w:hAnsi="Calibri"/>
                <w:color w:val="000000"/>
                <w:sz w:val="22"/>
                <w:szCs w:val="22"/>
              </w:rPr>
            </w:pPr>
            <w:r>
              <w:rPr>
                <w:rFonts w:ascii="Calibri" w:hAnsi="Calibri"/>
                <w:color w:val="000000"/>
                <w:sz w:val="22"/>
                <w:szCs w:val="22"/>
              </w:rPr>
              <w:t>465.797</w:t>
            </w:r>
          </w:p>
        </w:tc>
      </w:tr>
      <w:tr w:rsidR="000C4507" w14:paraId="7AB04B96" w14:textId="77777777" w:rsidTr="000C4507">
        <w:trPr>
          <w:trHeight w:val="300"/>
          <w:ins w:id="895" w:author="pschmidt" w:date="2018-02-06T12:50:00Z"/>
          <w:trPrChange w:id="896" w:author="pschmidt" w:date="2018-02-12T14:05:00Z">
            <w:trPr>
              <w:trHeight w:val="300"/>
            </w:trPr>
          </w:trPrChange>
        </w:trPr>
        <w:tc>
          <w:tcPr>
            <w:tcW w:w="0" w:type="auto"/>
            <w:shd w:val="clear" w:color="auto" w:fill="auto"/>
            <w:noWrap/>
            <w:vAlign w:val="bottom"/>
            <w:hideMark/>
            <w:tcPrChange w:id="897" w:author="pschmidt" w:date="2018-02-12T14:05:00Z">
              <w:tcPr>
                <w:tcW w:w="1200" w:type="dxa"/>
                <w:shd w:val="clear" w:color="auto" w:fill="auto"/>
                <w:noWrap/>
                <w:vAlign w:val="bottom"/>
                <w:hideMark/>
              </w:tcPr>
            </w:tcPrChange>
          </w:tcPr>
          <w:p w14:paraId="40C9BBA1" w14:textId="77777777" w:rsidR="000C4507" w:rsidRDefault="000C4507" w:rsidP="00623229">
            <w:pPr>
              <w:jc w:val="right"/>
              <w:rPr>
                <w:ins w:id="898" w:author="pschmidt" w:date="2018-02-06T12:50:00Z"/>
                <w:rFonts w:ascii="Calibri" w:hAnsi="Calibri"/>
                <w:color w:val="000000"/>
                <w:sz w:val="22"/>
                <w:szCs w:val="22"/>
              </w:rPr>
            </w:pPr>
          </w:p>
        </w:tc>
        <w:tc>
          <w:tcPr>
            <w:tcW w:w="0" w:type="auto"/>
            <w:shd w:val="clear" w:color="auto" w:fill="auto"/>
            <w:noWrap/>
            <w:vAlign w:val="bottom"/>
            <w:hideMark/>
            <w:tcPrChange w:id="899" w:author="pschmidt" w:date="2018-02-12T14:05:00Z">
              <w:tcPr>
                <w:tcW w:w="1200" w:type="dxa"/>
                <w:shd w:val="clear" w:color="auto" w:fill="auto"/>
                <w:noWrap/>
                <w:vAlign w:val="bottom"/>
                <w:hideMark/>
              </w:tcPr>
            </w:tcPrChange>
          </w:tcPr>
          <w:p w14:paraId="162FEC7A" w14:textId="0A817637" w:rsidR="000C4507" w:rsidRDefault="000C4507" w:rsidP="00623229">
            <w:pPr>
              <w:jc w:val="right"/>
              <w:rPr>
                <w:ins w:id="900" w:author="pschmidt" w:date="2018-02-06T12:50:00Z"/>
                <w:rFonts w:ascii="Calibri" w:hAnsi="Calibri"/>
                <w:color w:val="000000"/>
                <w:sz w:val="22"/>
                <w:szCs w:val="22"/>
              </w:rPr>
            </w:pPr>
          </w:p>
        </w:tc>
        <w:tc>
          <w:tcPr>
            <w:tcW w:w="0" w:type="auto"/>
            <w:shd w:val="clear" w:color="auto" w:fill="auto"/>
            <w:noWrap/>
            <w:vAlign w:val="bottom"/>
            <w:hideMark/>
            <w:tcPrChange w:id="901" w:author="pschmidt" w:date="2018-02-12T14:05:00Z">
              <w:tcPr>
                <w:tcW w:w="1200" w:type="dxa"/>
                <w:shd w:val="clear" w:color="auto" w:fill="auto"/>
                <w:noWrap/>
                <w:vAlign w:val="bottom"/>
                <w:hideMark/>
              </w:tcPr>
            </w:tcPrChange>
          </w:tcPr>
          <w:p w14:paraId="478FC7C1" w14:textId="04A21B24" w:rsidR="000C4507" w:rsidRDefault="000C4507" w:rsidP="00623229">
            <w:pPr>
              <w:jc w:val="right"/>
              <w:rPr>
                <w:ins w:id="902" w:author="pschmidt" w:date="2018-02-06T12:50: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903" w:author="pschmidt" w:date="2018-02-12T14:05:00Z">
              <w:tcPr>
                <w:tcW w:w="1200" w:type="dxa"/>
                <w:shd w:val="clear" w:color="auto" w:fill="auto"/>
                <w:noWrap/>
                <w:vAlign w:val="bottom"/>
                <w:hideMark/>
              </w:tcPr>
            </w:tcPrChange>
          </w:tcPr>
          <w:p w14:paraId="71EF233B" w14:textId="77777777" w:rsidR="000C4507" w:rsidRDefault="000C4507" w:rsidP="00623229">
            <w:pPr>
              <w:jc w:val="right"/>
              <w:rPr>
                <w:ins w:id="904" w:author="pschmidt" w:date="2018-02-06T12:50:00Z"/>
                <w:rFonts w:ascii="Calibri" w:hAnsi="Calibri"/>
                <w:color w:val="000000"/>
                <w:sz w:val="22"/>
                <w:szCs w:val="22"/>
              </w:rPr>
            </w:pPr>
          </w:p>
        </w:tc>
        <w:tc>
          <w:tcPr>
            <w:tcW w:w="0" w:type="auto"/>
            <w:shd w:val="clear" w:color="auto" w:fill="auto"/>
            <w:noWrap/>
            <w:vAlign w:val="bottom"/>
            <w:hideMark/>
            <w:tcPrChange w:id="905" w:author="pschmidt" w:date="2018-02-12T14:05:00Z">
              <w:tcPr>
                <w:tcW w:w="1200" w:type="dxa"/>
                <w:shd w:val="clear" w:color="auto" w:fill="auto"/>
                <w:noWrap/>
                <w:vAlign w:val="bottom"/>
                <w:hideMark/>
              </w:tcPr>
            </w:tcPrChange>
          </w:tcPr>
          <w:p w14:paraId="7E2792C1" w14:textId="151C540A" w:rsidR="000C4507" w:rsidRDefault="000C4507" w:rsidP="00623229">
            <w:pPr>
              <w:jc w:val="right"/>
              <w:rPr>
                <w:ins w:id="906" w:author="pschmidt" w:date="2018-02-06T12:50:00Z"/>
                <w:sz w:val="20"/>
                <w:szCs w:val="20"/>
              </w:rPr>
            </w:pPr>
            <w:r>
              <w:rPr>
                <w:rFonts w:ascii="Calibri" w:hAnsi="Calibri"/>
                <w:color w:val="000000"/>
                <w:sz w:val="22"/>
                <w:szCs w:val="22"/>
              </w:rPr>
              <w:t>-0.00055</w:t>
            </w:r>
          </w:p>
        </w:tc>
        <w:tc>
          <w:tcPr>
            <w:tcW w:w="0" w:type="auto"/>
            <w:shd w:val="clear" w:color="auto" w:fill="auto"/>
            <w:noWrap/>
            <w:vAlign w:val="bottom"/>
            <w:hideMark/>
            <w:tcPrChange w:id="907" w:author="pschmidt" w:date="2018-02-12T14:05:00Z">
              <w:tcPr>
                <w:tcW w:w="1276" w:type="dxa"/>
                <w:shd w:val="clear" w:color="auto" w:fill="auto"/>
                <w:noWrap/>
                <w:vAlign w:val="bottom"/>
                <w:hideMark/>
              </w:tcPr>
            </w:tcPrChange>
          </w:tcPr>
          <w:p w14:paraId="62F561A8" w14:textId="25B778A0" w:rsidR="000C4507" w:rsidRDefault="000C4507" w:rsidP="00623229">
            <w:pPr>
              <w:jc w:val="right"/>
              <w:rPr>
                <w:ins w:id="908" w:author="pschmidt" w:date="2018-02-06T12:50:00Z"/>
                <w:rFonts w:ascii="Calibri" w:hAnsi="Calibri"/>
                <w:color w:val="000000"/>
                <w:sz w:val="22"/>
                <w:szCs w:val="22"/>
              </w:rPr>
            </w:pPr>
            <w:r>
              <w:rPr>
                <w:rFonts w:ascii="Calibri" w:hAnsi="Calibri"/>
                <w:color w:val="000000"/>
                <w:sz w:val="22"/>
                <w:szCs w:val="22"/>
              </w:rPr>
              <w:t>466.208</w:t>
            </w:r>
          </w:p>
        </w:tc>
      </w:tr>
      <w:tr w:rsidR="000C4507" w14:paraId="3225D101" w14:textId="77777777" w:rsidTr="000C4507">
        <w:trPr>
          <w:trHeight w:val="300"/>
          <w:ins w:id="909" w:author="pschmidt" w:date="2018-02-06T12:50:00Z"/>
          <w:trPrChange w:id="910" w:author="pschmidt" w:date="2018-02-12T14:05:00Z">
            <w:trPr>
              <w:trHeight w:val="300"/>
            </w:trPr>
          </w:trPrChange>
        </w:trPr>
        <w:tc>
          <w:tcPr>
            <w:tcW w:w="0" w:type="auto"/>
            <w:shd w:val="clear" w:color="auto" w:fill="auto"/>
            <w:noWrap/>
            <w:vAlign w:val="bottom"/>
            <w:hideMark/>
            <w:tcPrChange w:id="911" w:author="pschmidt" w:date="2018-02-12T14:05:00Z">
              <w:tcPr>
                <w:tcW w:w="1200" w:type="dxa"/>
                <w:shd w:val="clear" w:color="auto" w:fill="auto"/>
                <w:noWrap/>
                <w:vAlign w:val="bottom"/>
                <w:hideMark/>
              </w:tcPr>
            </w:tcPrChange>
          </w:tcPr>
          <w:p w14:paraId="5850A65D" w14:textId="2E67159D" w:rsidR="000C4507" w:rsidRDefault="000C4507" w:rsidP="00623229">
            <w:pPr>
              <w:jc w:val="right"/>
              <w:rPr>
                <w:ins w:id="912" w:author="pschmidt" w:date="2018-02-06T12:50:00Z"/>
                <w:rFonts w:ascii="Calibri" w:hAnsi="Calibri"/>
                <w:color w:val="000000"/>
                <w:sz w:val="22"/>
                <w:szCs w:val="22"/>
              </w:rPr>
            </w:pPr>
          </w:p>
        </w:tc>
        <w:tc>
          <w:tcPr>
            <w:tcW w:w="0" w:type="auto"/>
            <w:shd w:val="clear" w:color="auto" w:fill="auto"/>
            <w:noWrap/>
            <w:vAlign w:val="bottom"/>
            <w:hideMark/>
            <w:tcPrChange w:id="913" w:author="pschmidt" w:date="2018-02-12T14:05:00Z">
              <w:tcPr>
                <w:tcW w:w="1200" w:type="dxa"/>
                <w:shd w:val="clear" w:color="auto" w:fill="auto"/>
                <w:noWrap/>
                <w:vAlign w:val="bottom"/>
                <w:hideMark/>
              </w:tcPr>
            </w:tcPrChange>
          </w:tcPr>
          <w:p w14:paraId="290B14C7" w14:textId="01DB35D8" w:rsidR="000C4507" w:rsidRDefault="000C4507" w:rsidP="00623229">
            <w:pPr>
              <w:jc w:val="right"/>
              <w:rPr>
                <w:ins w:id="914" w:author="pschmidt" w:date="2018-02-06T12:50:00Z"/>
                <w:rFonts w:ascii="Calibri" w:hAnsi="Calibri"/>
                <w:color w:val="000000"/>
                <w:sz w:val="22"/>
                <w:szCs w:val="22"/>
              </w:rPr>
            </w:pPr>
            <w:r>
              <w:rPr>
                <w:rFonts w:ascii="Calibri" w:hAnsi="Calibri"/>
                <w:color w:val="000000"/>
                <w:sz w:val="22"/>
                <w:szCs w:val="22"/>
              </w:rPr>
              <w:t>-0.00032</w:t>
            </w:r>
          </w:p>
        </w:tc>
        <w:tc>
          <w:tcPr>
            <w:tcW w:w="0" w:type="auto"/>
            <w:shd w:val="clear" w:color="auto" w:fill="auto"/>
            <w:noWrap/>
            <w:vAlign w:val="bottom"/>
            <w:hideMark/>
            <w:tcPrChange w:id="915" w:author="pschmidt" w:date="2018-02-12T14:05:00Z">
              <w:tcPr>
                <w:tcW w:w="1200" w:type="dxa"/>
                <w:shd w:val="clear" w:color="auto" w:fill="auto"/>
                <w:noWrap/>
                <w:vAlign w:val="bottom"/>
                <w:hideMark/>
              </w:tcPr>
            </w:tcPrChange>
          </w:tcPr>
          <w:p w14:paraId="2928EBB7" w14:textId="0ED145AF" w:rsidR="000C4507" w:rsidRDefault="000C4507" w:rsidP="00623229">
            <w:pPr>
              <w:jc w:val="right"/>
              <w:rPr>
                <w:ins w:id="916" w:author="pschmidt" w:date="2018-02-06T12:50:00Z"/>
                <w:rFonts w:ascii="Calibri" w:hAnsi="Calibri"/>
                <w:color w:val="000000"/>
                <w:sz w:val="22"/>
                <w:szCs w:val="22"/>
              </w:rPr>
            </w:pPr>
          </w:p>
        </w:tc>
        <w:tc>
          <w:tcPr>
            <w:tcW w:w="0" w:type="auto"/>
            <w:shd w:val="clear" w:color="auto" w:fill="auto"/>
            <w:noWrap/>
            <w:vAlign w:val="bottom"/>
            <w:hideMark/>
            <w:tcPrChange w:id="917" w:author="pschmidt" w:date="2018-02-12T14:05:00Z">
              <w:tcPr>
                <w:tcW w:w="1200" w:type="dxa"/>
                <w:shd w:val="clear" w:color="auto" w:fill="auto"/>
                <w:noWrap/>
                <w:vAlign w:val="bottom"/>
                <w:hideMark/>
              </w:tcPr>
            </w:tcPrChange>
          </w:tcPr>
          <w:p w14:paraId="21E781A8" w14:textId="034DC8D5" w:rsidR="000C4507" w:rsidRDefault="000C4507" w:rsidP="00623229">
            <w:pPr>
              <w:jc w:val="right"/>
              <w:rPr>
                <w:ins w:id="918" w:author="pschmidt" w:date="2018-02-06T12:50:00Z"/>
                <w:rFonts w:ascii="Calibri" w:hAnsi="Calibri"/>
                <w:color w:val="000000"/>
                <w:sz w:val="22"/>
                <w:szCs w:val="22"/>
              </w:rPr>
            </w:pPr>
            <w:r>
              <w:rPr>
                <w:rFonts w:ascii="Calibri" w:hAnsi="Calibri"/>
                <w:color w:val="000000"/>
                <w:sz w:val="22"/>
                <w:szCs w:val="22"/>
              </w:rPr>
              <w:t>-0.00109</w:t>
            </w:r>
          </w:p>
        </w:tc>
        <w:tc>
          <w:tcPr>
            <w:tcW w:w="0" w:type="auto"/>
            <w:shd w:val="clear" w:color="auto" w:fill="auto"/>
            <w:noWrap/>
            <w:vAlign w:val="bottom"/>
            <w:hideMark/>
            <w:tcPrChange w:id="919" w:author="pschmidt" w:date="2018-02-12T14:05:00Z">
              <w:tcPr>
                <w:tcW w:w="1200" w:type="dxa"/>
                <w:shd w:val="clear" w:color="auto" w:fill="auto"/>
                <w:noWrap/>
                <w:vAlign w:val="bottom"/>
                <w:hideMark/>
              </w:tcPr>
            </w:tcPrChange>
          </w:tcPr>
          <w:p w14:paraId="4965CA05" w14:textId="54BC8650" w:rsidR="000C4507" w:rsidRDefault="000C4507" w:rsidP="00623229">
            <w:pPr>
              <w:jc w:val="right"/>
              <w:rPr>
                <w:ins w:id="920" w:author="pschmidt" w:date="2018-02-06T12:50:00Z"/>
                <w:rFonts w:ascii="Calibri" w:hAnsi="Calibri"/>
                <w:color w:val="000000"/>
                <w:sz w:val="22"/>
                <w:szCs w:val="22"/>
              </w:rPr>
            </w:pPr>
            <w:r>
              <w:rPr>
                <w:rFonts w:ascii="Calibri" w:hAnsi="Calibri"/>
                <w:color w:val="000000"/>
                <w:sz w:val="22"/>
                <w:szCs w:val="22"/>
              </w:rPr>
              <w:t>0.00028</w:t>
            </w:r>
          </w:p>
        </w:tc>
        <w:tc>
          <w:tcPr>
            <w:tcW w:w="0" w:type="auto"/>
            <w:shd w:val="clear" w:color="auto" w:fill="auto"/>
            <w:noWrap/>
            <w:vAlign w:val="bottom"/>
            <w:hideMark/>
            <w:tcPrChange w:id="921" w:author="pschmidt" w:date="2018-02-12T14:05:00Z">
              <w:tcPr>
                <w:tcW w:w="1276" w:type="dxa"/>
                <w:shd w:val="clear" w:color="auto" w:fill="auto"/>
                <w:noWrap/>
                <w:vAlign w:val="bottom"/>
                <w:hideMark/>
              </w:tcPr>
            </w:tcPrChange>
          </w:tcPr>
          <w:p w14:paraId="718C65AF" w14:textId="26ADF641" w:rsidR="000C4507" w:rsidRDefault="000C4507" w:rsidP="00623229">
            <w:pPr>
              <w:jc w:val="right"/>
              <w:rPr>
                <w:ins w:id="922" w:author="pschmidt" w:date="2018-02-06T12:50:00Z"/>
                <w:rFonts w:ascii="Calibri" w:hAnsi="Calibri"/>
                <w:color w:val="000000"/>
                <w:sz w:val="22"/>
                <w:szCs w:val="22"/>
              </w:rPr>
            </w:pPr>
            <w:r>
              <w:rPr>
                <w:rFonts w:ascii="Calibri" w:hAnsi="Calibri"/>
                <w:color w:val="000000"/>
                <w:sz w:val="22"/>
                <w:szCs w:val="22"/>
              </w:rPr>
              <w:t>466.299</w:t>
            </w:r>
          </w:p>
        </w:tc>
      </w:tr>
      <w:tr w:rsidR="000C4507" w14:paraId="4D31BBDC" w14:textId="77777777" w:rsidTr="000C4507">
        <w:trPr>
          <w:trHeight w:val="300"/>
          <w:ins w:id="923" w:author="pschmidt" w:date="2018-02-06T12:50:00Z"/>
          <w:trPrChange w:id="924" w:author="pschmidt" w:date="2018-02-12T14:05:00Z">
            <w:trPr>
              <w:trHeight w:val="300"/>
            </w:trPr>
          </w:trPrChange>
        </w:trPr>
        <w:tc>
          <w:tcPr>
            <w:tcW w:w="0" w:type="auto"/>
            <w:shd w:val="clear" w:color="auto" w:fill="auto"/>
            <w:noWrap/>
            <w:vAlign w:val="bottom"/>
            <w:hideMark/>
            <w:tcPrChange w:id="925" w:author="pschmidt" w:date="2018-02-12T14:05:00Z">
              <w:tcPr>
                <w:tcW w:w="1200" w:type="dxa"/>
                <w:shd w:val="clear" w:color="auto" w:fill="auto"/>
                <w:noWrap/>
                <w:vAlign w:val="bottom"/>
                <w:hideMark/>
              </w:tcPr>
            </w:tcPrChange>
          </w:tcPr>
          <w:p w14:paraId="6FCFD286" w14:textId="5066B094" w:rsidR="000C4507" w:rsidRDefault="000C4507" w:rsidP="00623229">
            <w:pPr>
              <w:jc w:val="right"/>
              <w:rPr>
                <w:ins w:id="926" w:author="pschmidt" w:date="2018-02-06T12:50:00Z"/>
                <w:rFonts w:ascii="Calibri" w:hAnsi="Calibri"/>
                <w:color w:val="000000"/>
                <w:sz w:val="22"/>
                <w:szCs w:val="22"/>
              </w:rPr>
            </w:pPr>
          </w:p>
        </w:tc>
        <w:tc>
          <w:tcPr>
            <w:tcW w:w="0" w:type="auto"/>
            <w:shd w:val="clear" w:color="auto" w:fill="auto"/>
            <w:noWrap/>
            <w:vAlign w:val="bottom"/>
            <w:hideMark/>
            <w:tcPrChange w:id="927" w:author="pschmidt" w:date="2018-02-12T14:05:00Z">
              <w:tcPr>
                <w:tcW w:w="1200" w:type="dxa"/>
                <w:shd w:val="clear" w:color="auto" w:fill="auto"/>
                <w:noWrap/>
                <w:vAlign w:val="bottom"/>
                <w:hideMark/>
              </w:tcPr>
            </w:tcPrChange>
          </w:tcPr>
          <w:p w14:paraId="12CC639B" w14:textId="1E70B42F" w:rsidR="000C4507" w:rsidRDefault="000C4507" w:rsidP="00623229">
            <w:pPr>
              <w:jc w:val="right"/>
              <w:rPr>
                <w:ins w:id="928" w:author="pschmidt" w:date="2018-02-06T12:50:00Z"/>
                <w:rFonts w:ascii="Calibri" w:hAnsi="Calibri"/>
                <w:color w:val="000000"/>
                <w:sz w:val="22"/>
                <w:szCs w:val="22"/>
              </w:rPr>
            </w:pPr>
            <w:r>
              <w:rPr>
                <w:rFonts w:ascii="Calibri" w:hAnsi="Calibri"/>
                <w:color w:val="000000"/>
                <w:sz w:val="22"/>
                <w:szCs w:val="22"/>
              </w:rPr>
              <w:t>-0.00033</w:t>
            </w:r>
          </w:p>
        </w:tc>
        <w:tc>
          <w:tcPr>
            <w:tcW w:w="0" w:type="auto"/>
            <w:shd w:val="clear" w:color="auto" w:fill="auto"/>
            <w:noWrap/>
            <w:vAlign w:val="bottom"/>
            <w:hideMark/>
            <w:tcPrChange w:id="929" w:author="pschmidt" w:date="2018-02-12T14:05:00Z">
              <w:tcPr>
                <w:tcW w:w="1200" w:type="dxa"/>
                <w:shd w:val="clear" w:color="auto" w:fill="auto"/>
                <w:noWrap/>
                <w:vAlign w:val="bottom"/>
                <w:hideMark/>
              </w:tcPr>
            </w:tcPrChange>
          </w:tcPr>
          <w:p w14:paraId="4615EDC7" w14:textId="4A7B2383" w:rsidR="000C4507" w:rsidRDefault="000C4507" w:rsidP="00623229">
            <w:pPr>
              <w:jc w:val="right"/>
              <w:rPr>
                <w:ins w:id="930" w:author="pschmidt" w:date="2018-02-06T12:50:00Z"/>
                <w:rFonts w:ascii="Calibri" w:hAnsi="Calibri"/>
                <w:color w:val="000000"/>
                <w:sz w:val="22"/>
                <w:szCs w:val="22"/>
              </w:rPr>
            </w:pPr>
            <w:r>
              <w:rPr>
                <w:rFonts w:ascii="Calibri" w:hAnsi="Calibri"/>
                <w:color w:val="000000"/>
                <w:sz w:val="22"/>
                <w:szCs w:val="22"/>
              </w:rPr>
              <w:t>0.0001</w:t>
            </w:r>
          </w:p>
        </w:tc>
        <w:tc>
          <w:tcPr>
            <w:tcW w:w="0" w:type="auto"/>
            <w:shd w:val="clear" w:color="auto" w:fill="auto"/>
            <w:noWrap/>
            <w:vAlign w:val="bottom"/>
            <w:hideMark/>
            <w:tcPrChange w:id="931" w:author="pschmidt" w:date="2018-02-12T14:05:00Z">
              <w:tcPr>
                <w:tcW w:w="1200" w:type="dxa"/>
                <w:shd w:val="clear" w:color="auto" w:fill="auto"/>
                <w:noWrap/>
                <w:vAlign w:val="bottom"/>
                <w:hideMark/>
              </w:tcPr>
            </w:tcPrChange>
          </w:tcPr>
          <w:p w14:paraId="524FB52C" w14:textId="4678513D" w:rsidR="000C4507" w:rsidRDefault="000C4507" w:rsidP="00623229">
            <w:pPr>
              <w:jc w:val="right"/>
              <w:rPr>
                <w:ins w:id="932" w:author="pschmidt" w:date="2018-02-06T12:50:00Z"/>
                <w:sz w:val="20"/>
                <w:szCs w:val="20"/>
              </w:rPr>
            </w:pPr>
            <w:r>
              <w:rPr>
                <w:rFonts w:ascii="Calibri" w:hAnsi="Calibri"/>
                <w:color w:val="000000"/>
                <w:sz w:val="22"/>
                <w:szCs w:val="22"/>
              </w:rPr>
              <w:t>-0.00106</w:t>
            </w:r>
          </w:p>
        </w:tc>
        <w:tc>
          <w:tcPr>
            <w:tcW w:w="0" w:type="auto"/>
            <w:shd w:val="clear" w:color="auto" w:fill="auto"/>
            <w:noWrap/>
            <w:vAlign w:val="bottom"/>
            <w:hideMark/>
            <w:tcPrChange w:id="933" w:author="pschmidt" w:date="2018-02-12T14:05:00Z">
              <w:tcPr>
                <w:tcW w:w="1200" w:type="dxa"/>
                <w:shd w:val="clear" w:color="auto" w:fill="auto"/>
                <w:noWrap/>
                <w:vAlign w:val="bottom"/>
                <w:hideMark/>
              </w:tcPr>
            </w:tcPrChange>
          </w:tcPr>
          <w:p w14:paraId="56E63692" w14:textId="77777777" w:rsidR="000C4507" w:rsidRDefault="000C4507" w:rsidP="00623229">
            <w:pPr>
              <w:jc w:val="right"/>
              <w:rPr>
                <w:ins w:id="934" w:author="pschmidt" w:date="2018-02-06T12:50:00Z"/>
                <w:sz w:val="20"/>
                <w:szCs w:val="20"/>
              </w:rPr>
            </w:pPr>
          </w:p>
        </w:tc>
        <w:tc>
          <w:tcPr>
            <w:tcW w:w="0" w:type="auto"/>
            <w:shd w:val="clear" w:color="auto" w:fill="auto"/>
            <w:noWrap/>
            <w:vAlign w:val="bottom"/>
            <w:hideMark/>
            <w:tcPrChange w:id="935" w:author="pschmidt" w:date="2018-02-12T14:05:00Z">
              <w:tcPr>
                <w:tcW w:w="1276" w:type="dxa"/>
                <w:shd w:val="clear" w:color="auto" w:fill="auto"/>
                <w:noWrap/>
                <w:vAlign w:val="bottom"/>
                <w:hideMark/>
              </w:tcPr>
            </w:tcPrChange>
          </w:tcPr>
          <w:p w14:paraId="1845EA14" w14:textId="2A35AD5E" w:rsidR="000C4507" w:rsidRDefault="000C4507" w:rsidP="00623229">
            <w:pPr>
              <w:jc w:val="right"/>
              <w:rPr>
                <w:ins w:id="936" w:author="pschmidt" w:date="2018-02-06T12:50:00Z"/>
                <w:rFonts w:ascii="Calibri" w:hAnsi="Calibri"/>
                <w:color w:val="000000"/>
                <w:sz w:val="22"/>
                <w:szCs w:val="22"/>
              </w:rPr>
            </w:pPr>
            <w:r>
              <w:rPr>
                <w:rFonts w:ascii="Calibri" w:hAnsi="Calibri"/>
                <w:color w:val="000000"/>
                <w:sz w:val="22"/>
                <w:szCs w:val="22"/>
              </w:rPr>
              <w:t>466.307</w:t>
            </w:r>
          </w:p>
        </w:tc>
      </w:tr>
      <w:tr w:rsidR="000C4507" w14:paraId="4D5506B6" w14:textId="77777777" w:rsidTr="000C4507">
        <w:trPr>
          <w:trHeight w:val="300"/>
          <w:ins w:id="937" w:author="pschmidt" w:date="2018-02-06T12:50:00Z"/>
          <w:trPrChange w:id="938" w:author="pschmidt" w:date="2018-02-12T14:05:00Z">
            <w:trPr>
              <w:trHeight w:val="300"/>
            </w:trPr>
          </w:trPrChange>
        </w:trPr>
        <w:tc>
          <w:tcPr>
            <w:tcW w:w="0" w:type="auto"/>
            <w:shd w:val="clear" w:color="auto" w:fill="auto"/>
            <w:noWrap/>
            <w:vAlign w:val="bottom"/>
            <w:hideMark/>
            <w:tcPrChange w:id="939" w:author="pschmidt" w:date="2018-02-12T14:05:00Z">
              <w:tcPr>
                <w:tcW w:w="1200" w:type="dxa"/>
                <w:shd w:val="clear" w:color="auto" w:fill="auto"/>
                <w:noWrap/>
                <w:vAlign w:val="bottom"/>
                <w:hideMark/>
              </w:tcPr>
            </w:tcPrChange>
          </w:tcPr>
          <w:p w14:paraId="0800C26A" w14:textId="77777777" w:rsidR="000C4507" w:rsidRDefault="000C4507" w:rsidP="00623229">
            <w:pPr>
              <w:jc w:val="right"/>
              <w:rPr>
                <w:ins w:id="940" w:author="pschmidt" w:date="2018-02-06T12:50:00Z"/>
                <w:rFonts w:ascii="Calibri" w:hAnsi="Calibri"/>
                <w:color w:val="000000"/>
                <w:sz w:val="22"/>
                <w:szCs w:val="22"/>
              </w:rPr>
            </w:pPr>
          </w:p>
        </w:tc>
        <w:tc>
          <w:tcPr>
            <w:tcW w:w="0" w:type="auto"/>
            <w:shd w:val="clear" w:color="auto" w:fill="auto"/>
            <w:noWrap/>
            <w:vAlign w:val="bottom"/>
            <w:hideMark/>
            <w:tcPrChange w:id="941" w:author="pschmidt" w:date="2018-02-12T14:05:00Z">
              <w:tcPr>
                <w:tcW w:w="1200" w:type="dxa"/>
                <w:shd w:val="clear" w:color="auto" w:fill="auto"/>
                <w:noWrap/>
                <w:vAlign w:val="bottom"/>
                <w:hideMark/>
              </w:tcPr>
            </w:tcPrChange>
          </w:tcPr>
          <w:p w14:paraId="202F07AB" w14:textId="77777777" w:rsidR="000C4507" w:rsidRDefault="000C4507" w:rsidP="00623229">
            <w:pPr>
              <w:jc w:val="right"/>
              <w:rPr>
                <w:ins w:id="942" w:author="pschmidt" w:date="2018-02-06T12:50:00Z"/>
                <w:sz w:val="20"/>
                <w:szCs w:val="20"/>
              </w:rPr>
            </w:pPr>
          </w:p>
        </w:tc>
        <w:tc>
          <w:tcPr>
            <w:tcW w:w="0" w:type="auto"/>
            <w:shd w:val="clear" w:color="auto" w:fill="auto"/>
            <w:noWrap/>
            <w:vAlign w:val="bottom"/>
            <w:hideMark/>
            <w:tcPrChange w:id="943" w:author="pschmidt" w:date="2018-02-12T14:05:00Z">
              <w:tcPr>
                <w:tcW w:w="1200" w:type="dxa"/>
                <w:shd w:val="clear" w:color="auto" w:fill="auto"/>
                <w:noWrap/>
                <w:vAlign w:val="bottom"/>
                <w:hideMark/>
              </w:tcPr>
            </w:tcPrChange>
          </w:tcPr>
          <w:p w14:paraId="4745F693" w14:textId="488A83A8" w:rsidR="000C4507" w:rsidRDefault="000C4507" w:rsidP="00623229">
            <w:pPr>
              <w:jc w:val="right"/>
              <w:rPr>
                <w:ins w:id="944" w:author="pschmidt" w:date="2018-02-06T12:50:00Z"/>
                <w:rFonts w:ascii="Calibri" w:hAnsi="Calibri"/>
                <w:color w:val="000000"/>
                <w:sz w:val="22"/>
                <w:szCs w:val="22"/>
              </w:rPr>
            </w:pPr>
            <w:r>
              <w:rPr>
                <w:rFonts w:ascii="Calibri" w:hAnsi="Calibri"/>
                <w:color w:val="000000"/>
                <w:sz w:val="22"/>
                <w:szCs w:val="22"/>
              </w:rPr>
              <w:t>-0.00012</w:t>
            </w:r>
          </w:p>
        </w:tc>
        <w:tc>
          <w:tcPr>
            <w:tcW w:w="0" w:type="auto"/>
            <w:shd w:val="clear" w:color="auto" w:fill="auto"/>
            <w:noWrap/>
            <w:vAlign w:val="bottom"/>
            <w:hideMark/>
            <w:tcPrChange w:id="945" w:author="pschmidt" w:date="2018-02-12T14:05:00Z">
              <w:tcPr>
                <w:tcW w:w="1200" w:type="dxa"/>
                <w:shd w:val="clear" w:color="auto" w:fill="auto"/>
                <w:noWrap/>
                <w:vAlign w:val="bottom"/>
                <w:hideMark/>
              </w:tcPr>
            </w:tcPrChange>
          </w:tcPr>
          <w:p w14:paraId="62113BDE" w14:textId="0F381E42" w:rsidR="000C4507" w:rsidRDefault="000C4507" w:rsidP="00623229">
            <w:pPr>
              <w:jc w:val="right"/>
              <w:rPr>
                <w:ins w:id="946" w:author="pschmidt" w:date="2018-02-06T12:50:00Z"/>
                <w:rFonts w:ascii="Calibri" w:hAnsi="Calibri"/>
                <w:color w:val="000000"/>
                <w:sz w:val="22"/>
                <w:szCs w:val="22"/>
              </w:rPr>
            </w:pPr>
            <w:r>
              <w:rPr>
                <w:rFonts w:ascii="Calibri" w:hAnsi="Calibri"/>
                <w:color w:val="000000"/>
                <w:sz w:val="22"/>
                <w:szCs w:val="22"/>
              </w:rPr>
              <w:t>-0.00124</w:t>
            </w:r>
          </w:p>
        </w:tc>
        <w:tc>
          <w:tcPr>
            <w:tcW w:w="0" w:type="auto"/>
            <w:shd w:val="clear" w:color="auto" w:fill="auto"/>
            <w:noWrap/>
            <w:vAlign w:val="bottom"/>
            <w:hideMark/>
            <w:tcPrChange w:id="947" w:author="pschmidt" w:date="2018-02-12T14:05:00Z">
              <w:tcPr>
                <w:tcW w:w="1200" w:type="dxa"/>
                <w:shd w:val="clear" w:color="auto" w:fill="auto"/>
                <w:noWrap/>
                <w:vAlign w:val="bottom"/>
                <w:hideMark/>
              </w:tcPr>
            </w:tcPrChange>
          </w:tcPr>
          <w:p w14:paraId="4A32A504" w14:textId="123D026F" w:rsidR="000C4507" w:rsidRDefault="000C4507" w:rsidP="00623229">
            <w:pPr>
              <w:jc w:val="right"/>
              <w:rPr>
                <w:ins w:id="948" w:author="pschmidt" w:date="2018-02-06T12:50:00Z"/>
                <w:sz w:val="20"/>
                <w:szCs w:val="20"/>
              </w:rPr>
            </w:pPr>
            <w:r>
              <w:rPr>
                <w:rFonts w:ascii="Calibri" w:hAnsi="Calibri"/>
                <w:color w:val="000000"/>
                <w:sz w:val="22"/>
                <w:szCs w:val="22"/>
              </w:rPr>
              <w:t>0.00036</w:t>
            </w:r>
          </w:p>
        </w:tc>
        <w:tc>
          <w:tcPr>
            <w:tcW w:w="0" w:type="auto"/>
            <w:shd w:val="clear" w:color="auto" w:fill="auto"/>
            <w:noWrap/>
            <w:vAlign w:val="bottom"/>
            <w:hideMark/>
            <w:tcPrChange w:id="949" w:author="pschmidt" w:date="2018-02-12T14:05:00Z">
              <w:tcPr>
                <w:tcW w:w="1276" w:type="dxa"/>
                <w:shd w:val="clear" w:color="auto" w:fill="auto"/>
                <w:noWrap/>
                <w:vAlign w:val="bottom"/>
                <w:hideMark/>
              </w:tcPr>
            </w:tcPrChange>
          </w:tcPr>
          <w:p w14:paraId="2D9BCEB0" w14:textId="50483AB7" w:rsidR="000C4507" w:rsidRDefault="000C4507" w:rsidP="00623229">
            <w:pPr>
              <w:jc w:val="right"/>
              <w:rPr>
                <w:ins w:id="950" w:author="pschmidt" w:date="2018-02-06T12:50:00Z"/>
                <w:rFonts w:ascii="Calibri" w:hAnsi="Calibri"/>
                <w:color w:val="000000"/>
                <w:sz w:val="22"/>
                <w:szCs w:val="22"/>
              </w:rPr>
            </w:pPr>
            <w:r>
              <w:rPr>
                <w:rFonts w:ascii="Calibri" w:hAnsi="Calibri"/>
                <w:color w:val="000000"/>
                <w:sz w:val="22"/>
                <w:szCs w:val="22"/>
              </w:rPr>
              <w:t>466.642</w:t>
            </w:r>
          </w:p>
        </w:tc>
      </w:tr>
      <w:tr w:rsidR="000C4507" w14:paraId="671FFB1D" w14:textId="77777777" w:rsidTr="000C4507">
        <w:trPr>
          <w:trHeight w:val="300"/>
          <w:ins w:id="951" w:author="pschmidt" w:date="2018-02-06T12:50:00Z"/>
          <w:trPrChange w:id="952" w:author="pschmidt" w:date="2018-02-12T14:05:00Z">
            <w:trPr>
              <w:trHeight w:val="300"/>
            </w:trPr>
          </w:trPrChange>
        </w:trPr>
        <w:tc>
          <w:tcPr>
            <w:tcW w:w="0" w:type="auto"/>
            <w:shd w:val="clear" w:color="auto" w:fill="auto"/>
            <w:noWrap/>
            <w:vAlign w:val="bottom"/>
            <w:hideMark/>
            <w:tcPrChange w:id="953" w:author="pschmidt" w:date="2018-02-12T14:05:00Z">
              <w:tcPr>
                <w:tcW w:w="1200" w:type="dxa"/>
                <w:shd w:val="clear" w:color="auto" w:fill="auto"/>
                <w:noWrap/>
                <w:vAlign w:val="bottom"/>
                <w:hideMark/>
              </w:tcPr>
            </w:tcPrChange>
          </w:tcPr>
          <w:p w14:paraId="51EF469D" w14:textId="146C960D" w:rsidR="000C4507" w:rsidRDefault="000C4507" w:rsidP="00623229">
            <w:pPr>
              <w:jc w:val="right"/>
              <w:rPr>
                <w:ins w:id="954" w:author="pschmidt" w:date="2018-02-06T12:50:00Z"/>
                <w:rFonts w:ascii="Calibri" w:hAnsi="Calibri"/>
                <w:color w:val="000000"/>
                <w:sz w:val="22"/>
                <w:szCs w:val="22"/>
              </w:rPr>
            </w:pPr>
            <w:r>
              <w:rPr>
                <w:rFonts w:ascii="Calibri" w:hAnsi="Calibri"/>
                <w:color w:val="000000"/>
                <w:sz w:val="22"/>
                <w:szCs w:val="22"/>
              </w:rPr>
              <w:t>0.00064</w:t>
            </w:r>
          </w:p>
        </w:tc>
        <w:tc>
          <w:tcPr>
            <w:tcW w:w="0" w:type="auto"/>
            <w:shd w:val="clear" w:color="auto" w:fill="auto"/>
            <w:noWrap/>
            <w:vAlign w:val="bottom"/>
            <w:hideMark/>
            <w:tcPrChange w:id="955" w:author="pschmidt" w:date="2018-02-12T14:05:00Z">
              <w:tcPr>
                <w:tcW w:w="1200" w:type="dxa"/>
                <w:shd w:val="clear" w:color="auto" w:fill="auto"/>
                <w:noWrap/>
                <w:vAlign w:val="bottom"/>
                <w:hideMark/>
              </w:tcPr>
            </w:tcPrChange>
          </w:tcPr>
          <w:p w14:paraId="6374CE59" w14:textId="3AD980E3" w:rsidR="000C4507" w:rsidRDefault="000C4507" w:rsidP="00623229">
            <w:pPr>
              <w:jc w:val="right"/>
              <w:rPr>
                <w:ins w:id="956" w:author="pschmidt" w:date="2018-02-06T12:50:00Z"/>
                <w:rFonts w:ascii="Calibri" w:hAnsi="Calibri"/>
                <w:color w:val="000000"/>
                <w:sz w:val="22"/>
                <w:szCs w:val="22"/>
              </w:rPr>
            </w:pPr>
            <w:r>
              <w:rPr>
                <w:rFonts w:ascii="Calibri" w:hAnsi="Calibri"/>
                <w:color w:val="000000"/>
                <w:sz w:val="22"/>
                <w:szCs w:val="22"/>
              </w:rPr>
              <w:t>-0.00046</w:t>
            </w:r>
          </w:p>
        </w:tc>
        <w:tc>
          <w:tcPr>
            <w:tcW w:w="0" w:type="auto"/>
            <w:shd w:val="clear" w:color="auto" w:fill="auto"/>
            <w:noWrap/>
            <w:vAlign w:val="bottom"/>
            <w:hideMark/>
            <w:tcPrChange w:id="957" w:author="pschmidt" w:date="2018-02-12T14:05:00Z">
              <w:tcPr>
                <w:tcW w:w="1200" w:type="dxa"/>
                <w:shd w:val="clear" w:color="auto" w:fill="auto"/>
                <w:noWrap/>
                <w:vAlign w:val="bottom"/>
                <w:hideMark/>
              </w:tcPr>
            </w:tcPrChange>
          </w:tcPr>
          <w:p w14:paraId="131D19F5" w14:textId="6C5C09E9" w:rsidR="000C4507" w:rsidRDefault="000C4507" w:rsidP="00623229">
            <w:pPr>
              <w:jc w:val="right"/>
              <w:rPr>
                <w:ins w:id="958" w:author="pschmidt" w:date="2018-02-06T12:50:00Z"/>
                <w:rFonts w:ascii="Calibri" w:hAnsi="Calibri"/>
                <w:color w:val="000000"/>
                <w:sz w:val="22"/>
                <w:szCs w:val="22"/>
              </w:rPr>
            </w:pPr>
          </w:p>
        </w:tc>
        <w:tc>
          <w:tcPr>
            <w:tcW w:w="0" w:type="auto"/>
            <w:shd w:val="clear" w:color="auto" w:fill="auto"/>
            <w:noWrap/>
            <w:vAlign w:val="bottom"/>
            <w:hideMark/>
            <w:tcPrChange w:id="959" w:author="pschmidt" w:date="2018-02-12T14:05:00Z">
              <w:tcPr>
                <w:tcW w:w="1200" w:type="dxa"/>
                <w:shd w:val="clear" w:color="auto" w:fill="auto"/>
                <w:noWrap/>
                <w:vAlign w:val="bottom"/>
                <w:hideMark/>
              </w:tcPr>
            </w:tcPrChange>
          </w:tcPr>
          <w:p w14:paraId="5E797583" w14:textId="77777777" w:rsidR="000C4507" w:rsidRDefault="000C4507" w:rsidP="00623229">
            <w:pPr>
              <w:jc w:val="right"/>
              <w:rPr>
                <w:ins w:id="960" w:author="pschmidt" w:date="2018-02-06T12:50:00Z"/>
                <w:rFonts w:ascii="Calibri" w:hAnsi="Calibri"/>
                <w:color w:val="000000"/>
                <w:sz w:val="22"/>
                <w:szCs w:val="22"/>
              </w:rPr>
            </w:pPr>
          </w:p>
        </w:tc>
        <w:tc>
          <w:tcPr>
            <w:tcW w:w="0" w:type="auto"/>
            <w:shd w:val="clear" w:color="auto" w:fill="auto"/>
            <w:noWrap/>
            <w:vAlign w:val="bottom"/>
            <w:hideMark/>
            <w:tcPrChange w:id="961" w:author="pschmidt" w:date="2018-02-12T14:05:00Z">
              <w:tcPr>
                <w:tcW w:w="1200" w:type="dxa"/>
                <w:shd w:val="clear" w:color="auto" w:fill="auto"/>
                <w:noWrap/>
                <w:vAlign w:val="bottom"/>
                <w:hideMark/>
              </w:tcPr>
            </w:tcPrChange>
          </w:tcPr>
          <w:p w14:paraId="749E148E" w14:textId="39CE5732" w:rsidR="000C4507" w:rsidRDefault="000C4507" w:rsidP="00623229">
            <w:pPr>
              <w:jc w:val="right"/>
              <w:rPr>
                <w:ins w:id="962" w:author="pschmidt" w:date="2018-02-06T12:50:00Z"/>
                <w:sz w:val="20"/>
                <w:szCs w:val="20"/>
              </w:rPr>
            </w:pPr>
            <w:r>
              <w:rPr>
                <w:rFonts w:ascii="Calibri" w:hAnsi="Calibri"/>
                <w:color w:val="000000"/>
                <w:sz w:val="22"/>
                <w:szCs w:val="22"/>
              </w:rPr>
              <w:t>-0.00076</w:t>
            </w:r>
          </w:p>
        </w:tc>
        <w:tc>
          <w:tcPr>
            <w:tcW w:w="0" w:type="auto"/>
            <w:shd w:val="clear" w:color="auto" w:fill="auto"/>
            <w:noWrap/>
            <w:vAlign w:val="bottom"/>
            <w:hideMark/>
            <w:tcPrChange w:id="963" w:author="pschmidt" w:date="2018-02-12T14:05:00Z">
              <w:tcPr>
                <w:tcW w:w="1276" w:type="dxa"/>
                <w:shd w:val="clear" w:color="auto" w:fill="auto"/>
                <w:noWrap/>
                <w:vAlign w:val="bottom"/>
                <w:hideMark/>
              </w:tcPr>
            </w:tcPrChange>
          </w:tcPr>
          <w:p w14:paraId="39E02609" w14:textId="1530850E" w:rsidR="000C4507" w:rsidRDefault="000C4507" w:rsidP="00623229">
            <w:pPr>
              <w:jc w:val="right"/>
              <w:rPr>
                <w:ins w:id="964" w:author="pschmidt" w:date="2018-02-06T12:50:00Z"/>
                <w:rFonts w:ascii="Calibri" w:hAnsi="Calibri"/>
                <w:color w:val="000000"/>
                <w:sz w:val="22"/>
                <w:szCs w:val="22"/>
              </w:rPr>
            </w:pPr>
            <w:r>
              <w:rPr>
                <w:rFonts w:ascii="Calibri" w:hAnsi="Calibri"/>
                <w:color w:val="000000"/>
                <w:sz w:val="22"/>
                <w:szCs w:val="22"/>
              </w:rPr>
              <w:t>466.920</w:t>
            </w:r>
          </w:p>
        </w:tc>
      </w:tr>
      <w:tr w:rsidR="000C4507" w14:paraId="505C1AFD" w14:textId="77777777" w:rsidTr="000C4507">
        <w:trPr>
          <w:trHeight w:val="300"/>
          <w:ins w:id="965" w:author="pschmidt" w:date="2018-02-06T12:50:00Z"/>
          <w:trPrChange w:id="966" w:author="pschmidt" w:date="2018-02-12T14:05:00Z">
            <w:trPr>
              <w:trHeight w:val="300"/>
            </w:trPr>
          </w:trPrChange>
        </w:trPr>
        <w:tc>
          <w:tcPr>
            <w:tcW w:w="0" w:type="auto"/>
            <w:shd w:val="clear" w:color="auto" w:fill="auto"/>
            <w:noWrap/>
            <w:vAlign w:val="bottom"/>
            <w:hideMark/>
            <w:tcPrChange w:id="967" w:author="pschmidt" w:date="2018-02-12T14:05:00Z">
              <w:tcPr>
                <w:tcW w:w="1200" w:type="dxa"/>
                <w:shd w:val="clear" w:color="auto" w:fill="auto"/>
                <w:noWrap/>
                <w:vAlign w:val="bottom"/>
                <w:hideMark/>
              </w:tcPr>
            </w:tcPrChange>
          </w:tcPr>
          <w:p w14:paraId="50F16B30" w14:textId="5521D74F" w:rsidR="000C4507" w:rsidRDefault="000C4507" w:rsidP="00623229">
            <w:pPr>
              <w:jc w:val="right"/>
              <w:rPr>
                <w:ins w:id="968"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969" w:author="pschmidt" w:date="2018-02-12T14:05:00Z">
              <w:tcPr>
                <w:tcW w:w="1200" w:type="dxa"/>
                <w:shd w:val="clear" w:color="auto" w:fill="auto"/>
                <w:noWrap/>
                <w:vAlign w:val="bottom"/>
                <w:hideMark/>
              </w:tcPr>
            </w:tcPrChange>
          </w:tcPr>
          <w:p w14:paraId="58AA009B" w14:textId="5A651048" w:rsidR="000C4507" w:rsidRDefault="000C4507" w:rsidP="00623229">
            <w:pPr>
              <w:jc w:val="right"/>
              <w:rPr>
                <w:ins w:id="970" w:author="pschmidt" w:date="2018-02-06T12:50:00Z"/>
                <w:rFonts w:ascii="Calibri" w:hAnsi="Calibri"/>
                <w:color w:val="000000"/>
                <w:sz w:val="22"/>
                <w:szCs w:val="22"/>
              </w:rPr>
            </w:pPr>
            <w:r>
              <w:rPr>
                <w:rFonts w:ascii="Calibri" w:hAnsi="Calibri"/>
                <w:color w:val="000000"/>
                <w:sz w:val="22"/>
                <w:szCs w:val="22"/>
              </w:rPr>
              <w:t>-0.00048</w:t>
            </w:r>
          </w:p>
        </w:tc>
        <w:tc>
          <w:tcPr>
            <w:tcW w:w="0" w:type="auto"/>
            <w:shd w:val="clear" w:color="auto" w:fill="auto"/>
            <w:noWrap/>
            <w:vAlign w:val="bottom"/>
            <w:hideMark/>
            <w:tcPrChange w:id="971" w:author="pschmidt" w:date="2018-02-12T14:05:00Z">
              <w:tcPr>
                <w:tcW w:w="1200" w:type="dxa"/>
                <w:shd w:val="clear" w:color="auto" w:fill="auto"/>
                <w:noWrap/>
                <w:vAlign w:val="bottom"/>
                <w:hideMark/>
              </w:tcPr>
            </w:tcPrChange>
          </w:tcPr>
          <w:p w14:paraId="0CE610EE" w14:textId="7E46CB39" w:rsidR="000C4507" w:rsidRDefault="000C4507" w:rsidP="00623229">
            <w:pPr>
              <w:jc w:val="right"/>
              <w:rPr>
                <w:ins w:id="972" w:author="pschmidt" w:date="2018-02-06T12:50:00Z"/>
                <w:rFonts w:ascii="Calibri" w:hAnsi="Calibri"/>
                <w:color w:val="000000"/>
                <w:sz w:val="22"/>
                <w:szCs w:val="22"/>
              </w:rPr>
            </w:pPr>
            <w:r>
              <w:rPr>
                <w:rFonts w:ascii="Calibri" w:hAnsi="Calibri"/>
                <w:color w:val="000000"/>
                <w:sz w:val="22"/>
                <w:szCs w:val="22"/>
              </w:rPr>
              <w:t>0.00009</w:t>
            </w:r>
          </w:p>
        </w:tc>
        <w:tc>
          <w:tcPr>
            <w:tcW w:w="0" w:type="auto"/>
            <w:shd w:val="clear" w:color="auto" w:fill="auto"/>
            <w:noWrap/>
            <w:vAlign w:val="bottom"/>
            <w:hideMark/>
            <w:tcPrChange w:id="973" w:author="pschmidt" w:date="2018-02-12T14:05:00Z">
              <w:tcPr>
                <w:tcW w:w="1200" w:type="dxa"/>
                <w:shd w:val="clear" w:color="auto" w:fill="auto"/>
                <w:noWrap/>
                <w:vAlign w:val="bottom"/>
                <w:hideMark/>
              </w:tcPr>
            </w:tcPrChange>
          </w:tcPr>
          <w:p w14:paraId="71242D09" w14:textId="77777777" w:rsidR="000C4507" w:rsidRDefault="000C4507" w:rsidP="00623229">
            <w:pPr>
              <w:jc w:val="right"/>
              <w:rPr>
                <w:ins w:id="974" w:author="pschmidt" w:date="2018-02-06T12:50:00Z"/>
                <w:rFonts w:ascii="Calibri" w:hAnsi="Calibri"/>
                <w:color w:val="000000"/>
                <w:sz w:val="22"/>
                <w:szCs w:val="22"/>
              </w:rPr>
            </w:pPr>
          </w:p>
        </w:tc>
        <w:tc>
          <w:tcPr>
            <w:tcW w:w="0" w:type="auto"/>
            <w:shd w:val="clear" w:color="auto" w:fill="auto"/>
            <w:noWrap/>
            <w:vAlign w:val="bottom"/>
            <w:hideMark/>
            <w:tcPrChange w:id="975" w:author="pschmidt" w:date="2018-02-12T14:05:00Z">
              <w:tcPr>
                <w:tcW w:w="1200" w:type="dxa"/>
                <w:shd w:val="clear" w:color="auto" w:fill="auto"/>
                <w:noWrap/>
                <w:vAlign w:val="bottom"/>
                <w:hideMark/>
              </w:tcPr>
            </w:tcPrChange>
          </w:tcPr>
          <w:p w14:paraId="13E0A36A" w14:textId="77777777" w:rsidR="000C4507" w:rsidRDefault="000C4507" w:rsidP="00623229">
            <w:pPr>
              <w:jc w:val="right"/>
              <w:rPr>
                <w:ins w:id="976" w:author="pschmidt" w:date="2018-02-06T12:50:00Z"/>
                <w:sz w:val="20"/>
                <w:szCs w:val="20"/>
              </w:rPr>
            </w:pPr>
          </w:p>
        </w:tc>
        <w:tc>
          <w:tcPr>
            <w:tcW w:w="0" w:type="auto"/>
            <w:shd w:val="clear" w:color="auto" w:fill="auto"/>
            <w:noWrap/>
            <w:vAlign w:val="bottom"/>
            <w:hideMark/>
            <w:tcPrChange w:id="977" w:author="pschmidt" w:date="2018-02-12T14:05:00Z">
              <w:tcPr>
                <w:tcW w:w="1276" w:type="dxa"/>
                <w:shd w:val="clear" w:color="auto" w:fill="auto"/>
                <w:noWrap/>
                <w:vAlign w:val="bottom"/>
                <w:hideMark/>
              </w:tcPr>
            </w:tcPrChange>
          </w:tcPr>
          <w:p w14:paraId="45079E99" w14:textId="1EE720F2" w:rsidR="000C4507" w:rsidRDefault="000C4507" w:rsidP="00623229">
            <w:pPr>
              <w:jc w:val="right"/>
              <w:rPr>
                <w:ins w:id="978" w:author="pschmidt" w:date="2018-02-06T12:50:00Z"/>
                <w:rFonts w:ascii="Calibri" w:hAnsi="Calibri"/>
                <w:color w:val="000000"/>
                <w:sz w:val="22"/>
                <w:szCs w:val="22"/>
              </w:rPr>
            </w:pPr>
            <w:r>
              <w:rPr>
                <w:rFonts w:ascii="Calibri" w:hAnsi="Calibri"/>
                <w:color w:val="000000"/>
                <w:sz w:val="22"/>
                <w:szCs w:val="22"/>
              </w:rPr>
              <w:t>467.014</w:t>
            </w:r>
          </w:p>
        </w:tc>
      </w:tr>
      <w:tr w:rsidR="000C4507" w14:paraId="6A4A4FE0" w14:textId="77777777" w:rsidTr="000C4507">
        <w:trPr>
          <w:trHeight w:val="300"/>
          <w:ins w:id="979" w:author="pschmidt" w:date="2018-02-06T12:50:00Z"/>
          <w:trPrChange w:id="980" w:author="pschmidt" w:date="2018-02-12T14:05:00Z">
            <w:trPr>
              <w:trHeight w:val="300"/>
            </w:trPr>
          </w:trPrChange>
        </w:trPr>
        <w:tc>
          <w:tcPr>
            <w:tcW w:w="0" w:type="auto"/>
            <w:shd w:val="clear" w:color="auto" w:fill="auto"/>
            <w:noWrap/>
            <w:vAlign w:val="bottom"/>
            <w:hideMark/>
            <w:tcPrChange w:id="981" w:author="pschmidt" w:date="2018-02-12T14:05:00Z">
              <w:tcPr>
                <w:tcW w:w="1200" w:type="dxa"/>
                <w:shd w:val="clear" w:color="auto" w:fill="auto"/>
                <w:noWrap/>
                <w:vAlign w:val="bottom"/>
                <w:hideMark/>
              </w:tcPr>
            </w:tcPrChange>
          </w:tcPr>
          <w:p w14:paraId="788439B8" w14:textId="07E6BAA6" w:rsidR="000C4507" w:rsidRDefault="000C4507" w:rsidP="00623229">
            <w:pPr>
              <w:jc w:val="right"/>
              <w:rPr>
                <w:ins w:id="982"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983" w:author="pschmidt" w:date="2018-02-12T14:05:00Z">
              <w:tcPr>
                <w:tcW w:w="1200" w:type="dxa"/>
                <w:shd w:val="clear" w:color="auto" w:fill="auto"/>
                <w:noWrap/>
                <w:vAlign w:val="bottom"/>
                <w:hideMark/>
              </w:tcPr>
            </w:tcPrChange>
          </w:tcPr>
          <w:p w14:paraId="03A73192" w14:textId="5D7C170F" w:rsidR="000C4507" w:rsidRDefault="000C4507" w:rsidP="00623229">
            <w:pPr>
              <w:jc w:val="right"/>
              <w:rPr>
                <w:ins w:id="984" w:author="pschmidt" w:date="2018-02-06T12:50:00Z"/>
                <w:sz w:val="20"/>
                <w:szCs w:val="20"/>
              </w:rPr>
            </w:pPr>
            <w:r>
              <w:rPr>
                <w:rFonts w:ascii="Calibri" w:hAnsi="Calibri"/>
                <w:color w:val="000000"/>
                <w:sz w:val="22"/>
                <w:szCs w:val="22"/>
              </w:rPr>
              <w:t>-0.00031</w:t>
            </w:r>
          </w:p>
        </w:tc>
        <w:tc>
          <w:tcPr>
            <w:tcW w:w="0" w:type="auto"/>
            <w:shd w:val="clear" w:color="auto" w:fill="auto"/>
            <w:noWrap/>
            <w:vAlign w:val="bottom"/>
            <w:hideMark/>
            <w:tcPrChange w:id="985" w:author="pschmidt" w:date="2018-02-12T14:05:00Z">
              <w:tcPr>
                <w:tcW w:w="1200" w:type="dxa"/>
                <w:shd w:val="clear" w:color="auto" w:fill="auto"/>
                <w:noWrap/>
                <w:vAlign w:val="bottom"/>
                <w:hideMark/>
              </w:tcPr>
            </w:tcPrChange>
          </w:tcPr>
          <w:p w14:paraId="40256CE7" w14:textId="5C3F8F32" w:rsidR="000C4507" w:rsidRDefault="000C4507" w:rsidP="00623229">
            <w:pPr>
              <w:jc w:val="right"/>
              <w:rPr>
                <w:ins w:id="986" w:author="pschmidt" w:date="2018-02-06T12:50:00Z"/>
                <w:sz w:val="20"/>
                <w:szCs w:val="20"/>
              </w:rPr>
            </w:pPr>
            <w:r>
              <w:rPr>
                <w:rFonts w:ascii="Calibri" w:hAnsi="Calibri"/>
                <w:color w:val="000000"/>
                <w:sz w:val="22"/>
                <w:szCs w:val="22"/>
              </w:rPr>
              <w:t>0.00008</w:t>
            </w:r>
          </w:p>
        </w:tc>
        <w:tc>
          <w:tcPr>
            <w:tcW w:w="0" w:type="auto"/>
            <w:shd w:val="clear" w:color="auto" w:fill="auto"/>
            <w:noWrap/>
            <w:vAlign w:val="bottom"/>
            <w:hideMark/>
            <w:tcPrChange w:id="987" w:author="pschmidt" w:date="2018-02-12T14:05:00Z">
              <w:tcPr>
                <w:tcW w:w="1200" w:type="dxa"/>
                <w:shd w:val="clear" w:color="auto" w:fill="auto"/>
                <w:noWrap/>
                <w:vAlign w:val="bottom"/>
                <w:hideMark/>
              </w:tcPr>
            </w:tcPrChange>
          </w:tcPr>
          <w:p w14:paraId="76CFC2F7" w14:textId="05764EF3" w:rsidR="000C4507" w:rsidRDefault="000C4507" w:rsidP="00623229">
            <w:pPr>
              <w:jc w:val="right"/>
              <w:rPr>
                <w:ins w:id="988"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989" w:author="pschmidt" w:date="2018-02-12T14:05:00Z">
              <w:tcPr>
                <w:tcW w:w="1200" w:type="dxa"/>
                <w:shd w:val="clear" w:color="auto" w:fill="auto"/>
                <w:noWrap/>
                <w:vAlign w:val="bottom"/>
                <w:hideMark/>
              </w:tcPr>
            </w:tcPrChange>
          </w:tcPr>
          <w:p w14:paraId="1B7770E6" w14:textId="4817F9A9" w:rsidR="000C4507" w:rsidRDefault="000C4507" w:rsidP="00623229">
            <w:pPr>
              <w:jc w:val="right"/>
              <w:rPr>
                <w:ins w:id="990" w:author="pschmidt" w:date="2018-02-06T12:50:00Z"/>
                <w:rFonts w:ascii="Calibri" w:hAnsi="Calibri"/>
                <w:color w:val="000000"/>
                <w:sz w:val="22"/>
                <w:szCs w:val="22"/>
              </w:rPr>
            </w:pPr>
          </w:p>
        </w:tc>
        <w:tc>
          <w:tcPr>
            <w:tcW w:w="0" w:type="auto"/>
            <w:shd w:val="clear" w:color="auto" w:fill="auto"/>
            <w:noWrap/>
            <w:vAlign w:val="bottom"/>
            <w:hideMark/>
            <w:tcPrChange w:id="991" w:author="pschmidt" w:date="2018-02-12T14:05:00Z">
              <w:tcPr>
                <w:tcW w:w="1276" w:type="dxa"/>
                <w:shd w:val="clear" w:color="auto" w:fill="auto"/>
                <w:noWrap/>
                <w:vAlign w:val="bottom"/>
                <w:hideMark/>
              </w:tcPr>
            </w:tcPrChange>
          </w:tcPr>
          <w:p w14:paraId="4B17C76C" w14:textId="0EBA25EE" w:rsidR="000C4507" w:rsidRDefault="000C4507" w:rsidP="00623229">
            <w:pPr>
              <w:jc w:val="right"/>
              <w:rPr>
                <w:ins w:id="992" w:author="pschmidt" w:date="2018-02-06T12:50:00Z"/>
                <w:rFonts w:ascii="Calibri" w:hAnsi="Calibri"/>
                <w:color w:val="000000"/>
                <w:sz w:val="22"/>
                <w:szCs w:val="22"/>
              </w:rPr>
            </w:pPr>
            <w:r>
              <w:rPr>
                <w:rFonts w:ascii="Calibri" w:hAnsi="Calibri"/>
                <w:color w:val="000000"/>
                <w:sz w:val="22"/>
                <w:szCs w:val="22"/>
              </w:rPr>
              <w:t>467.388</w:t>
            </w:r>
          </w:p>
        </w:tc>
      </w:tr>
      <w:tr w:rsidR="000C4507" w14:paraId="345477A4" w14:textId="77777777" w:rsidTr="000C4507">
        <w:trPr>
          <w:trHeight w:val="300"/>
          <w:ins w:id="993" w:author="pschmidt" w:date="2018-02-06T12:50:00Z"/>
          <w:trPrChange w:id="994" w:author="pschmidt" w:date="2018-02-12T14:05:00Z">
            <w:trPr>
              <w:trHeight w:val="300"/>
            </w:trPr>
          </w:trPrChange>
        </w:trPr>
        <w:tc>
          <w:tcPr>
            <w:tcW w:w="0" w:type="auto"/>
            <w:shd w:val="clear" w:color="auto" w:fill="auto"/>
            <w:noWrap/>
            <w:vAlign w:val="bottom"/>
            <w:hideMark/>
            <w:tcPrChange w:id="995" w:author="pschmidt" w:date="2018-02-12T14:05:00Z">
              <w:tcPr>
                <w:tcW w:w="1200" w:type="dxa"/>
                <w:shd w:val="clear" w:color="auto" w:fill="auto"/>
                <w:noWrap/>
                <w:vAlign w:val="bottom"/>
                <w:hideMark/>
              </w:tcPr>
            </w:tcPrChange>
          </w:tcPr>
          <w:p w14:paraId="3FE735D1" w14:textId="43E009A6" w:rsidR="000C4507" w:rsidRDefault="000C4507" w:rsidP="00623229">
            <w:pPr>
              <w:jc w:val="right"/>
              <w:rPr>
                <w:ins w:id="996"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997" w:author="pschmidt" w:date="2018-02-12T14:05:00Z">
              <w:tcPr>
                <w:tcW w:w="1200" w:type="dxa"/>
                <w:shd w:val="clear" w:color="auto" w:fill="auto"/>
                <w:noWrap/>
                <w:vAlign w:val="bottom"/>
                <w:hideMark/>
              </w:tcPr>
            </w:tcPrChange>
          </w:tcPr>
          <w:p w14:paraId="24086CEB" w14:textId="7C11278A" w:rsidR="000C4507" w:rsidRDefault="000C4507" w:rsidP="00623229">
            <w:pPr>
              <w:jc w:val="right"/>
              <w:rPr>
                <w:ins w:id="998" w:author="pschmidt" w:date="2018-02-06T12:50:00Z"/>
                <w:rFonts w:ascii="Calibri" w:hAnsi="Calibri"/>
                <w:color w:val="000000"/>
                <w:sz w:val="22"/>
                <w:szCs w:val="22"/>
              </w:rPr>
            </w:pPr>
            <w:r>
              <w:rPr>
                <w:rFonts w:ascii="Calibri" w:hAnsi="Calibri"/>
                <w:color w:val="000000"/>
                <w:sz w:val="22"/>
                <w:szCs w:val="22"/>
              </w:rPr>
              <w:t>-0.0003</w:t>
            </w:r>
          </w:p>
        </w:tc>
        <w:tc>
          <w:tcPr>
            <w:tcW w:w="0" w:type="auto"/>
            <w:shd w:val="clear" w:color="auto" w:fill="auto"/>
            <w:noWrap/>
            <w:vAlign w:val="bottom"/>
            <w:hideMark/>
            <w:tcPrChange w:id="999" w:author="pschmidt" w:date="2018-02-12T14:05:00Z">
              <w:tcPr>
                <w:tcW w:w="1200" w:type="dxa"/>
                <w:shd w:val="clear" w:color="auto" w:fill="auto"/>
                <w:noWrap/>
                <w:vAlign w:val="bottom"/>
                <w:hideMark/>
              </w:tcPr>
            </w:tcPrChange>
          </w:tcPr>
          <w:p w14:paraId="72472C9D" w14:textId="77777777" w:rsidR="000C4507" w:rsidRDefault="000C4507" w:rsidP="00623229">
            <w:pPr>
              <w:jc w:val="right"/>
              <w:rPr>
                <w:ins w:id="1000" w:author="pschmidt" w:date="2018-02-06T12:50:00Z"/>
                <w:sz w:val="20"/>
                <w:szCs w:val="20"/>
              </w:rPr>
            </w:pPr>
          </w:p>
        </w:tc>
        <w:tc>
          <w:tcPr>
            <w:tcW w:w="0" w:type="auto"/>
            <w:shd w:val="clear" w:color="auto" w:fill="auto"/>
            <w:noWrap/>
            <w:vAlign w:val="bottom"/>
            <w:hideMark/>
            <w:tcPrChange w:id="1001" w:author="pschmidt" w:date="2018-02-12T14:05:00Z">
              <w:tcPr>
                <w:tcW w:w="1200" w:type="dxa"/>
                <w:shd w:val="clear" w:color="auto" w:fill="auto"/>
                <w:noWrap/>
                <w:vAlign w:val="bottom"/>
                <w:hideMark/>
              </w:tcPr>
            </w:tcPrChange>
          </w:tcPr>
          <w:p w14:paraId="2F877A8C" w14:textId="1FFFA5ED" w:rsidR="000C4507" w:rsidRDefault="000C4507" w:rsidP="00623229">
            <w:pPr>
              <w:jc w:val="right"/>
              <w:rPr>
                <w:ins w:id="1002"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1003" w:author="pschmidt" w:date="2018-02-12T14:05:00Z">
              <w:tcPr>
                <w:tcW w:w="1200" w:type="dxa"/>
                <w:shd w:val="clear" w:color="auto" w:fill="auto"/>
                <w:noWrap/>
                <w:vAlign w:val="bottom"/>
                <w:hideMark/>
              </w:tcPr>
            </w:tcPrChange>
          </w:tcPr>
          <w:p w14:paraId="7B751BE8" w14:textId="1D7F6860" w:rsidR="000C4507" w:rsidRDefault="000C4507" w:rsidP="00623229">
            <w:pPr>
              <w:jc w:val="right"/>
              <w:rPr>
                <w:ins w:id="1004" w:author="pschmidt" w:date="2018-02-06T12:50: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005" w:author="pschmidt" w:date="2018-02-12T14:05:00Z">
              <w:tcPr>
                <w:tcW w:w="1276" w:type="dxa"/>
                <w:shd w:val="clear" w:color="auto" w:fill="auto"/>
                <w:noWrap/>
                <w:vAlign w:val="bottom"/>
                <w:hideMark/>
              </w:tcPr>
            </w:tcPrChange>
          </w:tcPr>
          <w:p w14:paraId="19538650" w14:textId="1E0C643A" w:rsidR="000C4507" w:rsidRDefault="000C4507" w:rsidP="00623229">
            <w:pPr>
              <w:jc w:val="right"/>
              <w:rPr>
                <w:ins w:id="1006" w:author="pschmidt" w:date="2018-02-06T12:50:00Z"/>
                <w:rFonts w:ascii="Calibri" w:hAnsi="Calibri"/>
                <w:color w:val="000000"/>
                <w:sz w:val="22"/>
                <w:szCs w:val="22"/>
              </w:rPr>
            </w:pPr>
            <w:r>
              <w:rPr>
                <w:rFonts w:ascii="Calibri" w:hAnsi="Calibri"/>
                <w:color w:val="000000"/>
                <w:sz w:val="22"/>
                <w:szCs w:val="22"/>
              </w:rPr>
              <w:t>467.391</w:t>
            </w:r>
          </w:p>
        </w:tc>
      </w:tr>
      <w:tr w:rsidR="000C4507" w14:paraId="714869EE" w14:textId="77777777" w:rsidTr="000C4507">
        <w:trPr>
          <w:trHeight w:val="300"/>
          <w:ins w:id="1007" w:author="pschmidt" w:date="2018-02-06T12:50:00Z"/>
          <w:trPrChange w:id="1008" w:author="pschmidt" w:date="2018-02-12T14:05:00Z">
            <w:trPr>
              <w:trHeight w:val="300"/>
            </w:trPr>
          </w:trPrChange>
        </w:trPr>
        <w:tc>
          <w:tcPr>
            <w:tcW w:w="0" w:type="auto"/>
            <w:shd w:val="clear" w:color="auto" w:fill="auto"/>
            <w:noWrap/>
            <w:vAlign w:val="bottom"/>
            <w:hideMark/>
            <w:tcPrChange w:id="1009" w:author="pschmidt" w:date="2018-02-12T14:05:00Z">
              <w:tcPr>
                <w:tcW w:w="1200" w:type="dxa"/>
                <w:shd w:val="clear" w:color="auto" w:fill="auto"/>
                <w:noWrap/>
                <w:vAlign w:val="bottom"/>
                <w:hideMark/>
              </w:tcPr>
            </w:tcPrChange>
          </w:tcPr>
          <w:p w14:paraId="277E9A7B" w14:textId="77777777" w:rsidR="000C4507" w:rsidRDefault="000C4507" w:rsidP="00623229">
            <w:pPr>
              <w:jc w:val="right"/>
              <w:rPr>
                <w:ins w:id="1010" w:author="pschmidt" w:date="2018-02-06T12:50:00Z"/>
                <w:rFonts w:ascii="Calibri" w:hAnsi="Calibri"/>
                <w:color w:val="000000"/>
                <w:sz w:val="22"/>
                <w:szCs w:val="22"/>
              </w:rPr>
            </w:pPr>
          </w:p>
        </w:tc>
        <w:tc>
          <w:tcPr>
            <w:tcW w:w="0" w:type="auto"/>
            <w:shd w:val="clear" w:color="auto" w:fill="auto"/>
            <w:noWrap/>
            <w:vAlign w:val="bottom"/>
            <w:hideMark/>
            <w:tcPrChange w:id="1011" w:author="pschmidt" w:date="2018-02-12T14:05:00Z">
              <w:tcPr>
                <w:tcW w:w="1200" w:type="dxa"/>
                <w:shd w:val="clear" w:color="auto" w:fill="auto"/>
                <w:noWrap/>
                <w:vAlign w:val="bottom"/>
                <w:hideMark/>
              </w:tcPr>
            </w:tcPrChange>
          </w:tcPr>
          <w:p w14:paraId="3EF93A99" w14:textId="7B3BE2C6" w:rsidR="000C4507" w:rsidRDefault="000C4507" w:rsidP="00623229">
            <w:pPr>
              <w:jc w:val="right"/>
              <w:rPr>
                <w:ins w:id="1012" w:author="pschmidt" w:date="2018-02-06T12:50:00Z"/>
                <w:sz w:val="20"/>
                <w:szCs w:val="20"/>
              </w:rPr>
            </w:pPr>
            <w:r>
              <w:rPr>
                <w:rFonts w:ascii="Calibri" w:hAnsi="Calibri"/>
                <w:color w:val="000000"/>
                <w:sz w:val="22"/>
                <w:szCs w:val="22"/>
              </w:rPr>
              <w:t>-0.00048</w:t>
            </w:r>
          </w:p>
        </w:tc>
        <w:tc>
          <w:tcPr>
            <w:tcW w:w="0" w:type="auto"/>
            <w:shd w:val="clear" w:color="auto" w:fill="auto"/>
            <w:noWrap/>
            <w:vAlign w:val="bottom"/>
            <w:hideMark/>
            <w:tcPrChange w:id="1013" w:author="pschmidt" w:date="2018-02-12T14:05:00Z">
              <w:tcPr>
                <w:tcW w:w="1200" w:type="dxa"/>
                <w:shd w:val="clear" w:color="auto" w:fill="auto"/>
                <w:noWrap/>
                <w:vAlign w:val="bottom"/>
                <w:hideMark/>
              </w:tcPr>
            </w:tcPrChange>
          </w:tcPr>
          <w:p w14:paraId="7A49D838" w14:textId="64B0FB68" w:rsidR="000C4507" w:rsidRDefault="000C4507" w:rsidP="00623229">
            <w:pPr>
              <w:jc w:val="right"/>
              <w:rPr>
                <w:ins w:id="1014" w:author="pschmidt" w:date="2018-02-06T12:50:00Z"/>
                <w:sz w:val="20"/>
                <w:szCs w:val="20"/>
              </w:rPr>
            </w:pPr>
            <w:r>
              <w:rPr>
                <w:rFonts w:ascii="Calibri" w:hAnsi="Calibri"/>
                <w:color w:val="000000"/>
                <w:sz w:val="22"/>
                <w:szCs w:val="22"/>
              </w:rPr>
              <w:t>0.00018</w:t>
            </w:r>
          </w:p>
        </w:tc>
        <w:tc>
          <w:tcPr>
            <w:tcW w:w="0" w:type="auto"/>
            <w:shd w:val="clear" w:color="auto" w:fill="auto"/>
            <w:noWrap/>
            <w:vAlign w:val="bottom"/>
            <w:hideMark/>
            <w:tcPrChange w:id="1015" w:author="pschmidt" w:date="2018-02-12T14:05:00Z">
              <w:tcPr>
                <w:tcW w:w="1200" w:type="dxa"/>
                <w:shd w:val="clear" w:color="auto" w:fill="auto"/>
                <w:noWrap/>
                <w:vAlign w:val="bottom"/>
                <w:hideMark/>
              </w:tcPr>
            </w:tcPrChange>
          </w:tcPr>
          <w:p w14:paraId="7DF8D7F9" w14:textId="77777777" w:rsidR="000C4507" w:rsidRDefault="000C4507" w:rsidP="00623229">
            <w:pPr>
              <w:jc w:val="right"/>
              <w:rPr>
                <w:ins w:id="1016" w:author="pschmidt" w:date="2018-02-06T12:50:00Z"/>
                <w:sz w:val="20"/>
                <w:szCs w:val="20"/>
              </w:rPr>
            </w:pPr>
          </w:p>
        </w:tc>
        <w:tc>
          <w:tcPr>
            <w:tcW w:w="0" w:type="auto"/>
            <w:shd w:val="clear" w:color="auto" w:fill="auto"/>
            <w:noWrap/>
            <w:vAlign w:val="bottom"/>
            <w:hideMark/>
            <w:tcPrChange w:id="1017" w:author="pschmidt" w:date="2018-02-12T14:05:00Z">
              <w:tcPr>
                <w:tcW w:w="1200" w:type="dxa"/>
                <w:shd w:val="clear" w:color="auto" w:fill="auto"/>
                <w:noWrap/>
                <w:vAlign w:val="bottom"/>
                <w:hideMark/>
              </w:tcPr>
            </w:tcPrChange>
          </w:tcPr>
          <w:p w14:paraId="4E826092" w14:textId="2A6DA8FA" w:rsidR="000C4507" w:rsidRDefault="000C4507" w:rsidP="00623229">
            <w:pPr>
              <w:jc w:val="right"/>
              <w:rPr>
                <w:ins w:id="1018" w:author="pschmidt" w:date="2018-02-06T12:50:00Z"/>
                <w:rFonts w:ascii="Calibri" w:hAnsi="Calibri"/>
                <w:color w:val="000000"/>
                <w:sz w:val="22"/>
                <w:szCs w:val="22"/>
              </w:rPr>
            </w:pPr>
            <w:r>
              <w:rPr>
                <w:rFonts w:ascii="Calibri" w:hAnsi="Calibri"/>
                <w:color w:val="000000"/>
                <w:sz w:val="22"/>
                <w:szCs w:val="22"/>
              </w:rPr>
              <w:t>-0.00055</w:t>
            </w:r>
          </w:p>
        </w:tc>
        <w:tc>
          <w:tcPr>
            <w:tcW w:w="0" w:type="auto"/>
            <w:shd w:val="clear" w:color="auto" w:fill="auto"/>
            <w:noWrap/>
            <w:vAlign w:val="bottom"/>
            <w:hideMark/>
            <w:tcPrChange w:id="1019" w:author="pschmidt" w:date="2018-02-12T14:05:00Z">
              <w:tcPr>
                <w:tcW w:w="1276" w:type="dxa"/>
                <w:shd w:val="clear" w:color="auto" w:fill="auto"/>
                <w:noWrap/>
                <w:vAlign w:val="bottom"/>
                <w:hideMark/>
              </w:tcPr>
            </w:tcPrChange>
          </w:tcPr>
          <w:p w14:paraId="231B819F" w14:textId="00D5D9A2" w:rsidR="000C4507" w:rsidRDefault="000C4507" w:rsidP="00623229">
            <w:pPr>
              <w:jc w:val="right"/>
              <w:rPr>
                <w:ins w:id="1020" w:author="pschmidt" w:date="2018-02-06T12:50:00Z"/>
                <w:rFonts w:ascii="Calibri" w:hAnsi="Calibri"/>
                <w:color w:val="000000"/>
                <w:sz w:val="22"/>
                <w:szCs w:val="22"/>
              </w:rPr>
            </w:pPr>
            <w:r>
              <w:rPr>
                <w:rFonts w:ascii="Calibri" w:hAnsi="Calibri"/>
                <w:color w:val="000000"/>
                <w:sz w:val="22"/>
                <w:szCs w:val="22"/>
              </w:rPr>
              <w:t>467.435</w:t>
            </w:r>
          </w:p>
        </w:tc>
      </w:tr>
      <w:tr w:rsidR="000C4507" w14:paraId="289B1D63" w14:textId="77777777" w:rsidTr="000C4507">
        <w:trPr>
          <w:trHeight w:val="300"/>
          <w:ins w:id="1021" w:author="pschmidt" w:date="2018-02-06T12:50:00Z"/>
          <w:trPrChange w:id="1022" w:author="pschmidt" w:date="2018-02-12T14:05:00Z">
            <w:trPr>
              <w:trHeight w:val="300"/>
            </w:trPr>
          </w:trPrChange>
        </w:trPr>
        <w:tc>
          <w:tcPr>
            <w:tcW w:w="0" w:type="auto"/>
            <w:shd w:val="clear" w:color="auto" w:fill="auto"/>
            <w:noWrap/>
            <w:vAlign w:val="bottom"/>
            <w:hideMark/>
            <w:tcPrChange w:id="1023" w:author="pschmidt" w:date="2018-02-12T14:05:00Z">
              <w:tcPr>
                <w:tcW w:w="1200" w:type="dxa"/>
                <w:shd w:val="clear" w:color="auto" w:fill="auto"/>
                <w:noWrap/>
                <w:vAlign w:val="bottom"/>
                <w:hideMark/>
              </w:tcPr>
            </w:tcPrChange>
          </w:tcPr>
          <w:p w14:paraId="0214C002" w14:textId="64DD59E5" w:rsidR="000C4507" w:rsidRDefault="000C4507" w:rsidP="00623229">
            <w:pPr>
              <w:jc w:val="right"/>
              <w:rPr>
                <w:ins w:id="1024" w:author="pschmidt" w:date="2018-02-06T12:50:00Z"/>
                <w:rFonts w:ascii="Calibri" w:hAnsi="Calibri"/>
                <w:color w:val="000000"/>
                <w:sz w:val="22"/>
                <w:szCs w:val="22"/>
              </w:rPr>
            </w:pPr>
            <w:r>
              <w:rPr>
                <w:rFonts w:ascii="Calibri" w:hAnsi="Calibri"/>
                <w:color w:val="000000"/>
                <w:sz w:val="22"/>
                <w:szCs w:val="22"/>
              </w:rPr>
              <w:t>0.00063</w:t>
            </w:r>
          </w:p>
        </w:tc>
        <w:tc>
          <w:tcPr>
            <w:tcW w:w="0" w:type="auto"/>
            <w:shd w:val="clear" w:color="auto" w:fill="auto"/>
            <w:noWrap/>
            <w:vAlign w:val="bottom"/>
            <w:hideMark/>
            <w:tcPrChange w:id="1025" w:author="pschmidt" w:date="2018-02-12T14:05:00Z">
              <w:tcPr>
                <w:tcW w:w="1200" w:type="dxa"/>
                <w:shd w:val="clear" w:color="auto" w:fill="auto"/>
                <w:noWrap/>
                <w:vAlign w:val="bottom"/>
                <w:hideMark/>
              </w:tcPr>
            </w:tcPrChange>
          </w:tcPr>
          <w:p w14:paraId="7116B99B" w14:textId="77777777" w:rsidR="000C4507" w:rsidRDefault="000C4507" w:rsidP="00623229">
            <w:pPr>
              <w:jc w:val="right"/>
              <w:rPr>
                <w:ins w:id="1026" w:author="pschmidt" w:date="2018-02-06T12:50:00Z"/>
                <w:rFonts w:ascii="Calibri" w:hAnsi="Calibri"/>
                <w:color w:val="000000"/>
                <w:sz w:val="22"/>
                <w:szCs w:val="22"/>
              </w:rPr>
            </w:pPr>
          </w:p>
        </w:tc>
        <w:tc>
          <w:tcPr>
            <w:tcW w:w="0" w:type="auto"/>
            <w:shd w:val="clear" w:color="auto" w:fill="auto"/>
            <w:noWrap/>
            <w:vAlign w:val="bottom"/>
            <w:hideMark/>
            <w:tcPrChange w:id="1027" w:author="pschmidt" w:date="2018-02-12T14:05:00Z">
              <w:tcPr>
                <w:tcW w:w="1200" w:type="dxa"/>
                <w:shd w:val="clear" w:color="auto" w:fill="auto"/>
                <w:noWrap/>
                <w:vAlign w:val="bottom"/>
                <w:hideMark/>
              </w:tcPr>
            </w:tcPrChange>
          </w:tcPr>
          <w:p w14:paraId="0FDB67F3" w14:textId="004D4675" w:rsidR="000C4507" w:rsidRDefault="000C4507" w:rsidP="00623229">
            <w:pPr>
              <w:jc w:val="right"/>
              <w:rPr>
                <w:ins w:id="1028" w:author="pschmidt" w:date="2018-02-06T12:50:00Z"/>
                <w:sz w:val="20"/>
                <w:szCs w:val="20"/>
              </w:rPr>
            </w:pPr>
            <w:r>
              <w:rPr>
                <w:rFonts w:ascii="Calibri" w:hAnsi="Calibri"/>
                <w:color w:val="000000"/>
                <w:sz w:val="22"/>
                <w:szCs w:val="22"/>
              </w:rPr>
              <w:t>-0.00003</w:t>
            </w:r>
          </w:p>
        </w:tc>
        <w:tc>
          <w:tcPr>
            <w:tcW w:w="0" w:type="auto"/>
            <w:shd w:val="clear" w:color="auto" w:fill="auto"/>
            <w:noWrap/>
            <w:vAlign w:val="bottom"/>
            <w:hideMark/>
            <w:tcPrChange w:id="1029" w:author="pschmidt" w:date="2018-02-12T14:05:00Z">
              <w:tcPr>
                <w:tcW w:w="1200" w:type="dxa"/>
                <w:shd w:val="clear" w:color="auto" w:fill="auto"/>
                <w:noWrap/>
                <w:vAlign w:val="bottom"/>
                <w:hideMark/>
              </w:tcPr>
            </w:tcPrChange>
          </w:tcPr>
          <w:p w14:paraId="6F2F8A66" w14:textId="77777777" w:rsidR="000C4507" w:rsidRDefault="000C4507" w:rsidP="00623229">
            <w:pPr>
              <w:jc w:val="right"/>
              <w:rPr>
                <w:ins w:id="1030" w:author="pschmidt" w:date="2018-02-06T12:50:00Z"/>
                <w:sz w:val="20"/>
                <w:szCs w:val="20"/>
              </w:rPr>
            </w:pPr>
          </w:p>
        </w:tc>
        <w:tc>
          <w:tcPr>
            <w:tcW w:w="0" w:type="auto"/>
            <w:shd w:val="clear" w:color="auto" w:fill="auto"/>
            <w:noWrap/>
            <w:vAlign w:val="bottom"/>
            <w:hideMark/>
            <w:tcPrChange w:id="1031" w:author="pschmidt" w:date="2018-02-12T14:05:00Z">
              <w:tcPr>
                <w:tcW w:w="1200" w:type="dxa"/>
                <w:shd w:val="clear" w:color="auto" w:fill="auto"/>
                <w:noWrap/>
                <w:vAlign w:val="bottom"/>
                <w:hideMark/>
              </w:tcPr>
            </w:tcPrChange>
          </w:tcPr>
          <w:p w14:paraId="0DDD62F1" w14:textId="771B7EE7" w:rsidR="000C4507" w:rsidRDefault="000C4507" w:rsidP="00623229">
            <w:pPr>
              <w:jc w:val="right"/>
              <w:rPr>
                <w:ins w:id="1032" w:author="pschmidt" w:date="2018-02-06T12:50:00Z"/>
                <w:rFonts w:ascii="Calibri" w:hAnsi="Calibri"/>
                <w:color w:val="000000"/>
                <w:sz w:val="22"/>
                <w:szCs w:val="22"/>
              </w:rPr>
            </w:pPr>
            <w:r>
              <w:rPr>
                <w:rFonts w:ascii="Calibri" w:hAnsi="Calibri"/>
                <w:color w:val="000000"/>
                <w:sz w:val="22"/>
                <w:szCs w:val="22"/>
              </w:rPr>
              <w:t>-0.00085</w:t>
            </w:r>
          </w:p>
        </w:tc>
        <w:tc>
          <w:tcPr>
            <w:tcW w:w="0" w:type="auto"/>
            <w:shd w:val="clear" w:color="auto" w:fill="auto"/>
            <w:noWrap/>
            <w:vAlign w:val="bottom"/>
            <w:hideMark/>
            <w:tcPrChange w:id="1033" w:author="pschmidt" w:date="2018-02-12T14:05:00Z">
              <w:tcPr>
                <w:tcW w:w="1276" w:type="dxa"/>
                <w:shd w:val="clear" w:color="auto" w:fill="auto"/>
                <w:noWrap/>
                <w:vAlign w:val="bottom"/>
                <w:hideMark/>
              </w:tcPr>
            </w:tcPrChange>
          </w:tcPr>
          <w:p w14:paraId="309393D5" w14:textId="12A76DEA" w:rsidR="000C4507" w:rsidRDefault="000C4507" w:rsidP="00623229">
            <w:pPr>
              <w:jc w:val="right"/>
              <w:rPr>
                <w:ins w:id="1034" w:author="pschmidt" w:date="2018-02-06T12:50:00Z"/>
                <w:rFonts w:ascii="Calibri" w:hAnsi="Calibri"/>
                <w:color w:val="000000"/>
                <w:sz w:val="22"/>
                <w:szCs w:val="22"/>
              </w:rPr>
            </w:pPr>
            <w:r>
              <w:rPr>
                <w:rFonts w:ascii="Calibri" w:hAnsi="Calibri"/>
                <w:color w:val="000000"/>
                <w:sz w:val="22"/>
                <w:szCs w:val="22"/>
              </w:rPr>
              <w:t>467.681</w:t>
            </w:r>
          </w:p>
        </w:tc>
      </w:tr>
      <w:tr w:rsidR="000C4507" w14:paraId="4F77D3D4" w14:textId="77777777" w:rsidTr="000C4507">
        <w:trPr>
          <w:trHeight w:val="300"/>
          <w:ins w:id="1035" w:author="pschmidt" w:date="2018-02-06T12:50:00Z"/>
          <w:trPrChange w:id="1036" w:author="pschmidt" w:date="2018-02-12T14:05:00Z">
            <w:trPr>
              <w:trHeight w:val="300"/>
            </w:trPr>
          </w:trPrChange>
        </w:trPr>
        <w:tc>
          <w:tcPr>
            <w:tcW w:w="0" w:type="auto"/>
            <w:shd w:val="clear" w:color="auto" w:fill="auto"/>
            <w:noWrap/>
            <w:vAlign w:val="bottom"/>
            <w:hideMark/>
            <w:tcPrChange w:id="1037" w:author="pschmidt" w:date="2018-02-12T14:05:00Z">
              <w:tcPr>
                <w:tcW w:w="1200" w:type="dxa"/>
                <w:shd w:val="clear" w:color="auto" w:fill="auto"/>
                <w:noWrap/>
                <w:vAlign w:val="bottom"/>
                <w:hideMark/>
              </w:tcPr>
            </w:tcPrChange>
          </w:tcPr>
          <w:p w14:paraId="61C3171F" w14:textId="28A716E4" w:rsidR="000C4507" w:rsidRDefault="000C4507" w:rsidP="00623229">
            <w:pPr>
              <w:jc w:val="right"/>
              <w:rPr>
                <w:ins w:id="1038"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1039" w:author="pschmidt" w:date="2018-02-12T14:05:00Z">
              <w:tcPr>
                <w:tcW w:w="1200" w:type="dxa"/>
                <w:shd w:val="clear" w:color="auto" w:fill="auto"/>
                <w:noWrap/>
                <w:vAlign w:val="bottom"/>
                <w:hideMark/>
              </w:tcPr>
            </w:tcPrChange>
          </w:tcPr>
          <w:p w14:paraId="145AF2A5" w14:textId="77777777" w:rsidR="000C4507" w:rsidRDefault="000C4507" w:rsidP="00623229">
            <w:pPr>
              <w:jc w:val="right"/>
              <w:rPr>
                <w:ins w:id="1040" w:author="pschmidt" w:date="2018-02-06T12:50:00Z"/>
                <w:sz w:val="20"/>
                <w:szCs w:val="20"/>
              </w:rPr>
            </w:pPr>
          </w:p>
        </w:tc>
        <w:tc>
          <w:tcPr>
            <w:tcW w:w="0" w:type="auto"/>
            <w:shd w:val="clear" w:color="auto" w:fill="auto"/>
            <w:noWrap/>
            <w:vAlign w:val="bottom"/>
            <w:hideMark/>
            <w:tcPrChange w:id="1041" w:author="pschmidt" w:date="2018-02-12T14:05:00Z">
              <w:tcPr>
                <w:tcW w:w="1200" w:type="dxa"/>
                <w:shd w:val="clear" w:color="auto" w:fill="auto"/>
                <w:noWrap/>
                <w:vAlign w:val="bottom"/>
                <w:hideMark/>
              </w:tcPr>
            </w:tcPrChange>
          </w:tcPr>
          <w:p w14:paraId="001B4ECE" w14:textId="229815F5" w:rsidR="000C4507" w:rsidRDefault="000C4507" w:rsidP="00623229">
            <w:pPr>
              <w:jc w:val="right"/>
              <w:rPr>
                <w:ins w:id="1042" w:author="pschmidt" w:date="2018-02-06T12:50:00Z"/>
                <w:sz w:val="20"/>
                <w:szCs w:val="20"/>
              </w:rPr>
            </w:pPr>
            <w:r>
              <w:rPr>
                <w:rFonts w:ascii="Calibri" w:hAnsi="Calibri"/>
                <w:color w:val="000000"/>
                <w:sz w:val="22"/>
                <w:szCs w:val="22"/>
              </w:rPr>
              <w:t>-0.00009</w:t>
            </w:r>
          </w:p>
        </w:tc>
        <w:tc>
          <w:tcPr>
            <w:tcW w:w="0" w:type="auto"/>
            <w:shd w:val="clear" w:color="auto" w:fill="auto"/>
            <w:noWrap/>
            <w:vAlign w:val="bottom"/>
            <w:hideMark/>
            <w:tcPrChange w:id="1043" w:author="pschmidt" w:date="2018-02-12T14:05:00Z">
              <w:tcPr>
                <w:tcW w:w="1200" w:type="dxa"/>
                <w:shd w:val="clear" w:color="auto" w:fill="auto"/>
                <w:noWrap/>
                <w:vAlign w:val="bottom"/>
                <w:hideMark/>
              </w:tcPr>
            </w:tcPrChange>
          </w:tcPr>
          <w:p w14:paraId="32AAE46B" w14:textId="6DC3BED6" w:rsidR="000C4507" w:rsidRDefault="000C4507" w:rsidP="00623229">
            <w:pPr>
              <w:jc w:val="right"/>
              <w:rPr>
                <w:ins w:id="1044" w:author="pschmidt" w:date="2018-02-06T12:50:00Z"/>
                <w:rFonts w:ascii="Calibri" w:hAnsi="Calibri"/>
                <w:color w:val="000000"/>
                <w:sz w:val="22"/>
                <w:szCs w:val="22"/>
              </w:rPr>
            </w:pPr>
            <w:r>
              <w:rPr>
                <w:rFonts w:ascii="Calibri" w:hAnsi="Calibri"/>
                <w:color w:val="000000"/>
                <w:sz w:val="22"/>
                <w:szCs w:val="22"/>
              </w:rPr>
              <w:t>-0.00142</w:t>
            </w:r>
          </w:p>
        </w:tc>
        <w:tc>
          <w:tcPr>
            <w:tcW w:w="0" w:type="auto"/>
            <w:shd w:val="clear" w:color="auto" w:fill="auto"/>
            <w:noWrap/>
            <w:vAlign w:val="bottom"/>
            <w:hideMark/>
            <w:tcPrChange w:id="1045" w:author="pschmidt" w:date="2018-02-12T14:05:00Z">
              <w:tcPr>
                <w:tcW w:w="1200" w:type="dxa"/>
                <w:shd w:val="clear" w:color="auto" w:fill="auto"/>
                <w:noWrap/>
                <w:vAlign w:val="bottom"/>
                <w:hideMark/>
              </w:tcPr>
            </w:tcPrChange>
          </w:tcPr>
          <w:p w14:paraId="61099D76" w14:textId="1C82CDE4" w:rsidR="000C4507" w:rsidRDefault="000C4507" w:rsidP="00623229">
            <w:pPr>
              <w:jc w:val="right"/>
              <w:rPr>
                <w:ins w:id="1046" w:author="pschmidt" w:date="2018-02-06T12:50: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1047" w:author="pschmidt" w:date="2018-02-12T14:05:00Z">
              <w:tcPr>
                <w:tcW w:w="1276" w:type="dxa"/>
                <w:shd w:val="clear" w:color="auto" w:fill="auto"/>
                <w:noWrap/>
                <w:vAlign w:val="bottom"/>
                <w:hideMark/>
              </w:tcPr>
            </w:tcPrChange>
          </w:tcPr>
          <w:p w14:paraId="6999E1C9" w14:textId="58969E8E" w:rsidR="000C4507" w:rsidRDefault="000C4507" w:rsidP="00623229">
            <w:pPr>
              <w:jc w:val="right"/>
              <w:rPr>
                <w:ins w:id="1048" w:author="pschmidt" w:date="2018-02-06T12:50:00Z"/>
                <w:rFonts w:ascii="Calibri" w:hAnsi="Calibri"/>
                <w:color w:val="000000"/>
                <w:sz w:val="22"/>
                <w:szCs w:val="22"/>
              </w:rPr>
            </w:pPr>
            <w:r>
              <w:rPr>
                <w:rFonts w:ascii="Calibri" w:hAnsi="Calibri"/>
                <w:color w:val="000000"/>
                <w:sz w:val="22"/>
                <w:szCs w:val="22"/>
              </w:rPr>
              <w:t>467.689</w:t>
            </w:r>
          </w:p>
        </w:tc>
      </w:tr>
      <w:tr w:rsidR="000C4507" w14:paraId="586BB2C9" w14:textId="77777777" w:rsidTr="000C4507">
        <w:trPr>
          <w:trHeight w:val="300"/>
          <w:ins w:id="1049" w:author="pschmidt" w:date="2018-02-06T12:50:00Z"/>
          <w:trPrChange w:id="1050" w:author="pschmidt" w:date="2018-02-12T14:05:00Z">
            <w:trPr>
              <w:trHeight w:val="300"/>
            </w:trPr>
          </w:trPrChange>
        </w:trPr>
        <w:tc>
          <w:tcPr>
            <w:tcW w:w="0" w:type="auto"/>
            <w:shd w:val="clear" w:color="auto" w:fill="auto"/>
            <w:noWrap/>
            <w:vAlign w:val="bottom"/>
            <w:hideMark/>
            <w:tcPrChange w:id="1051" w:author="pschmidt" w:date="2018-02-12T14:05:00Z">
              <w:tcPr>
                <w:tcW w:w="1200" w:type="dxa"/>
                <w:shd w:val="clear" w:color="auto" w:fill="auto"/>
                <w:noWrap/>
                <w:vAlign w:val="bottom"/>
                <w:hideMark/>
              </w:tcPr>
            </w:tcPrChange>
          </w:tcPr>
          <w:p w14:paraId="430656DD" w14:textId="3D2ADBC0" w:rsidR="000C4507" w:rsidRDefault="000C4507" w:rsidP="00623229">
            <w:pPr>
              <w:jc w:val="right"/>
              <w:rPr>
                <w:ins w:id="1052" w:author="pschmidt" w:date="2018-02-06T12:50:00Z"/>
                <w:rFonts w:ascii="Calibri" w:hAnsi="Calibri"/>
                <w:color w:val="000000"/>
                <w:sz w:val="22"/>
                <w:szCs w:val="22"/>
              </w:rPr>
            </w:pPr>
          </w:p>
        </w:tc>
        <w:tc>
          <w:tcPr>
            <w:tcW w:w="0" w:type="auto"/>
            <w:shd w:val="clear" w:color="auto" w:fill="auto"/>
            <w:noWrap/>
            <w:vAlign w:val="bottom"/>
            <w:hideMark/>
            <w:tcPrChange w:id="1053" w:author="pschmidt" w:date="2018-02-12T14:05:00Z">
              <w:tcPr>
                <w:tcW w:w="1200" w:type="dxa"/>
                <w:shd w:val="clear" w:color="auto" w:fill="auto"/>
                <w:noWrap/>
                <w:vAlign w:val="bottom"/>
                <w:hideMark/>
              </w:tcPr>
            </w:tcPrChange>
          </w:tcPr>
          <w:p w14:paraId="653F36DF" w14:textId="2DD4E9CB" w:rsidR="000C4507" w:rsidRDefault="000C4507" w:rsidP="00623229">
            <w:pPr>
              <w:jc w:val="right"/>
              <w:rPr>
                <w:ins w:id="1054" w:author="pschmidt" w:date="2018-02-06T12:50:00Z"/>
                <w:rFonts w:ascii="Calibri" w:hAnsi="Calibri"/>
                <w:color w:val="000000"/>
                <w:sz w:val="22"/>
                <w:szCs w:val="22"/>
              </w:rPr>
            </w:pPr>
            <w:r>
              <w:rPr>
                <w:rFonts w:ascii="Calibri" w:hAnsi="Calibri"/>
                <w:color w:val="000000"/>
                <w:sz w:val="22"/>
                <w:szCs w:val="22"/>
              </w:rPr>
              <w:t>-0.00033</w:t>
            </w:r>
          </w:p>
        </w:tc>
        <w:tc>
          <w:tcPr>
            <w:tcW w:w="0" w:type="auto"/>
            <w:shd w:val="clear" w:color="auto" w:fill="auto"/>
            <w:noWrap/>
            <w:vAlign w:val="bottom"/>
            <w:hideMark/>
            <w:tcPrChange w:id="1055" w:author="pschmidt" w:date="2018-02-12T14:05:00Z">
              <w:tcPr>
                <w:tcW w:w="1200" w:type="dxa"/>
                <w:shd w:val="clear" w:color="auto" w:fill="auto"/>
                <w:noWrap/>
                <w:vAlign w:val="bottom"/>
                <w:hideMark/>
              </w:tcPr>
            </w:tcPrChange>
          </w:tcPr>
          <w:p w14:paraId="4528FA01" w14:textId="65A31831" w:rsidR="000C4507" w:rsidRDefault="000C4507" w:rsidP="00623229">
            <w:pPr>
              <w:jc w:val="right"/>
              <w:rPr>
                <w:ins w:id="1056" w:author="pschmidt" w:date="2018-02-06T12:50:00Z"/>
                <w:sz w:val="20"/>
                <w:szCs w:val="20"/>
              </w:rPr>
            </w:pPr>
            <w:r>
              <w:rPr>
                <w:rFonts w:ascii="Calibri" w:hAnsi="Calibri"/>
                <w:color w:val="000000"/>
                <w:sz w:val="22"/>
                <w:szCs w:val="22"/>
              </w:rPr>
              <w:t>0.00006</w:t>
            </w:r>
          </w:p>
        </w:tc>
        <w:tc>
          <w:tcPr>
            <w:tcW w:w="0" w:type="auto"/>
            <w:shd w:val="clear" w:color="auto" w:fill="auto"/>
            <w:noWrap/>
            <w:vAlign w:val="bottom"/>
            <w:hideMark/>
            <w:tcPrChange w:id="1057" w:author="pschmidt" w:date="2018-02-12T14:05:00Z">
              <w:tcPr>
                <w:tcW w:w="1200" w:type="dxa"/>
                <w:shd w:val="clear" w:color="auto" w:fill="auto"/>
                <w:noWrap/>
                <w:vAlign w:val="bottom"/>
                <w:hideMark/>
              </w:tcPr>
            </w:tcPrChange>
          </w:tcPr>
          <w:p w14:paraId="500BCEE8" w14:textId="13B42EA2" w:rsidR="000C4507" w:rsidRDefault="000C4507" w:rsidP="00623229">
            <w:pPr>
              <w:jc w:val="right"/>
              <w:rPr>
                <w:ins w:id="1058" w:author="pschmidt" w:date="2018-02-06T12:50:00Z"/>
                <w:rFonts w:ascii="Calibri" w:hAnsi="Calibri"/>
                <w:color w:val="000000"/>
                <w:sz w:val="22"/>
                <w:szCs w:val="22"/>
              </w:rPr>
            </w:pPr>
            <w:r>
              <w:rPr>
                <w:rFonts w:ascii="Calibri" w:hAnsi="Calibri"/>
                <w:color w:val="000000"/>
                <w:sz w:val="22"/>
                <w:szCs w:val="22"/>
              </w:rPr>
              <w:t>-0.00109</w:t>
            </w:r>
          </w:p>
        </w:tc>
        <w:tc>
          <w:tcPr>
            <w:tcW w:w="0" w:type="auto"/>
            <w:shd w:val="clear" w:color="auto" w:fill="auto"/>
            <w:noWrap/>
            <w:vAlign w:val="bottom"/>
            <w:hideMark/>
            <w:tcPrChange w:id="1059" w:author="pschmidt" w:date="2018-02-12T14:05:00Z">
              <w:tcPr>
                <w:tcW w:w="1200" w:type="dxa"/>
                <w:shd w:val="clear" w:color="auto" w:fill="auto"/>
                <w:noWrap/>
                <w:vAlign w:val="bottom"/>
                <w:hideMark/>
              </w:tcPr>
            </w:tcPrChange>
          </w:tcPr>
          <w:p w14:paraId="700D6C40" w14:textId="47C15947" w:rsidR="000C4507" w:rsidRDefault="000C4507" w:rsidP="00623229">
            <w:pPr>
              <w:jc w:val="right"/>
              <w:rPr>
                <w:ins w:id="1060" w:author="pschmidt" w:date="2018-02-06T12:50:00Z"/>
                <w:rFonts w:ascii="Calibri" w:hAnsi="Calibri"/>
                <w:color w:val="000000"/>
                <w:sz w:val="22"/>
                <w:szCs w:val="22"/>
              </w:rPr>
            </w:pPr>
            <w:r>
              <w:rPr>
                <w:rFonts w:ascii="Calibri" w:hAnsi="Calibri"/>
                <w:color w:val="000000"/>
                <w:sz w:val="22"/>
                <w:szCs w:val="22"/>
              </w:rPr>
              <w:t>0.00025</w:t>
            </w:r>
          </w:p>
        </w:tc>
        <w:tc>
          <w:tcPr>
            <w:tcW w:w="0" w:type="auto"/>
            <w:shd w:val="clear" w:color="auto" w:fill="auto"/>
            <w:noWrap/>
            <w:vAlign w:val="bottom"/>
            <w:hideMark/>
            <w:tcPrChange w:id="1061" w:author="pschmidt" w:date="2018-02-12T14:05:00Z">
              <w:tcPr>
                <w:tcW w:w="1276" w:type="dxa"/>
                <w:shd w:val="clear" w:color="auto" w:fill="auto"/>
                <w:noWrap/>
                <w:vAlign w:val="bottom"/>
                <w:hideMark/>
              </w:tcPr>
            </w:tcPrChange>
          </w:tcPr>
          <w:p w14:paraId="425F2DC5" w14:textId="2D6755EB" w:rsidR="000C4507" w:rsidRDefault="000C4507" w:rsidP="00623229">
            <w:pPr>
              <w:jc w:val="right"/>
              <w:rPr>
                <w:ins w:id="1062" w:author="pschmidt" w:date="2018-02-06T12:50:00Z"/>
                <w:rFonts w:ascii="Calibri" w:hAnsi="Calibri"/>
                <w:color w:val="000000"/>
                <w:sz w:val="22"/>
                <w:szCs w:val="22"/>
              </w:rPr>
            </w:pPr>
            <w:r>
              <w:rPr>
                <w:rFonts w:ascii="Calibri" w:hAnsi="Calibri"/>
                <w:color w:val="000000"/>
                <w:sz w:val="22"/>
                <w:szCs w:val="22"/>
              </w:rPr>
              <w:t>468.297</w:t>
            </w:r>
          </w:p>
        </w:tc>
      </w:tr>
      <w:tr w:rsidR="000C4507" w14:paraId="7E522B11" w14:textId="77777777" w:rsidTr="000C4507">
        <w:trPr>
          <w:trHeight w:val="300"/>
          <w:ins w:id="1063" w:author="pschmidt" w:date="2018-02-06T12:50:00Z"/>
          <w:trPrChange w:id="1064" w:author="pschmidt" w:date="2018-02-12T14:05:00Z">
            <w:trPr>
              <w:trHeight w:val="300"/>
            </w:trPr>
          </w:trPrChange>
        </w:trPr>
        <w:tc>
          <w:tcPr>
            <w:tcW w:w="0" w:type="auto"/>
            <w:shd w:val="clear" w:color="auto" w:fill="auto"/>
            <w:noWrap/>
            <w:vAlign w:val="bottom"/>
            <w:hideMark/>
            <w:tcPrChange w:id="1065" w:author="pschmidt" w:date="2018-02-12T14:05:00Z">
              <w:tcPr>
                <w:tcW w:w="1200" w:type="dxa"/>
                <w:shd w:val="clear" w:color="auto" w:fill="auto"/>
                <w:noWrap/>
                <w:vAlign w:val="bottom"/>
                <w:hideMark/>
              </w:tcPr>
            </w:tcPrChange>
          </w:tcPr>
          <w:p w14:paraId="36B6A927" w14:textId="7924B116" w:rsidR="000C4507" w:rsidRDefault="000C4507" w:rsidP="00623229">
            <w:pPr>
              <w:jc w:val="right"/>
              <w:rPr>
                <w:ins w:id="1066" w:author="pschmidt" w:date="2018-02-06T12:50:00Z"/>
                <w:rFonts w:ascii="Calibri" w:hAnsi="Calibri"/>
                <w:color w:val="000000"/>
                <w:sz w:val="22"/>
                <w:szCs w:val="22"/>
              </w:rPr>
            </w:pPr>
            <w:r>
              <w:rPr>
                <w:rFonts w:ascii="Calibri" w:hAnsi="Calibri"/>
                <w:color w:val="000000"/>
                <w:sz w:val="22"/>
                <w:szCs w:val="22"/>
              </w:rPr>
              <w:t>0.00064</w:t>
            </w:r>
          </w:p>
        </w:tc>
        <w:tc>
          <w:tcPr>
            <w:tcW w:w="0" w:type="auto"/>
            <w:shd w:val="clear" w:color="auto" w:fill="auto"/>
            <w:noWrap/>
            <w:vAlign w:val="bottom"/>
            <w:hideMark/>
            <w:tcPrChange w:id="1067" w:author="pschmidt" w:date="2018-02-12T14:05:00Z">
              <w:tcPr>
                <w:tcW w:w="1200" w:type="dxa"/>
                <w:shd w:val="clear" w:color="auto" w:fill="auto"/>
                <w:noWrap/>
                <w:vAlign w:val="bottom"/>
                <w:hideMark/>
              </w:tcPr>
            </w:tcPrChange>
          </w:tcPr>
          <w:p w14:paraId="188418BC" w14:textId="1FB55A0D" w:rsidR="000C4507" w:rsidRDefault="000C4507" w:rsidP="00623229">
            <w:pPr>
              <w:jc w:val="right"/>
              <w:rPr>
                <w:ins w:id="1068" w:author="pschmidt" w:date="2018-02-06T12:50:00Z"/>
                <w:sz w:val="20"/>
                <w:szCs w:val="20"/>
              </w:rPr>
            </w:pPr>
            <w:r>
              <w:rPr>
                <w:rFonts w:ascii="Calibri" w:hAnsi="Calibri"/>
                <w:color w:val="000000"/>
                <w:sz w:val="22"/>
                <w:szCs w:val="22"/>
              </w:rPr>
              <w:t>-0.00048</w:t>
            </w:r>
          </w:p>
        </w:tc>
        <w:tc>
          <w:tcPr>
            <w:tcW w:w="0" w:type="auto"/>
            <w:shd w:val="clear" w:color="auto" w:fill="auto"/>
            <w:noWrap/>
            <w:vAlign w:val="bottom"/>
            <w:hideMark/>
            <w:tcPrChange w:id="1069" w:author="pschmidt" w:date="2018-02-12T14:05:00Z">
              <w:tcPr>
                <w:tcW w:w="1200" w:type="dxa"/>
                <w:shd w:val="clear" w:color="auto" w:fill="auto"/>
                <w:noWrap/>
                <w:vAlign w:val="bottom"/>
                <w:hideMark/>
              </w:tcPr>
            </w:tcPrChange>
          </w:tcPr>
          <w:p w14:paraId="1EB5966D" w14:textId="0BB80481" w:rsidR="000C4507" w:rsidRDefault="000C4507" w:rsidP="00623229">
            <w:pPr>
              <w:jc w:val="right"/>
              <w:rPr>
                <w:ins w:id="1070" w:author="pschmidt" w:date="2018-02-06T12:50:00Z"/>
                <w:sz w:val="20"/>
                <w:szCs w:val="20"/>
              </w:rPr>
            </w:pPr>
            <w:r>
              <w:rPr>
                <w:rFonts w:ascii="Calibri" w:hAnsi="Calibri"/>
                <w:color w:val="000000"/>
                <w:sz w:val="22"/>
                <w:szCs w:val="22"/>
              </w:rPr>
              <w:t>0.00021</w:t>
            </w:r>
          </w:p>
        </w:tc>
        <w:tc>
          <w:tcPr>
            <w:tcW w:w="0" w:type="auto"/>
            <w:shd w:val="clear" w:color="auto" w:fill="auto"/>
            <w:noWrap/>
            <w:vAlign w:val="bottom"/>
            <w:hideMark/>
            <w:tcPrChange w:id="1071" w:author="pschmidt" w:date="2018-02-12T14:05:00Z">
              <w:tcPr>
                <w:tcW w:w="1200" w:type="dxa"/>
                <w:shd w:val="clear" w:color="auto" w:fill="auto"/>
                <w:noWrap/>
                <w:vAlign w:val="bottom"/>
                <w:hideMark/>
              </w:tcPr>
            </w:tcPrChange>
          </w:tcPr>
          <w:p w14:paraId="37589AEE" w14:textId="77777777" w:rsidR="000C4507" w:rsidRDefault="000C4507" w:rsidP="00623229">
            <w:pPr>
              <w:jc w:val="right"/>
              <w:rPr>
                <w:ins w:id="1072" w:author="pschmidt" w:date="2018-02-06T12:50:00Z"/>
                <w:sz w:val="20"/>
                <w:szCs w:val="20"/>
              </w:rPr>
            </w:pPr>
          </w:p>
        </w:tc>
        <w:tc>
          <w:tcPr>
            <w:tcW w:w="0" w:type="auto"/>
            <w:shd w:val="clear" w:color="auto" w:fill="auto"/>
            <w:noWrap/>
            <w:vAlign w:val="bottom"/>
            <w:hideMark/>
            <w:tcPrChange w:id="1073" w:author="pschmidt" w:date="2018-02-12T14:05:00Z">
              <w:tcPr>
                <w:tcW w:w="1200" w:type="dxa"/>
                <w:shd w:val="clear" w:color="auto" w:fill="auto"/>
                <w:noWrap/>
                <w:vAlign w:val="bottom"/>
                <w:hideMark/>
              </w:tcPr>
            </w:tcPrChange>
          </w:tcPr>
          <w:p w14:paraId="5D3C734D" w14:textId="40F74BCE" w:rsidR="000C4507" w:rsidRDefault="000C4507" w:rsidP="00623229">
            <w:pPr>
              <w:jc w:val="right"/>
              <w:rPr>
                <w:ins w:id="1074" w:author="pschmidt" w:date="2018-02-06T12:50:00Z"/>
                <w:sz w:val="20"/>
                <w:szCs w:val="20"/>
              </w:rPr>
            </w:pPr>
            <w:r>
              <w:rPr>
                <w:rFonts w:ascii="Calibri" w:hAnsi="Calibri"/>
                <w:color w:val="000000"/>
                <w:sz w:val="22"/>
                <w:szCs w:val="22"/>
              </w:rPr>
              <w:t>-0.00085</w:t>
            </w:r>
          </w:p>
        </w:tc>
        <w:tc>
          <w:tcPr>
            <w:tcW w:w="0" w:type="auto"/>
            <w:shd w:val="clear" w:color="auto" w:fill="auto"/>
            <w:noWrap/>
            <w:vAlign w:val="bottom"/>
            <w:hideMark/>
            <w:tcPrChange w:id="1075" w:author="pschmidt" w:date="2018-02-12T14:05:00Z">
              <w:tcPr>
                <w:tcW w:w="1276" w:type="dxa"/>
                <w:shd w:val="clear" w:color="auto" w:fill="auto"/>
                <w:noWrap/>
                <w:vAlign w:val="bottom"/>
                <w:hideMark/>
              </w:tcPr>
            </w:tcPrChange>
          </w:tcPr>
          <w:p w14:paraId="3716BCB5" w14:textId="1882CFD3" w:rsidR="000C4507" w:rsidRDefault="000C4507" w:rsidP="00623229">
            <w:pPr>
              <w:jc w:val="right"/>
              <w:rPr>
                <w:ins w:id="1076" w:author="pschmidt" w:date="2018-02-06T12:50:00Z"/>
                <w:rFonts w:ascii="Calibri" w:hAnsi="Calibri"/>
                <w:color w:val="000000"/>
                <w:sz w:val="22"/>
                <w:szCs w:val="22"/>
              </w:rPr>
            </w:pPr>
            <w:r>
              <w:rPr>
                <w:rFonts w:ascii="Calibri" w:hAnsi="Calibri"/>
                <w:color w:val="000000"/>
                <w:sz w:val="22"/>
                <w:szCs w:val="22"/>
              </w:rPr>
              <w:t>468.898</w:t>
            </w:r>
          </w:p>
        </w:tc>
      </w:tr>
      <w:tr w:rsidR="000C4507" w14:paraId="0A3ECED5" w14:textId="77777777" w:rsidTr="000C4507">
        <w:trPr>
          <w:trHeight w:val="300"/>
          <w:ins w:id="1077" w:author="pschmidt" w:date="2018-02-06T12:50:00Z"/>
          <w:trPrChange w:id="1078" w:author="pschmidt" w:date="2018-02-12T14:05:00Z">
            <w:trPr>
              <w:trHeight w:val="300"/>
            </w:trPr>
          </w:trPrChange>
        </w:trPr>
        <w:tc>
          <w:tcPr>
            <w:tcW w:w="0" w:type="auto"/>
            <w:tcBorders>
              <w:bottom w:val="single" w:sz="4" w:space="0" w:color="auto"/>
            </w:tcBorders>
            <w:shd w:val="clear" w:color="auto" w:fill="auto"/>
            <w:noWrap/>
            <w:vAlign w:val="bottom"/>
            <w:hideMark/>
            <w:tcPrChange w:id="1079" w:author="pschmidt" w:date="2018-02-12T14:05:00Z">
              <w:tcPr>
                <w:tcW w:w="1200" w:type="dxa"/>
                <w:tcBorders>
                  <w:bottom w:val="single" w:sz="4" w:space="0" w:color="auto"/>
                </w:tcBorders>
                <w:shd w:val="clear" w:color="auto" w:fill="auto"/>
                <w:noWrap/>
                <w:vAlign w:val="bottom"/>
                <w:hideMark/>
              </w:tcPr>
            </w:tcPrChange>
          </w:tcPr>
          <w:p w14:paraId="314B17AC" w14:textId="5399953C" w:rsidR="000C4507" w:rsidRDefault="000C4507" w:rsidP="00623229">
            <w:pPr>
              <w:jc w:val="right"/>
              <w:rPr>
                <w:ins w:id="1080" w:author="pschmidt" w:date="2018-02-06T12:50:00Z"/>
                <w:rFonts w:ascii="Calibri" w:hAnsi="Calibri"/>
                <w:color w:val="000000"/>
                <w:sz w:val="22"/>
                <w:szCs w:val="22"/>
              </w:rPr>
            </w:pPr>
            <w:r>
              <w:rPr>
                <w:rFonts w:ascii="Calibri" w:hAnsi="Calibri"/>
                <w:color w:val="000000"/>
                <w:sz w:val="22"/>
                <w:szCs w:val="22"/>
              </w:rPr>
              <w:t>0.00084</w:t>
            </w:r>
          </w:p>
        </w:tc>
        <w:tc>
          <w:tcPr>
            <w:tcW w:w="0" w:type="auto"/>
            <w:tcBorders>
              <w:bottom w:val="single" w:sz="4" w:space="0" w:color="auto"/>
            </w:tcBorders>
            <w:shd w:val="clear" w:color="auto" w:fill="auto"/>
            <w:noWrap/>
            <w:vAlign w:val="bottom"/>
            <w:hideMark/>
            <w:tcPrChange w:id="1081" w:author="pschmidt" w:date="2018-02-12T14:05:00Z">
              <w:tcPr>
                <w:tcW w:w="1200" w:type="dxa"/>
                <w:tcBorders>
                  <w:bottom w:val="single" w:sz="4" w:space="0" w:color="auto"/>
                </w:tcBorders>
                <w:shd w:val="clear" w:color="auto" w:fill="auto"/>
                <w:noWrap/>
                <w:vAlign w:val="bottom"/>
                <w:hideMark/>
              </w:tcPr>
            </w:tcPrChange>
          </w:tcPr>
          <w:p w14:paraId="28D7FBED" w14:textId="60EE9E63" w:rsidR="000C4507" w:rsidRDefault="000C4507" w:rsidP="00623229">
            <w:pPr>
              <w:jc w:val="right"/>
              <w:rPr>
                <w:ins w:id="1082" w:author="pschmidt" w:date="2018-02-06T12:50:00Z"/>
                <w:rFonts w:ascii="Calibri" w:hAnsi="Calibri"/>
                <w:color w:val="000000"/>
                <w:sz w:val="22"/>
                <w:szCs w:val="22"/>
              </w:rPr>
            </w:pPr>
            <w:r>
              <w:rPr>
                <w:rFonts w:ascii="Calibri" w:hAnsi="Calibri"/>
                <w:color w:val="000000"/>
                <w:sz w:val="22"/>
                <w:szCs w:val="22"/>
              </w:rPr>
              <w:t>-0.00031</w:t>
            </w:r>
          </w:p>
        </w:tc>
        <w:tc>
          <w:tcPr>
            <w:tcW w:w="0" w:type="auto"/>
            <w:tcBorders>
              <w:bottom w:val="single" w:sz="4" w:space="0" w:color="auto"/>
            </w:tcBorders>
            <w:shd w:val="clear" w:color="auto" w:fill="auto"/>
            <w:noWrap/>
            <w:vAlign w:val="bottom"/>
            <w:hideMark/>
            <w:tcPrChange w:id="1083" w:author="pschmidt" w:date="2018-02-12T14:05:00Z">
              <w:tcPr>
                <w:tcW w:w="1200" w:type="dxa"/>
                <w:tcBorders>
                  <w:bottom w:val="single" w:sz="4" w:space="0" w:color="auto"/>
                </w:tcBorders>
                <w:shd w:val="clear" w:color="auto" w:fill="auto"/>
                <w:noWrap/>
                <w:vAlign w:val="bottom"/>
                <w:hideMark/>
              </w:tcPr>
            </w:tcPrChange>
          </w:tcPr>
          <w:p w14:paraId="00E86FCB" w14:textId="39764306" w:rsidR="000C4507" w:rsidRDefault="000C4507" w:rsidP="00623229">
            <w:pPr>
              <w:jc w:val="right"/>
              <w:rPr>
                <w:ins w:id="1084" w:author="pschmidt" w:date="2018-02-06T12:50:00Z"/>
                <w:sz w:val="20"/>
                <w:szCs w:val="20"/>
              </w:rPr>
            </w:pPr>
            <w:r>
              <w:rPr>
                <w:rFonts w:ascii="Calibri" w:hAnsi="Calibri"/>
                <w:color w:val="000000"/>
                <w:sz w:val="22"/>
                <w:szCs w:val="22"/>
              </w:rPr>
              <w:t>0.00008</w:t>
            </w:r>
          </w:p>
        </w:tc>
        <w:tc>
          <w:tcPr>
            <w:tcW w:w="0" w:type="auto"/>
            <w:tcBorders>
              <w:bottom w:val="single" w:sz="4" w:space="0" w:color="auto"/>
            </w:tcBorders>
            <w:shd w:val="clear" w:color="auto" w:fill="auto"/>
            <w:noWrap/>
            <w:vAlign w:val="bottom"/>
            <w:hideMark/>
            <w:tcPrChange w:id="1085" w:author="pschmidt" w:date="2018-02-12T14:05:00Z">
              <w:tcPr>
                <w:tcW w:w="1200" w:type="dxa"/>
                <w:tcBorders>
                  <w:bottom w:val="single" w:sz="4" w:space="0" w:color="auto"/>
                </w:tcBorders>
                <w:shd w:val="clear" w:color="auto" w:fill="auto"/>
                <w:noWrap/>
                <w:vAlign w:val="bottom"/>
                <w:hideMark/>
              </w:tcPr>
            </w:tcPrChange>
          </w:tcPr>
          <w:p w14:paraId="7015772A" w14:textId="639EAF55" w:rsidR="000C4507" w:rsidRDefault="000C4507" w:rsidP="00623229">
            <w:pPr>
              <w:jc w:val="right"/>
              <w:rPr>
                <w:ins w:id="1086" w:author="pschmidt" w:date="2018-02-06T12:50:00Z"/>
                <w:sz w:val="20"/>
                <w:szCs w:val="20"/>
              </w:rPr>
            </w:pPr>
            <w:r>
              <w:rPr>
                <w:rFonts w:ascii="Calibri" w:hAnsi="Calibri"/>
                <w:color w:val="000000"/>
                <w:sz w:val="22"/>
                <w:szCs w:val="22"/>
              </w:rPr>
              <w:t>-0.00128</w:t>
            </w:r>
          </w:p>
        </w:tc>
        <w:tc>
          <w:tcPr>
            <w:tcW w:w="0" w:type="auto"/>
            <w:tcBorders>
              <w:bottom w:val="single" w:sz="4" w:space="0" w:color="auto"/>
            </w:tcBorders>
            <w:shd w:val="clear" w:color="auto" w:fill="auto"/>
            <w:noWrap/>
            <w:vAlign w:val="bottom"/>
            <w:hideMark/>
            <w:tcPrChange w:id="1087" w:author="pschmidt" w:date="2018-02-12T14:05:00Z">
              <w:tcPr>
                <w:tcW w:w="1200" w:type="dxa"/>
                <w:tcBorders>
                  <w:bottom w:val="single" w:sz="4" w:space="0" w:color="auto"/>
                </w:tcBorders>
                <w:shd w:val="clear" w:color="auto" w:fill="auto"/>
                <w:noWrap/>
                <w:vAlign w:val="bottom"/>
                <w:hideMark/>
              </w:tcPr>
            </w:tcPrChange>
          </w:tcPr>
          <w:p w14:paraId="02897DD9" w14:textId="3187B23D" w:rsidR="000C4507" w:rsidRDefault="000C4507" w:rsidP="00623229">
            <w:pPr>
              <w:jc w:val="right"/>
              <w:rPr>
                <w:ins w:id="1088" w:author="pschmidt" w:date="2018-02-06T12:50:00Z"/>
                <w:sz w:val="20"/>
                <w:szCs w:val="20"/>
              </w:rPr>
            </w:pPr>
            <w:r>
              <w:rPr>
                <w:rFonts w:ascii="Calibri" w:hAnsi="Calibri"/>
                <w:color w:val="000000"/>
                <w:sz w:val="22"/>
                <w:szCs w:val="22"/>
              </w:rPr>
              <w:t>-0.00002</w:t>
            </w:r>
          </w:p>
        </w:tc>
        <w:tc>
          <w:tcPr>
            <w:tcW w:w="0" w:type="auto"/>
            <w:tcBorders>
              <w:bottom w:val="single" w:sz="4" w:space="0" w:color="auto"/>
            </w:tcBorders>
            <w:shd w:val="clear" w:color="auto" w:fill="auto"/>
            <w:noWrap/>
            <w:vAlign w:val="bottom"/>
            <w:hideMark/>
            <w:tcPrChange w:id="1089" w:author="pschmidt" w:date="2018-02-12T14:05:00Z">
              <w:tcPr>
                <w:tcW w:w="1276" w:type="dxa"/>
                <w:tcBorders>
                  <w:bottom w:val="single" w:sz="4" w:space="0" w:color="auto"/>
                </w:tcBorders>
                <w:shd w:val="clear" w:color="auto" w:fill="auto"/>
                <w:noWrap/>
                <w:vAlign w:val="bottom"/>
                <w:hideMark/>
              </w:tcPr>
            </w:tcPrChange>
          </w:tcPr>
          <w:p w14:paraId="7437582E" w14:textId="6361BF82" w:rsidR="000C4507" w:rsidRDefault="000C4507" w:rsidP="00623229">
            <w:pPr>
              <w:jc w:val="right"/>
              <w:rPr>
                <w:ins w:id="1090" w:author="pschmidt" w:date="2018-02-06T12:50:00Z"/>
                <w:rFonts w:ascii="Calibri" w:hAnsi="Calibri"/>
                <w:color w:val="000000"/>
                <w:sz w:val="22"/>
                <w:szCs w:val="22"/>
              </w:rPr>
            </w:pPr>
            <w:r>
              <w:rPr>
                <w:rFonts w:ascii="Calibri" w:hAnsi="Calibri"/>
                <w:color w:val="000000"/>
                <w:sz w:val="22"/>
                <w:szCs w:val="22"/>
              </w:rPr>
              <w:t>469.388</w:t>
            </w:r>
          </w:p>
        </w:tc>
      </w:tr>
    </w:tbl>
    <w:p w14:paraId="351B16D7" w14:textId="77777777" w:rsidR="0011151B" w:rsidRDefault="0011151B">
      <w:pPr>
        <w:rPr>
          <w:ins w:id="1091" w:author="pschmidt" w:date="2018-02-06T12:55:00Z"/>
          <w:b/>
          <w:lang w:val="en-GB"/>
        </w:rPr>
      </w:pPr>
    </w:p>
    <w:p w14:paraId="444B4319" w14:textId="77777777" w:rsidR="0011151B" w:rsidRDefault="0011151B">
      <w:pPr>
        <w:rPr>
          <w:ins w:id="1092" w:author="pschmidt" w:date="2018-02-06T12:55:00Z"/>
          <w:b/>
          <w:lang w:val="en-GB"/>
        </w:rPr>
      </w:pPr>
      <w:ins w:id="1093" w:author="pschmidt" w:date="2018-02-06T12:55:00Z">
        <w:r>
          <w:rPr>
            <w:b/>
            <w:lang w:val="en-GB"/>
          </w:rPr>
          <w:br w:type="page"/>
        </w:r>
      </w:ins>
    </w:p>
    <w:p w14:paraId="1659F060" w14:textId="143B0FCA" w:rsidR="0011151B" w:rsidRPr="00A171E0" w:rsidRDefault="0011151B" w:rsidP="0011151B">
      <w:pPr>
        <w:rPr>
          <w:ins w:id="1094" w:author="pschmidt" w:date="2018-02-06T12:55:00Z"/>
          <w:lang w:val="en-GB"/>
        </w:rPr>
      </w:pPr>
      <w:ins w:id="1095" w:author="pschmidt" w:date="2018-02-06T12:55:00Z">
        <w:r w:rsidRPr="0011151B">
          <w:rPr>
            <w:b/>
            <w:lang w:val="en-GB"/>
          </w:rPr>
          <w:lastRenderedPageBreak/>
          <w:t>Table 1</w:t>
        </w:r>
      </w:ins>
      <w:ins w:id="1096" w:author="pschmidt" w:date="2018-02-07T17:43:00Z">
        <w:r w:rsidR="00E47157">
          <w:rPr>
            <w:b/>
            <w:lang w:val="en-GB"/>
          </w:rPr>
          <w:t>2</w:t>
        </w:r>
      </w:ins>
      <w:ins w:id="1097" w:author="pschmidt" w:date="2018-02-06T12:55:00Z">
        <w:r w:rsidRPr="0011151B">
          <w:rPr>
            <w:b/>
            <w:lang w:val="en-GB"/>
          </w:rPr>
          <w:t xml:space="preserve">. </w:t>
        </w:r>
        <w:r>
          <w:rPr>
            <w:lang w:val="en-GB"/>
          </w:rPr>
          <w:t>AIC and parameter estimates for all possible combinations of linear rando</w:t>
        </w:r>
        <w:r w:rsidR="00E47157">
          <w:rPr>
            <w:lang w:val="en-GB"/>
          </w:rPr>
          <w:t xml:space="preserve">m regression coefficients… for </w:t>
        </w:r>
        <w:proofErr w:type="spellStart"/>
        <w:r w:rsidR="00E47157">
          <w:rPr>
            <w:lang w:val="en-GB"/>
          </w:rPr>
          <w:t>B</w:t>
        </w:r>
        <w:r>
          <w:rPr>
            <w:lang w:val="en-GB"/>
          </w:rPr>
          <w:t>oro</w:t>
        </w:r>
      </w:ins>
      <w:proofErr w:type="spellEnd"/>
      <w:ins w:id="1098" w:author="pschmidt" w:date="2018-02-07T17:42:00Z">
        <w:r w:rsidR="00E47157">
          <w:rPr>
            <w:lang w:val="en-GB"/>
          </w:rPr>
          <w:t xml:space="preserve"> seasons</w:t>
        </w:r>
      </w:ins>
      <w:ins w:id="1099" w:author="pschmidt" w:date="2018-02-06T12:55:00Z">
        <w:r>
          <w:rPr>
            <w:lang w:val="en-GB"/>
          </w:rPr>
          <w:t>.</w:t>
        </w:r>
      </w:ins>
    </w:p>
    <w:tbl>
      <w:tblPr>
        <w:tblW w:w="0" w:type="auto"/>
        <w:tblLook w:val="04A0" w:firstRow="1" w:lastRow="0" w:firstColumn="1" w:lastColumn="0" w:noHBand="0" w:noVBand="1"/>
        <w:tblPrChange w:id="1100" w:author="pschmidt" w:date="2018-02-12T14:05:00Z">
          <w:tblPr>
            <w:tblW w:w="8476" w:type="dxa"/>
            <w:tblLook w:val="04A0" w:firstRow="1" w:lastRow="0" w:firstColumn="1" w:lastColumn="0" w:noHBand="0" w:noVBand="1"/>
          </w:tblPr>
        </w:tblPrChange>
      </w:tblPr>
      <w:tblGrid>
        <w:gridCol w:w="1008"/>
        <w:gridCol w:w="1008"/>
        <w:gridCol w:w="1008"/>
        <w:gridCol w:w="1079"/>
        <w:gridCol w:w="1056"/>
        <w:gridCol w:w="941"/>
        <w:tblGridChange w:id="1101">
          <w:tblGrid>
            <w:gridCol w:w="1200"/>
            <w:gridCol w:w="1200"/>
            <w:gridCol w:w="1200"/>
            <w:gridCol w:w="1200"/>
            <w:gridCol w:w="1200"/>
            <w:gridCol w:w="1276"/>
          </w:tblGrid>
        </w:tblGridChange>
      </w:tblGrid>
      <w:tr w:rsidR="000C4507" w14:paraId="7ED12992" w14:textId="77777777" w:rsidTr="000C4507">
        <w:trPr>
          <w:trHeight w:val="300"/>
          <w:ins w:id="1102" w:author="pschmidt" w:date="2018-02-06T12:55:00Z"/>
          <w:trPrChange w:id="1103" w:author="pschmidt" w:date="2018-02-12T14:05:00Z">
            <w:trPr>
              <w:trHeight w:val="300"/>
            </w:trPr>
          </w:trPrChange>
        </w:trPr>
        <w:tc>
          <w:tcPr>
            <w:tcW w:w="0" w:type="auto"/>
            <w:tcBorders>
              <w:top w:val="single" w:sz="4" w:space="0" w:color="auto"/>
              <w:bottom w:val="single" w:sz="4" w:space="0" w:color="auto"/>
            </w:tcBorders>
            <w:shd w:val="clear" w:color="auto" w:fill="auto"/>
            <w:noWrap/>
            <w:vAlign w:val="bottom"/>
            <w:hideMark/>
            <w:tcPrChange w:id="1104"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136741A2" w14:textId="77777777" w:rsidR="000C4507" w:rsidRPr="0011151B" w:rsidRDefault="00D54D1D" w:rsidP="00A26243">
            <w:pPr>
              <w:rPr>
                <w:ins w:id="1105" w:author="pschmidt" w:date="2018-02-06T12:55:00Z"/>
                <w:rFonts w:ascii="Calibri" w:hAnsi="Calibri"/>
                <w:b/>
                <w:color w:val="000000"/>
                <w:sz w:val="22"/>
                <w:szCs w:val="22"/>
                <w:lang w:val="en-US" w:eastAsia="en-US"/>
              </w:rPr>
            </w:pPr>
            <m:oMathPara>
              <m:oMath>
                <m:sSub>
                  <m:sSubPr>
                    <m:ctrlPr>
                      <w:ins w:id="1106" w:author="pschmidt" w:date="2018-02-06T12:55:00Z">
                        <w:rPr>
                          <w:rFonts w:ascii="Cambria Math" w:hAnsi="Cambria Math"/>
                          <w:b/>
                          <w:i/>
                          <w:color w:val="000000"/>
                          <w:sz w:val="22"/>
                          <w:szCs w:val="22"/>
                          <w:lang w:val="en-US" w:eastAsia="en-US"/>
                        </w:rPr>
                      </w:ins>
                    </m:ctrlPr>
                  </m:sSubPr>
                  <m:e>
                    <m:r>
                      <w:ins w:id="1107" w:author="pschmidt" w:date="2018-02-06T12:55:00Z">
                        <m:rPr>
                          <m:sty m:val="bi"/>
                        </m:rPr>
                        <w:rPr>
                          <w:rFonts w:ascii="Cambria Math" w:hAnsi="Cambria Math"/>
                          <w:color w:val="000000"/>
                          <w:sz w:val="22"/>
                          <w:szCs w:val="22"/>
                          <w:lang w:val="en-US" w:eastAsia="en-US"/>
                        </w:rPr>
                        <m:t>r</m:t>
                      </w:ins>
                    </m:r>
                  </m:e>
                  <m:sub>
                    <m:r>
                      <w:ins w:id="1108" w:author="pschmidt" w:date="2018-02-06T12:55:00Z">
                        <m:rPr>
                          <m:sty m:val="bi"/>
                        </m:rPr>
                        <w:rPr>
                          <w:rFonts w:ascii="Cambria Math" w:hAnsi="Cambria Math"/>
                          <w:color w:val="000000"/>
                          <w:sz w:val="22"/>
                          <w:szCs w:val="22"/>
                          <w:lang w:val="en-US" w:eastAsia="en-US"/>
                        </w:rPr>
                        <m:t>i</m:t>
                      </w:ins>
                    </m:r>
                  </m:sub>
                </m:sSub>
                <m:sSubSup>
                  <m:sSubSupPr>
                    <m:ctrlPr>
                      <w:ins w:id="1109" w:author="pschmidt" w:date="2018-02-06T12:55:00Z">
                        <w:rPr>
                          <w:rFonts w:ascii="Cambria Math" w:hAnsi="Cambria Math"/>
                          <w:b/>
                          <w:i/>
                          <w:color w:val="000000"/>
                          <w:sz w:val="22"/>
                          <w:szCs w:val="22"/>
                          <w:lang w:val="en-US" w:eastAsia="en-US"/>
                        </w:rPr>
                      </w:ins>
                    </m:ctrlPr>
                  </m:sSubSupPr>
                  <m:e>
                    <m:r>
                      <w:ins w:id="1110" w:author="pschmidt" w:date="2018-02-06T12:55:00Z">
                        <m:rPr>
                          <m:sty m:val="bi"/>
                        </m:rPr>
                        <w:rPr>
                          <w:rFonts w:ascii="Cambria Math" w:hAnsi="Cambria Math"/>
                          <w:color w:val="000000"/>
                          <w:sz w:val="22"/>
                          <w:szCs w:val="22"/>
                          <w:lang w:val="en-US" w:eastAsia="en-US"/>
                        </w:rPr>
                        <m:t>σ</m:t>
                      </w:ins>
                    </m:r>
                  </m:e>
                  <m:sub>
                    <m:r>
                      <w:ins w:id="1111" w:author="pschmidt" w:date="2018-02-06T12:55:00Z">
                        <m:rPr>
                          <m:sty m:val="bi"/>
                        </m:rPr>
                        <w:rPr>
                          <w:rFonts w:ascii="Cambria Math" w:hAnsi="Cambria Math"/>
                          <w:color w:val="000000"/>
                          <w:sz w:val="22"/>
                          <w:szCs w:val="22"/>
                          <w:lang w:val="en-US" w:eastAsia="en-US"/>
                        </w:rPr>
                        <m:t>GL(2)</m:t>
                      </w:ins>
                    </m:r>
                  </m:sub>
                  <m:sup>
                    <m:r>
                      <w:ins w:id="1112"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13"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B4DA483" w14:textId="77777777" w:rsidR="000C4507" w:rsidRPr="0011151B" w:rsidRDefault="00D54D1D" w:rsidP="00A26243">
            <w:pPr>
              <w:rPr>
                <w:ins w:id="1114" w:author="pschmidt" w:date="2018-02-06T12:55:00Z"/>
                <w:rFonts w:ascii="Calibri" w:hAnsi="Calibri"/>
                <w:b/>
                <w:color w:val="000000"/>
                <w:sz w:val="22"/>
                <w:szCs w:val="22"/>
              </w:rPr>
            </w:pPr>
            <m:oMathPara>
              <m:oMath>
                <m:sSub>
                  <m:sSubPr>
                    <m:ctrlPr>
                      <w:ins w:id="1115" w:author="pschmidt" w:date="2018-02-06T12:55:00Z">
                        <w:rPr>
                          <w:rFonts w:ascii="Cambria Math" w:hAnsi="Cambria Math"/>
                          <w:b/>
                          <w:i/>
                          <w:color w:val="000000"/>
                          <w:sz w:val="22"/>
                          <w:szCs w:val="22"/>
                          <w:lang w:val="en-US" w:eastAsia="en-US"/>
                        </w:rPr>
                      </w:ins>
                    </m:ctrlPr>
                  </m:sSubPr>
                  <m:e>
                    <m:r>
                      <w:ins w:id="1116" w:author="pschmidt" w:date="2018-02-06T12:55:00Z">
                        <m:rPr>
                          <m:sty m:val="bi"/>
                        </m:rPr>
                        <w:rPr>
                          <w:rFonts w:ascii="Cambria Math" w:hAnsi="Cambria Math"/>
                          <w:color w:val="000000"/>
                          <w:sz w:val="22"/>
                          <w:szCs w:val="22"/>
                          <w:lang w:val="en-US" w:eastAsia="en-US"/>
                        </w:rPr>
                        <m:t>r</m:t>
                      </w:ins>
                    </m:r>
                  </m:e>
                  <m:sub>
                    <m:r>
                      <w:ins w:id="1117" w:author="pschmidt" w:date="2018-02-06T12:55:00Z">
                        <m:rPr>
                          <m:sty m:val="bi"/>
                        </m:rPr>
                        <w:rPr>
                          <w:rFonts w:ascii="Cambria Math" w:hAnsi="Cambria Math"/>
                          <w:color w:val="000000"/>
                          <w:sz w:val="22"/>
                          <w:szCs w:val="22"/>
                          <w:lang w:val="en-US" w:eastAsia="en-US"/>
                        </w:rPr>
                        <m:t>i</m:t>
                      </w:ins>
                    </m:r>
                  </m:sub>
                </m:sSub>
                <m:sSubSup>
                  <m:sSubSupPr>
                    <m:ctrlPr>
                      <w:ins w:id="1118" w:author="pschmidt" w:date="2018-02-06T12:55:00Z">
                        <w:rPr>
                          <w:rFonts w:ascii="Cambria Math" w:hAnsi="Cambria Math"/>
                          <w:b/>
                          <w:i/>
                          <w:color w:val="000000"/>
                          <w:sz w:val="22"/>
                          <w:szCs w:val="22"/>
                          <w:lang w:val="en-US" w:eastAsia="en-US"/>
                        </w:rPr>
                      </w:ins>
                    </m:ctrlPr>
                  </m:sSubSupPr>
                  <m:e>
                    <m:r>
                      <w:ins w:id="1119" w:author="pschmidt" w:date="2018-02-06T12:55:00Z">
                        <m:rPr>
                          <m:sty m:val="bi"/>
                        </m:rPr>
                        <w:rPr>
                          <w:rFonts w:ascii="Cambria Math" w:hAnsi="Cambria Math"/>
                          <w:color w:val="000000"/>
                          <w:sz w:val="22"/>
                          <w:szCs w:val="22"/>
                          <w:lang w:val="en-US" w:eastAsia="en-US"/>
                        </w:rPr>
                        <m:t>σ</m:t>
                      </w:ins>
                    </m:r>
                  </m:e>
                  <m:sub>
                    <m:r>
                      <w:ins w:id="1120" w:author="pschmidt" w:date="2018-02-06T12:55:00Z">
                        <m:rPr>
                          <m:sty m:val="bi"/>
                        </m:rPr>
                        <w:rPr>
                          <w:rFonts w:ascii="Cambria Math" w:hAnsi="Cambria Math"/>
                          <w:color w:val="000000"/>
                          <w:sz w:val="22"/>
                          <w:szCs w:val="22"/>
                          <w:lang w:val="en-US" w:eastAsia="en-US"/>
                        </w:rPr>
                        <m:t>GY(2)</m:t>
                      </w:ins>
                    </m:r>
                  </m:sub>
                  <m:sup>
                    <m:r>
                      <w:ins w:id="1121"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22"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6CAD2C6C" w14:textId="77777777" w:rsidR="000C4507" w:rsidRPr="0011151B" w:rsidRDefault="00D54D1D" w:rsidP="00A26243">
            <w:pPr>
              <w:rPr>
                <w:ins w:id="1123" w:author="pschmidt" w:date="2018-02-06T12:55:00Z"/>
                <w:rFonts w:ascii="Calibri" w:hAnsi="Calibri"/>
                <w:b/>
                <w:color w:val="000000"/>
                <w:sz w:val="22"/>
                <w:szCs w:val="22"/>
              </w:rPr>
            </w:pPr>
            <m:oMathPara>
              <m:oMath>
                <m:sSub>
                  <m:sSubPr>
                    <m:ctrlPr>
                      <w:ins w:id="1124" w:author="pschmidt" w:date="2018-02-06T12:55:00Z">
                        <w:rPr>
                          <w:rFonts w:ascii="Cambria Math" w:hAnsi="Cambria Math"/>
                          <w:b/>
                          <w:i/>
                          <w:color w:val="000000"/>
                          <w:sz w:val="22"/>
                          <w:szCs w:val="22"/>
                          <w:lang w:val="en-US" w:eastAsia="en-US"/>
                        </w:rPr>
                      </w:ins>
                    </m:ctrlPr>
                  </m:sSubPr>
                  <m:e>
                    <m:r>
                      <w:ins w:id="1125" w:author="pschmidt" w:date="2018-02-06T12:55:00Z">
                        <m:rPr>
                          <m:sty m:val="bi"/>
                        </m:rPr>
                        <w:rPr>
                          <w:rFonts w:ascii="Cambria Math" w:hAnsi="Cambria Math"/>
                          <w:color w:val="000000"/>
                          <w:sz w:val="22"/>
                          <w:szCs w:val="22"/>
                          <w:lang w:val="en-US" w:eastAsia="en-US"/>
                        </w:rPr>
                        <m:t>t</m:t>
                      </w:ins>
                    </m:r>
                  </m:e>
                  <m:sub>
                    <m:r>
                      <w:ins w:id="1126" w:author="pschmidt" w:date="2018-02-06T12:55:00Z">
                        <m:rPr>
                          <m:sty m:val="bi"/>
                        </m:rPr>
                        <w:rPr>
                          <w:rFonts w:ascii="Cambria Math" w:hAnsi="Cambria Math"/>
                          <w:color w:val="000000"/>
                          <w:sz w:val="22"/>
                          <w:szCs w:val="22"/>
                          <w:lang w:val="en-US" w:eastAsia="en-US"/>
                        </w:rPr>
                        <m:t>j</m:t>
                      </w:ins>
                    </m:r>
                  </m:sub>
                </m:sSub>
                <m:sSubSup>
                  <m:sSubSupPr>
                    <m:ctrlPr>
                      <w:ins w:id="1127" w:author="pschmidt" w:date="2018-02-06T12:55:00Z">
                        <w:rPr>
                          <w:rFonts w:ascii="Cambria Math" w:hAnsi="Cambria Math"/>
                          <w:b/>
                          <w:i/>
                          <w:color w:val="000000"/>
                          <w:sz w:val="22"/>
                          <w:szCs w:val="22"/>
                          <w:lang w:val="en-US" w:eastAsia="en-US"/>
                        </w:rPr>
                      </w:ins>
                    </m:ctrlPr>
                  </m:sSubSupPr>
                  <m:e>
                    <m:r>
                      <w:ins w:id="1128" w:author="pschmidt" w:date="2018-02-06T12:55:00Z">
                        <m:rPr>
                          <m:sty m:val="bi"/>
                        </m:rPr>
                        <w:rPr>
                          <w:rFonts w:ascii="Cambria Math" w:hAnsi="Cambria Math"/>
                          <w:color w:val="000000"/>
                          <w:sz w:val="22"/>
                          <w:szCs w:val="22"/>
                          <w:lang w:val="en-US" w:eastAsia="en-US"/>
                        </w:rPr>
                        <m:t>σ</m:t>
                      </w:ins>
                    </m:r>
                  </m:e>
                  <m:sub>
                    <m:r>
                      <w:ins w:id="1129" w:author="pschmidt" w:date="2018-02-06T12:55:00Z">
                        <m:rPr>
                          <m:sty m:val="bi"/>
                        </m:rPr>
                        <w:rPr>
                          <w:rFonts w:ascii="Cambria Math" w:hAnsi="Cambria Math"/>
                          <w:color w:val="000000"/>
                          <w:sz w:val="22"/>
                          <w:szCs w:val="22"/>
                          <w:lang w:val="en-US" w:eastAsia="en-US"/>
                        </w:rPr>
                        <m:t>GY(3)</m:t>
                      </w:ins>
                    </m:r>
                  </m:sub>
                  <m:sup>
                    <m:r>
                      <w:ins w:id="1130"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31"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A8E2EBC" w14:textId="77777777" w:rsidR="000C4507" w:rsidRPr="0011151B" w:rsidRDefault="00D54D1D" w:rsidP="00A26243">
            <w:pPr>
              <w:rPr>
                <w:ins w:id="1132" w:author="pschmidt" w:date="2018-02-06T12:55:00Z"/>
                <w:rFonts w:ascii="Calibri" w:hAnsi="Calibri"/>
                <w:b/>
                <w:color w:val="000000"/>
                <w:sz w:val="22"/>
                <w:szCs w:val="22"/>
              </w:rPr>
            </w:pPr>
            <m:oMathPara>
              <m:oMath>
                <m:sSub>
                  <m:sSubPr>
                    <m:ctrlPr>
                      <w:ins w:id="1133" w:author="pschmidt" w:date="2018-02-06T12:55:00Z">
                        <w:rPr>
                          <w:rFonts w:ascii="Cambria Math" w:hAnsi="Cambria Math"/>
                          <w:b/>
                          <w:i/>
                          <w:color w:val="000000"/>
                          <w:sz w:val="22"/>
                          <w:szCs w:val="22"/>
                          <w:lang w:val="en-US" w:eastAsia="en-US"/>
                        </w:rPr>
                      </w:ins>
                    </m:ctrlPr>
                  </m:sSubPr>
                  <m:e>
                    <m:r>
                      <w:ins w:id="1134" w:author="pschmidt" w:date="2018-02-06T12:55:00Z">
                        <m:rPr>
                          <m:sty m:val="bi"/>
                        </m:rPr>
                        <w:rPr>
                          <w:rFonts w:ascii="Cambria Math" w:hAnsi="Cambria Math"/>
                          <w:color w:val="000000"/>
                          <w:sz w:val="22"/>
                          <w:szCs w:val="22"/>
                          <w:lang w:val="en-US" w:eastAsia="en-US"/>
                        </w:rPr>
                        <m:t>r</m:t>
                      </w:ins>
                    </m:r>
                  </m:e>
                  <m:sub>
                    <m:r>
                      <w:ins w:id="1135" w:author="pschmidt" w:date="2018-02-06T12:55:00Z">
                        <m:rPr>
                          <m:sty m:val="bi"/>
                        </m:rPr>
                        <w:rPr>
                          <w:rFonts w:ascii="Cambria Math" w:hAnsi="Cambria Math"/>
                          <w:color w:val="000000"/>
                          <w:sz w:val="22"/>
                          <w:szCs w:val="22"/>
                          <w:lang w:val="en-US" w:eastAsia="en-US"/>
                        </w:rPr>
                        <m:t>i</m:t>
                      </w:ins>
                    </m:r>
                  </m:sub>
                </m:sSub>
                <m:sSubSup>
                  <m:sSubSupPr>
                    <m:ctrlPr>
                      <w:ins w:id="1136" w:author="pschmidt" w:date="2018-02-06T12:55:00Z">
                        <w:rPr>
                          <w:rFonts w:ascii="Cambria Math" w:hAnsi="Cambria Math"/>
                          <w:b/>
                          <w:i/>
                          <w:color w:val="000000"/>
                          <w:sz w:val="22"/>
                          <w:szCs w:val="22"/>
                          <w:lang w:val="en-US" w:eastAsia="en-US"/>
                        </w:rPr>
                      </w:ins>
                    </m:ctrlPr>
                  </m:sSubSupPr>
                  <m:e>
                    <m:r>
                      <w:ins w:id="1137" w:author="pschmidt" w:date="2018-02-06T12:55:00Z">
                        <m:rPr>
                          <m:sty m:val="bi"/>
                        </m:rPr>
                        <w:rPr>
                          <w:rFonts w:ascii="Cambria Math" w:hAnsi="Cambria Math"/>
                          <w:color w:val="000000"/>
                          <w:sz w:val="22"/>
                          <w:szCs w:val="22"/>
                          <w:lang w:val="en-US" w:eastAsia="en-US"/>
                        </w:rPr>
                        <m:t>σ</m:t>
                      </w:ins>
                    </m:r>
                  </m:e>
                  <m:sub>
                    <m:r>
                      <w:ins w:id="1138" w:author="pschmidt" w:date="2018-02-06T12:55:00Z">
                        <m:rPr>
                          <m:sty m:val="bi"/>
                        </m:rPr>
                        <w:rPr>
                          <w:rFonts w:ascii="Cambria Math" w:hAnsi="Cambria Math"/>
                          <w:color w:val="000000"/>
                          <w:sz w:val="22"/>
                          <w:szCs w:val="22"/>
                          <w:lang w:val="en-US" w:eastAsia="en-US"/>
                        </w:rPr>
                        <m:t>GYL(2)</m:t>
                      </w:ins>
                    </m:r>
                  </m:sub>
                  <m:sup>
                    <m:r>
                      <w:ins w:id="1139"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40"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BA3B3BE" w14:textId="77777777" w:rsidR="000C4507" w:rsidRPr="0011151B" w:rsidRDefault="00D54D1D" w:rsidP="00A26243">
            <w:pPr>
              <w:rPr>
                <w:ins w:id="1141" w:author="pschmidt" w:date="2018-02-06T12:55:00Z"/>
                <w:rFonts w:ascii="Calibri" w:hAnsi="Calibri"/>
                <w:b/>
                <w:color w:val="000000"/>
                <w:sz w:val="22"/>
                <w:szCs w:val="22"/>
              </w:rPr>
            </w:pPr>
            <m:oMathPara>
              <m:oMath>
                <m:sSub>
                  <m:sSubPr>
                    <m:ctrlPr>
                      <w:ins w:id="1142" w:author="pschmidt" w:date="2018-02-06T12:55:00Z">
                        <w:rPr>
                          <w:rFonts w:ascii="Cambria Math" w:hAnsi="Cambria Math"/>
                          <w:b/>
                          <w:i/>
                          <w:color w:val="000000"/>
                          <w:sz w:val="22"/>
                          <w:szCs w:val="22"/>
                          <w:lang w:val="en-US" w:eastAsia="en-US"/>
                        </w:rPr>
                      </w:ins>
                    </m:ctrlPr>
                  </m:sSubPr>
                  <m:e>
                    <m:r>
                      <w:ins w:id="1143" w:author="pschmidt" w:date="2018-02-06T12:55:00Z">
                        <m:rPr>
                          <m:sty m:val="bi"/>
                        </m:rPr>
                        <w:rPr>
                          <w:rFonts w:ascii="Cambria Math" w:hAnsi="Cambria Math"/>
                          <w:color w:val="000000"/>
                          <w:sz w:val="22"/>
                          <w:szCs w:val="22"/>
                          <w:lang w:val="en-US" w:eastAsia="en-US"/>
                        </w:rPr>
                        <m:t>t</m:t>
                      </w:ins>
                    </m:r>
                  </m:e>
                  <m:sub>
                    <m:r>
                      <w:ins w:id="1144" w:author="pschmidt" w:date="2018-02-06T12:55:00Z">
                        <m:rPr>
                          <m:sty m:val="bi"/>
                        </m:rPr>
                        <w:rPr>
                          <w:rFonts w:ascii="Cambria Math" w:hAnsi="Cambria Math"/>
                          <w:color w:val="000000"/>
                          <w:sz w:val="22"/>
                          <w:szCs w:val="22"/>
                          <w:lang w:val="en-US" w:eastAsia="en-US"/>
                        </w:rPr>
                        <m:t>j</m:t>
                      </w:ins>
                    </m:r>
                  </m:sub>
                </m:sSub>
                <m:sSubSup>
                  <m:sSubSupPr>
                    <m:ctrlPr>
                      <w:ins w:id="1145" w:author="pschmidt" w:date="2018-02-06T12:55:00Z">
                        <w:rPr>
                          <w:rFonts w:ascii="Cambria Math" w:hAnsi="Cambria Math"/>
                          <w:b/>
                          <w:i/>
                          <w:color w:val="000000"/>
                          <w:sz w:val="22"/>
                          <w:szCs w:val="22"/>
                          <w:lang w:val="en-US" w:eastAsia="en-US"/>
                        </w:rPr>
                      </w:ins>
                    </m:ctrlPr>
                  </m:sSubSupPr>
                  <m:e>
                    <m:r>
                      <w:ins w:id="1146" w:author="pschmidt" w:date="2018-02-06T12:55:00Z">
                        <m:rPr>
                          <m:sty m:val="bi"/>
                        </m:rPr>
                        <w:rPr>
                          <w:rFonts w:ascii="Cambria Math" w:hAnsi="Cambria Math"/>
                          <w:color w:val="000000"/>
                          <w:sz w:val="22"/>
                          <w:szCs w:val="22"/>
                          <w:lang w:val="en-US" w:eastAsia="en-US"/>
                        </w:rPr>
                        <m:t>σ</m:t>
                      </w:ins>
                    </m:r>
                  </m:e>
                  <m:sub>
                    <m:r>
                      <w:ins w:id="1147" w:author="pschmidt" w:date="2018-02-06T12:55:00Z">
                        <m:rPr>
                          <m:sty m:val="bi"/>
                        </m:rPr>
                        <w:rPr>
                          <w:rFonts w:ascii="Cambria Math" w:hAnsi="Cambria Math"/>
                          <w:color w:val="000000"/>
                          <w:sz w:val="22"/>
                          <w:szCs w:val="22"/>
                          <w:lang w:val="en-US" w:eastAsia="en-US"/>
                        </w:rPr>
                        <m:t>GYL(3)</m:t>
                      </w:ins>
                    </m:r>
                  </m:sub>
                  <m:sup>
                    <m:r>
                      <w:ins w:id="1148"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49" w:author="pschmidt" w:date="2018-02-12T14:05:00Z">
              <w:tcPr>
                <w:tcW w:w="1276" w:type="dxa"/>
                <w:tcBorders>
                  <w:top w:val="single" w:sz="4" w:space="0" w:color="auto"/>
                  <w:bottom w:val="single" w:sz="4" w:space="0" w:color="auto"/>
                </w:tcBorders>
                <w:shd w:val="clear" w:color="auto" w:fill="auto"/>
                <w:noWrap/>
                <w:vAlign w:val="bottom"/>
                <w:hideMark/>
              </w:tcPr>
            </w:tcPrChange>
          </w:tcPr>
          <w:p w14:paraId="6997C799" w14:textId="77777777" w:rsidR="000C4507" w:rsidRPr="0011151B" w:rsidRDefault="000C4507" w:rsidP="00623229">
            <w:pPr>
              <w:jc w:val="center"/>
              <w:rPr>
                <w:ins w:id="1150" w:author="pschmidt" w:date="2018-02-06T12:55:00Z"/>
                <w:rFonts w:ascii="Calibri" w:hAnsi="Calibri"/>
                <w:b/>
                <w:color w:val="000000"/>
                <w:sz w:val="22"/>
                <w:szCs w:val="22"/>
              </w:rPr>
            </w:pPr>
            <w:ins w:id="1151" w:author="pschmidt" w:date="2018-02-06T12:55:00Z">
              <w:r w:rsidRPr="0011151B">
                <w:rPr>
                  <w:rFonts w:ascii="Calibri" w:hAnsi="Calibri"/>
                  <w:b/>
                  <w:color w:val="000000"/>
                  <w:sz w:val="22"/>
                  <w:szCs w:val="22"/>
                </w:rPr>
                <w:t>AIC</w:t>
              </w:r>
            </w:ins>
          </w:p>
        </w:tc>
      </w:tr>
      <w:tr w:rsidR="000C4507" w14:paraId="75D49A07" w14:textId="77777777" w:rsidTr="000C4507">
        <w:trPr>
          <w:trHeight w:val="300"/>
          <w:ins w:id="1152" w:author="pschmidt" w:date="2018-02-06T12:55:00Z"/>
          <w:trPrChange w:id="1153" w:author="pschmidt" w:date="2018-02-12T14:05:00Z">
            <w:trPr>
              <w:trHeight w:val="300"/>
            </w:trPr>
          </w:trPrChange>
        </w:trPr>
        <w:tc>
          <w:tcPr>
            <w:tcW w:w="0" w:type="auto"/>
            <w:tcBorders>
              <w:top w:val="single" w:sz="4" w:space="0" w:color="auto"/>
            </w:tcBorders>
            <w:shd w:val="clear" w:color="auto" w:fill="auto"/>
            <w:noWrap/>
            <w:vAlign w:val="bottom"/>
            <w:hideMark/>
            <w:tcPrChange w:id="1154" w:author="pschmidt" w:date="2018-02-12T14:05:00Z">
              <w:tcPr>
                <w:tcW w:w="1200" w:type="dxa"/>
                <w:tcBorders>
                  <w:top w:val="single" w:sz="4" w:space="0" w:color="auto"/>
                </w:tcBorders>
                <w:shd w:val="clear" w:color="auto" w:fill="auto"/>
                <w:noWrap/>
                <w:vAlign w:val="bottom"/>
                <w:hideMark/>
              </w:tcPr>
            </w:tcPrChange>
          </w:tcPr>
          <w:p w14:paraId="3934C2F2" w14:textId="77777777" w:rsidR="000C4507" w:rsidRDefault="000C4507" w:rsidP="00623229">
            <w:pPr>
              <w:jc w:val="right"/>
              <w:rPr>
                <w:ins w:id="1155"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56" w:author="pschmidt" w:date="2018-02-12T14:05:00Z">
              <w:tcPr>
                <w:tcW w:w="1200" w:type="dxa"/>
                <w:tcBorders>
                  <w:top w:val="single" w:sz="4" w:space="0" w:color="auto"/>
                </w:tcBorders>
                <w:shd w:val="clear" w:color="auto" w:fill="auto"/>
                <w:noWrap/>
                <w:vAlign w:val="bottom"/>
                <w:hideMark/>
              </w:tcPr>
            </w:tcPrChange>
          </w:tcPr>
          <w:p w14:paraId="38278FF6" w14:textId="40262D2D" w:rsidR="000C4507" w:rsidRDefault="000C4507" w:rsidP="00623229">
            <w:pPr>
              <w:jc w:val="right"/>
              <w:rPr>
                <w:ins w:id="1157" w:author="pschmidt" w:date="2018-02-06T12:55:00Z"/>
                <w:rFonts w:ascii="Calibri" w:hAnsi="Calibri"/>
                <w:color w:val="000000"/>
                <w:sz w:val="22"/>
                <w:szCs w:val="22"/>
              </w:rPr>
            </w:pPr>
            <w:r>
              <w:rPr>
                <w:rFonts w:ascii="Calibri" w:hAnsi="Calibri"/>
                <w:color w:val="000000"/>
                <w:sz w:val="22"/>
                <w:szCs w:val="22"/>
              </w:rPr>
              <w:t>-0.00057</w:t>
            </w:r>
          </w:p>
        </w:tc>
        <w:tc>
          <w:tcPr>
            <w:tcW w:w="0" w:type="auto"/>
            <w:tcBorders>
              <w:top w:val="single" w:sz="4" w:space="0" w:color="auto"/>
            </w:tcBorders>
            <w:shd w:val="clear" w:color="auto" w:fill="auto"/>
            <w:noWrap/>
            <w:vAlign w:val="bottom"/>
            <w:hideMark/>
            <w:tcPrChange w:id="1158" w:author="pschmidt" w:date="2018-02-12T14:05:00Z">
              <w:tcPr>
                <w:tcW w:w="1200" w:type="dxa"/>
                <w:tcBorders>
                  <w:top w:val="single" w:sz="4" w:space="0" w:color="auto"/>
                </w:tcBorders>
                <w:shd w:val="clear" w:color="auto" w:fill="auto"/>
                <w:noWrap/>
                <w:vAlign w:val="bottom"/>
                <w:hideMark/>
              </w:tcPr>
            </w:tcPrChange>
          </w:tcPr>
          <w:p w14:paraId="60CAA63C" w14:textId="77777777" w:rsidR="000C4507" w:rsidRDefault="000C4507" w:rsidP="00623229">
            <w:pPr>
              <w:jc w:val="right"/>
              <w:rPr>
                <w:ins w:id="1159"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60" w:author="pschmidt" w:date="2018-02-12T14:05:00Z">
              <w:tcPr>
                <w:tcW w:w="1200" w:type="dxa"/>
                <w:tcBorders>
                  <w:top w:val="single" w:sz="4" w:space="0" w:color="auto"/>
                </w:tcBorders>
                <w:shd w:val="clear" w:color="auto" w:fill="auto"/>
                <w:noWrap/>
                <w:vAlign w:val="bottom"/>
                <w:hideMark/>
              </w:tcPr>
            </w:tcPrChange>
          </w:tcPr>
          <w:p w14:paraId="59582BC7" w14:textId="139FEE91" w:rsidR="000C4507" w:rsidRDefault="000C4507" w:rsidP="00623229">
            <w:pPr>
              <w:jc w:val="right"/>
              <w:rPr>
                <w:ins w:id="1161" w:author="pschmidt" w:date="2018-02-06T12:55:00Z"/>
                <w:sz w:val="20"/>
                <w:szCs w:val="20"/>
              </w:rPr>
            </w:pPr>
          </w:p>
        </w:tc>
        <w:tc>
          <w:tcPr>
            <w:tcW w:w="0" w:type="auto"/>
            <w:tcBorders>
              <w:top w:val="single" w:sz="4" w:space="0" w:color="auto"/>
            </w:tcBorders>
            <w:shd w:val="clear" w:color="auto" w:fill="auto"/>
            <w:noWrap/>
            <w:vAlign w:val="bottom"/>
            <w:hideMark/>
            <w:tcPrChange w:id="1162" w:author="pschmidt" w:date="2018-02-12T14:05:00Z">
              <w:tcPr>
                <w:tcW w:w="1200" w:type="dxa"/>
                <w:tcBorders>
                  <w:top w:val="single" w:sz="4" w:space="0" w:color="auto"/>
                </w:tcBorders>
                <w:shd w:val="clear" w:color="auto" w:fill="auto"/>
                <w:noWrap/>
                <w:vAlign w:val="bottom"/>
                <w:hideMark/>
              </w:tcPr>
            </w:tcPrChange>
          </w:tcPr>
          <w:p w14:paraId="26946549" w14:textId="21908523" w:rsidR="000C4507" w:rsidRDefault="000C4507" w:rsidP="00623229">
            <w:pPr>
              <w:jc w:val="right"/>
              <w:rPr>
                <w:ins w:id="1163"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64" w:author="pschmidt" w:date="2018-02-12T14:05:00Z">
              <w:tcPr>
                <w:tcW w:w="1276" w:type="dxa"/>
                <w:tcBorders>
                  <w:top w:val="single" w:sz="4" w:space="0" w:color="auto"/>
                </w:tcBorders>
                <w:shd w:val="clear" w:color="auto" w:fill="auto"/>
                <w:noWrap/>
                <w:vAlign w:val="bottom"/>
                <w:hideMark/>
              </w:tcPr>
            </w:tcPrChange>
          </w:tcPr>
          <w:p w14:paraId="2A18006A" w14:textId="55FAD4B6" w:rsidR="000C4507" w:rsidRDefault="000C4507" w:rsidP="00623229">
            <w:pPr>
              <w:jc w:val="right"/>
              <w:rPr>
                <w:ins w:id="1165" w:author="pschmidt" w:date="2018-02-06T12:55:00Z"/>
                <w:rFonts w:ascii="Calibri" w:hAnsi="Calibri"/>
                <w:color w:val="000000"/>
                <w:sz w:val="22"/>
                <w:szCs w:val="22"/>
              </w:rPr>
            </w:pPr>
            <w:r>
              <w:rPr>
                <w:rFonts w:ascii="Calibri" w:hAnsi="Calibri"/>
                <w:color w:val="000000"/>
                <w:sz w:val="22"/>
                <w:szCs w:val="22"/>
              </w:rPr>
              <w:t>691.527</w:t>
            </w:r>
          </w:p>
        </w:tc>
      </w:tr>
      <w:tr w:rsidR="000C4507" w14:paraId="7BE473E5" w14:textId="77777777" w:rsidTr="000C4507">
        <w:trPr>
          <w:trHeight w:val="300"/>
          <w:ins w:id="1166" w:author="pschmidt" w:date="2018-02-06T12:55:00Z"/>
          <w:trPrChange w:id="1167" w:author="pschmidt" w:date="2018-02-12T14:05:00Z">
            <w:trPr>
              <w:trHeight w:val="300"/>
            </w:trPr>
          </w:trPrChange>
        </w:trPr>
        <w:tc>
          <w:tcPr>
            <w:tcW w:w="0" w:type="auto"/>
            <w:shd w:val="clear" w:color="auto" w:fill="auto"/>
            <w:noWrap/>
            <w:vAlign w:val="bottom"/>
            <w:hideMark/>
            <w:tcPrChange w:id="1168" w:author="pschmidt" w:date="2018-02-12T14:05:00Z">
              <w:tcPr>
                <w:tcW w:w="1200" w:type="dxa"/>
                <w:shd w:val="clear" w:color="auto" w:fill="auto"/>
                <w:noWrap/>
                <w:vAlign w:val="bottom"/>
                <w:hideMark/>
              </w:tcPr>
            </w:tcPrChange>
          </w:tcPr>
          <w:p w14:paraId="7825EF3B" w14:textId="77777777" w:rsidR="000C4507" w:rsidRDefault="000C4507" w:rsidP="00623229">
            <w:pPr>
              <w:jc w:val="right"/>
              <w:rPr>
                <w:ins w:id="1169" w:author="pschmidt" w:date="2018-02-06T12:55:00Z"/>
                <w:rFonts w:ascii="Calibri" w:hAnsi="Calibri"/>
                <w:color w:val="000000"/>
                <w:sz w:val="22"/>
                <w:szCs w:val="22"/>
              </w:rPr>
            </w:pPr>
          </w:p>
        </w:tc>
        <w:tc>
          <w:tcPr>
            <w:tcW w:w="0" w:type="auto"/>
            <w:shd w:val="clear" w:color="auto" w:fill="auto"/>
            <w:noWrap/>
            <w:vAlign w:val="bottom"/>
            <w:hideMark/>
            <w:tcPrChange w:id="1170" w:author="pschmidt" w:date="2018-02-12T14:05:00Z">
              <w:tcPr>
                <w:tcW w:w="1200" w:type="dxa"/>
                <w:shd w:val="clear" w:color="auto" w:fill="auto"/>
                <w:noWrap/>
                <w:vAlign w:val="bottom"/>
                <w:hideMark/>
              </w:tcPr>
            </w:tcPrChange>
          </w:tcPr>
          <w:p w14:paraId="6257B1D4" w14:textId="12BF2C80" w:rsidR="000C4507" w:rsidRDefault="000C4507" w:rsidP="00623229">
            <w:pPr>
              <w:jc w:val="right"/>
              <w:rPr>
                <w:ins w:id="1171" w:author="pschmidt" w:date="2018-02-06T12:55:00Z"/>
                <w:rFonts w:ascii="Calibri" w:hAnsi="Calibri"/>
                <w:color w:val="000000"/>
                <w:sz w:val="22"/>
                <w:szCs w:val="22"/>
              </w:rPr>
            </w:pPr>
          </w:p>
        </w:tc>
        <w:tc>
          <w:tcPr>
            <w:tcW w:w="0" w:type="auto"/>
            <w:shd w:val="clear" w:color="auto" w:fill="auto"/>
            <w:noWrap/>
            <w:vAlign w:val="bottom"/>
            <w:hideMark/>
            <w:tcPrChange w:id="1172" w:author="pschmidt" w:date="2018-02-12T14:05:00Z">
              <w:tcPr>
                <w:tcW w:w="1200" w:type="dxa"/>
                <w:shd w:val="clear" w:color="auto" w:fill="auto"/>
                <w:noWrap/>
                <w:vAlign w:val="bottom"/>
                <w:hideMark/>
              </w:tcPr>
            </w:tcPrChange>
          </w:tcPr>
          <w:p w14:paraId="594DF48C" w14:textId="4B1AF0EF" w:rsidR="000C4507" w:rsidRDefault="000C4507" w:rsidP="00623229">
            <w:pPr>
              <w:jc w:val="right"/>
              <w:rPr>
                <w:ins w:id="1173" w:author="pschmidt" w:date="2018-02-06T12:55:00Z"/>
                <w:rFonts w:ascii="Calibri" w:hAnsi="Calibri"/>
                <w:color w:val="000000"/>
                <w:sz w:val="22"/>
                <w:szCs w:val="22"/>
              </w:rPr>
            </w:pPr>
          </w:p>
        </w:tc>
        <w:tc>
          <w:tcPr>
            <w:tcW w:w="0" w:type="auto"/>
            <w:shd w:val="clear" w:color="auto" w:fill="auto"/>
            <w:noWrap/>
            <w:vAlign w:val="bottom"/>
            <w:hideMark/>
            <w:tcPrChange w:id="1174" w:author="pschmidt" w:date="2018-02-12T14:05:00Z">
              <w:tcPr>
                <w:tcW w:w="1200" w:type="dxa"/>
                <w:shd w:val="clear" w:color="auto" w:fill="auto"/>
                <w:noWrap/>
                <w:vAlign w:val="bottom"/>
                <w:hideMark/>
              </w:tcPr>
            </w:tcPrChange>
          </w:tcPr>
          <w:p w14:paraId="1EAB733B" w14:textId="1EE9A954" w:rsidR="000C4507" w:rsidRDefault="000C4507" w:rsidP="00623229">
            <w:pPr>
              <w:jc w:val="right"/>
              <w:rPr>
                <w:ins w:id="1175" w:author="pschmidt" w:date="2018-02-06T12:55:00Z"/>
                <w:rFonts w:ascii="Calibri" w:hAnsi="Calibri"/>
                <w:color w:val="000000"/>
                <w:sz w:val="22"/>
                <w:szCs w:val="22"/>
              </w:rPr>
            </w:pPr>
          </w:p>
        </w:tc>
        <w:tc>
          <w:tcPr>
            <w:tcW w:w="0" w:type="auto"/>
            <w:shd w:val="clear" w:color="auto" w:fill="auto"/>
            <w:noWrap/>
            <w:vAlign w:val="bottom"/>
            <w:hideMark/>
            <w:tcPrChange w:id="1176" w:author="pschmidt" w:date="2018-02-12T14:05:00Z">
              <w:tcPr>
                <w:tcW w:w="1200" w:type="dxa"/>
                <w:shd w:val="clear" w:color="auto" w:fill="auto"/>
                <w:noWrap/>
                <w:vAlign w:val="bottom"/>
                <w:hideMark/>
              </w:tcPr>
            </w:tcPrChange>
          </w:tcPr>
          <w:p w14:paraId="32706624" w14:textId="6399D0C5" w:rsidR="000C4507" w:rsidRDefault="000C4507" w:rsidP="00623229">
            <w:pPr>
              <w:jc w:val="right"/>
              <w:rPr>
                <w:ins w:id="1177" w:author="pschmidt" w:date="2018-02-06T12:55:00Z"/>
                <w:rFonts w:ascii="Calibri" w:hAnsi="Calibri"/>
                <w:color w:val="000000"/>
                <w:sz w:val="22"/>
                <w:szCs w:val="22"/>
              </w:rPr>
            </w:pPr>
          </w:p>
        </w:tc>
        <w:tc>
          <w:tcPr>
            <w:tcW w:w="0" w:type="auto"/>
            <w:shd w:val="clear" w:color="auto" w:fill="auto"/>
            <w:noWrap/>
            <w:vAlign w:val="bottom"/>
            <w:hideMark/>
            <w:tcPrChange w:id="1178" w:author="pschmidt" w:date="2018-02-12T14:05:00Z">
              <w:tcPr>
                <w:tcW w:w="1276" w:type="dxa"/>
                <w:shd w:val="clear" w:color="auto" w:fill="auto"/>
                <w:noWrap/>
                <w:vAlign w:val="bottom"/>
                <w:hideMark/>
              </w:tcPr>
            </w:tcPrChange>
          </w:tcPr>
          <w:p w14:paraId="5498904B" w14:textId="073B2CC9" w:rsidR="000C4507" w:rsidRDefault="000C4507" w:rsidP="00623229">
            <w:pPr>
              <w:jc w:val="right"/>
              <w:rPr>
                <w:ins w:id="1179" w:author="pschmidt" w:date="2018-02-06T12:55:00Z"/>
                <w:rFonts w:ascii="Calibri" w:hAnsi="Calibri"/>
                <w:color w:val="000000"/>
                <w:sz w:val="22"/>
                <w:szCs w:val="22"/>
              </w:rPr>
            </w:pPr>
            <w:r>
              <w:rPr>
                <w:rFonts w:ascii="Calibri" w:hAnsi="Calibri"/>
                <w:color w:val="000000"/>
                <w:sz w:val="22"/>
                <w:szCs w:val="22"/>
              </w:rPr>
              <w:t>693.055</w:t>
            </w:r>
          </w:p>
        </w:tc>
      </w:tr>
      <w:tr w:rsidR="000C4507" w14:paraId="517268D8" w14:textId="77777777" w:rsidTr="000C4507">
        <w:trPr>
          <w:trHeight w:val="300"/>
          <w:ins w:id="1180" w:author="pschmidt" w:date="2018-02-06T12:55:00Z"/>
          <w:trPrChange w:id="1181" w:author="pschmidt" w:date="2018-02-12T14:05:00Z">
            <w:trPr>
              <w:trHeight w:val="300"/>
            </w:trPr>
          </w:trPrChange>
        </w:trPr>
        <w:tc>
          <w:tcPr>
            <w:tcW w:w="0" w:type="auto"/>
            <w:shd w:val="clear" w:color="auto" w:fill="auto"/>
            <w:noWrap/>
            <w:vAlign w:val="bottom"/>
            <w:hideMark/>
            <w:tcPrChange w:id="1182" w:author="pschmidt" w:date="2018-02-12T14:05:00Z">
              <w:tcPr>
                <w:tcW w:w="1200" w:type="dxa"/>
                <w:shd w:val="clear" w:color="auto" w:fill="auto"/>
                <w:noWrap/>
                <w:vAlign w:val="bottom"/>
                <w:hideMark/>
              </w:tcPr>
            </w:tcPrChange>
          </w:tcPr>
          <w:p w14:paraId="063F128E" w14:textId="1201A945" w:rsidR="000C4507" w:rsidRDefault="000C4507" w:rsidP="00623229">
            <w:pPr>
              <w:jc w:val="right"/>
              <w:rPr>
                <w:ins w:id="1183" w:author="pschmidt" w:date="2018-02-06T12:55:00Z"/>
                <w:rFonts w:ascii="Calibri" w:hAnsi="Calibri"/>
                <w:color w:val="000000"/>
                <w:sz w:val="22"/>
                <w:szCs w:val="22"/>
              </w:rPr>
            </w:pPr>
          </w:p>
        </w:tc>
        <w:tc>
          <w:tcPr>
            <w:tcW w:w="0" w:type="auto"/>
            <w:shd w:val="clear" w:color="auto" w:fill="auto"/>
            <w:noWrap/>
            <w:vAlign w:val="bottom"/>
            <w:hideMark/>
            <w:tcPrChange w:id="1184" w:author="pschmidt" w:date="2018-02-12T14:05:00Z">
              <w:tcPr>
                <w:tcW w:w="1200" w:type="dxa"/>
                <w:shd w:val="clear" w:color="auto" w:fill="auto"/>
                <w:noWrap/>
                <w:vAlign w:val="bottom"/>
                <w:hideMark/>
              </w:tcPr>
            </w:tcPrChange>
          </w:tcPr>
          <w:p w14:paraId="3CB77687" w14:textId="03254E55" w:rsidR="000C4507" w:rsidRDefault="000C4507" w:rsidP="00623229">
            <w:pPr>
              <w:jc w:val="right"/>
              <w:rPr>
                <w:ins w:id="1185" w:author="pschmidt" w:date="2018-02-06T12:55:00Z"/>
                <w:rFonts w:ascii="Calibri" w:hAnsi="Calibri"/>
                <w:color w:val="000000"/>
                <w:sz w:val="22"/>
                <w:szCs w:val="22"/>
              </w:rPr>
            </w:pPr>
            <w:r>
              <w:rPr>
                <w:rFonts w:ascii="Calibri" w:hAnsi="Calibri"/>
                <w:color w:val="000000"/>
                <w:sz w:val="22"/>
                <w:szCs w:val="22"/>
              </w:rPr>
              <w:t>-0.0006</w:t>
            </w:r>
          </w:p>
        </w:tc>
        <w:tc>
          <w:tcPr>
            <w:tcW w:w="0" w:type="auto"/>
            <w:shd w:val="clear" w:color="auto" w:fill="auto"/>
            <w:noWrap/>
            <w:vAlign w:val="bottom"/>
            <w:hideMark/>
            <w:tcPrChange w:id="1186" w:author="pschmidt" w:date="2018-02-12T14:05:00Z">
              <w:tcPr>
                <w:tcW w:w="1200" w:type="dxa"/>
                <w:shd w:val="clear" w:color="auto" w:fill="auto"/>
                <w:noWrap/>
                <w:vAlign w:val="bottom"/>
                <w:hideMark/>
              </w:tcPr>
            </w:tcPrChange>
          </w:tcPr>
          <w:p w14:paraId="654AE192" w14:textId="493AD364" w:rsidR="000C4507" w:rsidRDefault="000C4507" w:rsidP="00623229">
            <w:pPr>
              <w:jc w:val="right"/>
              <w:rPr>
                <w:ins w:id="1187" w:author="pschmidt" w:date="2018-02-06T12:55:00Z"/>
                <w:rFonts w:ascii="Calibri" w:hAnsi="Calibri"/>
                <w:color w:val="000000"/>
                <w:sz w:val="22"/>
                <w:szCs w:val="22"/>
              </w:rPr>
            </w:pPr>
          </w:p>
        </w:tc>
        <w:tc>
          <w:tcPr>
            <w:tcW w:w="0" w:type="auto"/>
            <w:shd w:val="clear" w:color="auto" w:fill="auto"/>
            <w:noWrap/>
            <w:vAlign w:val="bottom"/>
            <w:hideMark/>
            <w:tcPrChange w:id="1188" w:author="pschmidt" w:date="2018-02-12T14:05:00Z">
              <w:tcPr>
                <w:tcW w:w="1200" w:type="dxa"/>
                <w:shd w:val="clear" w:color="auto" w:fill="auto"/>
                <w:noWrap/>
                <w:vAlign w:val="bottom"/>
                <w:hideMark/>
              </w:tcPr>
            </w:tcPrChange>
          </w:tcPr>
          <w:p w14:paraId="04BC97A7" w14:textId="5FC44D84" w:rsidR="000C4507" w:rsidRDefault="000C4507" w:rsidP="00623229">
            <w:pPr>
              <w:jc w:val="right"/>
              <w:rPr>
                <w:ins w:id="1189" w:author="pschmidt" w:date="2018-02-06T12:55:00Z"/>
                <w:rFonts w:ascii="Calibri" w:hAnsi="Calibri"/>
                <w:color w:val="000000"/>
                <w:sz w:val="22"/>
                <w:szCs w:val="22"/>
              </w:rPr>
            </w:pPr>
          </w:p>
        </w:tc>
        <w:tc>
          <w:tcPr>
            <w:tcW w:w="0" w:type="auto"/>
            <w:shd w:val="clear" w:color="auto" w:fill="auto"/>
            <w:noWrap/>
            <w:vAlign w:val="bottom"/>
            <w:hideMark/>
            <w:tcPrChange w:id="1190" w:author="pschmidt" w:date="2018-02-12T14:05:00Z">
              <w:tcPr>
                <w:tcW w:w="1200" w:type="dxa"/>
                <w:shd w:val="clear" w:color="auto" w:fill="auto"/>
                <w:noWrap/>
                <w:vAlign w:val="bottom"/>
                <w:hideMark/>
              </w:tcPr>
            </w:tcPrChange>
          </w:tcPr>
          <w:p w14:paraId="52128D93" w14:textId="70CC8C3A" w:rsidR="000C4507" w:rsidRDefault="000C4507" w:rsidP="00623229">
            <w:pPr>
              <w:jc w:val="right"/>
              <w:rPr>
                <w:ins w:id="1191" w:author="pschmidt" w:date="2018-02-06T12:55:00Z"/>
                <w:rFonts w:ascii="Calibri" w:hAnsi="Calibri"/>
                <w:color w:val="000000"/>
                <w:sz w:val="22"/>
                <w:szCs w:val="22"/>
              </w:rPr>
            </w:pPr>
            <w:r>
              <w:rPr>
                <w:rFonts w:ascii="Calibri" w:hAnsi="Calibri"/>
                <w:color w:val="000000"/>
                <w:sz w:val="22"/>
                <w:szCs w:val="22"/>
              </w:rPr>
              <w:t>0.00113</w:t>
            </w:r>
          </w:p>
        </w:tc>
        <w:tc>
          <w:tcPr>
            <w:tcW w:w="0" w:type="auto"/>
            <w:shd w:val="clear" w:color="auto" w:fill="auto"/>
            <w:noWrap/>
            <w:vAlign w:val="bottom"/>
            <w:hideMark/>
            <w:tcPrChange w:id="1192" w:author="pschmidt" w:date="2018-02-12T14:05:00Z">
              <w:tcPr>
                <w:tcW w:w="1276" w:type="dxa"/>
                <w:shd w:val="clear" w:color="auto" w:fill="auto"/>
                <w:noWrap/>
                <w:vAlign w:val="bottom"/>
                <w:hideMark/>
              </w:tcPr>
            </w:tcPrChange>
          </w:tcPr>
          <w:p w14:paraId="7C5B30F7" w14:textId="45DFC6DF" w:rsidR="000C4507" w:rsidRDefault="000C4507" w:rsidP="00623229">
            <w:pPr>
              <w:jc w:val="right"/>
              <w:rPr>
                <w:ins w:id="1193" w:author="pschmidt" w:date="2018-02-06T12:55:00Z"/>
                <w:rFonts w:ascii="Calibri" w:hAnsi="Calibri"/>
                <w:color w:val="000000"/>
                <w:sz w:val="22"/>
                <w:szCs w:val="22"/>
              </w:rPr>
            </w:pPr>
            <w:r>
              <w:rPr>
                <w:rFonts w:ascii="Calibri" w:hAnsi="Calibri"/>
                <w:color w:val="000000"/>
                <w:sz w:val="22"/>
                <w:szCs w:val="22"/>
              </w:rPr>
              <w:t>693.221</w:t>
            </w:r>
          </w:p>
        </w:tc>
      </w:tr>
      <w:tr w:rsidR="000C4507" w14:paraId="2D4EE865" w14:textId="77777777" w:rsidTr="000C4507">
        <w:trPr>
          <w:trHeight w:val="300"/>
          <w:ins w:id="1194" w:author="pschmidt" w:date="2018-02-06T12:55:00Z"/>
          <w:trPrChange w:id="1195" w:author="pschmidt" w:date="2018-02-12T14:05:00Z">
            <w:trPr>
              <w:trHeight w:val="300"/>
            </w:trPr>
          </w:trPrChange>
        </w:trPr>
        <w:tc>
          <w:tcPr>
            <w:tcW w:w="0" w:type="auto"/>
            <w:shd w:val="clear" w:color="auto" w:fill="auto"/>
            <w:noWrap/>
            <w:vAlign w:val="bottom"/>
            <w:hideMark/>
            <w:tcPrChange w:id="1196" w:author="pschmidt" w:date="2018-02-12T14:05:00Z">
              <w:tcPr>
                <w:tcW w:w="1200" w:type="dxa"/>
                <w:shd w:val="clear" w:color="auto" w:fill="auto"/>
                <w:noWrap/>
                <w:vAlign w:val="bottom"/>
                <w:hideMark/>
              </w:tcPr>
            </w:tcPrChange>
          </w:tcPr>
          <w:p w14:paraId="2D2CFCB6" w14:textId="3D1F7330" w:rsidR="000C4507" w:rsidRDefault="000C4507" w:rsidP="00623229">
            <w:pPr>
              <w:jc w:val="right"/>
              <w:rPr>
                <w:ins w:id="1197" w:author="pschmidt" w:date="2018-02-06T12:55:00Z"/>
                <w:rFonts w:ascii="Calibri" w:hAnsi="Calibri"/>
                <w:color w:val="000000"/>
                <w:sz w:val="22"/>
                <w:szCs w:val="22"/>
              </w:rPr>
            </w:pPr>
          </w:p>
        </w:tc>
        <w:tc>
          <w:tcPr>
            <w:tcW w:w="0" w:type="auto"/>
            <w:shd w:val="clear" w:color="auto" w:fill="auto"/>
            <w:noWrap/>
            <w:vAlign w:val="bottom"/>
            <w:hideMark/>
            <w:tcPrChange w:id="1198" w:author="pschmidt" w:date="2018-02-12T14:05:00Z">
              <w:tcPr>
                <w:tcW w:w="1200" w:type="dxa"/>
                <w:shd w:val="clear" w:color="auto" w:fill="auto"/>
                <w:noWrap/>
                <w:vAlign w:val="bottom"/>
                <w:hideMark/>
              </w:tcPr>
            </w:tcPrChange>
          </w:tcPr>
          <w:p w14:paraId="31E7AE94" w14:textId="7A92C72F" w:rsidR="000C4507" w:rsidRDefault="000C4507" w:rsidP="00623229">
            <w:pPr>
              <w:jc w:val="right"/>
              <w:rPr>
                <w:ins w:id="1199" w:author="pschmidt" w:date="2018-02-06T12:55:00Z"/>
                <w:rFonts w:ascii="Calibri" w:hAnsi="Calibri"/>
                <w:color w:val="000000"/>
                <w:sz w:val="22"/>
                <w:szCs w:val="22"/>
              </w:rPr>
            </w:pPr>
          </w:p>
        </w:tc>
        <w:tc>
          <w:tcPr>
            <w:tcW w:w="0" w:type="auto"/>
            <w:shd w:val="clear" w:color="auto" w:fill="auto"/>
            <w:noWrap/>
            <w:vAlign w:val="bottom"/>
            <w:hideMark/>
            <w:tcPrChange w:id="1200" w:author="pschmidt" w:date="2018-02-12T14:05:00Z">
              <w:tcPr>
                <w:tcW w:w="1200" w:type="dxa"/>
                <w:shd w:val="clear" w:color="auto" w:fill="auto"/>
                <w:noWrap/>
                <w:vAlign w:val="bottom"/>
                <w:hideMark/>
              </w:tcPr>
            </w:tcPrChange>
          </w:tcPr>
          <w:p w14:paraId="20214327" w14:textId="27504BB6" w:rsidR="000C4507" w:rsidRDefault="000C4507" w:rsidP="00623229">
            <w:pPr>
              <w:jc w:val="right"/>
              <w:rPr>
                <w:ins w:id="1201" w:author="pschmidt" w:date="2018-02-06T12:55:00Z"/>
                <w:rFonts w:ascii="Calibri" w:hAnsi="Calibri"/>
                <w:color w:val="000000"/>
                <w:sz w:val="22"/>
                <w:szCs w:val="22"/>
              </w:rPr>
            </w:pPr>
            <w:r>
              <w:rPr>
                <w:rFonts w:ascii="Calibri" w:hAnsi="Calibri"/>
                <w:color w:val="000000"/>
                <w:sz w:val="22"/>
                <w:szCs w:val="22"/>
              </w:rPr>
              <w:t>-0.00119</w:t>
            </w:r>
          </w:p>
        </w:tc>
        <w:tc>
          <w:tcPr>
            <w:tcW w:w="0" w:type="auto"/>
            <w:shd w:val="clear" w:color="auto" w:fill="auto"/>
            <w:noWrap/>
            <w:vAlign w:val="bottom"/>
            <w:hideMark/>
            <w:tcPrChange w:id="1202" w:author="pschmidt" w:date="2018-02-12T14:05:00Z">
              <w:tcPr>
                <w:tcW w:w="1200" w:type="dxa"/>
                <w:shd w:val="clear" w:color="auto" w:fill="auto"/>
                <w:noWrap/>
                <w:vAlign w:val="bottom"/>
                <w:hideMark/>
              </w:tcPr>
            </w:tcPrChange>
          </w:tcPr>
          <w:p w14:paraId="3719EB69" w14:textId="77777777" w:rsidR="000C4507" w:rsidRDefault="000C4507" w:rsidP="00623229">
            <w:pPr>
              <w:jc w:val="right"/>
              <w:rPr>
                <w:ins w:id="1203" w:author="pschmidt" w:date="2018-02-06T12:55:00Z"/>
                <w:sz w:val="20"/>
                <w:szCs w:val="20"/>
              </w:rPr>
            </w:pPr>
          </w:p>
        </w:tc>
        <w:tc>
          <w:tcPr>
            <w:tcW w:w="0" w:type="auto"/>
            <w:shd w:val="clear" w:color="auto" w:fill="auto"/>
            <w:noWrap/>
            <w:vAlign w:val="bottom"/>
            <w:hideMark/>
            <w:tcPrChange w:id="1204" w:author="pschmidt" w:date="2018-02-12T14:05:00Z">
              <w:tcPr>
                <w:tcW w:w="1200" w:type="dxa"/>
                <w:shd w:val="clear" w:color="auto" w:fill="auto"/>
                <w:noWrap/>
                <w:vAlign w:val="bottom"/>
                <w:hideMark/>
              </w:tcPr>
            </w:tcPrChange>
          </w:tcPr>
          <w:p w14:paraId="7868F67B" w14:textId="7D9DD9F3" w:rsidR="000C4507" w:rsidRDefault="000C4507" w:rsidP="00623229">
            <w:pPr>
              <w:jc w:val="right"/>
              <w:rPr>
                <w:ins w:id="1205" w:author="pschmidt" w:date="2018-02-06T12:55:00Z"/>
                <w:rFonts w:ascii="Calibri" w:hAnsi="Calibri"/>
                <w:color w:val="000000"/>
                <w:sz w:val="22"/>
                <w:szCs w:val="22"/>
              </w:rPr>
            </w:pPr>
          </w:p>
        </w:tc>
        <w:tc>
          <w:tcPr>
            <w:tcW w:w="0" w:type="auto"/>
            <w:shd w:val="clear" w:color="auto" w:fill="auto"/>
            <w:noWrap/>
            <w:vAlign w:val="bottom"/>
            <w:hideMark/>
            <w:tcPrChange w:id="1206" w:author="pschmidt" w:date="2018-02-12T14:05:00Z">
              <w:tcPr>
                <w:tcW w:w="1276" w:type="dxa"/>
                <w:shd w:val="clear" w:color="auto" w:fill="auto"/>
                <w:noWrap/>
                <w:vAlign w:val="bottom"/>
                <w:hideMark/>
              </w:tcPr>
            </w:tcPrChange>
          </w:tcPr>
          <w:p w14:paraId="2E9F38B3" w14:textId="0D8B032E" w:rsidR="000C4507" w:rsidRDefault="000C4507" w:rsidP="00623229">
            <w:pPr>
              <w:jc w:val="right"/>
              <w:rPr>
                <w:ins w:id="1207" w:author="pschmidt" w:date="2018-02-06T12:55:00Z"/>
                <w:rFonts w:ascii="Calibri" w:hAnsi="Calibri"/>
                <w:color w:val="000000"/>
                <w:sz w:val="22"/>
                <w:szCs w:val="22"/>
              </w:rPr>
            </w:pPr>
            <w:r>
              <w:rPr>
                <w:rFonts w:ascii="Calibri" w:hAnsi="Calibri"/>
                <w:color w:val="000000"/>
                <w:sz w:val="22"/>
                <w:szCs w:val="22"/>
              </w:rPr>
              <w:t>693.223</w:t>
            </w:r>
          </w:p>
        </w:tc>
      </w:tr>
      <w:tr w:rsidR="000C4507" w14:paraId="73B3C2F5" w14:textId="77777777" w:rsidTr="000C4507">
        <w:trPr>
          <w:trHeight w:val="300"/>
          <w:ins w:id="1208" w:author="pschmidt" w:date="2018-02-06T12:55:00Z"/>
          <w:trPrChange w:id="1209" w:author="pschmidt" w:date="2018-02-12T14:05:00Z">
            <w:trPr>
              <w:trHeight w:val="300"/>
            </w:trPr>
          </w:trPrChange>
        </w:trPr>
        <w:tc>
          <w:tcPr>
            <w:tcW w:w="0" w:type="auto"/>
            <w:shd w:val="clear" w:color="auto" w:fill="auto"/>
            <w:noWrap/>
            <w:vAlign w:val="bottom"/>
            <w:hideMark/>
            <w:tcPrChange w:id="1210" w:author="pschmidt" w:date="2018-02-12T14:05:00Z">
              <w:tcPr>
                <w:tcW w:w="1200" w:type="dxa"/>
                <w:shd w:val="clear" w:color="auto" w:fill="auto"/>
                <w:noWrap/>
                <w:vAlign w:val="bottom"/>
                <w:hideMark/>
              </w:tcPr>
            </w:tcPrChange>
          </w:tcPr>
          <w:p w14:paraId="47363B77" w14:textId="77777777" w:rsidR="000C4507" w:rsidRDefault="000C4507" w:rsidP="00623229">
            <w:pPr>
              <w:jc w:val="right"/>
              <w:rPr>
                <w:ins w:id="1211" w:author="pschmidt" w:date="2018-02-06T12:55:00Z"/>
                <w:rFonts w:ascii="Calibri" w:hAnsi="Calibri"/>
                <w:color w:val="000000"/>
                <w:sz w:val="22"/>
                <w:szCs w:val="22"/>
              </w:rPr>
            </w:pPr>
          </w:p>
        </w:tc>
        <w:tc>
          <w:tcPr>
            <w:tcW w:w="0" w:type="auto"/>
            <w:shd w:val="clear" w:color="auto" w:fill="auto"/>
            <w:noWrap/>
            <w:vAlign w:val="bottom"/>
            <w:hideMark/>
            <w:tcPrChange w:id="1212" w:author="pschmidt" w:date="2018-02-12T14:05:00Z">
              <w:tcPr>
                <w:tcW w:w="1200" w:type="dxa"/>
                <w:shd w:val="clear" w:color="auto" w:fill="auto"/>
                <w:noWrap/>
                <w:vAlign w:val="bottom"/>
                <w:hideMark/>
              </w:tcPr>
            </w:tcPrChange>
          </w:tcPr>
          <w:p w14:paraId="069416BB" w14:textId="2905BFF9" w:rsidR="000C4507" w:rsidRDefault="000C4507" w:rsidP="00623229">
            <w:pPr>
              <w:jc w:val="right"/>
              <w:rPr>
                <w:ins w:id="1213"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214" w:author="pschmidt" w:date="2018-02-12T14:05:00Z">
              <w:tcPr>
                <w:tcW w:w="1200" w:type="dxa"/>
                <w:shd w:val="clear" w:color="auto" w:fill="auto"/>
                <w:noWrap/>
                <w:vAlign w:val="bottom"/>
                <w:hideMark/>
              </w:tcPr>
            </w:tcPrChange>
          </w:tcPr>
          <w:p w14:paraId="7A38B6E2" w14:textId="600E3111" w:rsidR="000C4507" w:rsidRDefault="000C4507" w:rsidP="00623229">
            <w:pPr>
              <w:jc w:val="right"/>
              <w:rPr>
                <w:ins w:id="1215"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216" w:author="pschmidt" w:date="2018-02-12T14:05:00Z">
              <w:tcPr>
                <w:tcW w:w="1200" w:type="dxa"/>
                <w:shd w:val="clear" w:color="auto" w:fill="auto"/>
                <w:noWrap/>
                <w:vAlign w:val="bottom"/>
                <w:hideMark/>
              </w:tcPr>
            </w:tcPrChange>
          </w:tcPr>
          <w:p w14:paraId="6CCCE9B8" w14:textId="77777777" w:rsidR="000C4507" w:rsidRDefault="000C4507" w:rsidP="00623229">
            <w:pPr>
              <w:jc w:val="right"/>
              <w:rPr>
                <w:ins w:id="1217" w:author="pschmidt" w:date="2018-02-06T12:55:00Z"/>
                <w:rFonts w:ascii="Calibri" w:hAnsi="Calibri"/>
                <w:color w:val="000000"/>
                <w:sz w:val="22"/>
                <w:szCs w:val="22"/>
              </w:rPr>
            </w:pPr>
          </w:p>
        </w:tc>
        <w:tc>
          <w:tcPr>
            <w:tcW w:w="0" w:type="auto"/>
            <w:shd w:val="clear" w:color="auto" w:fill="auto"/>
            <w:noWrap/>
            <w:vAlign w:val="bottom"/>
            <w:hideMark/>
            <w:tcPrChange w:id="1218" w:author="pschmidt" w:date="2018-02-12T14:05:00Z">
              <w:tcPr>
                <w:tcW w:w="1200" w:type="dxa"/>
                <w:shd w:val="clear" w:color="auto" w:fill="auto"/>
                <w:noWrap/>
                <w:vAlign w:val="bottom"/>
                <w:hideMark/>
              </w:tcPr>
            </w:tcPrChange>
          </w:tcPr>
          <w:p w14:paraId="0C2F2E29" w14:textId="1B7D54F6" w:rsidR="000C4507" w:rsidRDefault="000C4507" w:rsidP="00623229">
            <w:pPr>
              <w:jc w:val="right"/>
              <w:rPr>
                <w:ins w:id="1219" w:author="pschmidt" w:date="2018-02-06T12:55:00Z"/>
                <w:rFonts w:ascii="Calibri" w:hAnsi="Calibri"/>
                <w:color w:val="000000"/>
                <w:sz w:val="22"/>
                <w:szCs w:val="22"/>
              </w:rPr>
            </w:pPr>
          </w:p>
        </w:tc>
        <w:tc>
          <w:tcPr>
            <w:tcW w:w="0" w:type="auto"/>
            <w:shd w:val="clear" w:color="auto" w:fill="auto"/>
            <w:noWrap/>
            <w:vAlign w:val="bottom"/>
            <w:hideMark/>
            <w:tcPrChange w:id="1220" w:author="pschmidt" w:date="2018-02-12T14:05:00Z">
              <w:tcPr>
                <w:tcW w:w="1276" w:type="dxa"/>
                <w:shd w:val="clear" w:color="auto" w:fill="auto"/>
                <w:noWrap/>
                <w:vAlign w:val="bottom"/>
                <w:hideMark/>
              </w:tcPr>
            </w:tcPrChange>
          </w:tcPr>
          <w:p w14:paraId="73F0B099" w14:textId="6E2EAB1E" w:rsidR="000C4507" w:rsidRDefault="000C4507" w:rsidP="00623229">
            <w:pPr>
              <w:jc w:val="right"/>
              <w:rPr>
                <w:ins w:id="1221" w:author="pschmidt" w:date="2018-02-06T12:55:00Z"/>
                <w:rFonts w:ascii="Calibri" w:hAnsi="Calibri"/>
                <w:color w:val="000000"/>
                <w:sz w:val="22"/>
                <w:szCs w:val="22"/>
              </w:rPr>
            </w:pPr>
            <w:r>
              <w:rPr>
                <w:rFonts w:ascii="Calibri" w:hAnsi="Calibri"/>
                <w:color w:val="000000"/>
                <w:sz w:val="22"/>
                <w:szCs w:val="22"/>
              </w:rPr>
              <w:t>693.258</w:t>
            </w:r>
          </w:p>
        </w:tc>
      </w:tr>
      <w:tr w:rsidR="000C4507" w14:paraId="1B66E94B" w14:textId="77777777" w:rsidTr="000C4507">
        <w:trPr>
          <w:trHeight w:val="300"/>
          <w:ins w:id="1222" w:author="pschmidt" w:date="2018-02-06T12:55:00Z"/>
          <w:trPrChange w:id="1223" w:author="pschmidt" w:date="2018-02-12T14:05:00Z">
            <w:trPr>
              <w:trHeight w:val="300"/>
            </w:trPr>
          </w:trPrChange>
        </w:trPr>
        <w:tc>
          <w:tcPr>
            <w:tcW w:w="0" w:type="auto"/>
            <w:shd w:val="clear" w:color="auto" w:fill="auto"/>
            <w:noWrap/>
            <w:vAlign w:val="bottom"/>
            <w:hideMark/>
            <w:tcPrChange w:id="1224" w:author="pschmidt" w:date="2018-02-12T14:05:00Z">
              <w:tcPr>
                <w:tcW w:w="1200" w:type="dxa"/>
                <w:shd w:val="clear" w:color="auto" w:fill="auto"/>
                <w:noWrap/>
                <w:vAlign w:val="bottom"/>
                <w:hideMark/>
              </w:tcPr>
            </w:tcPrChange>
          </w:tcPr>
          <w:p w14:paraId="524B2810" w14:textId="0F678454" w:rsidR="000C4507" w:rsidRDefault="000C4507" w:rsidP="00623229">
            <w:pPr>
              <w:jc w:val="right"/>
              <w:rPr>
                <w:ins w:id="1225" w:author="pschmidt" w:date="2018-02-06T12:55:00Z"/>
                <w:rFonts w:ascii="Calibri" w:hAnsi="Calibri"/>
                <w:color w:val="000000"/>
                <w:sz w:val="22"/>
                <w:szCs w:val="22"/>
              </w:rPr>
            </w:pPr>
          </w:p>
        </w:tc>
        <w:tc>
          <w:tcPr>
            <w:tcW w:w="0" w:type="auto"/>
            <w:shd w:val="clear" w:color="auto" w:fill="auto"/>
            <w:noWrap/>
            <w:vAlign w:val="bottom"/>
            <w:hideMark/>
            <w:tcPrChange w:id="1226" w:author="pschmidt" w:date="2018-02-12T14:05:00Z">
              <w:tcPr>
                <w:tcW w:w="1200" w:type="dxa"/>
                <w:shd w:val="clear" w:color="auto" w:fill="auto"/>
                <w:noWrap/>
                <w:vAlign w:val="bottom"/>
                <w:hideMark/>
              </w:tcPr>
            </w:tcPrChange>
          </w:tcPr>
          <w:p w14:paraId="284CDFC8" w14:textId="36B376C5" w:rsidR="000C4507" w:rsidRDefault="000C4507" w:rsidP="00623229">
            <w:pPr>
              <w:jc w:val="right"/>
              <w:rPr>
                <w:ins w:id="1227" w:author="pschmidt" w:date="2018-02-06T12:55:00Z"/>
                <w:rFonts w:ascii="Calibri" w:hAnsi="Calibri"/>
                <w:color w:val="000000"/>
                <w:sz w:val="22"/>
                <w:szCs w:val="22"/>
              </w:rPr>
            </w:pPr>
            <w:r>
              <w:rPr>
                <w:rFonts w:ascii="Calibri" w:hAnsi="Calibri"/>
                <w:color w:val="000000"/>
                <w:sz w:val="22"/>
                <w:szCs w:val="22"/>
              </w:rPr>
              <w:t>-0.00055</w:t>
            </w:r>
          </w:p>
        </w:tc>
        <w:tc>
          <w:tcPr>
            <w:tcW w:w="0" w:type="auto"/>
            <w:shd w:val="clear" w:color="auto" w:fill="auto"/>
            <w:noWrap/>
            <w:vAlign w:val="bottom"/>
            <w:hideMark/>
            <w:tcPrChange w:id="1228" w:author="pschmidt" w:date="2018-02-12T14:05:00Z">
              <w:tcPr>
                <w:tcW w:w="1200" w:type="dxa"/>
                <w:shd w:val="clear" w:color="auto" w:fill="auto"/>
                <w:noWrap/>
                <w:vAlign w:val="bottom"/>
                <w:hideMark/>
              </w:tcPr>
            </w:tcPrChange>
          </w:tcPr>
          <w:p w14:paraId="2831B9B3" w14:textId="1DE04640" w:rsidR="000C4507" w:rsidRDefault="000C4507" w:rsidP="00623229">
            <w:pPr>
              <w:jc w:val="right"/>
              <w:rPr>
                <w:ins w:id="1229" w:author="pschmidt" w:date="2018-02-06T12:55:00Z"/>
                <w:rFonts w:ascii="Calibri" w:hAnsi="Calibri"/>
                <w:color w:val="000000"/>
                <w:sz w:val="22"/>
                <w:szCs w:val="22"/>
              </w:rPr>
            </w:pPr>
          </w:p>
        </w:tc>
        <w:tc>
          <w:tcPr>
            <w:tcW w:w="0" w:type="auto"/>
            <w:shd w:val="clear" w:color="auto" w:fill="auto"/>
            <w:noWrap/>
            <w:vAlign w:val="bottom"/>
            <w:hideMark/>
            <w:tcPrChange w:id="1230" w:author="pschmidt" w:date="2018-02-12T14:05:00Z">
              <w:tcPr>
                <w:tcW w:w="1200" w:type="dxa"/>
                <w:shd w:val="clear" w:color="auto" w:fill="auto"/>
                <w:noWrap/>
                <w:vAlign w:val="bottom"/>
                <w:hideMark/>
              </w:tcPr>
            </w:tcPrChange>
          </w:tcPr>
          <w:p w14:paraId="16ADCACB" w14:textId="3FF3C131" w:rsidR="000C4507" w:rsidRDefault="000C4507" w:rsidP="00623229">
            <w:pPr>
              <w:jc w:val="right"/>
              <w:rPr>
                <w:ins w:id="1231" w:author="pschmidt" w:date="2018-02-06T12:55:00Z"/>
                <w:rFonts w:ascii="Calibri" w:hAnsi="Calibri"/>
                <w:color w:val="000000"/>
                <w:sz w:val="22"/>
                <w:szCs w:val="22"/>
              </w:rPr>
            </w:pPr>
            <w:r>
              <w:rPr>
                <w:rFonts w:ascii="Calibri" w:hAnsi="Calibri"/>
                <w:color w:val="000000"/>
                <w:sz w:val="22"/>
                <w:szCs w:val="22"/>
              </w:rPr>
              <w:t>-0.00026</w:t>
            </w:r>
          </w:p>
        </w:tc>
        <w:tc>
          <w:tcPr>
            <w:tcW w:w="0" w:type="auto"/>
            <w:shd w:val="clear" w:color="auto" w:fill="auto"/>
            <w:noWrap/>
            <w:vAlign w:val="bottom"/>
            <w:hideMark/>
            <w:tcPrChange w:id="1232" w:author="pschmidt" w:date="2018-02-12T14:05:00Z">
              <w:tcPr>
                <w:tcW w:w="1200" w:type="dxa"/>
                <w:shd w:val="clear" w:color="auto" w:fill="auto"/>
                <w:noWrap/>
                <w:vAlign w:val="bottom"/>
                <w:hideMark/>
              </w:tcPr>
            </w:tcPrChange>
          </w:tcPr>
          <w:p w14:paraId="24497B28" w14:textId="78F0B1E9" w:rsidR="000C4507" w:rsidRDefault="000C4507" w:rsidP="00623229">
            <w:pPr>
              <w:jc w:val="right"/>
              <w:rPr>
                <w:ins w:id="1233" w:author="pschmidt" w:date="2018-02-06T12:55:00Z"/>
                <w:rFonts w:ascii="Calibri" w:hAnsi="Calibri"/>
                <w:color w:val="000000"/>
                <w:sz w:val="22"/>
                <w:szCs w:val="22"/>
              </w:rPr>
            </w:pPr>
          </w:p>
        </w:tc>
        <w:tc>
          <w:tcPr>
            <w:tcW w:w="0" w:type="auto"/>
            <w:shd w:val="clear" w:color="auto" w:fill="auto"/>
            <w:noWrap/>
            <w:vAlign w:val="bottom"/>
            <w:hideMark/>
            <w:tcPrChange w:id="1234" w:author="pschmidt" w:date="2018-02-12T14:05:00Z">
              <w:tcPr>
                <w:tcW w:w="1276" w:type="dxa"/>
                <w:shd w:val="clear" w:color="auto" w:fill="auto"/>
                <w:noWrap/>
                <w:vAlign w:val="bottom"/>
                <w:hideMark/>
              </w:tcPr>
            </w:tcPrChange>
          </w:tcPr>
          <w:p w14:paraId="3A31967C" w14:textId="36E0053F" w:rsidR="000C4507" w:rsidRDefault="000C4507" w:rsidP="00623229">
            <w:pPr>
              <w:jc w:val="right"/>
              <w:rPr>
                <w:ins w:id="1235" w:author="pschmidt" w:date="2018-02-06T12:55:00Z"/>
                <w:rFonts w:ascii="Calibri" w:hAnsi="Calibri"/>
                <w:color w:val="000000"/>
                <w:sz w:val="22"/>
                <w:szCs w:val="22"/>
              </w:rPr>
            </w:pPr>
            <w:r>
              <w:rPr>
                <w:rFonts w:ascii="Calibri" w:hAnsi="Calibri"/>
                <w:color w:val="000000"/>
                <w:sz w:val="22"/>
                <w:szCs w:val="22"/>
              </w:rPr>
              <w:t>693.440</w:t>
            </w:r>
          </w:p>
        </w:tc>
      </w:tr>
      <w:tr w:rsidR="000C4507" w14:paraId="4A4D180F" w14:textId="77777777" w:rsidTr="000C4507">
        <w:trPr>
          <w:trHeight w:val="300"/>
          <w:ins w:id="1236" w:author="pschmidt" w:date="2018-02-06T12:55:00Z"/>
          <w:trPrChange w:id="1237" w:author="pschmidt" w:date="2018-02-12T14:05:00Z">
            <w:trPr>
              <w:trHeight w:val="300"/>
            </w:trPr>
          </w:trPrChange>
        </w:trPr>
        <w:tc>
          <w:tcPr>
            <w:tcW w:w="0" w:type="auto"/>
            <w:shd w:val="clear" w:color="auto" w:fill="auto"/>
            <w:noWrap/>
            <w:vAlign w:val="bottom"/>
            <w:hideMark/>
            <w:tcPrChange w:id="1238" w:author="pschmidt" w:date="2018-02-12T14:05:00Z">
              <w:tcPr>
                <w:tcW w:w="1200" w:type="dxa"/>
                <w:shd w:val="clear" w:color="auto" w:fill="auto"/>
                <w:noWrap/>
                <w:vAlign w:val="bottom"/>
                <w:hideMark/>
              </w:tcPr>
            </w:tcPrChange>
          </w:tcPr>
          <w:p w14:paraId="56109858" w14:textId="758203DC" w:rsidR="000C4507" w:rsidRDefault="000C4507" w:rsidP="00623229">
            <w:pPr>
              <w:jc w:val="right"/>
              <w:rPr>
                <w:ins w:id="1239"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240" w:author="pschmidt" w:date="2018-02-12T14:05:00Z">
              <w:tcPr>
                <w:tcW w:w="1200" w:type="dxa"/>
                <w:shd w:val="clear" w:color="auto" w:fill="auto"/>
                <w:noWrap/>
                <w:vAlign w:val="bottom"/>
                <w:hideMark/>
              </w:tcPr>
            </w:tcPrChange>
          </w:tcPr>
          <w:p w14:paraId="55B1475A" w14:textId="49DA50A1" w:rsidR="000C4507" w:rsidRDefault="000C4507" w:rsidP="00623229">
            <w:pPr>
              <w:jc w:val="right"/>
              <w:rPr>
                <w:ins w:id="1241" w:author="pschmidt" w:date="2018-02-06T12:55:00Z"/>
                <w:sz w:val="20"/>
                <w:szCs w:val="20"/>
              </w:rPr>
            </w:pPr>
            <w:r>
              <w:rPr>
                <w:rFonts w:ascii="Calibri" w:hAnsi="Calibri"/>
                <w:color w:val="000000"/>
                <w:sz w:val="22"/>
                <w:szCs w:val="22"/>
              </w:rPr>
              <w:t>-0.00057</w:t>
            </w:r>
          </w:p>
        </w:tc>
        <w:tc>
          <w:tcPr>
            <w:tcW w:w="0" w:type="auto"/>
            <w:shd w:val="clear" w:color="auto" w:fill="auto"/>
            <w:noWrap/>
            <w:vAlign w:val="bottom"/>
            <w:hideMark/>
            <w:tcPrChange w:id="1242" w:author="pschmidt" w:date="2018-02-12T14:05:00Z">
              <w:tcPr>
                <w:tcW w:w="1200" w:type="dxa"/>
                <w:shd w:val="clear" w:color="auto" w:fill="auto"/>
                <w:noWrap/>
                <w:vAlign w:val="bottom"/>
                <w:hideMark/>
              </w:tcPr>
            </w:tcPrChange>
          </w:tcPr>
          <w:p w14:paraId="0D0B2A4E" w14:textId="57541916" w:rsidR="000C4507" w:rsidRDefault="000C4507" w:rsidP="00623229">
            <w:pPr>
              <w:jc w:val="right"/>
              <w:rPr>
                <w:ins w:id="1243" w:author="pschmidt" w:date="2018-02-06T12:55:00Z"/>
                <w:rFonts w:ascii="Calibri" w:hAnsi="Calibri"/>
                <w:color w:val="000000"/>
                <w:sz w:val="22"/>
                <w:szCs w:val="22"/>
              </w:rPr>
            </w:pPr>
          </w:p>
        </w:tc>
        <w:tc>
          <w:tcPr>
            <w:tcW w:w="0" w:type="auto"/>
            <w:shd w:val="clear" w:color="auto" w:fill="auto"/>
            <w:noWrap/>
            <w:vAlign w:val="bottom"/>
            <w:hideMark/>
            <w:tcPrChange w:id="1244" w:author="pschmidt" w:date="2018-02-12T14:05:00Z">
              <w:tcPr>
                <w:tcW w:w="1200" w:type="dxa"/>
                <w:shd w:val="clear" w:color="auto" w:fill="auto"/>
                <w:noWrap/>
                <w:vAlign w:val="bottom"/>
                <w:hideMark/>
              </w:tcPr>
            </w:tcPrChange>
          </w:tcPr>
          <w:p w14:paraId="0062A750" w14:textId="284EE138" w:rsidR="000C4507" w:rsidRDefault="000C4507" w:rsidP="00623229">
            <w:pPr>
              <w:jc w:val="right"/>
              <w:rPr>
                <w:ins w:id="1245" w:author="pschmidt" w:date="2018-02-06T12:55:00Z"/>
                <w:rFonts w:ascii="Calibri" w:hAnsi="Calibri"/>
                <w:color w:val="000000"/>
                <w:sz w:val="22"/>
                <w:szCs w:val="22"/>
              </w:rPr>
            </w:pPr>
          </w:p>
        </w:tc>
        <w:tc>
          <w:tcPr>
            <w:tcW w:w="0" w:type="auto"/>
            <w:shd w:val="clear" w:color="auto" w:fill="auto"/>
            <w:noWrap/>
            <w:vAlign w:val="bottom"/>
            <w:hideMark/>
            <w:tcPrChange w:id="1246" w:author="pschmidt" w:date="2018-02-12T14:05:00Z">
              <w:tcPr>
                <w:tcW w:w="1200" w:type="dxa"/>
                <w:shd w:val="clear" w:color="auto" w:fill="auto"/>
                <w:noWrap/>
                <w:vAlign w:val="bottom"/>
                <w:hideMark/>
              </w:tcPr>
            </w:tcPrChange>
          </w:tcPr>
          <w:p w14:paraId="63B96BA5" w14:textId="505350B6" w:rsidR="000C4507" w:rsidRDefault="000C4507" w:rsidP="00623229">
            <w:pPr>
              <w:jc w:val="right"/>
              <w:rPr>
                <w:ins w:id="1247" w:author="pschmidt" w:date="2018-02-06T12:55:00Z"/>
                <w:rFonts w:ascii="Calibri" w:hAnsi="Calibri"/>
                <w:color w:val="000000"/>
                <w:sz w:val="22"/>
                <w:szCs w:val="22"/>
              </w:rPr>
            </w:pPr>
          </w:p>
        </w:tc>
        <w:tc>
          <w:tcPr>
            <w:tcW w:w="0" w:type="auto"/>
            <w:shd w:val="clear" w:color="auto" w:fill="auto"/>
            <w:noWrap/>
            <w:vAlign w:val="bottom"/>
            <w:hideMark/>
            <w:tcPrChange w:id="1248" w:author="pschmidt" w:date="2018-02-12T14:05:00Z">
              <w:tcPr>
                <w:tcW w:w="1276" w:type="dxa"/>
                <w:shd w:val="clear" w:color="auto" w:fill="auto"/>
                <w:noWrap/>
                <w:vAlign w:val="bottom"/>
                <w:hideMark/>
              </w:tcPr>
            </w:tcPrChange>
          </w:tcPr>
          <w:p w14:paraId="160B4B1B" w14:textId="7D88B156" w:rsidR="000C4507" w:rsidRDefault="000C4507" w:rsidP="00623229">
            <w:pPr>
              <w:jc w:val="right"/>
              <w:rPr>
                <w:ins w:id="1249" w:author="pschmidt" w:date="2018-02-06T12:55:00Z"/>
                <w:rFonts w:ascii="Calibri" w:hAnsi="Calibri"/>
                <w:color w:val="000000"/>
                <w:sz w:val="22"/>
                <w:szCs w:val="22"/>
              </w:rPr>
            </w:pPr>
            <w:r>
              <w:rPr>
                <w:rFonts w:ascii="Calibri" w:hAnsi="Calibri"/>
                <w:color w:val="000000"/>
                <w:sz w:val="22"/>
                <w:szCs w:val="22"/>
              </w:rPr>
              <w:t>693.526</w:t>
            </w:r>
          </w:p>
        </w:tc>
      </w:tr>
      <w:tr w:rsidR="000C4507" w14:paraId="76C6E691" w14:textId="77777777" w:rsidTr="000C4507">
        <w:trPr>
          <w:trHeight w:val="300"/>
          <w:ins w:id="1250" w:author="pschmidt" w:date="2018-02-06T12:55:00Z"/>
          <w:trPrChange w:id="1251" w:author="pschmidt" w:date="2018-02-12T14:05:00Z">
            <w:trPr>
              <w:trHeight w:val="300"/>
            </w:trPr>
          </w:trPrChange>
        </w:trPr>
        <w:tc>
          <w:tcPr>
            <w:tcW w:w="0" w:type="auto"/>
            <w:shd w:val="clear" w:color="auto" w:fill="auto"/>
            <w:noWrap/>
            <w:vAlign w:val="bottom"/>
            <w:hideMark/>
            <w:tcPrChange w:id="1252" w:author="pschmidt" w:date="2018-02-12T14:05:00Z">
              <w:tcPr>
                <w:tcW w:w="1200" w:type="dxa"/>
                <w:shd w:val="clear" w:color="auto" w:fill="auto"/>
                <w:noWrap/>
                <w:vAlign w:val="bottom"/>
                <w:hideMark/>
              </w:tcPr>
            </w:tcPrChange>
          </w:tcPr>
          <w:p w14:paraId="0AA0DBB5" w14:textId="000828E2" w:rsidR="000C4507" w:rsidRDefault="000C4507" w:rsidP="00623229">
            <w:pPr>
              <w:jc w:val="right"/>
              <w:rPr>
                <w:ins w:id="1253" w:author="pschmidt" w:date="2018-02-06T12:55:00Z"/>
                <w:rFonts w:ascii="Calibri" w:hAnsi="Calibri"/>
                <w:color w:val="000000"/>
                <w:sz w:val="22"/>
                <w:szCs w:val="22"/>
              </w:rPr>
            </w:pPr>
          </w:p>
        </w:tc>
        <w:tc>
          <w:tcPr>
            <w:tcW w:w="0" w:type="auto"/>
            <w:shd w:val="clear" w:color="auto" w:fill="auto"/>
            <w:noWrap/>
            <w:vAlign w:val="bottom"/>
            <w:hideMark/>
            <w:tcPrChange w:id="1254" w:author="pschmidt" w:date="2018-02-12T14:05:00Z">
              <w:tcPr>
                <w:tcW w:w="1200" w:type="dxa"/>
                <w:shd w:val="clear" w:color="auto" w:fill="auto"/>
                <w:noWrap/>
                <w:vAlign w:val="bottom"/>
                <w:hideMark/>
              </w:tcPr>
            </w:tcPrChange>
          </w:tcPr>
          <w:p w14:paraId="58196394" w14:textId="77777777" w:rsidR="000C4507" w:rsidRDefault="000C4507" w:rsidP="00623229">
            <w:pPr>
              <w:jc w:val="right"/>
              <w:rPr>
                <w:ins w:id="1255" w:author="pschmidt" w:date="2018-02-06T12:55:00Z"/>
                <w:sz w:val="20"/>
                <w:szCs w:val="20"/>
              </w:rPr>
            </w:pPr>
          </w:p>
        </w:tc>
        <w:tc>
          <w:tcPr>
            <w:tcW w:w="0" w:type="auto"/>
            <w:shd w:val="clear" w:color="auto" w:fill="auto"/>
            <w:noWrap/>
            <w:vAlign w:val="bottom"/>
            <w:hideMark/>
            <w:tcPrChange w:id="1256" w:author="pschmidt" w:date="2018-02-12T14:05:00Z">
              <w:tcPr>
                <w:tcW w:w="1200" w:type="dxa"/>
                <w:shd w:val="clear" w:color="auto" w:fill="auto"/>
                <w:noWrap/>
                <w:vAlign w:val="bottom"/>
                <w:hideMark/>
              </w:tcPr>
            </w:tcPrChange>
          </w:tcPr>
          <w:p w14:paraId="610E00C7" w14:textId="5415044C" w:rsidR="000C4507" w:rsidRDefault="000C4507" w:rsidP="00623229">
            <w:pPr>
              <w:jc w:val="right"/>
              <w:rPr>
                <w:ins w:id="1257" w:author="pschmidt" w:date="2018-02-06T12:55:00Z"/>
                <w:rFonts w:ascii="Calibri" w:hAnsi="Calibri"/>
                <w:color w:val="000000"/>
                <w:sz w:val="22"/>
                <w:szCs w:val="22"/>
              </w:rPr>
            </w:pPr>
          </w:p>
        </w:tc>
        <w:tc>
          <w:tcPr>
            <w:tcW w:w="0" w:type="auto"/>
            <w:shd w:val="clear" w:color="auto" w:fill="auto"/>
            <w:noWrap/>
            <w:vAlign w:val="bottom"/>
            <w:hideMark/>
            <w:tcPrChange w:id="1258" w:author="pschmidt" w:date="2018-02-12T14:05:00Z">
              <w:tcPr>
                <w:tcW w:w="1200" w:type="dxa"/>
                <w:shd w:val="clear" w:color="auto" w:fill="auto"/>
                <w:noWrap/>
                <w:vAlign w:val="bottom"/>
                <w:hideMark/>
              </w:tcPr>
            </w:tcPrChange>
          </w:tcPr>
          <w:p w14:paraId="7140AE3A" w14:textId="4552B92B" w:rsidR="000C4507" w:rsidRDefault="000C4507" w:rsidP="00623229">
            <w:pPr>
              <w:jc w:val="right"/>
              <w:rPr>
                <w:ins w:id="1259" w:author="pschmidt" w:date="2018-02-06T12:55:00Z"/>
                <w:rFonts w:ascii="Calibri" w:hAnsi="Calibri"/>
                <w:color w:val="000000"/>
                <w:sz w:val="22"/>
                <w:szCs w:val="22"/>
              </w:rPr>
            </w:pPr>
            <w:r>
              <w:rPr>
                <w:rFonts w:ascii="Calibri" w:hAnsi="Calibri"/>
                <w:color w:val="000000"/>
                <w:sz w:val="22"/>
                <w:szCs w:val="22"/>
              </w:rPr>
              <w:t>-0.00067</w:t>
            </w:r>
          </w:p>
        </w:tc>
        <w:tc>
          <w:tcPr>
            <w:tcW w:w="0" w:type="auto"/>
            <w:shd w:val="clear" w:color="auto" w:fill="auto"/>
            <w:noWrap/>
            <w:vAlign w:val="bottom"/>
            <w:hideMark/>
            <w:tcPrChange w:id="1260" w:author="pschmidt" w:date="2018-02-12T14:05:00Z">
              <w:tcPr>
                <w:tcW w:w="1200" w:type="dxa"/>
                <w:shd w:val="clear" w:color="auto" w:fill="auto"/>
                <w:noWrap/>
                <w:vAlign w:val="bottom"/>
                <w:hideMark/>
              </w:tcPr>
            </w:tcPrChange>
          </w:tcPr>
          <w:p w14:paraId="5968E267" w14:textId="77777777" w:rsidR="000C4507" w:rsidRDefault="000C4507" w:rsidP="00623229">
            <w:pPr>
              <w:jc w:val="right"/>
              <w:rPr>
                <w:ins w:id="1261" w:author="pschmidt" w:date="2018-02-06T12:55:00Z"/>
                <w:rFonts w:ascii="Calibri" w:hAnsi="Calibri"/>
                <w:color w:val="000000"/>
                <w:sz w:val="22"/>
                <w:szCs w:val="22"/>
              </w:rPr>
            </w:pPr>
          </w:p>
        </w:tc>
        <w:tc>
          <w:tcPr>
            <w:tcW w:w="0" w:type="auto"/>
            <w:shd w:val="clear" w:color="auto" w:fill="auto"/>
            <w:noWrap/>
            <w:vAlign w:val="bottom"/>
            <w:hideMark/>
            <w:tcPrChange w:id="1262" w:author="pschmidt" w:date="2018-02-12T14:05:00Z">
              <w:tcPr>
                <w:tcW w:w="1276" w:type="dxa"/>
                <w:shd w:val="clear" w:color="auto" w:fill="auto"/>
                <w:noWrap/>
                <w:vAlign w:val="bottom"/>
                <w:hideMark/>
              </w:tcPr>
            </w:tcPrChange>
          </w:tcPr>
          <w:p w14:paraId="674FADAE" w14:textId="31141E7F" w:rsidR="000C4507" w:rsidRDefault="000C4507" w:rsidP="00623229">
            <w:pPr>
              <w:jc w:val="right"/>
              <w:rPr>
                <w:ins w:id="1263" w:author="pschmidt" w:date="2018-02-06T12:55:00Z"/>
                <w:rFonts w:ascii="Calibri" w:hAnsi="Calibri"/>
                <w:color w:val="000000"/>
                <w:sz w:val="22"/>
                <w:szCs w:val="22"/>
              </w:rPr>
            </w:pPr>
            <w:r>
              <w:rPr>
                <w:rFonts w:ascii="Calibri" w:hAnsi="Calibri"/>
                <w:color w:val="000000"/>
                <w:sz w:val="22"/>
                <w:szCs w:val="22"/>
              </w:rPr>
              <w:t>694.427</w:t>
            </w:r>
          </w:p>
        </w:tc>
      </w:tr>
      <w:tr w:rsidR="000C4507" w14:paraId="132DBEBB" w14:textId="77777777" w:rsidTr="000C4507">
        <w:trPr>
          <w:trHeight w:val="300"/>
          <w:ins w:id="1264" w:author="pschmidt" w:date="2018-02-06T12:55:00Z"/>
          <w:trPrChange w:id="1265" w:author="pschmidt" w:date="2018-02-12T14:05:00Z">
            <w:trPr>
              <w:trHeight w:val="300"/>
            </w:trPr>
          </w:trPrChange>
        </w:trPr>
        <w:tc>
          <w:tcPr>
            <w:tcW w:w="0" w:type="auto"/>
            <w:shd w:val="clear" w:color="auto" w:fill="auto"/>
            <w:noWrap/>
            <w:vAlign w:val="bottom"/>
            <w:hideMark/>
            <w:tcPrChange w:id="1266" w:author="pschmidt" w:date="2018-02-12T14:05:00Z">
              <w:tcPr>
                <w:tcW w:w="1200" w:type="dxa"/>
                <w:shd w:val="clear" w:color="auto" w:fill="auto"/>
                <w:noWrap/>
                <w:vAlign w:val="bottom"/>
                <w:hideMark/>
              </w:tcPr>
            </w:tcPrChange>
          </w:tcPr>
          <w:p w14:paraId="47883A44" w14:textId="6BE2B8FD" w:rsidR="000C4507" w:rsidRDefault="000C4507" w:rsidP="00623229">
            <w:pPr>
              <w:jc w:val="right"/>
              <w:rPr>
                <w:ins w:id="1267" w:author="pschmidt" w:date="2018-02-06T12:55:00Z"/>
                <w:rFonts w:ascii="Calibri" w:hAnsi="Calibri"/>
                <w:color w:val="000000"/>
                <w:sz w:val="22"/>
                <w:szCs w:val="22"/>
              </w:rPr>
            </w:pPr>
          </w:p>
        </w:tc>
        <w:tc>
          <w:tcPr>
            <w:tcW w:w="0" w:type="auto"/>
            <w:shd w:val="clear" w:color="auto" w:fill="auto"/>
            <w:noWrap/>
            <w:vAlign w:val="bottom"/>
            <w:hideMark/>
            <w:tcPrChange w:id="1268" w:author="pschmidt" w:date="2018-02-12T14:05:00Z">
              <w:tcPr>
                <w:tcW w:w="1200" w:type="dxa"/>
                <w:shd w:val="clear" w:color="auto" w:fill="auto"/>
                <w:noWrap/>
                <w:vAlign w:val="bottom"/>
                <w:hideMark/>
              </w:tcPr>
            </w:tcPrChange>
          </w:tcPr>
          <w:p w14:paraId="50302AA1" w14:textId="1F39AE8D" w:rsidR="000C4507" w:rsidRDefault="000C4507" w:rsidP="00623229">
            <w:pPr>
              <w:jc w:val="right"/>
              <w:rPr>
                <w:ins w:id="1269" w:author="pschmidt" w:date="2018-02-06T12:55:00Z"/>
                <w:rFonts w:ascii="Calibri" w:hAnsi="Calibri"/>
                <w:color w:val="000000"/>
                <w:sz w:val="22"/>
                <w:szCs w:val="22"/>
              </w:rPr>
            </w:pPr>
          </w:p>
        </w:tc>
        <w:tc>
          <w:tcPr>
            <w:tcW w:w="0" w:type="auto"/>
            <w:shd w:val="clear" w:color="auto" w:fill="auto"/>
            <w:noWrap/>
            <w:vAlign w:val="bottom"/>
            <w:hideMark/>
            <w:tcPrChange w:id="1270" w:author="pschmidt" w:date="2018-02-12T14:05:00Z">
              <w:tcPr>
                <w:tcW w:w="1200" w:type="dxa"/>
                <w:shd w:val="clear" w:color="auto" w:fill="auto"/>
                <w:noWrap/>
                <w:vAlign w:val="bottom"/>
                <w:hideMark/>
              </w:tcPr>
            </w:tcPrChange>
          </w:tcPr>
          <w:p w14:paraId="62E039DA" w14:textId="670A682E" w:rsidR="000C4507" w:rsidRDefault="000C4507" w:rsidP="00623229">
            <w:pPr>
              <w:jc w:val="right"/>
              <w:rPr>
                <w:ins w:id="1271" w:author="pschmidt" w:date="2018-02-06T12:55:00Z"/>
                <w:rFonts w:ascii="Calibri" w:hAnsi="Calibri"/>
                <w:color w:val="000000"/>
                <w:sz w:val="22"/>
                <w:szCs w:val="22"/>
              </w:rPr>
            </w:pPr>
            <w:r>
              <w:rPr>
                <w:rFonts w:ascii="Calibri" w:hAnsi="Calibri"/>
                <w:color w:val="000000"/>
                <w:sz w:val="22"/>
                <w:szCs w:val="22"/>
              </w:rPr>
              <w:t>-0.00136</w:t>
            </w:r>
          </w:p>
        </w:tc>
        <w:tc>
          <w:tcPr>
            <w:tcW w:w="0" w:type="auto"/>
            <w:shd w:val="clear" w:color="auto" w:fill="auto"/>
            <w:noWrap/>
            <w:vAlign w:val="bottom"/>
            <w:hideMark/>
            <w:tcPrChange w:id="1272" w:author="pschmidt" w:date="2018-02-12T14:05:00Z">
              <w:tcPr>
                <w:tcW w:w="1200" w:type="dxa"/>
                <w:shd w:val="clear" w:color="auto" w:fill="auto"/>
                <w:noWrap/>
                <w:vAlign w:val="bottom"/>
                <w:hideMark/>
              </w:tcPr>
            </w:tcPrChange>
          </w:tcPr>
          <w:p w14:paraId="4F185874" w14:textId="680DE22C" w:rsidR="000C4507" w:rsidRDefault="000C4507" w:rsidP="00623229">
            <w:pPr>
              <w:jc w:val="right"/>
              <w:rPr>
                <w:ins w:id="1273" w:author="pschmidt" w:date="2018-02-06T12:55:00Z"/>
                <w:rFonts w:ascii="Calibri" w:hAnsi="Calibri"/>
                <w:color w:val="000000"/>
                <w:sz w:val="22"/>
                <w:szCs w:val="22"/>
              </w:rPr>
            </w:pPr>
          </w:p>
        </w:tc>
        <w:tc>
          <w:tcPr>
            <w:tcW w:w="0" w:type="auto"/>
            <w:shd w:val="clear" w:color="auto" w:fill="auto"/>
            <w:noWrap/>
            <w:vAlign w:val="bottom"/>
            <w:hideMark/>
            <w:tcPrChange w:id="1274" w:author="pschmidt" w:date="2018-02-12T14:05:00Z">
              <w:tcPr>
                <w:tcW w:w="1200" w:type="dxa"/>
                <w:shd w:val="clear" w:color="auto" w:fill="auto"/>
                <w:noWrap/>
                <w:vAlign w:val="bottom"/>
                <w:hideMark/>
              </w:tcPr>
            </w:tcPrChange>
          </w:tcPr>
          <w:p w14:paraId="7406486F" w14:textId="0E1699A8" w:rsidR="000C4507" w:rsidRDefault="000C4507" w:rsidP="00623229">
            <w:pPr>
              <w:jc w:val="right"/>
              <w:rPr>
                <w:ins w:id="1275" w:author="pschmidt" w:date="2018-02-06T12:55:00Z"/>
                <w:rFonts w:ascii="Calibri" w:hAnsi="Calibri"/>
                <w:color w:val="000000"/>
                <w:sz w:val="22"/>
                <w:szCs w:val="22"/>
              </w:rPr>
            </w:pPr>
            <w:r>
              <w:rPr>
                <w:rFonts w:ascii="Calibri" w:hAnsi="Calibri"/>
                <w:color w:val="000000"/>
                <w:sz w:val="22"/>
                <w:szCs w:val="22"/>
              </w:rPr>
              <w:t>0.00146</w:t>
            </w:r>
          </w:p>
        </w:tc>
        <w:tc>
          <w:tcPr>
            <w:tcW w:w="0" w:type="auto"/>
            <w:shd w:val="clear" w:color="auto" w:fill="auto"/>
            <w:noWrap/>
            <w:vAlign w:val="bottom"/>
            <w:hideMark/>
            <w:tcPrChange w:id="1276" w:author="pschmidt" w:date="2018-02-12T14:05:00Z">
              <w:tcPr>
                <w:tcW w:w="1276" w:type="dxa"/>
                <w:shd w:val="clear" w:color="auto" w:fill="auto"/>
                <w:noWrap/>
                <w:vAlign w:val="bottom"/>
                <w:hideMark/>
              </w:tcPr>
            </w:tcPrChange>
          </w:tcPr>
          <w:p w14:paraId="4B6F982C" w14:textId="224BB461" w:rsidR="000C4507" w:rsidRDefault="000C4507" w:rsidP="00623229">
            <w:pPr>
              <w:jc w:val="right"/>
              <w:rPr>
                <w:ins w:id="1277" w:author="pschmidt" w:date="2018-02-06T12:55:00Z"/>
                <w:rFonts w:ascii="Calibri" w:hAnsi="Calibri"/>
                <w:color w:val="000000"/>
                <w:sz w:val="22"/>
                <w:szCs w:val="22"/>
              </w:rPr>
            </w:pPr>
            <w:r>
              <w:rPr>
                <w:rFonts w:ascii="Calibri" w:hAnsi="Calibri"/>
                <w:color w:val="000000"/>
                <w:sz w:val="22"/>
                <w:szCs w:val="22"/>
              </w:rPr>
              <w:t>694.739</w:t>
            </w:r>
          </w:p>
        </w:tc>
      </w:tr>
      <w:tr w:rsidR="000C4507" w14:paraId="29A60BB8" w14:textId="77777777" w:rsidTr="000C4507">
        <w:trPr>
          <w:trHeight w:val="300"/>
          <w:ins w:id="1278" w:author="pschmidt" w:date="2018-02-06T12:55:00Z"/>
          <w:trPrChange w:id="1279" w:author="pschmidt" w:date="2018-02-12T14:05:00Z">
            <w:trPr>
              <w:trHeight w:val="300"/>
            </w:trPr>
          </w:trPrChange>
        </w:trPr>
        <w:tc>
          <w:tcPr>
            <w:tcW w:w="0" w:type="auto"/>
            <w:shd w:val="clear" w:color="auto" w:fill="auto"/>
            <w:noWrap/>
            <w:vAlign w:val="bottom"/>
            <w:hideMark/>
            <w:tcPrChange w:id="1280" w:author="pschmidt" w:date="2018-02-12T14:05:00Z">
              <w:tcPr>
                <w:tcW w:w="1200" w:type="dxa"/>
                <w:shd w:val="clear" w:color="auto" w:fill="auto"/>
                <w:noWrap/>
                <w:vAlign w:val="bottom"/>
                <w:hideMark/>
              </w:tcPr>
            </w:tcPrChange>
          </w:tcPr>
          <w:p w14:paraId="5CFAD13E" w14:textId="118FD617" w:rsidR="000C4507" w:rsidRDefault="000C4507" w:rsidP="00623229">
            <w:pPr>
              <w:jc w:val="right"/>
              <w:rPr>
                <w:ins w:id="1281" w:author="pschmidt" w:date="2018-02-06T12:55:00Z"/>
                <w:rFonts w:ascii="Calibri" w:hAnsi="Calibri"/>
                <w:color w:val="000000"/>
                <w:sz w:val="22"/>
                <w:szCs w:val="22"/>
              </w:rPr>
            </w:pPr>
          </w:p>
        </w:tc>
        <w:tc>
          <w:tcPr>
            <w:tcW w:w="0" w:type="auto"/>
            <w:shd w:val="clear" w:color="auto" w:fill="auto"/>
            <w:noWrap/>
            <w:vAlign w:val="bottom"/>
            <w:hideMark/>
            <w:tcPrChange w:id="1282" w:author="pschmidt" w:date="2018-02-12T14:05:00Z">
              <w:tcPr>
                <w:tcW w:w="1200" w:type="dxa"/>
                <w:shd w:val="clear" w:color="auto" w:fill="auto"/>
                <w:noWrap/>
                <w:vAlign w:val="bottom"/>
                <w:hideMark/>
              </w:tcPr>
            </w:tcPrChange>
          </w:tcPr>
          <w:p w14:paraId="1D3A120A" w14:textId="4D53A489" w:rsidR="000C4507" w:rsidRDefault="000C4507" w:rsidP="00623229">
            <w:pPr>
              <w:jc w:val="right"/>
              <w:rPr>
                <w:ins w:id="1283"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284" w:author="pschmidt" w:date="2018-02-12T14:05:00Z">
              <w:tcPr>
                <w:tcW w:w="1200" w:type="dxa"/>
                <w:shd w:val="clear" w:color="auto" w:fill="auto"/>
                <w:noWrap/>
                <w:vAlign w:val="bottom"/>
                <w:hideMark/>
              </w:tcPr>
            </w:tcPrChange>
          </w:tcPr>
          <w:p w14:paraId="57D2CD4B" w14:textId="3DB4EFFB" w:rsidR="000C4507" w:rsidRDefault="000C4507" w:rsidP="00623229">
            <w:pPr>
              <w:jc w:val="right"/>
              <w:rPr>
                <w:ins w:id="1285" w:author="pschmidt" w:date="2018-02-06T12:55:00Z"/>
                <w:rFonts w:ascii="Calibri" w:hAnsi="Calibri"/>
                <w:color w:val="000000"/>
                <w:sz w:val="22"/>
                <w:szCs w:val="22"/>
              </w:rPr>
            </w:pPr>
            <w:r>
              <w:rPr>
                <w:rFonts w:ascii="Calibri" w:hAnsi="Calibri"/>
                <w:color w:val="000000"/>
                <w:sz w:val="22"/>
                <w:szCs w:val="22"/>
              </w:rPr>
              <w:t>-0.0007</w:t>
            </w:r>
          </w:p>
        </w:tc>
        <w:tc>
          <w:tcPr>
            <w:tcW w:w="0" w:type="auto"/>
            <w:shd w:val="clear" w:color="auto" w:fill="auto"/>
            <w:noWrap/>
            <w:vAlign w:val="bottom"/>
            <w:hideMark/>
            <w:tcPrChange w:id="1286" w:author="pschmidt" w:date="2018-02-12T14:05:00Z">
              <w:tcPr>
                <w:tcW w:w="1200" w:type="dxa"/>
                <w:shd w:val="clear" w:color="auto" w:fill="auto"/>
                <w:noWrap/>
                <w:vAlign w:val="bottom"/>
                <w:hideMark/>
              </w:tcPr>
            </w:tcPrChange>
          </w:tcPr>
          <w:p w14:paraId="4D1A90E9" w14:textId="61675184" w:rsidR="000C4507" w:rsidRDefault="000C4507" w:rsidP="00623229">
            <w:pPr>
              <w:jc w:val="right"/>
              <w:rPr>
                <w:ins w:id="1287" w:author="pschmidt" w:date="2018-02-06T12:55:00Z"/>
                <w:rFonts w:ascii="Calibri" w:hAnsi="Calibri"/>
                <w:color w:val="000000"/>
                <w:sz w:val="22"/>
                <w:szCs w:val="22"/>
              </w:rPr>
            </w:pPr>
          </w:p>
        </w:tc>
        <w:tc>
          <w:tcPr>
            <w:tcW w:w="0" w:type="auto"/>
            <w:shd w:val="clear" w:color="auto" w:fill="auto"/>
            <w:noWrap/>
            <w:vAlign w:val="bottom"/>
            <w:hideMark/>
            <w:tcPrChange w:id="1288" w:author="pschmidt" w:date="2018-02-12T14:05:00Z">
              <w:tcPr>
                <w:tcW w:w="1200" w:type="dxa"/>
                <w:shd w:val="clear" w:color="auto" w:fill="auto"/>
                <w:noWrap/>
                <w:vAlign w:val="bottom"/>
                <w:hideMark/>
              </w:tcPr>
            </w:tcPrChange>
          </w:tcPr>
          <w:p w14:paraId="0F360C3F" w14:textId="7D8F76A6" w:rsidR="000C4507" w:rsidRDefault="000C4507" w:rsidP="00623229">
            <w:pPr>
              <w:jc w:val="right"/>
              <w:rPr>
                <w:ins w:id="1289" w:author="pschmidt" w:date="2018-02-06T12:55:00Z"/>
                <w:rFonts w:ascii="Calibri" w:hAnsi="Calibri"/>
                <w:color w:val="000000"/>
                <w:sz w:val="22"/>
                <w:szCs w:val="22"/>
              </w:rPr>
            </w:pPr>
            <w:r>
              <w:rPr>
                <w:rFonts w:ascii="Calibri" w:hAnsi="Calibri"/>
                <w:color w:val="000000"/>
                <w:sz w:val="22"/>
                <w:szCs w:val="22"/>
              </w:rPr>
              <w:t>0.00147</w:t>
            </w:r>
          </w:p>
        </w:tc>
        <w:tc>
          <w:tcPr>
            <w:tcW w:w="0" w:type="auto"/>
            <w:shd w:val="clear" w:color="auto" w:fill="auto"/>
            <w:noWrap/>
            <w:vAlign w:val="bottom"/>
            <w:hideMark/>
            <w:tcPrChange w:id="1290" w:author="pschmidt" w:date="2018-02-12T14:05:00Z">
              <w:tcPr>
                <w:tcW w:w="1276" w:type="dxa"/>
                <w:shd w:val="clear" w:color="auto" w:fill="auto"/>
                <w:noWrap/>
                <w:vAlign w:val="bottom"/>
                <w:hideMark/>
              </w:tcPr>
            </w:tcPrChange>
          </w:tcPr>
          <w:p w14:paraId="06ACAE44" w14:textId="6C473246" w:rsidR="000C4507" w:rsidRDefault="000C4507" w:rsidP="00623229">
            <w:pPr>
              <w:jc w:val="right"/>
              <w:rPr>
                <w:ins w:id="1291" w:author="pschmidt" w:date="2018-02-06T12:55:00Z"/>
                <w:rFonts w:ascii="Calibri" w:hAnsi="Calibri"/>
                <w:color w:val="000000"/>
                <w:sz w:val="22"/>
                <w:szCs w:val="22"/>
              </w:rPr>
            </w:pPr>
            <w:r>
              <w:rPr>
                <w:rFonts w:ascii="Calibri" w:hAnsi="Calibri"/>
                <w:color w:val="000000"/>
                <w:sz w:val="22"/>
                <w:szCs w:val="22"/>
              </w:rPr>
              <w:t>694.769</w:t>
            </w:r>
          </w:p>
        </w:tc>
      </w:tr>
      <w:tr w:rsidR="000C4507" w14:paraId="1A2DA3BF" w14:textId="77777777" w:rsidTr="000C4507">
        <w:trPr>
          <w:trHeight w:val="300"/>
          <w:ins w:id="1292" w:author="pschmidt" w:date="2018-02-06T12:55:00Z"/>
          <w:trPrChange w:id="1293" w:author="pschmidt" w:date="2018-02-12T14:05:00Z">
            <w:trPr>
              <w:trHeight w:val="300"/>
            </w:trPr>
          </w:trPrChange>
        </w:trPr>
        <w:tc>
          <w:tcPr>
            <w:tcW w:w="0" w:type="auto"/>
            <w:shd w:val="clear" w:color="auto" w:fill="auto"/>
            <w:noWrap/>
            <w:vAlign w:val="bottom"/>
            <w:hideMark/>
            <w:tcPrChange w:id="1294" w:author="pschmidt" w:date="2018-02-12T14:05:00Z">
              <w:tcPr>
                <w:tcW w:w="1200" w:type="dxa"/>
                <w:shd w:val="clear" w:color="auto" w:fill="auto"/>
                <w:noWrap/>
                <w:vAlign w:val="bottom"/>
                <w:hideMark/>
              </w:tcPr>
            </w:tcPrChange>
          </w:tcPr>
          <w:p w14:paraId="621C6157" w14:textId="2194A6D7" w:rsidR="000C4507" w:rsidRDefault="000C4507" w:rsidP="00623229">
            <w:pPr>
              <w:jc w:val="right"/>
              <w:rPr>
                <w:ins w:id="1295" w:author="pschmidt" w:date="2018-02-06T12:55:00Z"/>
                <w:rFonts w:ascii="Calibri" w:hAnsi="Calibri"/>
                <w:color w:val="000000"/>
                <w:sz w:val="22"/>
                <w:szCs w:val="22"/>
              </w:rPr>
            </w:pPr>
          </w:p>
        </w:tc>
        <w:tc>
          <w:tcPr>
            <w:tcW w:w="0" w:type="auto"/>
            <w:shd w:val="clear" w:color="auto" w:fill="auto"/>
            <w:noWrap/>
            <w:vAlign w:val="bottom"/>
            <w:hideMark/>
            <w:tcPrChange w:id="1296" w:author="pschmidt" w:date="2018-02-12T14:05:00Z">
              <w:tcPr>
                <w:tcW w:w="1200" w:type="dxa"/>
                <w:shd w:val="clear" w:color="auto" w:fill="auto"/>
                <w:noWrap/>
                <w:vAlign w:val="bottom"/>
                <w:hideMark/>
              </w:tcPr>
            </w:tcPrChange>
          </w:tcPr>
          <w:p w14:paraId="75CF3C17" w14:textId="0260A637" w:rsidR="000C4507" w:rsidRDefault="000C4507" w:rsidP="00623229">
            <w:pPr>
              <w:jc w:val="right"/>
              <w:rPr>
                <w:ins w:id="1297" w:author="pschmidt" w:date="2018-02-06T12:55:00Z"/>
                <w:rFonts w:ascii="Calibri" w:hAnsi="Calibri"/>
                <w:color w:val="000000"/>
                <w:sz w:val="22"/>
                <w:szCs w:val="22"/>
              </w:rPr>
            </w:pPr>
          </w:p>
        </w:tc>
        <w:tc>
          <w:tcPr>
            <w:tcW w:w="0" w:type="auto"/>
            <w:shd w:val="clear" w:color="auto" w:fill="auto"/>
            <w:noWrap/>
            <w:vAlign w:val="bottom"/>
            <w:hideMark/>
            <w:tcPrChange w:id="1298" w:author="pschmidt" w:date="2018-02-12T14:05:00Z">
              <w:tcPr>
                <w:tcW w:w="1200" w:type="dxa"/>
                <w:shd w:val="clear" w:color="auto" w:fill="auto"/>
                <w:noWrap/>
                <w:vAlign w:val="bottom"/>
                <w:hideMark/>
              </w:tcPr>
            </w:tcPrChange>
          </w:tcPr>
          <w:p w14:paraId="2A41375E" w14:textId="1F944152" w:rsidR="000C4507" w:rsidRDefault="000C4507" w:rsidP="00623229">
            <w:pPr>
              <w:jc w:val="right"/>
              <w:rPr>
                <w:ins w:id="1299" w:author="pschmidt" w:date="2018-02-06T12:55:00Z"/>
                <w:rFonts w:ascii="Calibri" w:hAnsi="Calibri"/>
                <w:color w:val="000000"/>
                <w:sz w:val="22"/>
                <w:szCs w:val="22"/>
              </w:rPr>
            </w:pPr>
            <w:r>
              <w:rPr>
                <w:rFonts w:ascii="Calibri" w:hAnsi="Calibri"/>
                <w:color w:val="000000"/>
                <w:sz w:val="22"/>
                <w:szCs w:val="22"/>
              </w:rPr>
              <w:t>-0.00112</w:t>
            </w:r>
          </w:p>
        </w:tc>
        <w:tc>
          <w:tcPr>
            <w:tcW w:w="0" w:type="auto"/>
            <w:shd w:val="clear" w:color="auto" w:fill="auto"/>
            <w:noWrap/>
            <w:vAlign w:val="bottom"/>
            <w:hideMark/>
            <w:tcPrChange w:id="1300" w:author="pschmidt" w:date="2018-02-12T14:05:00Z">
              <w:tcPr>
                <w:tcW w:w="1200" w:type="dxa"/>
                <w:shd w:val="clear" w:color="auto" w:fill="auto"/>
                <w:noWrap/>
                <w:vAlign w:val="bottom"/>
                <w:hideMark/>
              </w:tcPr>
            </w:tcPrChange>
          </w:tcPr>
          <w:p w14:paraId="22F5D21D" w14:textId="674252B1" w:rsidR="000C4507" w:rsidRDefault="000C4507" w:rsidP="00623229">
            <w:pPr>
              <w:jc w:val="right"/>
              <w:rPr>
                <w:ins w:id="1301" w:author="pschmidt" w:date="2018-02-06T12:55:00Z"/>
                <w:rFonts w:ascii="Calibri" w:hAnsi="Calibri"/>
                <w:color w:val="000000"/>
                <w:sz w:val="22"/>
                <w:szCs w:val="22"/>
              </w:rPr>
            </w:pPr>
            <w:r>
              <w:rPr>
                <w:rFonts w:ascii="Calibri" w:hAnsi="Calibri"/>
                <w:color w:val="000000"/>
                <w:sz w:val="22"/>
                <w:szCs w:val="22"/>
              </w:rPr>
              <w:t>-0.00054</w:t>
            </w:r>
          </w:p>
        </w:tc>
        <w:tc>
          <w:tcPr>
            <w:tcW w:w="0" w:type="auto"/>
            <w:shd w:val="clear" w:color="auto" w:fill="auto"/>
            <w:noWrap/>
            <w:vAlign w:val="bottom"/>
            <w:hideMark/>
            <w:tcPrChange w:id="1302" w:author="pschmidt" w:date="2018-02-12T14:05:00Z">
              <w:tcPr>
                <w:tcW w:w="1200" w:type="dxa"/>
                <w:shd w:val="clear" w:color="auto" w:fill="auto"/>
                <w:noWrap/>
                <w:vAlign w:val="bottom"/>
                <w:hideMark/>
              </w:tcPr>
            </w:tcPrChange>
          </w:tcPr>
          <w:p w14:paraId="4B8A6885" w14:textId="5EA229AF" w:rsidR="000C4507" w:rsidRDefault="000C4507" w:rsidP="00623229">
            <w:pPr>
              <w:jc w:val="right"/>
              <w:rPr>
                <w:ins w:id="1303" w:author="pschmidt" w:date="2018-02-06T12:55:00Z"/>
                <w:rFonts w:ascii="Calibri" w:hAnsi="Calibri"/>
                <w:color w:val="000000"/>
                <w:sz w:val="22"/>
                <w:szCs w:val="22"/>
              </w:rPr>
            </w:pPr>
          </w:p>
        </w:tc>
        <w:tc>
          <w:tcPr>
            <w:tcW w:w="0" w:type="auto"/>
            <w:shd w:val="clear" w:color="auto" w:fill="auto"/>
            <w:noWrap/>
            <w:vAlign w:val="bottom"/>
            <w:hideMark/>
            <w:tcPrChange w:id="1304" w:author="pschmidt" w:date="2018-02-12T14:05:00Z">
              <w:tcPr>
                <w:tcW w:w="1276" w:type="dxa"/>
                <w:shd w:val="clear" w:color="auto" w:fill="auto"/>
                <w:noWrap/>
                <w:vAlign w:val="bottom"/>
                <w:hideMark/>
              </w:tcPr>
            </w:tcPrChange>
          </w:tcPr>
          <w:p w14:paraId="681F7739" w14:textId="3232FB9D" w:rsidR="000C4507" w:rsidRDefault="000C4507" w:rsidP="00623229">
            <w:pPr>
              <w:jc w:val="right"/>
              <w:rPr>
                <w:ins w:id="1305" w:author="pschmidt" w:date="2018-02-06T12:55:00Z"/>
                <w:rFonts w:ascii="Calibri" w:hAnsi="Calibri"/>
                <w:color w:val="000000"/>
                <w:sz w:val="22"/>
                <w:szCs w:val="22"/>
              </w:rPr>
            </w:pPr>
            <w:r>
              <w:rPr>
                <w:rFonts w:ascii="Calibri" w:hAnsi="Calibri"/>
                <w:color w:val="000000"/>
                <w:sz w:val="22"/>
                <w:szCs w:val="22"/>
              </w:rPr>
              <w:t>694.801</w:t>
            </w:r>
          </w:p>
        </w:tc>
      </w:tr>
      <w:tr w:rsidR="000C4507" w14:paraId="235B6006" w14:textId="77777777" w:rsidTr="000C4507">
        <w:trPr>
          <w:trHeight w:val="300"/>
          <w:ins w:id="1306" w:author="pschmidt" w:date="2018-02-06T12:55:00Z"/>
          <w:trPrChange w:id="1307" w:author="pschmidt" w:date="2018-02-12T14:05:00Z">
            <w:trPr>
              <w:trHeight w:val="300"/>
            </w:trPr>
          </w:trPrChange>
        </w:trPr>
        <w:tc>
          <w:tcPr>
            <w:tcW w:w="0" w:type="auto"/>
            <w:shd w:val="clear" w:color="auto" w:fill="auto"/>
            <w:noWrap/>
            <w:vAlign w:val="bottom"/>
            <w:hideMark/>
            <w:tcPrChange w:id="1308" w:author="pschmidt" w:date="2018-02-12T14:05:00Z">
              <w:tcPr>
                <w:tcW w:w="1200" w:type="dxa"/>
                <w:shd w:val="clear" w:color="auto" w:fill="auto"/>
                <w:noWrap/>
                <w:vAlign w:val="bottom"/>
                <w:hideMark/>
              </w:tcPr>
            </w:tcPrChange>
          </w:tcPr>
          <w:p w14:paraId="63EF8849" w14:textId="77777777" w:rsidR="000C4507" w:rsidRDefault="000C4507" w:rsidP="00623229">
            <w:pPr>
              <w:jc w:val="right"/>
              <w:rPr>
                <w:ins w:id="1309" w:author="pschmidt" w:date="2018-02-06T12:55:00Z"/>
                <w:rFonts w:ascii="Calibri" w:hAnsi="Calibri"/>
                <w:color w:val="000000"/>
                <w:sz w:val="22"/>
                <w:szCs w:val="22"/>
              </w:rPr>
            </w:pPr>
          </w:p>
        </w:tc>
        <w:tc>
          <w:tcPr>
            <w:tcW w:w="0" w:type="auto"/>
            <w:shd w:val="clear" w:color="auto" w:fill="auto"/>
            <w:noWrap/>
            <w:vAlign w:val="bottom"/>
            <w:hideMark/>
            <w:tcPrChange w:id="1310" w:author="pschmidt" w:date="2018-02-12T14:05:00Z">
              <w:tcPr>
                <w:tcW w:w="1200" w:type="dxa"/>
                <w:shd w:val="clear" w:color="auto" w:fill="auto"/>
                <w:noWrap/>
                <w:vAlign w:val="bottom"/>
                <w:hideMark/>
              </w:tcPr>
            </w:tcPrChange>
          </w:tcPr>
          <w:p w14:paraId="774C57AB" w14:textId="68EB84C8" w:rsidR="000C4507" w:rsidRDefault="000C4507" w:rsidP="00623229">
            <w:pPr>
              <w:jc w:val="right"/>
              <w:rPr>
                <w:ins w:id="1311" w:author="pschmidt" w:date="2018-02-06T12:55:00Z"/>
                <w:rFonts w:ascii="Calibri" w:hAnsi="Calibri"/>
                <w:color w:val="000000"/>
                <w:sz w:val="22"/>
                <w:szCs w:val="22"/>
              </w:rPr>
            </w:pPr>
          </w:p>
        </w:tc>
        <w:tc>
          <w:tcPr>
            <w:tcW w:w="0" w:type="auto"/>
            <w:shd w:val="clear" w:color="auto" w:fill="auto"/>
            <w:noWrap/>
            <w:vAlign w:val="bottom"/>
            <w:hideMark/>
            <w:tcPrChange w:id="1312" w:author="pschmidt" w:date="2018-02-12T14:05:00Z">
              <w:tcPr>
                <w:tcW w:w="1200" w:type="dxa"/>
                <w:shd w:val="clear" w:color="auto" w:fill="auto"/>
                <w:noWrap/>
                <w:vAlign w:val="bottom"/>
                <w:hideMark/>
              </w:tcPr>
            </w:tcPrChange>
          </w:tcPr>
          <w:p w14:paraId="46CC44B0" w14:textId="2E51E930" w:rsidR="000C4507" w:rsidRDefault="000C4507" w:rsidP="00623229">
            <w:pPr>
              <w:jc w:val="right"/>
              <w:rPr>
                <w:ins w:id="1313" w:author="pschmidt" w:date="2018-02-06T12:55:00Z"/>
                <w:rFonts w:ascii="Calibri" w:hAnsi="Calibri"/>
                <w:color w:val="000000"/>
                <w:sz w:val="22"/>
                <w:szCs w:val="22"/>
              </w:rPr>
            </w:pPr>
          </w:p>
        </w:tc>
        <w:tc>
          <w:tcPr>
            <w:tcW w:w="0" w:type="auto"/>
            <w:shd w:val="clear" w:color="auto" w:fill="auto"/>
            <w:noWrap/>
            <w:vAlign w:val="bottom"/>
            <w:hideMark/>
            <w:tcPrChange w:id="1314" w:author="pschmidt" w:date="2018-02-12T14:05:00Z">
              <w:tcPr>
                <w:tcW w:w="1200" w:type="dxa"/>
                <w:shd w:val="clear" w:color="auto" w:fill="auto"/>
                <w:noWrap/>
                <w:vAlign w:val="bottom"/>
                <w:hideMark/>
              </w:tcPr>
            </w:tcPrChange>
          </w:tcPr>
          <w:p w14:paraId="257400A9" w14:textId="176BABEF" w:rsidR="000C4507" w:rsidRDefault="000C4507" w:rsidP="00623229">
            <w:pPr>
              <w:jc w:val="right"/>
              <w:rPr>
                <w:ins w:id="1315" w:author="pschmidt" w:date="2018-02-06T12:55:00Z"/>
                <w:rFonts w:ascii="Calibri" w:hAnsi="Calibri"/>
                <w:color w:val="000000"/>
                <w:sz w:val="22"/>
                <w:szCs w:val="22"/>
              </w:rPr>
            </w:pPr>
          </w:p>
        </w:tc>
        <w:tc>
          <w:tcPr>
            <w:tcW w:w="0" w:type="auto"/>
            <w:shd w:val="clear" w:color="auto" w:fill="auto"/>
            <w:noWrap/>
            <w:vAlign w:val="bottom"/>
            <w:hideMark/>
            <w:tcPrChange w:id="1316" w:author="pschmidt" w:date="2018-02-12T14:05:00Z">
              <w:tcPr>
                <w:tcW w:w="1200" w:type="dxa"/>
                <w:shd w:val="clear" w:color="auto" w:fill="auto"/>
                <w:noWrap/>
                <w:vAlign w:val="bottom"/>
                <w:hideMark/>
              </w:tcPr>
            </w:tcPrChange>
          </w:tcPr>
          <w:p w14:paraId="6E4A1C5F" w14:textId="268B61F7" w:rsidR="000C4507" w:rsidRDefault="000C4507" w:rsidP="00623229">
            <w:pPr>
              <w:jc w:val="right"/>
              <w:rPr>
                <w:ins w:id="1317" w:author="pschmidt" w:date="2018-02-06T12:55: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1318" w:author="pschmidt" w:date="2018-02-12T14:05:00Z">
              <w:tcPr>
                <w:tcW w:w="1276" w:type="dxa"/>
                <w:shd w:val="clear" w:color="auto" w:fill="auto"/>
                <w:noWrap/>
                <w:vAlign w:val="bottom"/>
                <w:hideMark/>
              </w:tcPr>
            </w:tcPrChange>
          </w:tcPr>
          <w:p w14:paraId="31584BA9" w14:textId="3AC06639" w:rsidR="000C4507" w:rsidRDefault="000C4507" w:rsidP="00623229">
            <w:pPr>
              <w:jc w:val="right"/>
              <w:rPr>
                <w:ins w:id="1319" w:author="pschmidt" w:date="2018-02-06T12:55:00Z"/>
                <w:rFonts w:ascii="Calibri" w:hAnsi="Calibri"/>
                <w:color w:val="000000"/>
                <w:sz w:val="22"/>
                <w:szCs w:val="22"/>
              </w:rPr>
            </w:pPr>
            <w:r>
              <w:rPr>
                <w:rFonts w:ascii="Calibri" w:hAnsi="Calibri"/>
                <w:color w:val="000000"/>
                <w:sz w:val="22"/>
                <w:szCs w:val="22"/>
              </w:rPr>
              <w:t>694.972</w:t>
            </w:r>
          </w:p>
        </w:tc>
      </w:tr>
      <w:tr w:rsidR="000C4507" w14:paraId="2F97E4DB" w14:textId="77777777" w:rsidTr="000C4507">
        <w:trPr>
          <w:trHeight w:val="300"/>
          <w:ins w:id="1320" w:author="pschmidt" w:date="2018-02-06T12:55:00Z"/>
          <w:trPrChange w:id="1321" w:author="pschmidt" w:date="2018-02-12T14:05:00Z">
            <w:trPr>
              <w:trHeight w:val="300"/>
            </w:trPr>
          </w:trPrChange>
        </w:trPr>
        <w:tc>
          <w:tcPr>
            <w:tcW w:w="0" w:type="auto"/>
            <w:shd w:val="clear" w:color="auto" w:fill="auto"/>
            <w:noWrap/>
            <w:vAlign w:val="bottom"/>
            <w:hideMark/>
            <w:tcPrChange w:id="1322" w:author="pschmidt" w:date="2018-02-12T14:05:00Z">
              <w:tcPr>
                <w:tcW w:w="1200" w:type="dxa"/>
                <w:shd w:val="clear" w:color="auto" w:fill="auto"/>
                <w:noWrap/>
                <w:vAlign w:val="bottom"/>
                <w:hideMark/>
              </w:tcPr>
            </w:tcPrChange>
          </w:tcPr>
          <w:p w14:paraId="037F808E" w14:textId="7F0251E3" w:rsidR="000C4507" w:rsidRDefault="000C4507" w:rsidP="00623229">
            <w:pPr>
              <w:jc w:val="right"/>
              <w:rPr>
                <w:ins w:id="1323" w:author="pschmidt" w:date="2018-02-06T12:55:00Z"/>
                <w:rFonts w:ascii="Calibri" w:hAnsi="Calibri"/>
                <w:color w:val="000000"/>
                <w:sz w:val="22"/>
                <w:szCs w:val="22"/>
              </w:rPr>
            </w:pPr>
          </w:p>
        </w:tc>
        <w:tc>
          <w:tcPr>
            <w:tcW w:w="0" w:type="auto"/>
            <w:shd w:val="clear" w:color="auto" w:fill="auto"/>
            <w:noWrap/>
            <w:vAlign w:val="bottom"/>
            <w:hideMark/>
            <w:tcPrChange w:id="1324" w:author="pschmidt" w:date="2018-02-12T14:05:00Z">
              <w:tcPr>
                <w:tcW w:w="1200" w:type="dxa"/>
                <w:shd w:val="clear" w:color="auto" w:fill="auto"/>
                <w:noWrap/>
                <w:vAlign w:val="bottom"/>
                <w:hideMark/>
              </w:tcPr>
            </w:tcPrChange>
          </w:tcPr>
          <w:p w14:paraId="4D7367CE" w14:textId="021E5EB2" w:rsidR="000C4507" w:rsidRDefault="000C4507" w:rsidP="00623229">
            <w:pPr>
              <w:jc w:val="right"/>
              <w:rPr>
                <w:ins w:id="1325"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326" w:author="pschmidt" w:date="2018-02-12T14:05:00Z">
              <w:tcPr>
                <w:tcW w:w="1200" w:type="dxa"/>
                <w:shd w:val="clear" w:color="auto" w:fill="auto"/>
                <w:noWrap/>
                <w:vAlign w:val="bottom"/>
                <w:hideMark/>
              </w:tcPr>
            </w:tcPrChange>
          </w:tcPr>
          <w:p w14:paraId="5F6227B8" w14:textId="622378CD" w:rsidR="000C4507" w:rsidRDefault="000C4507" w:rsidP="00623229">
            <w:pPr>
              <w:jc w:val="right"/>
              <w:rPr>
                <w:ins w:id="1327" w:author="pschmidt" w:date="2018-02-06T12:55:00Z"/>
                <w:rFonts w:ascii="Calibri" w:hAnsi="Calibri"/>
                <w:color w:val="000000"/>
                <w:sz w:val="22"/>
                <w:szCs w:val="22"/>
              </w:rPr>
            </w:pPr>
          </w:p>
        </w:tc>
        <w:tc>
          <w:tcPr>
            <w:tcW w:w="0" w:type="auto"/>
            <w:shd w:val="clear" w:color="auto" w:fill="auto"/>
            <w:noWrap/>
            <w:vAlign w:val="bottom"/>
            <w:hideMark/>
            <w:tcPrChange w:id="1328" w:author="pschmidt" w:date="2018-02-12T14:05:00Z">
              <w:tcPr>
                <w:tcW w:w="1200" w:type="dxa"/>
                <w:shd w:val="clear" w:color="auto" w:fill="auto"/>
                <w:noWrap/>
                <w:vAlign w:val="bottom"/>
                <w:hideMark/>
              </w:tcPr>
            </w:tcPrChange>
          </w:tcPr>
          <w:p w14:paraId="539AAE89" w14:textId="39A7E99B" w:rsidR="000C4507" w:rsidRDefault="000C4507" w:rsidP="00623229">
            <w:pPr>
              <w:jc w:val="right"/>
              <w:rPr>
                <w:ins w:id="1329" w:author="pschmidt" w:date="2018-02-06T12:55:00Z"/>
                <w:rFonts w:ascii="Calibri" w:hAnsi="Calibri"/>
                <w:color w:val="000000"/>
                <w:sz w:val="22"/>
                <w:szCs w:val="22"/>
              </w:rPr>
            </w:pPr>
            <w:r>
              <w:rPr>
                <w:rFonts w:ascii="Calibri" w:hAnsi="Calibri"/>
                <w:color w:val="000000"/>
                <w:sz w:val="22"/>
                <w:szCs w:val="22"/>
              </w:rPr>
              <w:t>-0.00038</w:t>
            </w:r>
          </w:p>
        </w:tc>
        <w:tc>
          <w:tcPr>
            <w:tcW w:w="0" w:type="auto"/>
            <w:shd w:val="clear" w:color="auto" w:fill="auto"/>
            <w:noWrap/>
            <w:vAlign w:val="bottom"/>
            <w:hideMark/>
            <w:tcPrChange w:id="1330" w:author="pschmidt" w:date="2018-02-12T14:05:00Z">
              <w:tcPr>
                <w:tcW w:w="1200" w:type="dxa"/>
                <w:shd w:val="clear" w:color="auto" w:fill="auto"/>
                <w:noWrap/>
                <w:vAlign w:val="bottom"/>
                <w:hideMark/>
              </w:tcPr>
            </w:tcPrChange>
          </w:tcPr>
          <w:p w14:paraId="70269ECD" w14:textId="79B9AE81" w:rsidR="000C4507" w:rsidRDefault="000C4507" w:rsidP="00623229">
            <w:pPr>
              <w:jc w:val="right"/>
              <w:rPr>
                <w:ins w:id="1331" w:author="pschmidt" w:date="2018-02-06T12:55:00Z"/>
                <w:rFonts w:ascii="Calibri" w:hAnsi="Calibri"/>
                <w:color w:val="000000"/>
                <w:sz w:val="22"/>
                <w:szCs w:val="22"/>
              </w:rPr>
            </w:pPr>
            <w:r>
              <w:rPr>
                <w:rFonts w:ascii="Calibri" w:hAnsi="Calibri"/>
                <w:color w:val="000000"/>
                <w:sz w:val="22"/>
                <w:szCs w:val="22"/>
              </w:rPr>
              <w:t>0.00132</w:t>
            </w:r>
          </w:p>
        </w:tc>
        <w:tc>
          <w:tcPr>
            <w:tcW w:w="0" w:type="auto"/>
            <w:shd w:val="clear" w:color="auto" w:fill="auto"/>
            <w:noWrap/>
            <w:vAlign w:val="bottom"/>
            <w:hideMark/>
            <w:tcPrChange w:id="1332" w:author="pschmidt" w:date="2018-02-12T14:05:00Z">
              <w:tcPr>
                <w:tcW w:w="1276" w:type="dxa"/>
                <w:shd w:val="clear" w:color="auto" w:fill="auto"/>
                <w:noWrap/>
                <w:vAlign w:val="bottom"/>
                <w:hideMark/>
              </w:tcPr>
            </w:tcPrChange>
          </w:tcPr>
          <w:p w14:paraId="65DB7802" w14:textId="54FB4A53" w:rsidR="000C4507" w:rsidRDefault="000C4507" w:rsidP="00623229">
            <w:pPr>
              <w:jc w:val="right"/>
              <w:rPr>
                <w:ins w:id="1333" w:author="pschmidt" w:date="2018-02-06T12:55:00Z"/>
                <w:rFonts w:ascii="Calibri" w:hAnsi="Calibri"/>
                <w:color w:val="000000"/>
                <w:sz w:val="22"/>
                <w:szCs w:val="22"/>
              </w:rPr>
            </w:pPr>
            <w:r>
              <w:rPr>
                <w:rFonts w:ascii="Calibri" w:hAnsi="Calibri"/>
                <w:color w:val="000000"/>
                <w:sz w:val="22"/>
                <w:szCs w:val="22"/>
              </w:rPr>
              <w:t>695.042</w:t>
            </w:r>
          </w:p>
        </w:tc>
      </w:tr>
      <w:tr w:rsidR="000C4507" w14:paraId="44621232" w14:textId="77777777" w:rsidTr="000C4507">
        <w:trPr>
          <w:trHeight w:val="300"/>
          <w:ins w:id="1334" w:author="pschmidt" w:date="2018-02-06T12:55:00Z"/>
          <w:trPrChange w:id="1335" w:author="pschmidt" w:date="2018-02-12T14:05:00Z">
            <w:trPr>
              <w:trHeight w:val="300"/>
            </w:trPr>
          </w:trPrChange>
        </w:trPr>
        <w:tc>
          <w:tcPr>
            <w:tcW w:w="0" w:type="auto"/>
            <w:shd w:val="clear" w:color="auto" w:fill="auto"/>
            <w:noWrap/>
            <w:vAlign w:val="bottom"/>
            <w:hideMark/>
            <w:tcPrChange w:id="1336" w:author="pschmidt" w:date="2018-02-12T14:05:00Z">
              <w:tcPr>
                <w:tcW w:w="1200" w:type="dxa"/>
                <w:shd w:val="clear" w:color="auto" w:fill="auto"/>
                <w:noWrap/>
                <w:vAlign w:val="bottom"/>
                <w:hideMark/>
              </w:tcPr>
            </w:tcPrChange>
          </w:tcPr>
          <w:p w14:paraId="71337042" w14:textId="28A06706" w:rsidR="000C4507" w:rsidRDefault="000C4507" w:rsidP="00623229">
            <w:pPr>
              <w:jc w:val="right"/>
              <w:rPr>
                <w:ins w:id="1337" w:author="pschmidt" w:date="2018-02-06T12:55:00Z"/>
                <w:rFonts w:ascii="Calibri" w:hAnsi="Calibri"/>
                <w:color w:val="000000"/>
                <w:sz w:val="22"/>
                <w:szCs w:val="22"/>
              </w:rPr>
            </w:pPr>
            <w:r>
              <w:rPr>
                <w:rFonts w:ascii="Calibri" w:hAnsi="Calibri"/>
                <w:color w:val="000000"/>
                <w:sz w:val="22"/>
                <w:szCs w:val="22"/>
              </w:rPr>
              <w:t>-0.00001</w:t>
            </w:r>
          </w:p>
        </w:tc>
        <w:tc>
          <w:tcPr>
            <w:tcW w:w="0" w:type="auto"/>
            <w:shd w:val="clear" w:color="auto" w:fill="auto"/>
            <w:noWrap/>
            <w:vAlign w:val="bottom"/>
            <w:hideMark/>
            <w:tcPrChange w:id="1338" w:author="pschmidt" w:date="2018-02-12T14:05:00Z">
              <w:tcPr>
                <w:tcW w:w="1200" w:type="dxa"/>
                <w:shd w:val="clear" w:color="auto" w:fill="auto"/>
                <w:noWrap/>
                <w:vAlign w:val="bottom"/>
                <w:hideMark/>
              </w:tcPr>
            </w:tcPrChange>
          </w:tcPr>
          <w:p w14:paraId="5D6697D9" w14:textId="77777777" w:rsidR="000C4507" w:rsidRDefault="000C4507" w:rsidP="00623229">
            <w:pPr>
              <w:jc w:val="right"/>
              <w:rPr>
                <w:ins w:id="1339" w:author="pschmidt" w:date="2018-02-06T12:55:00Z"/>
                <w:rFonts w:ascii="Calibri" w:hAnsi="Calibri"/>
                <w:color w:val="000000"/>
                <w:sz w:val="22"/>
                <w:szCs w:val="22"/>
              </w:rPr>
            </w:pPr>
          </w:p>
        </w:tc>
        <w:tc>
          <w:tcPr>
            <w:tcW w:w="0" w:type="auto"/>
            <w:shd w:val="clear" w:color="auto" w:fill="auto"/>
            <w:noWrap/>
            <w:vAlign w:val="bottom"/>
            <w:hideMark/>
            <w:tcPrChange w:id="1340" w:author="pschmidt" w:date="2018-02-12T14:05:00Z">
              <w:tcPr>
                <w:tcW w:w="1200" w:type="dxa"/>
                <w:shd w:val="clear" w:color="auto" w:fill="auto"/>
                <w:noWrap/>
                <w:vAlign w:val="bottom"/>
                <w:hideMark/>
              </w:tcPr>
            </w:tcPrChange>
          </w:tcPr>
          <w:p w14:paraId="43DC540C" w14:textId="2C9D2C72" w:rsidR="000C4507" w:rsidRDefault="000C4507" w:rsidP="00623229">
            <w:pPr>
              <w:jc w:val="right"/>
              <w:rPr>
                <w:ins w:id="1341" w:author="pschmidt" w:date="2018-02-06T12:55:00Z"/>
                <w:rFonts w:ascii="Calibri" w:hAnsi="Calibri"/>
                <w:color w:val="000000"/>
                <w:sz w:val="22"/>
                <w:szCs w:val="22"/>
              </w:rPr>
            </w:pPr>
          </w:p>
        </w:tc>
        <w:tc>
          <w:tcPr>
            <w:tcW w:w="0" w:type="auto"/>
            <w:shd w:val="clear" w:color="auto" w:fill="auto"/>
            <w:noWrap/>
            <w:vAlign w:val="bottom"/>
            <w:hideMark/>
            <w:tcPrChange w:id="1342" w:author="pschmidt" w:date="2018-02-12T14:05:00Z">
              <w:tcPr>
                <w:tcW w:w="1200" w:type="dxa"/>
                <w:shd w:val="clear" w:color="auto" w:fill="auto"/>
                <w:noWrap/>
                <w:vAlign w:val="bottom"/>
                <w:hideMark/>
              </w:tcPr>
            </w:tcPrChange>
          </w:tcPr>
          <w:p w14:paraId="76911FA1" w14:textId="24BECE08" w:rsidR="000C4507" w:rsidRDefault="000C4507" w:rsidP="00623229">
            <w:pPr>
              <w:jc w:val="right"/>
              <w:rPr>
                <w:ins w:id="1343" w:author="pschmidt" w:date="2018-02-06T12:55:00Z"/>
                <w:rFonts w:ascii="Calibri" w:hAnsi="Calibri"/>
                <w:color w:val="000000"/>
                <w:sz w:val="22"/>
                <w:szCs w:val="22"/>
              </w:rPr>
            </w:pPr>
          </w:p>
        </w:tc>
        <w:tc>
          <w:tcPr>
            <w:tcW w:w="0" w:type="auto"/>
            <w:shd w:val="clear" w:color="auto" w:fill="auto"/>
            <w:noWrap/>
            <w:vAlign w:val="bottom"/>
            <w:hideMark/>
            <w:tcPrChange w:id="1344" w:author="pschmidt" w:date="2018-02-12T14:05:00Z">
              <w:tcPr>
                <w:tcW w:w="1200" w:type="dxa"/>
                <w:shd w:val="clear" w:color="auto" w:fill="auto"/>
                <w:noWrap/>
                <w:vAlign w:val="bottom"/>
                <w:hideMark/>
              </w:tcPr>
            </w:tcPrChange>
          </w:tcPr>
          <w:p w14:paraId="38776A6F" w14:textId="46F2E0B9" w:rsidR="000C4507" w:rsidRDefault="000C4507" w:rsidP="00623229">
            <w:pPr>
              <w:jc w:val="right"/>
              <w:rPr>
                <w:ins w:id="1345" w:author="pschmidt" w:date="2018-02-06T12:55:00Z"/>
                <w:rFonts w:ascii="Calibri" w:hAnsi="Calibri"/>
                <w:color w:val="000000"/>
                <w:sz w:val="22"/>
                <w:szCs w:val="22"/>
              </w:rPr>
            </w:pPr>
          </w:p>
        </w:tc>
        <w:tc>
          <w:tcPr>
            <w:tcW w:w="0" w:type="auto"/>
            <w:shd w:val="clear" w:color="auto" w:fill="auto"/>
            <w:noWrap/>
            <w:vAlign w:val="bottom"/>
            <w:hideMark/>
            <w:tcPrChange w:id="1346" w:author="pschmidt" w:date="2018-02-12T14:05:00Z">
              <w:tcPr>
                <w:tcW w:w="1276" w:type="dxa"/>
                <w:shd w:val="clear" w:color="auto" w:fill="auto"/>
                <w:noWrap/>
                <w:vAlign w:val="bottom"/>
                <w:hideMark/>
              </w:tcPr>
            </w:tcPrChange>
          </w:tcPr>
          <w:p w14:paraId="6AFE99E0" w14:textId="32494E69" w:rsidR="000C4507" w:rsidRDefault="000C4507" w:rsidP="00623229">
            <w:pPr>
              <w:jc w:val="right"/>
              <w:rPr>
                <w:ins w:id="1347" w:author="pschmidt" w:date="2018-02-06T12:55:00Z"/>
                <w:rFonts w:ascii="Calibri" w:hAnsi="Calibri"/>
                <w:color w:val="000000"/>
                <w:sz w:val="22"/>
                <w:szCs w:val="22"/>
              </w:rPr>
            </w:pPr>
            <w:r>
              <w:rPr>
                <w:rFonts w:ascii="Calibri" w:hAnsi="Calibri"/>
                <w:color w:val="000000"/>
                <w:sz w:val="22"/>
                <w:szCs w:val="22"/>
              </w:rPr>
              <w:t>695.054</w:t>
            </w:r>
          </w:p>
        </w:tc>
      </w:tr>
      <w:tr w:rsidR="000C4507" w14:paraId="0183D19D" w14:textId="77777777" w:rsidTr="000C4507">
        <w:trPr>
          <w:trHeight w:val="300"/>
          <w:ins w:id="1348" w:author="pschmidt" w:date="2018-02-06T12:55:00Z"/>
          <w:trPrChange w:id="1349" w:author="pschmidt" w:date="2018-02-12T14:05:00Z">
            <w:trPr>
              <w:trHeight w:val="300"/>
            </w:trPr>
          </w:trPrChange>
        </w:trPr>
        <w:tc>
          <w:tcPr>
            <w:tcW w:w="0" w:type="auto"/>
            <w:shd w:val="clear" w:color="auto" w:fill="auto"/>
            <w:noWrap/>
            <w:vAlign w:val="bottom"/>
            <w:hideMark/>
            <w:tcPrChange w:id="1350" w:author="pschmidt" w:date="2018-02-12T14:05:00Z">
              <w:tcPr>
                <w:tcW w:w="1200" w:type="dxa"/>
                <w:shd w:val="clear" w:color="auto" w:fill="auto"/>
                <w:noWrap/>
                <w:vAlign w:val="bottom"/>
                <w:hideMark/>
              </w:tcPr>
            </w:tcPrChange>
          </w:tcPr>
          <w:p w14:paraId="0160F0B1" w14:textId="4151E949" w:rsidR="000C4507" w:rsidRDefault="000C4507" w:rsidP="00623229">
            <w:pPr>
              <w:jc w:val="right"/>
              <w:rPr>
                <w:ins w:id="1351" w:author="pschmidt" w:date="2018-02-06T12:55:00Z"/>
                <w:rFonts w:ascii="Calibri" w:hAnsi="Calibri"/>
                <w:color w:val="000000"/>
                <w:sz w:val="22"/>
                <w:szCs w:val="22"/>
              </w:rPr>
            </w:pPr>
          </w:p>
        </w:tc>
        <w:tc>
          <w:tcPr>
            <w:tcW w:w="0" w:type="auto"/>
            <w:shd w:val="clear" w:color="auto" w:fill="auto"/>
            <w:noWrap/>
            <w:vAlign w:val="bottom"/>
            <w:hideMark/>
            <w:tcPrChange w:id="1352" w:author="pschmidt" w:date="2018-02-12T14:05:00Z">
              <w:tcPr>
                <w:tcW w:w="1200" w:type="dxa"/>
                <w:shd w:val="clear" w:color="auto" w:fill="auto"/>
                <w:noWrap/>
                <w:vAlign w:val="bottom"/>
                <w:hideMark/>
              </w:tcPr>
            </w:tcPrChange>
          </w:tcPr>
          <w:p w14:paraId="7EFE78AF" w14:textId="7E6F78DF" w:rsidR="000C4507" w:rsidRDefault="000C4507" w:rsidP="00623229">
            <w:pPr>
              <w:jc w:val="right"/>
              <w:rPr>
                <w:ins w:id="1353" w:author="pschmidt" w:date="2018-02-06T12:55:00Z"/>
                <w:rFonts w:ascii="Calibri" w:hAnsi="Calibri"/>
                <w:color w:val="000000"/>
                <w:sz w:val="22"/>
                <w:szCs w:val="22"/>
              </w:rPr>
            </w:pPr>
            <w:r>
              <w:rPr>
                <w:rFonts w:ascii="Calibri" w:hAnsi="Calibri"/>
                <w:color w:val="000000"/>
                <w:sz w:val="22"/>
                <w:szCs w:val="22"/>
              </w:rPr>
              <w:t>-0.00045</w:t>
            </w:r>
          </w:p>
        </w:tc>
        <w:tc>
          <w:tcPr>
            <w:tcW w:w="0" w:type="auto"/>
            <w:shd w:val="clear" w:color="auto" w:fill="auto"/>
            <w:noWrap/>
            <w:vAlign w:val="bottom"/>
            <w:hideMark/>
            <w:tcPrChange w:id="1354" w:author="pschmidt" w:date="2018-02-12T14:05:00Z">
              <w:tcPr>
                <w:tcW w:w="1200" w:type="dxa"/>
                <w:shd w:val="clear" w:color="auto" w:fill="auto"/>
                <w:noWrap/>
                <w:vAlign w:val="bottom"/>
                <w:hideMark/>
              </w:tcPr>
            </w:tcPrChange>
          </w:tcPr>
          <w:p w14:paraId="0368CF3C" w14:textId="771C704B" w:rsidR="000C4507" w:rsidRDefault="000C4507" w:rsidP="00623229">
            <w:pPr>
              <w:jc w:val="right"/>
              <w:rPr>
                <w:ins w:id="1355"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356" w:author="pschmidt" w:date="2018-02-12T14:05:00Z">
              <w:tcPr>
                <w:tcW w:w="1200" w:type="dxa"/>
                <w:shd w:val="clear" w:color="auto" w:fill="auto"/>
                <w:noWrap/>
                <w:vAlign w:val="bottom"/>
                <w:hideMark/>
              </w:tcPr>
            </w:tcPrChange>
          </w:tcPr>
          <w:p w14:paraId="66E2E0F9" w14:textId="20AD7E90" w:rsidR="000C4507" w:rsidRDefault="000C4507" w:rsidP="00623229">
            <w:pPr>
              <w:jc w:val="right"/>
              <w:rPr>
                <w:ins w:id="1357" w:author="pschmidt" w:date="2018-02-06T12:55:00Z"/>
                <w:rFonts w:ascii="Calibri" w:hAnsi="Calibri"/>
                <w:color w:val="000000"/>
                <w:sz w:val="22"/>
                <w:szCs w:val="22"/>
              </w:rPr>
            </w:pPr>
            <w:r>
              <w:rPr>
                <w:rFonts w:ascii="Calibri" w:hAnsi="Calibri"/>
                <w:color w:val="000000"/>
                <w:sz w:val="22"/>
                <w:szCs w:val="22"/>
              </w:rPr>
              <w:t>-0.00026</w:t>
            </w:r>
          </w:p>
        </w:tc>
        <w:tc>
          <w:tcPr>
            <w:tcW w:w="0" w:type="auto"/>
            <w:shd w:val="clear" w:color="auto" w:fill="auto"/>
            <w:noWrap/>
            <w:vAlign w:val="bottom"/>
            <w:hideMark/>
            <w:tcPrChange w:id="1358" w:author="pschmidt" w:date="2018-02-12T14:05:00Z">
              <w:tcPr>
                <w:tcW w:w="1200" w:type="dxa"/>
                <w:shd w:val="clear" w:color="auto" w:fill="auto"/>
                <w:noWrap/>
                <w:vAlign w:val="bottom"/>
                <w:hideMark/>
              </w:tcPr>
            </w:tcPrChange>
          </w:tcPr>
          <w:p w14:paraId="28DDA8CB" w14:textId="77777777" w:rsidR="000C4507" w:rsidRDefault="000C4507" w:rsidP="00623229">
            <w:pPr>
              <w:jc w:val="right"/>
              <w:rPr>
                <w:ins w:id="1359" w:author="pschmidt" w:date="2018-02-06T12:55:00Z"/>
                <w:rFonts w:ascii="Calibri" w:hAnsi="Calibri"/>
                <w:color w:val="000000"/>
                <w:sz w:val="22"/>
                <w:szCs w:val="22"/>
              </w:rPr>
            </w:pPr>
          </w:p>
        </w:tc>
        <w:tc>
          <w:tcPr>
            <w:tcW w:w="0" w:type="auto"/>
            <w:shd w:val="clear" w:color="auto" w:fill="auto"/>
            <w:noWrap/>
            <w:vAlign w:val="bottom"/>
            <w:hideMark/>
            <w:tcPrChange w:id="1360" w:author="pschmidt" w:date="2018-02-12T14:05:00Z">
              <w:tcPr>
                <w:tcW w:w="1276" w:type="dxa"/>
                <w:shd w:val="clear" w:color="auto" w:fill="auto"/>
                <w:noWrap/>
                <w:vAlign w:val="bottom"/>
                <w:hideMark/>
              </w:tcPr>
            </w:tcPrChange>
          </w:tcPr>
          <w:p w14:paraId="7786980B" w14:textId="643C2DC3" w:rsidR="000C4507" w:rsidRDefault="000C4507" w:rsidP="00623229">
            <w:pPr>
              <w:jc w:val="right"/>
              <w:rPr>
                <w:ins w:id="1361" w:author="pschmidt" w:date="2018-02-06T12:55:00Z"/>
                <w:rFonts w:ascii="Calibri" w:hAnsi="Calibri"/>
                <w:color w:val="000000"/>
                <w:sz w:val="22"/>
                <w:szCs w:val="22"/>
              </w:rPr>
            </w:pPr>
            <w:r>
              <w:rPr>
                <w:rFonts w:ascii="Calibri" w:hAnsi="Calibri"/>
                <w:color w:val="000000"/>
                <w:sz w:val="22"/>
                <w:szCs w:val="22"/>
              </w:rPr>
              <w:t>695.173</w:t>
            </w:r>
          </w:p>
        </w:tc>
      </w:tr>
      <w:tr w:rsidR="000C4507" w14:paraId="25667192" w14:textId="77777777" w:rsidTr="000C4507">
        <w:trPr>
          <w:trHeight w:val="300"/>
          <w:ins w:id="1362" w:author="pschmidt" w:date="2018-02-06T12:55:00Z"/>
          <w:trPrChange w:id="1363" w:author="pschmidt" w:date="2018-02-12T14:05:00Z">
            <w:trPr>
              <w:trHeight w:val="300"/>
            </w:trPr>
          </w:trPrChange>
        </w:trPr>
        <w:tc>
          <w:tcPr>
            <w:tcW w:w="0" w:type="auto"/>
            <w:shd w:val="clear" w:color="auto" w:fill="auto"/>
            <w:noWrap/>
            <w:vAlign w:val="bottom"/>
            <w:hideMark/>
            <w:tcPrChange w:id="1364" w:author="pschmidt" w:date="2018-02-12T14:05:00Z">
              <w:tcPr>
                <w:tcW w:w="1200" w:type="dxa"/>
                <w:shd w:val="clear" w:color="auto" w:fill="auto"/>
                <w:noWrap/>
                <w:vAlign w:val="bottom"/>
                <w:hideMark/>
              </w:tcPr>
            </w:tcPrChange>
          </w:tcPr>
          <w:p w14:paraId="390D3200" w14:textId="6C825925" w:rsidR="000C4507" w:rsidRDefault="000C4507" w:rsidP="00623229">
            <w:pPr>
              <w:jc w:val="right"/>
              <w:rPr>
                <w:ins w:id="1365"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366" w:author="pschmidt" w:date="2018-02-12T14:05:00Z">
              <w:tcPr>
                <w:tcW w:w="1200" w:type="dxa"/>
                <w:shd w:val="clear" w:color="auto" w:fill="auto"/>
                <w:noWrap/>
                <w:vAlign w:val="bottom"/>
                <w:hideMark/>
              </w:tcPr>
            </w:tcPrChange>
          </w:tcPr>
          <w:p w14:paraId="4A440C28" w14:textId="06FE26C7" w:rsidR="000C4507" w:rsidRDefault="000C4507" w:rsidP="00623229">
            <w:pPr>
              <w:jc w:val="right"/>
              <w:rPr>
                <w:ins w:id="1367" w:author="pschmidt" w:date="2018-02-06T12:55:00Z"/>
                <w:sz w:val="20"/>
                <w:szCs w:val="20"/>
              </w:rPr>
            </w:pPr>
            <w:r>
              <w:rPr>
                <w:rFonts w:ascii="Calibri" w:hAnsi="Calibri"/>
                <w:color w:val="000000"/>
                <w:sz w:val="22"/>
                <w:szCs w:val="22"/>
              </w:rPr>
              <w:t>-0.0006</w:t>
            </w:r>
          </w:p>
        </w:tc>
        <w:tc>
          <w:tcPr>
            <w:tcW w:w="0" w:type="auto"/>
            <w:shd w:val="clear" w:color="auto" w:fill="auto"/>
            <w:noWrap/>
            <w:vAlign w:val="bottom"/>
            <w:hideMark/>
            <w:tcPrChange w:id="1368" w:author="pschmidt" w:date="2018-02-12T14:05:00Z">
              <w:tcPr>
                <w:tcW w:w="1200" w:type="dxa"/>
                <w:shd w:val="clear" w:color="auto" w:fill="auto"/>
                <w:noWrap/>
                <w:vAlign w:val="bottom"/>
                <w:hideMark/>
              </w:tcPr>
            </w:tcPrChange>
          </w:tcPr>
          <w:p w14:paraId="2F933DE3" w14:textId="5F225724" w:rsidR="000C4507" w:rsidRDefault="000C4507" w:rsidP="00623229">
            <w:pPr>
              <w:jc w:val="right"/>
              <w:rPr>
                <w:ins w:id="1369" w:author="pschmidt" w:date="2018-02-06T12:55:00Z"/>
                <w:rFonts w:ascii="Calibri" w:hAnsi="Calibri"/>
                <w:color w:val="000000"/>
                <w:sz w:val="22"/>
                <w:szCs w:val="22"/>
              </w:rPr>
            </w:pPr>
          </w:p>
        </w:tc>
        <w:tc>
          <w:tcPr>
            <w:tcW w:w="0" w:type="auto"/>
            <w:shd w:val="clear" w:color="auto" w:fill="auto"/>
            <w:noWrap/>
            <w:vAlign w:val="bottom"/>
            <w:hideMark/>
            <w:tcPrChange w:id="1370" w:author="pschmidt" w:date="2018-02-12T14:05:00Z">
              <w:tcPr>
                <w:tcW w:w="1200" w:type="dxa"/>
                <w:shd w:val="clear" w:color="auto" w:fill="auto"/>
                <w:noWrap/>
                <w:vAlign w:val="bottom"/>
                <w:hideMark/>
              </w:tcPr>
            </w:tcPrChange>
          </w:tcPr>
          <w:p w14:paraId="3EBA01C2" w14:textId="4375D86B" w:rsidR="000C4507" w:rsidRDefault="000C4507" w:rsidP="00623229">
            <w:pPr>
              <w:jc w:val="right"/>
              <w:rPr>
                <w:ins w:id="1371" w:author="pschmidt" w:date="2018-02-06T12:55:00Z"/>
                <w:rFonts w:ascii="Calibri" w:hAnsi="Calibri"/>
                <w:color w:val="000000"/>
                <w:sz w:val="22"/>
                <w:szCs w:val="22"/>
              </w:rPr>
            </w:pPr>
          </w:p>
        </w:tc>
        <w:tc>
          <w:tcPr>
            <w:tcW w:w="0" w:type="auto"/>
            <w:shd w:val="clear" w:color="auto" w:fill="auto"/>
            <w:noWrap/>
            <w:vAlign w:val="bottom"/>
            <w:hideMark/>
            <w:tcPrChange w:id="1372" w:author="pschmidt" w:date="2018-02-12T14:05:00Z">
              <w:tcPr>
                <w:tcW w:w="1200" w:type="dxa"/>
                <w:shd w:val="clear" w:color="auto" w:fill="auto"/>
                <w:noWrap/>
                <w:vAlign w:val="bottom"/>
                <w:hideMark/>
              </w:tcPr>
            </w:tcPrChange>
          </w:tcPr>
          <w:p w14:paraId="00E25695" w14:textId="5F13DF92" w:rsidR="000C4507" w:rsidRDefault="000C4507" w:rsidP="00623229">
            <w:pPr>
              <w:jc w:val="right"/>
              <w:rPr>
                <w:ins w:id="1373" w:author="pschmidt" w:date="2018-02-06T12:55:00Z"/>
                <w:rFonts w:ascii="Calibri" w:hAnsi="Calibri"/>
                <w:color w:val="000000"/>
                <w:sz w:val="22"/>
                <w:szCs w:val="22"/>
              </w:rPr>
            </w:pPr>
            <w:r>
              <w:rPr>
                <w:rFonts w:ascii="Calibri" w:hAnsi="Calibri"/>
                <w:color w:val="000000"/>
                <w:sz w:val="22"/>
                <w:szCs w:val="22"/>
              </w:rPr>
              <w:t>0.00113</w:t>
            </w:r>
          </w:p>
        </w:tc>
        <w:tc>
          <w:tcPr>
            <w:tcW w:w="0" w:type="auto"/>
            <w:shd w:val="clear" w:color="auto" w:fill="auto"/>
            <w:noWrap/>
            <w:vAlign w:val="bottom"/>
            <w:hideMark/>
            <w:tcPrChange w:id="1374" w:author="pschmidt" w:date="2018-02-12T14:05:00Z">
              <w:tcPr>
                <w:tcW w:w="1276" w:type="dxa"/>
                <w:shd w:val="clear" w:color="auto" w:fill="auto"/>
                <w:noWrap/>
                <w:vAlign w:val="bottom"/>
                <w:hideMark/>
              </w:tcPr>
            </w:tcPrChange>
          </w:tcPr>
          <w:p w14:paraId="1EBF211F" w14:textId="60DC3D1B" w:rsidR="000C4507" w:rsidRDefault="000C4507" w:rsidP="00623229">
            <w:pPr>
              <w:jc w:val="right"/>
              <w:rPr>
                <w:ins w:id="1375" w:author="pschmidt" w:date="2018-02-06T12:55:00Z"/>
                <w:rFonts w:ascii="Calibri" w:hAnsi="Calibri"/>
                <w:color w:val="000000"/>
                <w:sz w:val="22"/>
                <w:szCs w:val="22"/>
              </w:rPr>
            </w:pPr>
            <w:r>
              <w:rPr>
                <w:rFonts w:ascii="Calibri" w:hAnsi="Calibri"/>
                <w:color w:val="000000"/>
                <w:sz w:val="22"/>
                <w:szCs w:val="22"/>
              </w:rPr>
              <w:t>695.221</w:t>
            </w:r>
          </w:p>
        </w:tc>
      </w:tr>
      <w:tr w:rsidR="000C4507" w14:paraId="74DD04D9" w14:textId="77777777" w:rsidTr="000C4507">
        <w:trPr>
          <w:trHeight w:val="300"/>
          <w:ins w:id="1376" w:author="pschmidt" w:date="2018-02-06T12:55:00Z"/>
          <w:trPrChange w:id="1377" w:author="pschmidt" w:date="2018-02-12T14:05:00Z">
            <w:trPr>
              <w:trHeight w:val="300"/>
            </w:trPr>
          </w:trPrChange>
        </w:trPr>
        <w:tc>
          <w:tcPr>
            <w:tcW w:w="0" w:type="auto"/>
            <w:shd w:val="clear" w:color="auto" w:fill="auto"/>
            <w:noWrap/>
            <w:vAlign w:val="bottom"/>
            <w:hideMark/>
            <w:tcPrChange w:id="1378" w:author="pschmidt" w:date="2018-02-12T14:05:00Z">
              <w:tcPr>
                <w:tcW w:w="1200" w:type="dxa"/>
                <w:shd w:val="clear" w:color="auto" w:fill="auto"/>
                <w:noWrap/>
                <w:vAlign w:val="bottom"/>
                <w:hideMark/>
              </w:tcPr>
            </w:tcPrChange>
          </w:tcPr>
          <w:p w14:paraId="661FB748" w14:textId="1B7B0522" w:rsidR="000C4507" w:rsidRDefault="000C4507" w:rsidP="00623229">
            <w:pPr>
              <w:jc w:val="right"/>
              <w:rPr>
                <w:ins w:id="1379" w:author="pschmidt" w:date="2018-02-06T12:55:00Z"/>
                <w:rFonts w:ascii="Calibri" w:hAnsi="Calibri"/>
                <w:color w:val="000000"/>
                <w:sz w:val="22"/>
                <w:szCs w:val="22"/>
              </w:rPr>
            </w:pPr>
            <w:r>
              <w:rPr>
                <w:rFonts w:ascii="Calibri" w:hAnsi="Calibri"/>
                <w:color w:val="000000"/>
                <w:sz w:val="22"/>
                <w:szCs w:val="22"/>
              </w:rPr>
              <w:t>0</w:t>
            </w:r>
          </w:p>
        </w:tc>
        <w:tc>
          <w:tcPr>
            <w:tcW w:w="0" w:type="auto"/>
            <w:shd w:val="clear" w:color="auto" w:fill="auto"/>
            <w:noWrap/>
            <w:vAlign w:val="bottom"/>
            <w:hideMark/>
            <w:tcPrChange w:id="1380" w:author="pschmidt" w:date="2018-02-12T14:05:00Z">
              <w:tcPr>
                <w:tcW w:w="1200" w:type="dxa"/>
                <w:shd w:val="clear" w:color="auto" w:fill="auto"/>
                <w:noWrap/>
                <w:vAlign w:val="bottom"/>
                <w:hideMark/>
              </w:tcPr>
            </w:tcPrChange>
          </w:tcPr>
          <w:p w14:paraId="69C7210E" w14:textId="5980B4CE" w:rsidR="000C4507" w:rsidRDefault="000C4507" w:rsidP="00623229">
            <w:pPr>
              <w:jc w:val="right"/>
              <w:rPr>
                <w:ins w:id="1381" w:author="pschmidt" w:date="2018-02-06T12:55:00Z"/>
                <w:rFonts w:ascii="Calibri" w:hAnsi="Calibri"/>
                <w:color w:val="000000"/>
                <w:sz w:val="22"/>
                <w:szCs w:val="22"/>
              </w:rPr>
            </w:pPr>
          </w:p>
        </w:tc>
        <w:tc>
          <w:tcPr>
            <w:tcW w:w="0" w:type="auto"/>
            <w:shd w:val="clear" w:color="auto" w:fill="auto"/>
            <w:noWrap/>
            <w:vAlign w:val="bottom"/>
            <w:hideMark/>
            <w:tcPrChange w:id="1382" w:author="pschmidt" w:date="2018-02-12T14:05:00Z">
              <w:tcPr>
                <w:tcW w:w="1200" w:type="dxa"/>
                <w:shd w:val="clear" w:color="auto" w:fill="auto"/>
                <w:noWrap/>
                <w:vAlign w:val="bottom"/>
                <w:hideMark/>
              </w:tcPr>
            </w:tcPrChange>
          </w:tcPr>
          <w:p w14:paraId="174BFACB" w14:textId="0DC89058" w:rsidR="000C4507" w:rsidRDefault="000C4507" w:rsidP="00623229">
            <w:pPr>
              <w:jc w:val="right"/>
              <w:rPr>
                <w:ins w:id="1383" w:author="pschmidt" w:date="2018-02-06T12:55:00Z"/>
                <w:rFonts w:ascii="Calibri" w:hAnsi="Calibri"/>
                <w:color w:val="000000"/>
                <w:sz w:val="22"/>
                <w:szCs w:val="22"/>
              </w:rPr>
            </w:pPr>
            <w:r>
              <w:rPr>
                <w:rFonts w:ascii="Calibri" w:hAnsi="Calibri"/>
                <w:color w:val="000000"/>
                <w:sz w:val="22"/>
                <w:szCs w:val="22"/>
              </w:rPr>
              <w:t>-0.00119</w:t>
            </w:r>
          </w:p>
        </w:tc>
        <w:tc>
          <w:tcPr>
            <w:tcW w:w="0" w:type="auto"/>
            <w:shd w:val="clear" w:color="auto" w:fill="auto"/>
            <w:noWrap/>
            <w:vAlign w:val="bottom"/>
            <w:hideMark/>
            <w:tcPrChange w:id="1384" w:author="pschmidt" w:date="2018-02-12T14:05:00Z">
              <w:tcPr>
                <w:tcW w:w="1200" w:type="dxa"/>
                <w:shd w:val="clear" w:color="auto" w:fill="auto"/>
                <w:noWrap/>
                <w:vAlign w:val="bottom"/>
                <w:hideMark/>
              </w:tcPr>
            </w:tcPrChange>
          </w:tcPr>
          <w:p w14:paraId="58E0F604" w14:textId="62562CA0" w:rsidR="000C4507" w:rsidRDefault="000C4507" w:rsidP="00623229">
            <w:pPr>
              <w:jc w:val="right"/>
              <w:rPr>
                <w:ins w:id="1385" w:author="pschmidt" w:date="2018-02-06T12:55:00Z"/>
                <w:sz w:val="20"/>
                <w:szCs w:val="20"/>
              </w:rPr>
            </w:pPr>
          </w:p>
        </w:tc>
        <w:tc>
          <w:tcPr>
            <w:tcW w:w="0" w:type="auto"/>
            <w:shd w:val="clear" w:color="auto" w:fill="auto"/>
            <w:noWrap/>
            <w:vAlign w:val="bottom"/>
            <w:hideMark/>
            <w:tcPrChange w:id="1386" w:author="pschmidt" w:date="2018-02-12T14:05:00Z">
              <w:tcPr>
                <w:tcW w:w="1200" w:type="dxa"/>
                <w:shd w:val="clear" w:color="auto" w:fill="auto"/>
                <w:noWrap/>
                <w:vAlign w:val="bottom"/>
                <w:hideMark/>
              </w:tcPr>
            </w:tcPrChange>
          </w:tcPr>
          <w:p w14:paraId="494AE11A" w14:textId="77777777" w:rsidR="000C4507" w:rsidRDefault="000C4507" w:rsidP="00623229">
            <w:pPr>
              <w:jc w:val="right"/>
              <w:rPr>
                <w:ins w:id="1387" w:author="pschmidt" w:date="2018-02-06T12:55:00Z"/>
                <w:sz w:val="20"/>
                <w:szCs w:val="20"/>
              </w:rPr>
            </w:pPr>
          </w:p>
        </w:tc>
        <w:tc>
          <w:tcPr>
            <w:tcW w:w="0" w:type="auto"/>
            <w:shd w:val="clear" w:color="auto" w:fill="auto"/>
            <w:noWrap/>
            <w:vAlign w:val="bottom"/>
            <w:hideMark/>
            <w:tcPrChange w:id="1388" w:author="pschmidt" w:date="2018-02-12T14:05:00Z">
              <w:tcPr>
                <w:tcW w:w="1276" w:type="dxa"/>
                <w:shd w:val="clear" w:color="auto" w:fill="auto"/>
                <w:noWrap/>
                <w:vAlign w:val="bottom"/>
                <w:hideMark/>
              </w:tcPr>
            </w:tcPrChange>
          </w:tcPr>
          <w:p w14:paraId="201586B1" w14:textId="137A9E31" w:rsidR="000C4507" w:rsidRDefault="000C4507" w:rsidP="00623229">
            <w:pPr>
              <w:jc w:val="right"/>
              <w:rPr>
                <w:ins w:id="1389" w:author="pschmidt" w:date="2018-02-06T12:55:00Z"/>
                <w:rFonts w:ascii="Calibri" w:hAnsi="Calibri"/>
                <w:color w:val="000000"/>
                <w:sz w:val="22"/>
                <w:szCs w:val="22"/>
              </w:rPr>
            </w:pPr>
            <w:r>
              <w:rPr>
                <w:rFonts w:ascii="Calibri" w:hAnsi="Calibri"/>
                <w:color w:val="000000"/>
                <w:sz w:val="22"/>
                <w:szCs w:val="22"/>
              </w:rPr>
              <w:t>695.223</w:t>
            </w:r>
          </w:p>
        </w:tc>
      </w:tr>
      <w:tr w:rsidR="000C4507" w14:paraId="60AD3A71" w14:textId="77777777" w:rsidTr="000C4507">
        <w:trPr>
          <w:trHeight w:val="300"/>
          <w:ins w:id="1390" w:author="pschmidt" w:date="2018-02-06T12:55:00Z"/>
          <w:trPrChange w:id="1391" w:author="pschmidt" w:date="2018-02-12T14:05:00Z">
            <w:trPr>
              <w:trHeight w:val="300"/>
            </w:trPr>
          </w:trPrChange>
        </w:trPr>
        <w:tc>
          <w:tcPr>
            <w:tcW w:w="0" w:type="auto"/>
            <w:shd w:val="clear" w:color="auto" w:fill="auto"/>
            <w:noWrap/>
            <w:vAlign w:val="bottom"/>
            <w:hideMark/>
            <w:tcPrChange w:id="1392" w:author="pschmidt" w:date="2018-02-12T14:05:00Z">
              <w:tcPr>
                <w:tcW w:w="1200" w:type="dxa"/>
                <w:shd w:val="clear" w:color="auto" w:fill="auto"/>
                <w:noWrap/>
                <w:vAlign w:val="bottom"/>
                <w:hideMark/>
              </w:tcPr>
            </w:tcPrChange>
          </w:tcPr>
          <w:p w14:paraId="5E0FDCC9" w14:textId="6213850E" w:rsidR="000C4507" w:rsidRDefault="000C4507" w:rsidP="00623229">
            <w:pPr>
              <w:jc w:val="right"/>
              <w:rPr>
                <w:ins w:id="1393"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394" w:author="pschmidt" w:date="2018-02-12T14:05:00Z">
              <w:tcPr>
                <w:tcW w:w="1200" w:type="dxa"/>
                <w:shd w:val="clear" w:color="auto" w:fill="auto"/>
                <w:noWrap/>
                <w:vAlign w:val="bottom"/>
                <w:hideMark/>
              </w:tcPr>
            </w:tcPrChange>
          </w:tcPr>
          <w:p w14:paraId="2195F0D9" w14:textId="51501BC1" w:rsidR="000C4507" w:rsidRDefault="000C4507" w:rsidP="00623229">
            <w:pPr>
              <w:jc w:val="right"/>
              <w:rPr>
                <w:ins w:id="1395"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396" w:author="pschmidt" w:date="2018-02-12T14:05:00Z">
              <w:tcPr>
                <w:tcW w:w="1200" w:type="dxa"/>
                <w:shd w:val="clear" w:color="auto" w:fill="auto"/>
                <w:noWrap/>
                <w:vAlign w:val="bottom"/>
                <w:hideMark/>
              </w:tcPr>
            </w:tcPrChange>
          </w:tcPr>
          <w:p w14:paraId="104588E8" w14:textId="09459F85" w:rsidR="000C4507" w:rsidRDefault="000C4507" w:rsidP="00623229">
            <w:pPr>
              <w:jc w:val="right"/>
              <w:rPr>
                <w:ins w:id="1397"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398" w:author="pschmidt" w:date="2018-02-12T14:05:00Z">
              <w:tcPr>
                <w:tcW w:w="1200" w:type="dxa"/>
                <w:shd w:val="clear" w:color="auto" w:fill="auto"/>
                <w:noWrap/>
                <w:vAlign w:val="bottom"/>
                <w:hideMark/>
              </w:tcPr>
            </w:tcPrChange>
          </w:tcPr>
          <w:p w14:paraId="56A1D81D" w14:textId="46D31B63" w:rsidR="000C4507" w:rsidRDefault="000C4507" w:rsidP="00623229">
            <w:pPr>
              <w:jc w:val="right"/>
              <w:rPr>
                <w:ins w:id="1399" w:author="pschmidt" w:date="2018-02-06T12:55:00Z"/>
                <w:rFonts w:ascii="Calibri" w:hAnsi="Calibri"/>
                <w:color w:val="000000"/>
                <w:sz w:val="22"/>
                <w:szCs w:val="22"/>
              </w:rPr>
            </w:pPr>
          </w:p>
        </w:tc>
        <w:tc>
          <w:tcPr>
            <w:tcW w:w="0" w:type="auto"/>
            <w:shd w:val="clear" w:color="auto" w:fill="auto"/>
            <w:noWrap/>
            <w:vAlign w:val="bottom"/>
            <w:hideMark/>
            <w:tcPrChange w:id="1400" w:author="pschmidt" w:date="2018-02-12T14:05:00Z">
              <w:tcPr>
                <w:tcW w:w="1200" w:type="dxa"/>
                <w:shd w:val="clear" w:color="auto" w:fill="auto"/>
                <w:noWrap/>
                <w:vAlign w:val="bottom"/>
                <w:hideMark/>
              </w:tcPr>
            </w:tcPrChange>
          </w:tcPr>
          <w:p w14:paraId="19ECB458" w14:textId="77777777" w:rsidR="000C4507" w:rsidRDefault="000C4507" w:rsidP="00623229">
            <w:pPr>
              <w:jc w:val="right"/>
              <w:rPr>
                <w:ins w:id="1401" w:author="pschmidt" w:date="2018-02-06T12:55:00Z"/>
                <w:rFonts w:ascii="Calibri" w:hAnsi="Calibri"/>
                <w:color w:val="000000"/>
                <w:sz w:val="22"/>
                <w:szCs w:val="22"/>
              </w:rPr>
            </w:pPr>
          </w:p>
        </w:tc>
        <w:tc>
          <w:tcPr>
            <w:tcW w:w="0" w:type="auto"/>
            <w:shd w:val="clear" w:color="auto" w:fill="auto"/>
            <w:noWrap/>
            <w:vAlign w:val="bottom"/>
            <w:hideMark/>
            <w:tcPrChange w:id="1402" w:author="pschmidt" w:date="2018-02-12T14:05:00Z">
              <w:tcPr>
                <w:tcW w:w="1276" w:type="dxa"/>
                <w:shd w:val="clear" w:color="auto" w:fill="auto"/>
                <w:noWrap/>
                <w:vAlign w:val="bottom"/>
                <w:hideMark/>
              </w:tcPr>
            </w:tcPrChange>
          </w:tcPr>
          <w:p w14:paraId="32A435B5" w14:textId="5027B4EE" w:rsidR="000C4507" w:rsidRDefault="000C4507" w:rsidP="00623229">
            <w:pPr>
              <w:jc w:val="right"/>
              <w:rPr>
                <w:ins w:id="1403" w:author="pschmidt" w:date="2018-02-06T12:55:00Z"/>
                <w:rFonts w:ascii="Calibri" w:hAnsi="Calibri"/>
                <w:color w:val="000000"/>
                <w:sz w:val="22"/>
                <w:szCs w:val="22"/>
              </w:rPr>
            </w:pPr>
            <w:r>
              <w:rPr>
                <w:rFonts w:ascii="Calibri" w:hAnsi="Calibri"/>
                <w:color w:val="000000"/>
                <w:sz w:val="22"/>
                <w:szCs w:val="22"/>
              </w:rPr>
              <w:t>695.258</w:t>
            </w:r>
          </w:p>
        </w:tc>
      </w:tr>
      <w:tr w:rsidR="000C4507" w14:paraId="4CDE7CE6" w14:textId="77777777" w:rsidTr="000C4507">
        <w:trPr>
          <w:trHeight w:val="300"/>
          <w:ins w:id="1404" w:author="pschmidt" w:date="2018-02-06T12:55:00Z"/>
          <w:trPrChange w:id="1405" w:author="pschmidt" w:date="2018-02-12T14:05:00Z">
            <w:trPr>
              <w:trHeight w:val="300"/>
            </w:trPr>
          </w:trPrChange>
        </w:trPr>
        <w:tc>
          <w:tcPr>
            <w:tcW w:w="0" w:type="auto"/>
            <w:shd w:val="clear" w:color="auto" w:fill="auto"/>
            <w:noWrap/>
            <w:vAlign w:val="bottom"/>
            <w:hideMark/>
            <w:tcPrChange w:id="1406" w:author="pschmidt" w:date="2018-02-12T14:05:00Z">
              <w:tcPr>
                <w:tcW w:w="1200" w:type="dxa"/>
                <w:shd w:val="clear" w:color="auto" w:fill="auto"/>
                <w:noWrap/>
                <w:vAlign w:val="bottom"/>
                <w:hideMark/>
              </w:tcPr>
            </w:tcPrChange>
          </w:tcPr>
          <w:p w14:paraId="70A7EB26" w14:textId="39D6A9DA" w:rsidR="000C4507" w:rsidRDefault="000C4507" w:rsidP="00623229">
            <w:pPr>
              <w:jc w:val="right"/>
              <w:rPr>
                <w:ins w:id="1407" w:author="pschmidt" w:date="2018-02-06T12:55: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1408" w:author="pschmidt" w:date="2018-02-12T14:05:00Z">
              <w:tcPr>
                <w:tcW w:w="1200" w:type="dxa"/>
                <w:shd w:val="clear" w:color="auto" w:fill="auto"/>
                <w:noWrap/>
                <w:vAlign w:val="bottom"/>
                <w:hideMark/>
              </w:tcPr>
            </w:tcPrChange>
          </w:tcPr>
          <w:p w14:paraId="74F4F26F" w14:textId="3879E35F" w:rsidR="000C4507" w:rsidRDefault="000C4507" w:rsidP="00623229">
            <w:pPr>
              <w:jc w:val="right"/>
              <w:rPr>
                <w:ins w:id="1409" w:author="pschmidt" w:date="2018-02-06T12:55:00Z"/>
                <w:rFonts w:ascii="Calibri" w:hAnsi="Calibri"/>
                <w:color w:val="000000"/>
                <w:sz w:val="22"/>
                <w:szCs w:val="22"/>
              </w:rPr>
            </w:pPr>
            <w:r>
              <w:rPr>
                <w:rFonts w:ascii="Calibri" w:hAnsi="Calibri"/>
                <w:color w:val="000000"/>
                <w:sz w:val="22"/>
                <w:szCs w:val="22"/>
              </w:rPr>
              <w:t>-0.00054</w:t>
            </w:r>
          </w:p>
        </w:tc>
        <w:tc>
          <w:tcPr>
            <w:tcW w:w="0" w:type="auto"/>
            <w:shd w:val="clear" w:color="auto" w:fill="auto"/>
            <w:noWrap/>
            <w:vAlign w:val="bottom"/>
            <w:hideMark/>
            <w:tcPrChange w:id="1410" w:author="pschmidt" w:date="2018-02-12T14:05:00Z">
              <w:tcPr>
                <w:tcW w:w="1200" w:type="dxa"/>
                <w:shd w:val="clear" w:color="auto" w:fill="auto"/>
                <w:noWrap/>
                <w:vAlign w:val="bottom"/>
                <w:hideMark/>
              </w:tcPr>
            </w:tcPrChange>
          </w:tcPr>
          <w:p w14:paraId="7405803C" w14:textId="2E11DE66" w:rsidR="000C4507" w:rsidRDefault="000C4507" w:rsidP="00623229">
            <w:pPr>
              <w:jc w:val="right"/>
              <w:rPr>
                <w:ins w:id="1411" w:author="pschmidt" w:date="2018-02-06T12:55:00Z"/>
                <w:rFonts w:ascii="Calibri" w:hAnsi="Calibri"/>
                <w:color w:val="000000"/>
                <w:sz w:val="22"/>
                <w:szCs w:val="22"/>
              </w:rPr>
            </w:pPr>
          </w:p>
        </w:tc>
        <w:tc>
          <w:tcPr>
            <w:tcW w:w="0" w:type="auto"/>
            <w:shd w:val="clear" w:color="auto" w:fill="auto"/>
            <w:noWrap/>
            <w:vAlign w:val="bottom"/>
            <w:hideMark/>
            <w:tcPrChange w:id="1412" w:author="pschmidt" w:date="2018-02-12T14:05:00Z">
              <w:tcPr>
                <w:tcW w:w="1200" w:type="dxa"/>
                <w:shd w:val="clear" w:color="auto" w:fill="auto"/>
                <w:noWrap/>
                <w:vAlign w:val="bottom"/>
                <w:hideMark/>
              </w:tcPr>
            </w:tcPrChange>
          </w:tcPr>
          <w:p w14:paraId="12157E01" w14:textId="37148EDA" w:rsidR="000C4507" w:rsidRDefault="000C4507" w:rsidP="00623229">
            <w:pPr>
              <w:jc w:val="right"/>
              <w:rPr>
                <w:ins w:id="1413" w:author="pschmidt" w:date="2018-02-06T12:55:00Z"/>
                <w:rFonts w:ascii="Calibri" w:hAnsi="Calibri"/>
                <w:color w:val="000000"/>
                <w:sz w:val="22"/>
                <w:szCs w:val="22"/>
              </w:rPr>
            </w:pPr>
            <w:r>
              <w:rPr>
                <w:rFonts w:ascii="Calibri" w:hAnsi="Calibri"/>
                <w:color w:val="000000"/>
                <w:sz w:val="22"/>
                <w:szCs w:val="22"/>
              </w:rPr>
              <w:t>-0.00027</w:t>
            </w:r>
          </w:p>
        </w:tc>
        <w:tc>
          <w:tcPr>
            <w:tcW w:w="0" w:type="auto"/>
            <w:shd w:val="clear" w:color="auto" w:fill="auto"/>
            <w:noWrap/>
            <w:vAlign w:val="bottom"/>
            <w:hideMark/>
            <w:tcPrChange w:id="1414" w:author="pschmidt" w:date="2018-02-12T14:05:00Z">
              <w:tcPr>
                <w:tcW w:w="1200" w:type="dxa"/>
                <w:shd w:val="clear" w:color="auto" w:fill="auto"/>
                <w:noWrap/>
                <w:vAlign w:val="bottom"/>
                <w:hideMark/>
              </w:tcPr>
            </w:tcPrChange>
          </w:tcPr>
          <w:p w14:paraId="5D8F97BF" w14:textId="77777777" w:rsidR="000C4507" w:rsidRDefault="000C4507" w:rsidP="00623229">
            <w:pPr>
              <w:jc w:val="right"/>
              <w:rPr>
                <w:ins w:id="1415" w:author="pschmidt" w:date="2018-02-06T12:55:00Z"/>
                <w:sz w:val="20"/>
                <w:szCs w:val="20"/>
              </w:rPr>
            </w:pPr>
          </w:p>
        </w:tc>
        <w:tc>
          <w:tcPr>
            <w:tcW w:w="0" w:type="auto"/>
            <w:shd w:val="clear" w:color="auto" w:fill="auto"/>
            <w:noWrap/>
            <w:vAlign w:val="bottom"/>
            <w:hideMark/>
            <w:tcPrChange w:id="1416" w:author="pschmidt" w:date="2018-02-12T14:05:00Z">
              <w:tcPr>
                <w:tcW w:w="1276" w:type="dxa"/>
                <w:shd w:val="clear" w:color="auto" w:fill="auto"/>
                <w:noWrap/>
                <w:vAlign w:val="bottom"/>
                <w:hideMark/>
              </w:tcPr>
            </w:tcPrChange>
          </w:tcPr>
          <w:p w14:paraId="434F1B7E" w14:textId="29CBBE8E" w:rsidR="000C4507" w:rsidRDefault="000C4507" w:rsidP="00623229">
            <w:pPr>
              <w:jc w:val="right"/>
              <w:rPr>
                <w:ins w:id="1417" w:author="pschmidt" w:date="2018-02-06T12:55:00Z"/>
                <w:rFonts w:ascii="Calibri" w:hAnsi="Calibri"/>
                <w:color w:val="000000"/>
                <w:sz w:val="22"/>
                <w:szCs w:val="22"/>
              </w:rPr>
            </w:pPr>
            <w:r>
              <w:rPr>
                <w:rFonts w:ascii="Calibri" w:hAnsi="Calibri"/>
                <w:color w:val="000000"/>
                <w:sz w:val="22"/>
                <w:szCs w:val="22"/>
              </w:rPr>
              <w:t>695.434</w:t>
            </w:r>
          </w:p>
        </w:tc>
      </w:tr>
      <w:tr w:rsidR="000C4507" w14:paraId="54212429" w14:textId="77777777" w:rsidTr="000C4507">
        <w:trPr>
          <w:trHeight w:val="300"/>
          <w:ins w:id="1418" w:author="pschmidt" w:date="2018-02-06T12:55:00Z"/>
          <w:trPrChange w:id="1419" w:author="pschmidt" w:date="2018-02-12T14:05:00Z">
            <w:trPr>
              <w:trHeight w:val="300"/>
            </w:trPr>
          </w:trPrChange>
        </w:trPr>
        <w:tc>
          <w:tcPr>
            <w:tcW w:w="0" w:type="auto"/>
            <w:shd w:val="clear" w:color="auto" w:fill="auto"/>
            <w:noWrap/>
            <w:vAlign w:val="bottom"/>
            <w:hideMark/>
            <w:tcPrChange w:id="1420" w:author="pschmidt" w:date="2018-02-12T14:05:00Z">
              <w:tcPr>
                <w:tcW w:w="1200" w:type="dxa"/>
                <w:shd w:val="clear" w:color="auto" w:fill="auto"/>
                <w:noWrap/>
                <w:vAlign w:val="bottom"/>
                <w:hideMark/>
              </w:tcPr>
            </w:tcPrChange>
          </w:tcPr>
          <w:p w14:paraId="0E6A7261" w14:textId="34347675" w:rsidR="000C4507" w:rsidRDefault="000C4507" w:rsidP="00623229">
            <w:pPr>
              <w:jc w:val="right"/>
              <w:rPr>
                <w:ins w:id="1421" w:author="pschmidt" w:date="2018-02-06T12:55:00Z"/>
                <w:rFonts w:ascii="Calibri" w:hAnsi="Calibri"/>
                <w:color w:val="000000"/>
                <w:sz w:val="22"/>
                <w:szCs w:val="22"/>
              </w:rPr>
            </w:pPr>
          </w:p>
        </w:tc>
        <w:tc>
          <w:tcPr>
            <w:tcW w:w="0" w:type="auto"/>
            <w:shd w:val="clear" w:color="auto" w:fill="auto"/>
            <w:noWrap/>
            <w:vAlign w:val="bottom"/>
            <w:hideMark/>
            <w:tcPrChange w:id="1422" w:author="pschmidt" w:date="2018-02-12T14:05:00Z">
              <w:tcPr>
                <w:tcW w:w="1200" w:type="dxa"/>
                <w:shd w:val="clear" w:color="auto" w:fill="auto"/>
                <w:noWrap/>
                <w:vAlign w:val="bottom"/>
                <w:hideMark/>
              </w:tcPr>
            </w:tcPrChange>
          </w:tcPr>
          <w:p w14:paraId="24B29927" w14:textId="085A2388" w:rsidR="000C4507" w:rsidRDefault="000C4507" w:rsidP="00623229">
            <w:pPr>
              <w:jc w:val="right"/>
              <w:rPr>
                <w:ins w:id="1423" w:author="pschmidt" w:date="2018-02-06T12:55:00Z"/>
                <w:rFonts w:ascii="Calibri" w:hAnsi="Calibri"/>
                <w:color w:val="000000"/>
                <w:sz w:val="22"/>
                <w:szCs w:val="22"/>
              </w:rPr>
            </w:pPr>
          </w:p>
        </w:tc>
        <w:tc>
          <w:tcPr>
            <w:tcW w:w="0" w:type="auto"/>
            <w:shd w:val="clear" w:color="auto" w:fill="auto"/>
            <w:noWrap/>
            <w:vAlign w:val="bottom"/>
            <w:hideMark/>
            <w:tcPrChange w:id="1424" w:author="pschmidt" w:date="2018-02-12T14:05:00Z">
              <w:tcPr>
                <w:tcW w:w="1200" w:type="dxa"/>
                <w:shd w:val="clear" w:color="auto" w:fill="auto"/>
                <w:noWrap/>
                <w:vAlign w:val="bottom"/>
                <w:hideMark/>
              </w:tcPr>
            </w:tcPrChange>
          </w:tcPr>
          <w:p w14:paraId="72AA438F" w14:textId="0511D900" w:rsidR="000C4507" w:rsidRDefault="000C4507" w:rsidP="00623229">
            <w:pPr>
              <w:jc w:val="right"/>
              <w:rPr>
                <w:ins w:id="1425" w:author="pschmidt" w:date="2018-02-06T12:55:00Z"/>
                <w:rFonts w:ascii="Calibri" w:hAnsi="Calibri"/>
                <w:color w:val="000000"/>
                <w:sz w:val="22"/>
                <w:szCs w:val="22"/>
              </w:rPr>
            </w:pPr>
            <w:r>
              <w:rPr>
                <w:rFonts w:ascii="Calibri" w:hAnsi="Calibri"/>
                <w:color w:val="000000"/>
                <w:sz w:val="22"/>
                <w:szCs w:val="22"/>
              </w:rPr>
              <w:t>-0.00131</w:t>
            </w:r>
          </w:p>
        </w:tc>
        <w:tc>
          <w:tcPr>
            <w:tcW w:w="0" w:type="auto"/>
            <w:shd w:val="clear" w:color="auto" w:fill="auto"/>
            <w:noWrap/>
            <w:vAlign w:val="bottom"/>
            <w:hideMark/>
            <w:tcPrChange w:id="1426" w:author="pschmidt" w:date="2018-02-12T14:05:00Z">
              <w:tcPr>
                <w:tcW w:w="1200" w:type="dxa"/>
                <w:shd w:val="clear" w:color="auto" w:fill="auto"/>
                <w:noWrap/>
                <w:vAlign w:val="bottom"/>
                <w:hideMark/>
              </w:tcPr>
            </w:tcPrChange>
          </w:tcPr>
          <w:p w14:paraId="08EEAF5A" w14:textId="18BE7825" w:rsidR="000C4507" w:rsidRDefault="000C4507" w:rsidP="00623229">
            <w:pPr>
              <w:jc w:val="right"/>
              <w:rPr>
                <w:ins w:id="1427" w:author="pschmidt" w:date="2018-02-06T12:55:00Z"/>
                <w:rFonts w:ascii="Calibri" w:hAnsi="Calibri"/>
                <w:color w:val="000000"/>
                <w:sz w:val="22"/>
                <w:szCs w:val="22"/>
              </w:rPr>
            </w:pPr>
            <w:r>
              <w:rPr>
                <w:rFonts w:ascii="Calibri" w:hAnsi="Calibri"/>
                <w:color w:val="000000"/>
                <w:sz w:val="22"/>
                <w:szCs w:val="22"/>
              </w:rPr>
              <w:t>-0.00071</w:t>
            </w:r>
          </w:p>
        </w:tc>
        <w:tc>
          <w:tcPr>
            <w:tcW w:w="0" w:type="auto"/>
            <w:shd w:val="clear" w:color="auto" w:fill="auto"/>
            <w:noWrap/>
            <w:vAlign w:val="bottom"/>
            <w:hideMark/>
            <w:tcPrChange w:id="1428" w:author="pschmidt" w:date="2018-02-12T14:05:00Z">
              <w:tcPr>
                <w:tcW w:w="1200" w:type="dxa"/>
                <w:shd w:val="clear" w:color="auto" w:fill="auto"/>
                <w:noWrap/>
                <w:vAlign w:val="bottom"/>
                <w:hideMark/>
              </w:tcPr>
            </w:tcPrChange>
          </w:tcPr>
          <w:p w14:paraId="47C9C079" w14:textId="3B3F9A80" w:rsidR="000C4507" w:rsidRDefault="000C4507" w:rsidP="00623229">
            <w:pPr>
              <w:jc w:val="right"/>
              <w:rPr>
                <w:ins w:id="1429" w:author="pschmidt" w:date="2018-02-06T12:55:00Z"/>
                <w:rFonts w:ascii="Calibri" w:hAnsi="Calibri"/>
                <w:color w:val="000000"/>
                <w:sz w:val="22"/>
                <w:szCs w:val="22"/>
              </w:rPr>
            </w:pPr>
            <w:r>
              <w:rPr>
                <w:rFonts w:ascii="Calibri" w:hAnsi="Calibri"/>
                <w:color w:val="000000"/>
                <w:sz w:val="22"/>
                <w:szCs w:val="22"/>
              </w:rPr>
              <w:t>0.00185</w:t>
            </w:r>
          </w:p>
        </w:tc>
        <w:tc>
          <w:tcPr>
            <w:tcW w:w="0" w:type="auto"/>
            <w:shd w:val="clear" w:color="auto" w:fill="auto"/>
            <w:noWrap/>
            <w:vAlign w:val="bottom"/>
            <w:hideMark/>
            <w:tcPrChange w:id="1430" w:author="pschmidt" w:date="2018-02-12T14:05:00Z">
              <w:tcPr>
                <w:tcW w:w="1276" w:type="dxa"/>
                <w:shd w:val="clear" w:color="auto" w:fill="auto"/>
                <w:noWrap/>
                <w:vAlign w:val="bottom"/>
                <w:hideMark/>
              </w:tcPr>
            </w:tcPrChange>
          </w:tcPr>
          <w:p w14:paraId="2043625C" w14:textId="3507DA7D" w:rsidR="000C4507" w:rsidRDefault="000C4507" w:rsidP="00623229">
            <w:pPr>
              <w:jc w:val="right"/>
              <w:rPr>
                <w:ins w:id="1431" w:author="pschmidt" w:date="2018-02-06T12:55:00Z"/>
                <w:rFonts w:ascii="Calibri" w:hAnsi="Calibri"/>
                <w:color w:val="000000"/>
                <w:sz w:val="22"/>
                <w:szCs w:val="22"/>
              </w:rPr>
            </w:pPr>
            <w:r>
              <w:rPr>
                <w:rFonts w:ascii="Calibri" w:hAnsi="Calibri"/>
                <w:color w:val="000000"/>
                <w:sz w:val="22"/>
                <w:szCs w:val="22"/>
              </w:rPr>
              <w:t>696.066</w:t>
            </w:r>
          </w:p>
        </w:tc>
      </w:tr>
      <w:tr w:rsidR="000C4507" w14:paraId="6A5D1D49" w14:textId="77777777" w:rsidTr="000C4507">
        <w:trPr>
          <w:trHeight w:val="300"/>
          <w:ins w:id="1432" w:author="pschmidt" w:date="2018-02-06T12:55:00Z"/>
          <w:trPrChange w:id="1433" w:author="pschmidt" w:date="2018-02-12T14:05:00Z">
            <w:trPr>
              <w:trHeight w:val="300"/>
            </w:trPr>
          </w:trPrChange>
        </w:trPr>
        <w:tc>
          <w:tcPr>
            <w:tcW w:w="0" w:type="auto"/>
            <w:shd w:val="clear" w:color="auto" w:fill="auto"/>
            <w:noWrap/>
            <w:vAlign w:val="bottom"/>
            <w:hideMark/>
            <w:tcPrChange w:id="1434" w:author="pschmidt" w:date="2018-02-12T14:05:00Z">
              <w:tcPr>
                <w:tcW w:w="1200" w:type="dxa"/>
                <w:shd w:val="clear" w:color="auto" w:fill="auto"/>
                <w:noWrap/>
                <w:vAlign w:val="bottom"/>
                <w:hideMark/>
              </w:tcPr>
            </w:tcPrChange>
          </w:tcPr>
          <w:p w14:paraId="16751057" w14:textId="0955C42E" w:rsidR="000C4507" w:rsidRDefault="000C4507" w:rsidP="00623229">
            <w:pPr>
              <w:jc w:val="right"/>
              <w:rPr>
                <w:ins w:id="1435" w:author="pschmidt" w:date="2018-02-06T12:55:00Z"/>
                <w:rFonts w:ascii="Calibri" w:hAnsi="Calibri"/>
                <w:color w:val="000000"/>
                <w:sz w:val="22"/>
                <w:szCs w:val="22"/>
              </w:rPr>
            </w:pPr>
          </w:p>
        </w:tc>
        <w:tc>
          <w:tcPr>
            <w:tcW w:w="0" w:type="auto"/>
            <w:shd w:val="clear" w:color="auto" w:fill="auto"/>
            <w:noWrap/>
            <w:vAlign w:val="bottom"/>
            <w:hideMark/>
            <w:tcPrChange w:id="1436" w:author="pschmidt" w:date="2018-02-12T14:05:00Z">
              <w:tcPr>
                <w:tcW w:w="1200" w:type="dxa"/>
                <w:shd w:val="clear" w:color="auto" w:fill="auto"/>
                <w:noWrap/>
                <w:vAlign w:val="bottom"/>
                <w:hideMark/>
              </w:tcPr>
            </w:tcPrChange>
          </w:tcPr>
          <w:p w14:paraId="24008C1C" w14:textId="3A53D93A" w:rsidR="000C4507" w:rsidRDefault="000C4507" w:rsidP="00623229">
            <w:pPr>
              <w:jc w:val="right"/>
              <w:rPr>
                <w:ins w:id="1437" w:author="pschmidt" w:date="2018-02-06T12:55:00Z"/>
                <w:rFonts w:ascii="Calibri" w:hAnsi="Calibri"/>
                <w:color w:val="000000"/>
                <w:sz w:val="22"/>
                <w:szCs w:val="22"/>
              </w:rPr>
            </w:pPr>
          </w:p>
        </w:tc>
        <w:tc>
          <w:tcPr>
            <w:tcW w:w="0" w:type="auto"/>
            <w:shd w:val="clear" w:color="auto" w:fill="auto"/>
            <w:noWrap/>
            <w:vAlign w:val="bottom"/>
            <w:hideMark/>
            <w:tcPrChange w:id="1438" w:author="pschmidt" w:date="2018-02-12T14:05:00Z">
              <w:tcPr>
                <w:tcW w:w="1200" w:type="dxa"/>
                <w:shd w:val="clear" w:color="auto" w:fill="auto"/>
                <w:noWrap/>
                <w:vAlign w:val="bottom"/>
                <w:hideMark/>
              </w:tcPr>
            </w:tcPrChange>
          </w:tcPr>
          <w:p w14:paraId="440BD1FB" w14:textId="77777777" w:rsidR="000C4507" w:rsidRDefault="000C4507" w:rsidP="00623229">
            <w:pPr>
              <w:jc w:val="right"/>
              <w:rPr>
                <w:ins w:id="1439" w:author="pschmidt" w:date="2018-02-06T12:55:00Z"/>
                <w:rFonts w:ascii="Calibri" w:hAnsi="Calibri"/>
                <w:color w:val="000000"/>
                <w:sz w:val="22"/>
                <w:szCs w:val="22"/>
              </w:rPr>
            </w:pPr>
          </w:p>
        </w:tc>
        <w:tc>
          <w:tcPr>
            <w:tcW w:w="0" w:type="auto"/>
            <w:shd w:val="clear" w:color="auto" w:fill="auto"/>
            <w:noWrap/>
            <w:vAlign w:val="bottom"/>
            <w:hideMark/>
            <w:tcPrChange w:id="1440" w:author="pschmidt" w:date="2018-02-12T14:05:00Z">
              <w:tcPr>
                <w:tcW w:w="1200" w:type="dxa"/>
                <w:shd w:val="clear" w:color="auto" w:fill="auto"/>
                <w:noWrap/>
                <w:vAlign w:val="bottom"/>
                <w:hideMark/>
              </w:tcPr>
            </w:tcPrChange>
          </w:tcPr>
          <w:p w14:paraId="148372C9" w14:textId="3DC1489B" w:rsidR="000C4507" w:rsidRDefault="000C4507" w:rsidP="00623229">
            <w:pPr>
              <w:jc w:val="right"/>
              <w:rPr>
                <w:ins w:id="1441" w:author="pschmidt" w:date="2018-02-06T12:55:00Z"/>
                <w:sz w:val="20"/>
                <w:szCs w:val="20"/>
              </w:rPr>
            </w:pPr>
            <w:r>
              <w:rPr>
                <w:rFonts w:ascii="Calibri" w:hAnsi="Calibri"/>
                <w:color w:val="000000"/>
                <w:sz w:val="22"/>
                <w:szCs w:val="22"/>
              </w:rPr>
              <w:t>-0.00077</w:t>
            </w:r>
          </w:p>
        </w:tc>
        <w:tc>
          <w:tcPr>
            <w:tcW w:w="0" w:type="auto"/>
            <w:shd w:val="clear" w:color="auto" w:fill="auto"/>
            <w:noWrap/>
            <w:vAlign w:val="bottom"/>
            <w:hideMark/>
            <w:tcPrChange w:id="1442" w:author="pschmidt" w:date="2018-02-12T14:05:00Z">
              <w:tcPr>
                <w:tcW w:w="1200" w:type="dxa"/>
                <w:shd w:val="clear" w:color="auto" w:fill="auto"/>
                <w:noWrap/>
                <w:vAlign w:val="bottom"/>
                <w:hideMark/>
              </w:tcPr>
            </w:tcPrChange>
          </w:tcPr>
          <w:p w14:paraId="11D75261" w14:textId="3AC43BD2" w:rsidR="000C4507" w:rsidRDefault="000C4507" w:rsidP="00623229">
            <w:pPr>
              <w:jc w:val="right"/>
              <w:rPr>
                <w:ins w:id="1443" w:author="pschmidt" w:date="2018-02-06T12:55:00Z"/>
                <w:sz w:val="20"/>
                <w:szCs w:val="20"/>
              </w:rPr>
            </w:pPr>
            <w:r>
              <w:rPr>
                <w:rFonts w:ascii="Calibri" w:hAnsi="Calibri"/>
                <w:color w:val="000000"/>
                <w:sz w:val="22"/>
                <w:szCs w:val="22"/>
              </w:rPr>
              <w:t>0.00103</w:t>
            </w:r>
          </w:p>
        </w:tc>
        <w:tc>
          <w:tcPr>
            <w:tcW w:w="0" w:type="auto"/>
            <w:shd w:val="clear" w:color="auto" w:fill="auto"/>
            <w:noWrap/>
            <w:vAlign w:val="bottom"/>
            <w:hideMark/>
            <w:tcPrChange w:id="1444" w:author="pschmidt" w:date="2018-02-12T14:05:00Z">
              <w:tcPr>
                <w:tcW w:w="1276" w:type="dxa"/>
                <w:shd w:val="clear" w:color="auto" w:fill="auto"/>
                <w:noWrap/>
                <w:vAlign w:val="bottom"/>
                <w:hideMark/>
              </w:tcPr>
            </w:tcPrChange>
          </w:tcPr>
          <w:p w14:paraId="258E97AA" w14:textId="4B7A45F7" w:rsidR="000C4507" w:rsidRDefault="000C4507" w:rsidP="00623229">
            <w:pPr>
              <w:jc w:val="right"/>
              <w:rPr>
                <w:ins w:id="1445" w:author="pschmidt" w:date="2018-02-06T12:55:00Z"/>
                <w:rFonts w:ascii="Calibri" w:hAnsi="Calibri"/>
                <w:color w:val="000000"/>
                <w:sz w:val="22"/>
                <w:szCs w:val="22"/>
              </w:rPr>
            </w:pPr>
            <w:r>
              <w:rPr>
                <w:rFonts w:ascii="Calibri" w:hAnsi="Calibri"/>
                <w:color w:val="000000"/>
                <w:sz w:val="22"/>
                <w:szCs w:val="22"/>
              </w:rPr>
              <w:t>696.187</w:t>
            </w:r>
          </w:p>
        </w:tc>
      </w:tr>
      <w:tr w:rsidR="000C4507" w14:paraId="1E9D191D" w14:textId="77777777" w:rsidTr="000C4507">
        <w:trPr>
          <w:trHeight w:val="300"/>
          <w:ins w:id="1446" w:author="pschmidt" w:date="2018-02-06T12:55:00Z"/>
          <w:trPrChange w:id="1447" w:author="pschmidt" w:date="2018-02-12T14:05:00Z">
            <w:trPr>
              <w:trHeight w:val="300"/>
            </w:trPr>
          </w:trPrChange>
        </w:trPr>
        <w:tc>
          <w:tcPr>
            <w:tcW w:w="0" w:type="auto"/>
            <w:shd w:val="clear" w:color="auto" w:fill="auto"/>
            <w:noWrap/>
            <w:vAlign w:val="bottom"/>
            <w:hideMark/>
            <w:tcPrChange w:id="1448" w:author="pschmidt" w:date="2018-02-12T14:05:00Z">
              <w:tcPr>
                <w:tcW w:w="1200" w:type="dxa"/>
                <w:shd w:val="clear" w:color="auto" w:fill="auto"/>
                <w:noWrap/>
                <w:vAlign w:val="bottom"/>
                <w:hideMark/>
              </w:tcPr>
            </w:tcPrChange>
          </w:tcPr>
          <w:p w14:paraId="11397322" w14:textId="2CDADF96" w:rsidR="000C4507" w:rsidRDefault="000C4507" w:rsidP="00623229">
            <w:pPr>
              <w:jc w:val="right"/>
              <w:rPr>
                <w:ins w:id="1449" w:author="pschmidt" w:date="2018-02-06T12:55:00Z"/>
                <w:rFonts w:ascii="Calibri" w:hAnsi="Calibri"/>
                <w:color w:val="000000"/>
                <w:sz w:val="22"/>
                <w:szCs w:val="22"/>
              </w:rPr>
            </w:pPr>
            <w:r>
              <w:rPr>
                <w:rFonts w:ascii="Calibri" w:hAnsi="Calibri"/>
                <w:color w:val="000000"/>
                <w:sz w:val="22"/>
                <w:szCs w:val="22"/>
              </w:rPr>
              <w:t>0.00012</w:t>
            </w:r>
          </w:p>
        </w:tc>
        <w:tc>
          <w:tcPr>
            <w:tcW w:w="0" w:type="auto"/>
            <w:shd w:val="clear" w:color="auto" w:fill="auto"/>
            <w:noWrap/>
            <w:vAlign w:val="bottom"/>
            <w:hideMark/>
            <w:tcPrChange w:id="1450" w:author="pschmidt" w:date="2018-02-12T14:05:00Z">
              <w:tcPr>
                <w:tcW w:w="1200" w:type="dxa"/>
                <w:shd w:val="clear" w:color="auto" w:fill="auto"/>
                <w:noWrap/>
                <w:vAlign w:val="bottom"/>
                <w:hideMark/>
              </w:tcPr>
            </w:tcPrChange>
          </w:tcPr>
          <w:p w14:paraId="64028B42" w14:textId="63C04293" w:rsidR="000C4507" w:rsidRDefault="000C4507" w:rsidP="00623229">
            <w:pPr>
              <w:jc w:val="right"/>
              <w:rPr>
                <w:ins w:id="1451" w:author="pschmidt" w:date="2018-02-06T12:55:00Z"/>
                <w:sz w:val="20"/>
                <w:szCs w:val="20"/>
              </w:rPr>
            </w:pPr>
          </w:p>
        </w:tc>
        <w:tc>
          <w:tcPr>
            <w:tcW w:w="0" w:type="auto"/>
            <w:shd w:val="clear" w:color="auto" w:fill="auto"/>
            <w:noWrap/>
            <w:vAlign w:val="bottom"/>
            <w:hideMark/>
            <w:tcPrChange w:id="1452" w:author="pschmidt" w:date="2018-02-12T14:05:00Z">
              <w:tcPr>
                <w:tcW w:w="1200" w:type="dxa"/>
                <w:shd w:val="clear" w:color="auto" w:fill="auto"/>
                <w:noWrap/>
                <w:vAlign w:val="bottom"/>
                <w:hideMark/>
              </w:tcPr>
            </w:tcPrChange>
          </w:tcPr>
          <w:p w14:paraId="50A54DC0" w14:textId="6EFDE848" w:rsidR="000C4507" w:rsidRDefault="000C4507" w:rsidP="00623229">
            <w:pPr>
              <w:jc w:val="right"/>
              <w:rPr>
                <w:ins w:id="1453" w:author="pschmidt" w:date="2018-02-06T12:55:00Z"/>
                <w:rFonts w:ascii="Calibri" w:hAnsi="Calibri"/>
                <w:color w:val="000000"/>
                <w:sz w:val="22"/>
                <w:szCs w:val="22"/>
              </w:rPr>
            </w:pPr>
          </w:p>
        </w:tc>
        <w:tc>
          <w:tcPr>
            <w:tcW w:w="0" w:type="auto"/>
            <w:shd w:val="clear" w:color="auto" w:fill="auto"/>
            <w:noWrap/>
            <w:vAlign w:val="bottom"/>
            <w:hideMark/>
            <w:tcPrChange w:id="1454" w:author="pschmidt" w:date="2018-02-12T14:05:00Z">
              <w:tcPr>
                <w:tcW w:w="1200" w:type="dxa"/>
                <w:shd w:val="clear" w:color="auto" w:fill="auto"/>
                <w:noWrap/>
                <w:vAlign w:val="bottom"/>
                <w:hideMark/>
              </w:tcPr>
            </w:tcPrChange>
          </w:tcPr>
          <w:p w14:paraId="70A4925E" w14:textId="278D4BE6" w:rsidR="000C4507" w:rsidRDefault="000C4507" w:rsidP="00623229">
            <w:pPr>
              <w:jc w:val="right"/>
              <w:rPr>
                <w:ins w:id="1455" w:author="pschmidt" w:date="2018-02-06T12:55:00Z"/>
                <w:rFonts w:ascii="Calibri" w:hAnsi="Calibri"/>
                <w:color w:val="000000"/>
                <w:sz w:val="22"/>
                <w:szCs w:val="22"/>
              </w:rPr>
            </w:pPr>
            <w:r>
              <w:rPr>
                <w:rFonts w:ascii="Calibri" w:hAnsi="Calibri"/>
                <w:color w:val="000000"/>
                <w:sz w:val="22"/>
                <w:szCs w:val="22"/>
              </w:rPr>
              <w:t>-0.00069</w:t>
            </w:r>
          </w:p>
        </w:tc>
        <w:tc>
          <w:tcPr>
            <w:tcW w:w="0" w:type="auto"/>
            <w:shd w:val="clear" w:color="auto" w:fill="auto"/>
            <w:noWrap/>
            <w:vAlign w:val="bottom"/>
            <w:hideMark/>
            <w:tcPrChange w:id="1456" w:author="pschmidt" w:date="2018-02-12T14:05:00Z">
              <w:tcPr>
                <w:tcW w:w="1200" w:type="dxa"/>
                <w:shd w:val="clear" w:color="auto" w:fill="auto"/>
                <w:noWrap/>
                <w:vAlign w:val="bottom"/>
                <w:hideMark/>
              </w:tcPr>
            </w:tcPrChange>
          </w:tcPr>
          <w:p w14:paraId="74901542" w14:textId="72A59017" w:rsidR="000C4507" w:rsidRDefault="000C4507" w:rsidP="00623229">
            <w:pPr>
              <w:jc w:val="right"/>
              <w:rPr>
                <w:ins w:id="1457" w:author="pschmidt" w:date="2018-02-06T12:55:00Z"/>
                <w:sz w:val="20"/>
                <w:szCs w:val="20"/>
              </w:rPr>
            </w:pPr>
          </w:p>
        </w:tc>
        <w:tc>
          <w:tcPr>
            <w:tcW w:w="0" w:type="auto"/>
            <w:shd w:val="clear" w:color="auto" w:fill="auto"/>
            <w:noWrap/>
            <w:vAlign w:val="bottom"/>
            <w:hideMark/>
            <w:tcPrChange w:id="1458" w:author="pschmidt" w:date="2018-02-12T14:05:00Z">
              <w:tcPr>
                <w:tcW w:w="1276" w:type="dxa"/>
                <w:shd w:val="clear" w:color="auto" w:fill="auto"/>
                <w:noWrap/>
                <w:vAlign w:val="bottom"/>
                <w:hideMark/>
              </w:tcPr>
            </w:tcPrChange>
          </w:tcPr>
          <w:p w14:paraId="67540DAA" w14:textId="4FC14A76" w:rsidR="000C4507" w:rsidRDefault="000C4507" w:rsidP="00623229">
            <w:pPr>
              <w:jc w:val="right"/>
              <w:rPr>
                <w:ins w:id="1459" w:author="pschmidt" w:date="2018-02-06T12:55:00Z"/>
                <w:rFonts w:ascii="Calibri" w:hAnsi="Calibri"/>
                <w:color w:val="000000"/>
                <w:sz w:val="22"/>
                <w:szCs w:val="22"/>
              </w:rPr>
            </w:pPr>
            <w:r>
              <w:rPr>
                <w:rFonts w:ascii="Calibri" w:hAnsi="Calibri"/>
                <w:color w:val="000000"/>
                <w:sz w:val="22"/>
                <w:szCs w:val="22"/>
              </w:rPr>
              <w:t>696.407</w:t>
            </w:r>
          </w:p>
        </w:tc>
      </w:tr>
      <w:tr w:rsidR="000C4507" w14:paraId="7E3BB0E2" w14:textId="77777777" w:rsidTr="000C4507">
        <w:trPr>
          <w:trHeight w:val="300"/>
          <w:ins w:id="1460" w:author="pschmidt" w:date="2018-02-06T12:55:00Z"/>
          <w:trPrChange w:id="1461" w:author="pschmidt" w:date="2018-02-12T14:05:00Z">
            <w:trPr>
              <w:trHeight w:val="300"/>
            </w:trPr>
          </w:trPrChange>
        </w:trPr>
        <w:tc>
          <w:tcPr>
            <w:tcW w:w="0" w:type="auto"/>
            <w:shd w:val="clear" w:color="auto" w:fill="auto"/>
            <w:noWrap/>
            <w:vAlign w:val="bottom"/>
            <w:hideMark/>
            <w:tcPrChange w:id="1462" w:author="pschmidt" w:date="2018-02-12T14:05:00Z">
              <w:tcPr>
                <w:tcW w:w="1200" w:type="dxa"/>
                <w:shd w:val="clear" w:color="auto" w:fill="auto"/>
                <w:noWrap/>
                <w:vAlign w:val="bottom"/>
                <w:hideMark/>
              </w:tcPr>
            </w:tcPrChange>
          </w:tcPr>
          <w:p w14:paraId="0BD925A9" w14:textId="4552634A" w:rsidR="000C4507" w:rsidRDefault="000C4507" w:rsidP="00623229">
            <w:pPr>
              <w:jc w:val="right"/>
              <w:rPr>
                <w:ins w:id="1463" w:author="pschmidt" w:date="2018-02-06T12:55:00Z"/>
                <w:rFonts w:ascii="Calibri" w:hAnsi="Calibri"/>
                <w:color w:val="000000"/>
                <w:sz w:val="22"/>
                <w:szCs w:val="22"/>
              </w:rPr>
            </w:pPr>
          </w:p>
        </w:tc>
        <w:tc>
          <w:tcPr>
            <w:tcW w:w="0" w:type="auto"/>
            <w:shd w:val="clear" w:color="auto" w:fill="auto"/>
            <w:noWrap/>
            <w:vAlign w:val="bottom"/>
            <w:hideMark/>
            <w:tcPrChange w:id="1464" w:author="pschmidt" w:date="2018-02-12T14:05:00Z">
              <w:tcPr>
                <w:tcW w:w="1200" w:type="dxa"/>
                <w:shd w:val="clear" w:color="auto" w:fill="auto"/>
                <w:noWrap/>
                <w:vAlign w:val="bottom"/>
                <w:hideMark/>
              </w:tcPr>
            </w:tcPrChange>
          </w:tcPr>
          <w:p w14:paraId="248679BF" w14:textId="1D2202D0" w:rsidR="000C4507" w:rsidRDefault="000C4507" w:rsidP="00623229">
            <w:pPr>
              <w:jc w:val="right"/>
              <w:rPr>
                <w:ins w:id="1465" w:author="pschmidt" w:date="2018-02-06T12:55:00Z"/>
                <w:rFonts w:ascii="Calibri" w:hAnsi="Calibri"/>
                <w:color w:val="000000"/>
                <w:sz w:val="22"/>
                <w:szCs w:val="22"/>
              </w:rPr>
            </w:pPr>
            <w:r>
              <w:rPr>
                <w:rFonts w:ascii="Calibri" w:hAnsi="Calibri"/>
                <w:color w:val="000000"/>
                <w:sz w:val="22"/>
                <w:szCs w:val="22"/>
              </w:rPr>
              <w:t>-0.00043</w:t>
            </w:r>
          </w:p>
        </w:tc>
        <w:tc>
          <w:tcPr>
            <w:tcW w:w="0" w:type="auto"/>
            <w:shd w:val="clear" w:color="auto" w:fill="auto"/>
            <w:noWrap/>
            <w:vAlign w:val="bottom"/>
            <w:hideMark/>
            <w:tcPrChange w:id="1466" w:author="pschmidt" w:date="2018-02-12T14:05:00Z">
              <w:tcPr>
                <w:tcW w:w="1200" w:type="dxa"/>
                <w:shd w:val="clear" w:color="auto" w:fill="auto"/>
                <w:noWrap/>
                <w:vAlign w:val="bottom"/>
                <w:hideMark/>
              </w:tcPr>
            </w:tcPrChange>
          </w:tcPr>
          <w:p w14:paraId="55F95473" w14:textId="3CD2B510" w:rsidR="000C4507" w:rsidRDefault="000C4507" w:rsidP="00623229">
            <w:pPr>
              <w:jc w:val="right"/>
              <w:rPr>
                <w:ins w:id="1467" w:author="pschmidt" w:date="2018-02-06T12:55:00Z"/>
                <w:rFonts w:ascii="Calibri" w:hAnsi="Calibri"/>
                <w:color w:val="000000"/>
                <w:sz w:val="22"/>
                <w:szCs w:val="22"/>
              </w:rPr>
            </w:pPr>
            <w:r>
              <w:rPr>
                <w:rFonts w:ascii="Calibri" w:hAnsi="Calibri"/>
                <w:color w:val="000000"/>
                <w:sz w:val="22"/>
                <w:szCs w:val="22"/>
              </w:rPr>
              <w:t>-0.00072</w:t>
            </w:r>
          </w:p>
        </w:tc>
        <w:tc>
          <w:tcPr>
            <w:tcW w:w="0" w:type="auto"/>
            <w:shd w:val="clear" w:color="auto" w:fill="auto"/>
            <w:noWrap/>
            <w:vAlign w:val="bottom"/>
            <w:hideMark/>
            <w:tcPrChange w:id="1468" w:author="pschmidt" w:date="2018-02-12T14:05:00Z">
              <w:tcPr>
                <w:tcW w:w="1200" w:type="dxa"/>
                <w:shd w:val="clear" w:color="auto" w:fill="auto"/>
                <w:noWrap/>
                <w:vAlign w:val="bottom"/>
                <w:hideMark/>
              </w:tcPr>
            </w:tcPrChange>
          </w:tcPr>
          <w:p w14:paraId="5929A53B" w14:textId="0D7FCAD6" w:rsidR="000C4507" w:rsidRDefault="000C4507" w:rsidP="00623229">
            <w:pPr>
              <w:jc w:val="right"/>
              <w:rPr>
                <w:ins w:id="1469" w:author="pschmidt" w:date="2018-02-06T12:55:00Z"/>
                <w:rFonts w:ascii="Calibri" w:hAnsi="Calibri"/>
                <w:color w:val="000000"/>
                <w:sz w:val="22"/>
                <w:szCs w:val="22"/>
              </w:rPr>
            </w:pPr>
            <w:r>
              <w:rPr>
                <w:rFonts w:ascii="Calibri" w:hAnsi="Calibri"/>
                <w:color w:val="000000"/>
                <w:sz w:val="22"/>
                <w:szCs w:val="22"/>
              </w:rPr>
              <w:t>-0.00041</w:t>
            </w:r>
          </w:p>
        </w:tc>
        <w:tc>
          <w:tcPr>
            <w:tcW w:w="0" w:type="auto"/>
            <w:shd w:val="clear" w:color="auto" w:fill="auto"/>
            <w:noWrap/>
            <w:vAlign w:val="bottom"/>
            <w:hideMark/>
            <w:tcPrChange w:id="1470" w:author="pschmidt" w:date="2018-02-12T14:05:00Z">
              <w:tcPr>
                <w:tcW w:w="1200" w:type="dxa"/>
                <w:shd w:val="clear" w:color="auto" w:fill="auto"/>
                <w:noWrap/>
                <w:vAlign w:val="bottom"/>
                <w:hideMark/>
              </w:tcPr>
            </w:tcPrChange>
          </w:tcPr>
          <w:p w14:paraId="2DB4A007" w14:textId="7A9534B4" w:rsidR="000C4507" w:rsidRDefault="000C4507" w:rsidP="00623229">
            <w:pPr>
              <w:jc w:val="right"/>
              <w:rPr>
                <w:ins w:id="1471" w:author="pschmidt" w:date="2018-02-06T12:55:00Z"/>
                <w:sz w:val="20"/>
                <w:szCs w:val="20"/>
              </w:rPr>
            </w:pPr>
            <w:r>
              <w:rPr>
                <w:rFonts w:ascii="Calibri" w:hAnsi="Calibri"/>
                <w:color w:val="000000"/>
                <w:sz w:val="22"/>
                <w:szCs w:val="22"/>
              </w:rPr>
              <w:t>0.0017</w:t>
            </w:r>
          </w:p>
        </w:tc>
        <w:tc>
          <w:tcPr>
            <w:tcW w:w="0" w:type="auto"/>
            <w:shd w:val="clear" w:color="auto" w:fill="auto"/>
            <w:noWrap/>
            <w:vAlign w:val="bottom"/>
            <w:hideMark/>
            <w:tcPrChange w:id="1472" w:author="pschmidt" w:date="2018-02-12T14:05:00Z">
              <w:tcPr>
                <w:tcW w:w="1276" w:type="dxa"/>
                <w:shd w:val="clear" w:color="auto" w:fill="auto"/>
                <w:noWrap/>
                <w:vAlign w:val="bottom"/>
                <w:hideMark/>
              </w:tcPr>
            </w:tcPrChange>
          </w:tcPr>
          <w:p w14:paraId="186F3B1E" w14:textId="7F851D9D" w:rsidR="000C4507" w:rsidRDefault="000C4507" w:rsidP="00623229">
            <w:pPr>
              <w:jc w:val="right"/>
              <w:rPr>
                <w:ins w:id="1473" w:author="pschmidt" w:date="2018-02-06T12:55:00Z"/>
                <w:rFonts w:ascii="Calibri" w:hAnsi="Calibri"/>
                <w:color w:val="000000"/>
                <w:sz w:val="22"/>
                <w:szCs w:val="22"/>
              </w:rPr>
            </w:pPr>
            <w:r>
              <w:rPr>
                <w:rFonts w:ascii="Calibri" w:hAnsi="Calibri"/>
                <w:color w:val="000000"/>
                <w:sz w:val="22"/>
                <w:szCs w:val="22"/>
              </w:rPr>
              <w:t>696.558</w:t>
            </w:r>
          </w:p>
        </w:tc>
      </w:tr>
      <w:tr w:rsidR="000C4507" w14:paraId="0A46D21C" w14:textId="77777777" w:rsidTr="000C4507">
        <w:trPr>
          <w:trHeight w:val="300"/>
          <w:ins w:id="1474" w:author="pschmidt" w:date="2018-02-06T12:55:00Z"/>
          <w:trPrChange w:id="1475" w:author="pschmidt" w:date="2018-02-12T14:05:00Z">
            <w:trPr>
              <w:trHeight w:val="300"/>
            </w:trPr>
          </w:trPrChange>
        </w:trPr>
        <w:tc>
          <w:tcPr>
            <w:tcW w:w="0" w:type="auto"/>
            <w:shd w:val="clear" w:color="auto" w:fill="auto"/>
            <w:noWrap/>
            <w:vAlign w:val="bottom"/>
            <w:hideMark/>
            <w:tcPrChange w:id="1476" w:author="pschmidt" w:date="2018-02-12T14:05:00Z">
              <w:tcPr>
                <w:tcW w:w="1200" w:type="dxa"/>
                <w:shd w:val="clear" w:color="auto" w:fill="auto"/>
                <w:noWrap/>
                <w:vAlign w:val="bottom"/>
                <w:hideMark/>
              </w:tcPr>
            </w:tcPrChange>
          </w:tcPr>
          <w:p w14:paraId="52FDB6C7" w14:textId="6C322741" w:rsidR="000C4507" w:rsidRDefault="000C4507" w:rsidP="00623229">
            <w:pPr>
              <w:jc w:val="right"/>
              <w:rPr>
                <w:ins w:id="1477" w:author="pschmidt" w:date="2018-02-06T12:55:00Z"/>
                <w:rFonts w:ascii="Calibri" w:hAnsi="Calibri"/>
                <w:color w:val="000000"/>
                <w:sz w:val="22"/>
                <w:szCs w:val="22"/>
              </w:rPr>
            </w:pPr>
            <w:r>
              <w:rPr>
                <w:rFonts w:ascii="Calibri" w:hAnsi="Calibri"/>
                <w:color w:val="000000"/>
                <w:sz w:val="22"/>
                <w:szCs w:val="22"/>
              </w:rPr>
              <w:t>-0.00004</w:t>
            </w:r>
          </w:p>
        </w:tc>
        <w:tc>
          <w:tcPr>
            <w:tcW w:w="0" w:type="auto"/>
            <w:shd w:val="clear" w:color="auto" w:fill="auto"/>
            <w:noWrap/>
            <w:vAlign w:val="bottom"/>
            <w:hideMark/>
            <w:tcPrChange w:id="1478" w:author="pschmidt" w:date="2018-02-12T14:05:00Z">
              <w:tcPr>
                <w:tcW w:w="1200" w:type="dxa"/>
                <w:shd w:val="clear" w:color="auto" w:fill="auto"/>
                <w:noWrap/>
                <w:vAlign w:val="bottom"/>
                <w:hideMark/>
              </w:tcPr>
            </w:tcPrChange>
          </w:tcPr>
          <w:p w14:paraId="6A59C0B0" w14:textId="5B18C8F8" w:rsidR="000C4507" w:rsidRDefault="000C4507" w:rsidP="00623229">
            <w:pPr>
              <w:jc w:val="right"/>
              <w:rPr>
                <w:ins w:id="1479" w:author="pschmidt" w:date="2018-02-06T12:55:00Z"/>
                <w:rFonts w:ascii="Calibri" w:hAnsi="Calibri"/>
                <w:color w:val="000000"/>
                <w:sz w:val="22"/>
                <w:szCs w:val="22"/>
              </w:rPr>
            </w:pPr>
          </w:p>
        </w:tc>
        <w:tc>
          <w:tcPr>
            <w:tcW w:w="0" w:type="auto"/>
            <w:shd w:val="clear" w:color="auto" w:fill="auto"/>
            <w:noWrap/>
            <w:vAlign w:val="bottom"/>
            <w:hideMark/>
            <w:tcPrChange w:id="1480" w:author="pschmidt" w:date="2018-02-12T14:05:00Z">
              <w:tcPr>
                <w:tcW w:w="1200" w:type="dxa"/>
                <w:shd w:val="clear" w:color="auto" w:fill="auto"/>
                <w:noWrap/>
                <w:vAlign w:val="bottom"/>
                <w:hideMark/>
              </w:tcPr>
            </w:tcPrChange>
          </w:tcPr>
          <w:p w14:paraId="10421C52" w14:textId="60E2C2B6" w:rsidR="000C4507" w:rsidRDefault="000C4507" w:rsidP="00623229">
            <w:pPr>
              <w:jc w:val="right"/>
              <w:rPr>
                <w:ins w:id="1481" w:author="pschmidt" w:date="2018-02-06T12:55:00Z"/>
                <w:rFonts w:ascii="Calibri" w:hAnsi="Calibri"/>
                <w:color w:val="000000"/>
                <w:sz w:val="22"/>
                <w:szCs w:val="22"/>
              </w:rPr>
            </w:pPr>
            <w:r>
              <w:rPr>
                <w:rFonts w:ascii="Calibri" w:hAnsi="Calibri"/>
                <w:color w:val="000000"/>
                <w:sz w:val="22"/>
                <w:szCs w:val="22"/>
              </w:rPr>
              <w:t>-0.00136</w:t>
            </w:r>
          </w:p>
        </w:tc>
        <w:tc>
          <w:tcPr>
            <w:tcW w:w="0" w:type="auto"/>
            <w:shd w:val="clear" w:color="auto" w:fill="auto"/>
            <w:noWrap/>
            <w:vAlign w:val="bottom"/>
            <w:hideMark/>
            <w:tcPrChange w:id="1482" w:author="pschmidt" w:date="2018-02-12T14:05:00Z">
              <w:tcPr>
                <w:tcW w:w="1200" w:type="dxa"/>
                <w:shd w:val="clear" w:color="auto" w:fill="auto"/>
                <w:noWrap/>
                <w:vAlign w:val="bottom"/>
                <w:hideMark/>
              </w:tcPr>
            </w:tcPrChange>
          </w:tcPr>
          <w:p w14:paraId="53453D58" w14:textId="76549A2E" w:rsidR="000C4507" w:rsidRDefault="000C4507" w:rsidP="00623229">
            <w:pPr>
              <w:jc w:val="right"/>
              <w:rPr>
                <w:ins w:id="1483" w:author="pschmidt" w:date="2018-02-06T12:55:00Z"/>
                <w:rFonts w:ascii="Calibri" w:hAnsi="Calibri"/>
                <w:color w:val="000000"/>
                <w:sz w:val="22"/>
                <w:szCs w:val="22"/>
              </w:rPr>
            </w:pPr>
          </w:p>
        </w:tc>
        <w:tc>
          <w:tcPr>
            <w:tcW w:w="0" w:type="auto"/>
            <w:shd w:val="clear" w:color="auto" w:fill="auto"/>
            <w:noWrap/>
            <w:vAlign w:val="bottom"/>
            <w:hideMark/>
            <w:tcPrChange w:id="1484" w:author="pschmidt" w:date="2018-02-12T14:05:00Z">
              <w:tcPr>
                <w:tcW w:w="1200" w:type="dxa"/>
                <w:shd w:val="clear" w:color="auto" w:fill="auto"/>
                <w:noWrap/>
                <w:vAlign w:val="bottom"/>
                <w:hideMark/>
              </w:tcPr>
            </w:tcPrChange>
          </w:tcPr>
          <w:p w14:paraId="224F44B8" w14:textId="25898CFC" w:rsidR="000C4507" w:rsidRDefault="000C4507" w:rsidP="00623229">
            <w:pPr>
              <w:jc w:val="right"/>
              <w:rPr>
                <w:ins w:id="1485" w:author="pschmidt" w:date="2018-02-06T12:55:00Z"/>
                <w:sz w:val="20"/>
                <w:szCs w:val="20"/>
              </w:rPr>
            </w:pPr>
            <w:r>
              <w:rPr>
                <w:rFonts w:ascii="Calibri" w:hAnsi="Calibri"/>
                <w:color w:val="000000"/>
                <w:sz w:val="22"/>
                <w:szCs w:val="22"/>
              </w:rPr>
              <w:t>0.00147</w:t>
            </w:r>
          </w:p>
        </w:tc>
        <w:tc>
          <w:tcPr>
            <w:tcW w:w="0" w:type="auto"/>
            <w:shd w:val="clear" w:color="auto" w:fill="auto"/>
            <w:noWrap/>
            <w:vAlign w:val="bottom"/>
            <w:hideMark/>
            <w:tcPrChange w:id="1486" w:author="pschmidt" w:date="2018-02-12T14:05:00Z">
              <w:tcPr>
                <w:tcW w:w="1276" w:type="dxa"/>
                <w:shd w:val="clear" w:color="auto" w:fill="auto"/>
                <w:noWrap/>
                <w:vAlign w:val="bottom"/>
                <w:hideMark/>
              </w:tcPr>
            </w:tcPrChange>
          </w:tcPr>
          <w:p w14:paraId="25B42046" w14:textId="27553928" w:rsidR="000C4507" w:rsidRDefault="000C4507" w:rsidP="00623229">
            <w:pPr>
              <w:jc w:val="right"/>
              <w:rPr>
                <w:ins w:id="1487" w:author="pschmidt" w:date="2018-02-06T12:55:00Z"/>
                <w:rFonts w:ascii="Calibri" w:hAnsi="Calibri"/>
                <w:color w:val="000000"/>
                <w:sz w:val="22"/>
                <w:szCs w:val="22"/>
              </w:rPr>
            </w:pPr>
            <w:r>
              <w:rPr>
                <w:rFonts w:ascii="Calibri" w:hAnsi="Calibri"/>
                <w:color w:val="000000"/>
                <w:sz w:val="22"/>
                <w:szCs w:val="22"/>
              </w:rPr>
              <w:t>696.737</w:t>
            </w:r>
          </w:p>
        </w:tc>
      </w:tr>
      <w:tr w:rsidR="000C4507" w14:paraId="634E4318" w14:textId="77777777" w:rsidTr="000C4507">
        <w:trPr>
          <w:trHeight w:val="300"/>
          <w:ins w:id="1488" w:author="pschmidt" w:date="2018-02-06T12:55:00Z"/>
          <w:trPrChange w:id="1489" w:author="pschmidt" w:date="2018-02-12T14:05:00Z">
            <w:trPr>
              <w:trHeight w:val="300"/>
            </w:trPr>
          </w:trPrChange>
        </w:trPr>
        <w:tc>
          <w:tcPr>
            <w:tcW w:w="0" w:type="auto"/>
            <w:shd w:val="clear" w:color="auto" w:fill="auto"/>
            <w:noWrap/>
            <w:vAlign w:val="bottom"/>
            <w:hideMark/>
            <w:tcPrChange w:id="1490" w:author="pschmidt" w:date="2018-02-12T14:05:00Z">
              <w:tcPr>
                <w:tcW w:w="1200" w:type="dxa"/>
                <w:shd w:val="clear" w:color="auto" w:fill="auto"/>
                <w:noWrap/>
                <w:vAlign w:val="bottom"/>
                <w:hideMark/>
              </w:tcPr>
            </w:tcPrChange>
          </w:tcPr>
          <w:p w14:paraId="59F723E2" w14:textId="0B7E72ED" w:rsidR="000C4507" w:rsidRDefault="000C4507" w:rsidP="00623229">
            <w:pPr>
              <w:jc w:val="right"/>
              <w:rPr>
                <w:ins w:id="1491" w:author="pschmidt" w:date="2018-02-06T12:55:00Z"/>
                <w:rFonts w:ascii="Calibri" w:hAnsi="Calibri"/>
                <w:color w:val="000000"/>
                <w:sz w:val="22"/>
                <w:szCs w:val="22"/>
              </w:rPr>
            </w:pPr>
            <w:r>
              <w:rPr>
                <w:rFonts w:ascii="Calibri" w:hAnsi="Calibri"/>
                <w:color w:val="000000"/>
                <w:sz w:val="22"/>
                <w:szCs w:val="22"/>
              </w:rPr>
              <w:t>-0.00003</w:t>
            </w:r>
          </w:p>
        </w:tc>
        <w:tc>
          <w:tcPr>
            <w:tcW w:w="0" w:type="auto"/>
            <w:shd w:val="clear" w:color="auto" w:fill="auto"/>
            <w:noWrap/>
            <w:vAlign w:val="bottom"/>
            <w:hideMark/>
            <w:tcPrChange w:id="1492" w:author="pschmidt" w:date="2018-02-12T14:05:00Z">
              <w:tcPr>
                <w:tcW w:w="1200" w:type="dxa"/>
                <w:shd w:val="clear" w:color="auto" w:fill="auto"/>
                <w:noWrap/>
                <w:vAlign w:val="bottom"/>
                <w:hideMark/>
              </w:tcPr>
            </w:tcPrChange>
          </w:tcPr>
          <w:p w14:paraId="79287947" w14:textId="0D0B94D7" w:rsidR="000C4507" w:rsidRDefault="000C4507" w:rsidP="00623229">
            <w:pPr>
              <w:jc w:val="right"/>
              <w:rPr>
                <w:ins w:id="1493" w:author="pschmidt" w:date="2018-02-06T12:55:00Z"/>
                <w:sz w:val="20"/>
                <w:szCs w:val="20"/>
              </w:rPr>
            </w:pPr>
            <w:r>
              <w:rPr>
                <w:rFonts w:ascii="Calibri" w:hAnsi="Calibri"/>
                <w:color w:val="000000"/>
                <w:sz w:val="22"/>
                <w:szCs w:val="22"/>
              </w:rPr>
              <w:t>-0.00047</w:t>
            </w:r>
          </w:p>
        </w:tc>
        <w:tc>
          <w:tcPr>
            <w:tcW w:w="0" w:type="auto"/>
            <w:shd w:val="clear" w:color="auto" w:fill="auto"/>
            <w:noWrap/>
            <w:vAlign w:val="bottom"/>
            <w:hideMark/>
            <w:tcPrChange w:id="1494" w:author="pschmidt" w:date="2018-02-12T14:05:00Z">
              <w:tcPr>
                <w:tcW w:w="1200" w:type="dxa"/>
                <w:shd w:val="clear" w:color="auto" w:fill="auto"/>
                <w:noWrap/>
                <w:vAlign w:val="bottom"/>
                <w:hideMark/>
              </w:tcPr>
            </w:tcPrChange>
          </w:tcPr>
          <w:p w14:paraId="20C19361" w14:textId="1059AC10" w:rsidR="000C4507" w:rsidRDefault="000C4507" w:rsidP="00623229">
            <w:pPr>
              <w:jc w:val="right"/>
              <w:rPr>
                <w:ins w:id="1495" w:author="pschmidt" w:date="2018-02-06T12:55:00Z"/>
                <w:sz w:val="20"/>
                <w:szCs w:val="20"/>
              </w:rPr>
            </w:pPr>
            <w:r>
              <w:rPr>
                <w:rFonts w:ascii="Calibri" w:hAnsi="Calibri"/>
                <w:color w:val="000000"/>
                <w:sz w:val="22"/>
                <w:szCs w:val="22"/>
              </w:rPr>
              <w:t>-0.0007</w:t>
            </w:r>
          </w:p>
        </w:tc>
        <w:tc>
          <w:tcPr>
            <w:tcW w:w="0" w:type="auto"/>
            <w:shd w:val="clear" w:color="auto" w:fill="auto"/>
            <w:noWrap/>
            <w:vAlign w:val="bottom"/>
            <w:hideMark/>
            <w:tcPrChange w:id="1496" w:author="pschmidt" w:date="2018-02-12T14:05:00Z">
              <w:tcPr>
                <w:tcW w:w="1200" w:type="dxa"/>
                <w:shd w:val="clear" w:color="auto" w:fill="auto"/>
                <w:noWrap/>
                <w:vAlign w:val="bottom"/>
                <w:hideMark/>
              </w:tcPr>
            </w:tcPrChange>
          </w:tcPr>
          <w:p w14:paraId="3D3FAA02" w14:textId="15EE1162" w:rsidR="000C4507" w:rsidRDefault="000C4507" w:rsidP="00623229">
            <w:pPr>
              <w:jc w:val="right"/>
              <w:rPr>
                <w:ins w:id="1497" w:author="pschmidt" w:date="2018-02-06T12:55:00Z"/>
                <w:rFonts w:ascii="Calibri" w:hAnsi="Calibri"/>
                <w:color w:val="000000"/>
                <w:sz w:val="22"/>
                <w:szCs w:val="22"/>
              </w:rPr>
            </w:pPr>
          </w:p>
        </w:tc>
        <w:tc>
          <w:tcPr>
            <w:tcW w:w="0" w:type="auto"/>
            <w:shd w:val="clear" w:color="auto" w:fill="auto"/>
            <w:noWrap/>
            <w:vAlign w:val="bottom"/>
            <w:hideMark/>
            <w:tcPrChange w:id="1498" w:author="pschmidt" w:date="2018-02-12T14:05:00Z">
              <w:tcPr>
                <w:tcW w:w="1200" w:type="dxa"/>
                <w:shd w:val="clear" w:color="auto" w:fill="auto"/>
                <w:noWrap/>
                <w:vAlign w:val="bottom"/>
                <w:hideMark/>
              </w:tcPr>
            </w:tcPrChange>
          </w:tcPr>
          <w:p w14:paraId="4E69EA4A" w14:textId="5B2A9EE1" w:rsidR="000C4507" w:rsidRDefault="000C4507" w:rsidP="00623229">
            <w:pPr>
              <w:jc w:val="right"/>
              <w:rPr>
                <w:ins w:id="1499" w:author="pschmidt" w:date="2018-02-06T12:55:00Z"/>
                <w:rFonts w:ascii="Calibri" w:hAnsi="Calibri"/>
                <w:color w:val="000000"/>
                <w:sz w:val="22"/>
                <w:szCs w:val="22"/>
              </w:rPr>
            </w:pPr>
            <w:r>
              <w:rPr>
                <w:rFonts w:ascii="Calibri" w:hAnsi="Calibri"/>
                <w:color w:val="000000"/>
                <w:sz w:val="22"/>
                <w:szCs w:val="22"/>
              </w:rPr>
              <w:t>0.00148</w:t>
            </w:r>
          </w:p>
        </w:tc>
        <w:tc>
          <w:tcPr>
            <w:tcW w:w="0" w:type="auto"/>
            <w:shd w:val="clear" w:color="auto" w:fill="auto"/>
            <w:noWrap/>
            <w:vAlign w:val="bottom"/>
            <w:hideMark/>
            <w:tcPrChange w:id="1500" w:author="pschmidt" w:date="2018-02-12T14:05:00Z">
              <w:tcPr>
                <w:tcW w:w="1276" w:type="dxa"/>
                <w:shd w:val="clear" w:color="auto" w:fill="auto"/>
                <w:noWrap/>
                <w:vAlign w:val="bottom"/>
                <w:hideMark/>
              </w:tcPr>
            </w:tcPrChange>
          </w:tcPr>
          <w:p w14:paraId="5931B735" w14:textId="3ED4A558" w:rsidR="000C4507" w:rsidRDefault="000C4507" w:rsidP="00623229">
            <w:pPr>
              <w:jc w:val="right"/>
              <w:rPr>
                <w:ins w:id="1501" w:author="pschmidt" w:date="2018-02-06T12:55:00Z"/>
                <w:rFonts w:ascii="Calibri" w:hAnsi="Calibri"/>
                <w:color w:val="000000"/>
                <w:sz w:val="22"/>
                <w:szCs w:val="22"/>
              </w:rPr>
            </w:pPr>
            <w:r>
              <w:rPr>
                <w:rFonts w:ascii="Calibri" w:hAnsi="Calibri"/>
                <w:color w:val="000000"/>
                <w:sz w:val="22"/>
                <w:szCs w:val="22"/>
              </w:rPr>
              <w:t>696.768</w:t>
            </w:r>
          </w:p>
        </w:tc>
      </w:tr>
      <w:tr w:rsidR="000C4507" w14:paraId="653D319A" w14:textId="77777777" w:rsidTr="000C4507">
        <w:trPr>
          <w:trHeight w:val="300"/>
          <w:ins w:id="1502" w:author="pschmidt" w:date="2018-02-06T12:55:00Z"/>
          <w:trPrChange w:id="1503" w:author="pschmidt" w:date="2018-02-12T14:05:00Z">
            <w:trPr>
              <w:trHeight w:val="300"/>
            </w:trPr>
          </w:trPrChange>
        </w:trPr>
        <w:tc>
          <w:tcPr>
            <w:tcW w:w="0" w:type="auto"/>
            <w:shd w:val="clear" w:color="auto" w:fill="auto"/>
            <w:noWrap/>
            <w:vAlign w:val="bottom"/>
            <w:hideMark/>
            <w:tcPrChange w:id="1504" w:author="pschmidt" w:date="2018-02-12T14:05:00Z">
              <w:tcPr>
                <w:tcW w:w="1200" w:type="dxa"/>
                <w:shd w:val="clear" w:color="auto" w:fill="auto"/>
                <w:noWrap/>
                <w:vAlign w:val="bottom"/>
                <w:hideMark/>
              </w:tcPr>
            </w:tcPrChange>
          </w:tcPr>
          <w:p w14:paraId="4C70DD90" w14:textId="3E19D03E" w:rsidR="000C4507" w:rsidRDefault="000C4507" w:rsidP="00623229">
            <w:pPr>
              <w:jc w:val="right"/>
              <w:rPr>
                <w:ins w:id="1505" w:author="pschmidt" w:date="2018-02-06T12:55:00Z"/>
                <w:rFonts w:ascii="Calibri" w:hAnsi="Calibri"/>
                <w:color w:val="000000"/>
                <w:sz w:val="22"/>
                <w:szCs w:val="22"/>
              </w:rPr>
            </w:pPr>
            <w:r>
              <w:rPr>
                <w:rFonts w:ascii="Calibri" w:hAnsi="Calibri"/>
                <w:color w:val="000000"/>
                <w:sz w:val="22"/>
                <w:szCs w:val="22"/>
              </w:rPr>
              <w:t>0.00011</w:t>
            </w:r>
          </w:p>
        </w:tc>
        <w:tc>
          <w:tcPr>
            <w:tcW w:w="0" w:type="auto"/>
            <w:shd w:val="clear" w:color="auto" w:fill="auto"/>
            <w:noWrap/>
            <w:vAlign w:val="bottom"/>
            <w:hideMark/>
            <w:tcPrChange w:id="1506" w:author="pschmidt" w:date="2018-02-12T14:05:00Z">
              <w:tcPr>
                <w:tcW w:w="1200" w:type="dxa"/>
                <w:shd w:val="clear" w:color="auto" w:fill="auto"/>
                <w:noWrap/>
                <w:vAlign w:val="bottom"/>
                <w:hideMark/>
              </w:tcPr>
            </w:tcPrChange>
          </w:tcPr>
          <w:p w14:paraId="20F0C218" w14:textId="77777777" w:rsidR="000C4507" w:rsidRDefault="000C4507" w:rsidP="00623229">
            <w:pPr>
              <w:jc w:val="right"/>
              <w:rPr>
                <w:ins w:id="1507" w:author="pschmidt" w:date="2018-02-06T12:55:00Z"/>
                <w:rFonts w:ascii="Calibri" w:hAnsi="Calibri"/>
                <w:color w:val="000000"/>
                <w:sz w:val="22"/>
                <w:szCs w:val="22"/>
              </w:rPr>
            </w:pPr>
          </w:p>
        </w:tc>
        <w:tc>
          <w:tcPr>
            <w:tcW w:w="0" w:type="auto"/>
            <w:shd w:val="clear" w:color="auto" w:fill="auto"/>
            <w:noWrap/>
            <w:vAlign w:val="bottom"/>
            <w:hideMark/>
            <w:tcPrChange w:id="1508" w:author="pschmidt" w:date="2018-02-12T14:05:00Z">
              <w:tcPr>
                <w:tcW w:w="1200" w:type="dxa"/>
                <w:shd w:val="clear" w:color="auto" w:fill="auto"/>
                <w:noWrap/>
                <w:vAlign w:val="bottom"/>
                <w:hideMark/>
              </w:tcPr>
            </w:tcPrChange>
          </w:tcPr>
          <w:p w14:paraId="4F52D1F5" w14:textId="7F56B8B4" w:rsidR="000C4507" w:rsidRDefault="000C4507" w:rsidP="00623229">
            <w:pPr>
              <w:jc w:val="right"/>
              <w:rPr>
                <w:ins w:id="1509" w:author="pschmidt" w:date="2018-02-06T12:55:00Z"/>
                <w:sz w:val="20"/>
                <w:szCs w:val="20"/>
              </w:rPr>
            </w:pPr>
            <w:r>
              <w:rPr>
                <w:rFonts w:ascii="Calibri" w:hAnsi="Calibri"/>
                <w:color w:val="000000"/>
                <w:sz w:val="22"/>
                <w:szCs w:val="22"/>
              </w:rPr>
              <w:t>-0.00112</w:t>
            </w:r>
          </w:p>
        </w:tc>
        <w:tc>
          <w:tcPr>
            <w:tcW w:w="0" w:type="auto"/>
            <w:shd w:val="clear" w:color="auto" w:fill="auto"/>
            <w:noWrap/>
            <w:vAlign w:val="bottom"/>
            <w:hideMark/>
            <w:tcPrChange w:id="1510" w:author="pschmidt" w:date="2018-02-12T14:05:00Z">
              <w:tcPr>
                <w:tcW w:w="1200" w:type="dxa"/>
                <w:shd w:val="clear" w:color="auto" w:fill="auto"/>
                <w:noWrap/>
                <w:vAlign w:val="bottom"/>
                <w:hideMark/>
              </w:tcPr>
            </w:tcPrChange>
          </w:tcPr>
          <w:p w14:paraId="374D8988" w14:textId="3CF8DDF5" w:rsidR="000C4507" w:rsidRDefault="000C4507" w:rsidP="00623229">
            <w:pPr>
              <w:jc w:val="right"/>
              <w:rPr>
                <w:ins w:id="1511"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512" w:author="pschmidt" w:date="2018-02-12T14:05:00Z">
              <w:tcPr>
                <w:tcW w:w="1200" w:type="dxa"/>
                <w:shd w:val="clear" w:color="auto" w:fill="auto"/>
                <w:noWrap/>
                <w:vAlign w:val="bottom"/>
                <w:hideMark/>
              </w:tcPr>
            </w:tcPrChange>
          </w:tcPr>
          <w:p w14:paraId="34A204F7" w14:textId="61A0965F" w:rsidR="000C4507" w:rsidRDefault="000C4507" w:rsidP="00623229">
            <w:pPr>
              <w:jc w:val="right"/>
              <w:rPr>
                <w:ins w:id="1513" w:author="pschmidt" w:date="2018-02-06T12:55:00Z"/>
                <w:rFonts w:ascii="Calibri" w:hAnsi="Calibri"/>
                <w:color w:val="000000"/>
                <w:sz w:val="22"/>
                <w:szCs w:val="22"/>
              </w:rPr>
            </w:pPr>
          </w:p>
        </w:tc>
        <w:tc>
          <w:tcPr>
            <w:tcW w:w="0" w:type="auto"/>
            <w:shd w:val="clear" w:color="auto" w:fill="auto"/>
            <w:noWrap/>
            <w:vAlign w:val="bottom"/>
            <w:hideMark/>
            <w:tcPrChange w:id="1514" w:author="pschmidt" w:date="2018-02-12T14:05:00Z">
              <w:tcPr>
                <w:tcW w:w="1276" w:type="dxa"/>
                <w:shd w:val="clear" w:color="auto" w:fill="auto"/>
                <w:noWrap/>
                <w:vAlign w:val="bottom"/>
                <w:hideMark/>
              </w:tcPr>
            </w:tcPrChange>
          </w:tcPr>
          <w:p w14:paraId="508A5073" w14:textId="087663AE" w:rsidR="000C4507" w:rsidRDefault="000C4507" w:rsidP="00623229">
            <w:pPr>
              <w:jc w:val="right"/>
              <w:rPr>
                <w:ins w:id="1515" w:author="pschmidt" w:date="2018-02-06T12:55:00Z"/>
                <w:rFonts w:ascii="Calibri" w:hAnsi="Calibri"/>
                <w:color w:val="000000"/>
                <w:sz w:val="22"/>
                <w:szCs w:val="22"/>
              </w:rPr>
            </w:pPr>
            <w:r>
              <w:rPr>
                <w:rFonts w:ascii="Calibri" w:hAnsi="Calibri"/>
                <w:color w:val="000000"/>
                <w:sz w:val="22"/>
                <w:szCs w:val="22"/>
              </w:rPr>
              <w:t>696.785</w:t>
            </w:r>
          </w:p>
        </w:tc>
      </w:tr>
      <w:tr w:rsidR="000C4507" w14:paraId="69A09F59" w14:textId="77777777" w:rsidTr="000C4507">
        <w:trPr>
          <w:trHeight w:val="300"/>
          <w:ins w:id="1516" w:author="pschmidt" w:date="2018-02-06T12:55:00Z"/>
          <w:trPrChange w:id="1517" w:author="pschmidt" w:date="2018-02-12T14:05:00Z">
            <w:trPr>
              <w:trHeight w:val="300"/>
            </w:trPr>
          </w:trPrChange>
        </w:trPr>
        <w:tc>
          <w:tcPr>
            <w:tcW w:w="0" w:type="auto"/>
            <w:shd w:val="clear" w:color="auto" w:fill="auto"/>
            <w:noWrap/>
            <w:vAlign w:val="bottom"/>
            <w:hideMark/>
            <w:tcPrChange w:id="1518" w:author="pschmidt" w:date="2018-02-12T14:05:00Z">
              <w:tcPr>
                <w:tcW w:w="1200" w:type="dxa"/>
                <w:shd w:val="clear" w:color="auto" w:fill="auto"/>
                <w:noWrap/>
                <w:vAlign w:val="bottom"/>
                <w:hideMark/>
              </w:tcPr>
            </w:tcPrChange>
          </w:tcPr>
          <w:p w14:paraId="77A4DB60" w14:textId="40DABE49" w:rsidR="000C4507" w:rsidRDefault="000C4507" w:rsidP="00623229">
            <w:pPr>
              <w:jc w:val="right"/>
              <w:rPr>
                <w:ins w:id="1519" w:author="pschmidt" w:date="2018-02-06T12:55:00Z"/>
                <w:rFonts w:ascii="Calibri" w:hAnsi="Calibri"/>
                <w:color w:val="000000"/>
                <w:sz w:val="22"/>
                <w:szCs w:val="22"/>
              </w:rPr>
            </w:pPr>
            <w:r>
              <w:rPr>
                <w:rFonts w:ascii="Calibri" w:hAnsi="Calibri"/>
                <w:color w:val="000000"/>
                <w:sz w:val="22"/>
                <w:szCs w:val="22"/>
              </w:rPr>
              <w:t>-0.00003</w:t>
            </w:r>
          </w:p>
        </w:tc>
        <w:tc>
          <w:tcPr>
            <w:tcW w:w="0" w:type="auto"/>
            <w:shd w:val="clear" w:color="auto" w:fill="auto"/>
            <w:noWrap/>
            <w:vAlign w:val="bottom"/>
            <w:hideMark/>
            <w:tcPrChange w:id="1520" w:author="pschmidt" w:date="2018-02-12T14:05:00Z">
              <w:tcPr>
                <w:tcW w:w="1200" w:type="dxa"/>
                <w:shd w:val="clear" w:color="auto" w:fill="auto"/>
                <w:noWrap/>
                <w:vAlign w:val="bottom"/>
                <w:hideMark/>
              </w:tcPr>
            </w:tcPrChange>
          </w:tcPr>
          <w:p w14:paraId="0A80EA70" w14:textId="77777777" w:rsidR="000C4507" w:rsidRDefault="000C4507" w:rsidP="00623229">
            <w:pPr>
              <w:jc w:val="right"/>
              <w:rPr>
                <w:ins w:id="1521" w:author="pschmidt" w:date="2018-02-06T12:55:00Z"/>
                <w:sz w:val="20"/>
                <w:szCs w:val="20"/>
              </w:rPr>
            </w:pPr>
          </w:p>
        </w:tc>
        <w:tc>
          <w:tcPr>
            <w:tcW w:w="0" w:type="auto"/>
            <w:shd w:val="clear" w:color="auto" w:fill="auto"/>
            <w:noWrap/>
            <w:vAlign w:val="bottom"/>
            <w:hideMark/>
            <w:tcPrChange w:id="1522" w:author="pschmidt" w:date="2018-02-12T14:05:00Z">
              <w:tcPr>
                <w:tcW w:w="1200" w:type="dxa"/>
                <w:shd w:val="clear" w:color="auto" w:fill="auto"/>
                <w:noWrap/>
                <w:vAlign w:val="bottom"/>
                <w:hideMark/>
              </w:tcPr>
            </w:tcPrChange>
          </w:tcPr>
          <w:p w14:paraId="0EAE8835" w14:textId="77777777" w:rsidR="000C4507" w:rsidRDefault="000C4507" w:rsidP="00623229">
            <w:pPr>
              <w:jc w:val="right"/>
              <w:rPr>
                <w:ins w:id="1523" w:author="pschmidt" w:date="2018-02-06T12:55:00Z"/>
                <w:sz w:val="20"/>
                <w:szCs w:val="20"/>
              </w:rPr>
            </w:pPr>
          </w:p>
        </w:tc>
        <w:tc>
          <w:tcPr>
            <w:tcW w:w="0" w:type="auto"/>
            <w:shd w:val="clear" w:color="auto" w:fill="auto"/>
            <w:noWrap/>
            <w:vAlign w:val="bottom"/>
            <w:hideMark/>
            <w:tcPrChange w:id="1524" w:author="pschmidt" w:date="2018-02-12T14:05:00Z">
              <w:tcPr>
                <w:tcW w:w="1200" w:type="dxa"/>
                <w:shd w:val="clear" w:color="auto" w:fill="auto"/>
                <w:noWrap/>
                <w:vAlign w:val="bottom"/>
                <w:hideMark/>
              </w:tcPr>
            </w:tcPrChange>
          </w:tcPr>
          <w:p w14:paraId="58AC1199" w14:textId="22C2D994" w:rsidR="000C4507" w:rsidRDefault="000C4507" w:rsidP="00623229">
            <w:pPr>
              <w:jc w:val="right"/>
              <w:rPr>
                <w:ins w:id="1525" w:author="pschmidt" w:date="2018-02-06T12:55:00Z"/>
                <w:sz w:val="20"/>
                <w:szCs w:val="20"/>
              </w:rPr>
            </w:pPr>
          </w:p>
        </w:tc>
        <w:tc>
          <w:tcPr>
            <w:tcW w:w="0" w:type="auto"/>
            <w:shd w:val="clear" w:color="auto" w:fill="auto"/>
            <w:noWrap/>
            <w:vAlign w:val="bottom"/>
            <w:hideMark/>
            <w:tcPrChange w:id="1526" w:author="pschmidt" w:date="2018-02-12T14:05:00Z">
              <w:tcPr>
                <w:tcW w:w="1200" w:type="dxa"/>
                <w:shd w:val="clear" w:color="auto" w:fill="auto"/>
                <w:noWrap/>
                <w:vAlign w:val="bottom"/>
                <w:hideMark/>
              </w:tcPr>
            </w:tcPrChange>
          </w:tcPr>
          <w:p w14:paraId="5C2C0B33" w14:textId="2821BB30" w:rsidR="000C4507" w:rsidRDefault="000C4507" w:rsidP="00623229">
            <w:pPr>
              <w:jc w:val="right"/>
              <w:rPr>
                <w:ins w:id="1527" w:author="pschmidt" w:date="2018-02-06T12:55: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1528" w:author="pschmidt" w:date="2018-02-12T14:05:00Z">
              <w:tcPr>
                <w:tcW w:w="1276" w:type="dxa"/>
                <w:shd w:val="clear" w:color="auto" w:fill="auto"/>
                <w:noWrap/>
                <w:vAlign w:val="bottom"/>
                <w:hideMark/>
              </w:tcPr>
            </w:tcPrChange>
          </w:tcPr>
          <w:p w14:paraId="13FCF06F" w14:textId="60648FAB" w:rsidR="000C4507" w:rsidRDefault="000C4507" w:rsidP="00623229">
            <w:pPr>
              <w:jc w:val="right"/>
              <w:rPr>
                <w:ins w:id="1529" w:author="pschmidt" w:date="2018-02-06T12:55:00Z"/>
                <w:rFonts w:ascii="Calibri" w:hAnsi="Calibri"/>
                <w:color w:val="000000"/>
                <w:sz w:val="22"/>
                <w:szCs w:val="22"/>
              </w:rPr>
            </w:pPr>
            <w:r>
              <w:rPr>
                <w:rFonts w:ascii="Calibri" w:hAnsi="Calibri"/>
                <w:color w:val="000000"/>
                <w:sz w:val="22"/>
                <w:szCs w:val="22"/>
              </w:rPr>
              <w:t>696.971</w:t>
            </w:r>
          </w:p>
        </w:tc>
      </w:tr>
      <w:tr w:rsidR="000C4507" w14:paraId="0BE488A3" w14:textId="77777777" w:rsidTr="000C4507">
        <w:trPr>
          <w:trHeight w:val="300"/>
          <w:ins w:id="1530" w:author="pschmidt" w:date="2018-02-06T12:55:00Z"/>
          <w:trPrChange w:id="1531" w:author="pschmidt" w:date="2018-02-12T14:05:00Z">
            <w:trPr>
              <w:trHeight w:val="300"/>
            </w:trPr>
          </w:trPrChange>
        </w:trPr>
        <w:tc>
          <w:tcPr>
            <w:tcW w:w="0" w:type="auto"/>
            <w:shd w:val="clear" w:color="auto" w:fill="auto"/>
            <w:noWrap/>
            <w:vAlign w:val="bottom"/>
            <w:hideMark/>
            <w:tcPrChange w:id="1532" w:author="pschmidt" w:date="2018-02-12T14:05:00Z">
              <w:tcPr>
                <w:tcW w:w="1200" w:type="dxa"/>
                <w:shd w:val="clear" w:color="auto" w:fill="auto"/>
                <w:noWrap/>
                <w:vAlign w:val="bottom"/>
                <w:hideMark/>
              </w:tcPr>
            </w:tcPrChange>
          </w:tcPr>
          <w:p w14:paraId="520E0F0B" w14:textId="4CC29E5D" w:rsidR="000C4507" w:rsidRDefault="000C4507" w:rsidP="00623229">
            <w:pPr>
              <w:jc w:val="right"/>
              <w:rPr>
                <w:ins w:id="1533" w:author="pschmidt" w:date="2018-02-06T12:55:00Z"/>
                <w:rFonts w:ascii="Calibri" w:hAnsi="Calibri"/>
                <w:color w:val="000000"/>
                <w:sz w:val="22"/>
                <w:szCs w:val="22"/>
              </w:rPr>
            </w:pPr>
            <w:r>
              <w:rPr>
                <w:rFonts w:ascii="Calibri" w:hAnsi="Calibri"/>
                <w:color w:val="000000"/>
                <w:sz w:val="22"/>
                <w:szCs w:val="22"/>
              </w:rPr>
              <w:t>0.00005</w:t>
            </w:r>
          </w:p>
        </w:tc>
        <w:tc>
          <w:tcPr>
            <w:tcW w:w="0" w:type="auto"/>
            <w:shd w:val="clear" w:color="auto" w:fill="auto"/>
            <w:noWrap/>
            <w:vAlign w:val="bottom"/>
            <w:hideMark/>
            <w:tcPrChange w:id="1534" w:author="pschmidt" w:date="2018-02-12T14:05:00Z">
              <w:tcPr>
                <w:tcW w:w="1200" w:type="dxa"/>
                <w:shd w:val="clear" w:color="auto" w:fill="auto"/>
                <w:noWrap/>
                <w:vAlign w:val="bottom"/>
                <w:hideMark/>
              </w:tcPr>
            </w:tcPrChange>
          </w:tcPr>
          <w:p w14:paraId="0064008D" w14:textId="6142414E" w:rsidR="000C4507" w:rsidRDefault="000C4507" w:rsidP="00623229">
            <w:pPr>
              <w:jc w:val="right"/>
              <w:rPr>
                <w:ins w:id="1535"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536" w:author="pschmidt" w:date="2018-02-12T14:05:00Z">
              <w:tcPr>
                <w:tcW w:w="1200" w:type="dxa"/>
                <w:shd w:val="clear" w:color="auto" w:fill="auto"/>
                <w:noWrap/>
                <w:vAlign w:val="bottom"/>
                <w:hideMark/>
              </w:tcPr>
            </w:tcPrChange>
          </w:tcPr>
          <w:p w14:paraId="1775D5C0" w14:textId="77777777" w:rsidR="000C4507" w:rsidRDefault="000C4507" w:rsidP="00623229">
            <w:pPr>
              <w:jc w:val="right"/>
              <w:rPr>
                <w:ins w:id="1537" w:author="pschmidt" w:date="2018-02-06T12:55:00Z"/>
                <w:sz w:val="20"/>
                <w:szCs w:val="20"/>
              </w:rPr>
            </w:pPr>
          </w:p>
        </w:tc>
        <w:tc>
          <w:tcPr>
            <w:tcW w:w="0" w:type="auto"/>
            <w:shd w:val="clear" w:color="auto" w:fill="auto"/>
            <w:noWrap/>
            <w:vAlign w:val="bottom"/>
            <w:hideMark/>
            <w:tcPrChange w:id="1538" w:author="pschmidt" w:date="2018-02-12T14:05:00Z">
              <w:tcPr>
                <w:tcW w:w="1200" w:type="dxa"/>
                <w:shd w:val="clear" w:color="auto" w:fill="auto"/>
                <w:noWrap/>
                <w:vAlign w:val="bottom"/>
                <w:hideMark/>
              </w:tcPr>
            </w:tcPrChange>
          </w:tcPr>
          <w:p w14:paraId="1E95E6E4" w14:textId="613EAFB2" w:rsidR="000C4507" w:rsidRDefault="000C4507" w:rsidP="00623229">
            <w:pPr>
              <w:jc w:val="right"/>
              <w:rPr>
                <w:ins w:id="1539" w:author="pschmidt" w:date="2018-02-06T12:55:00Z"/>
                <w:sz w:val="20"/>
                <w:szCs w:val="20"/>
              </w:rPr>
            </w:pPr>
            <w:r>
              <w:rPr>
                <w:rFonts w:ascii="Calibri" w:hAnsi="Calibri"/>
                <w:color w:val="000000"/>
                <w:sz w:val="22"/>
                <w:szCs w:val="22"/>
              </w:rPr>
              <w:t>-0.00039</w:t>
            </w:r>
          </w:p>
        </w:tc>
        <w:tc>
          <w:tcPr>
            <w:tcW w:w="0" w:type="auto"/>
            <w:shd w:val="clear" w:color="auto" w:fill="auto"/>
            <w:noWrap/>
            <w:vAlign w:val="bottom"/>
            <w:hideMark/>
            <w:tcPrChange w:id="1540" w:author="pschmidt" w:date="2018-02-12T14:05:00Z">
              <w:tcPr>
                <w:tcW w:w="1200" w:type="dxa"/>
                <w:shd w:val="clear" w:color="auto" w:fill="auto"/>
                <w:noWrap/>
                <w:vAlign w:val="bottom"/>
                <w:hideMark/>
              </w:tcPr>
            </w:tcPrChange>
          </w:tcPr>
          <w:p w14:paraId="77C78D40" w14:textId="3CE71994" w:rsidR="000C4507" w:rsidRDefault="000C4507" w:rsidP="00623229">
            <w:pPr>
              <w:jc w:val="right"/>
              <w:rPr>
                <w:ins w:id="1541" w:author="pschmidt" w:date="2018-02-06T12:55:00Z"/>
                <w:rFonts w:ascii="Calibri" w:hAnsi="Calibri"/>
                <w:color w:val="000000"/>
                <w:sz w:val="22"/>
                <w:szCs w:val="22"/>
              </w:rPr>
            </w:pPr>
            <w:r>
              <w:rPr>
                <w:rFonts w:ascii="Calibri" w:hAnsi="Calibri"/>
                <w:color w:val="000000"/>
                <w:sz w:val="22"/>
                <w:szCs w:val="22"/>
              </w:rPr>
              <w:t>0.00132</w:t>
            </w:r>
          </w:p>
        </w:tc>
        <w:tc>
          <w:tcPr>
            <w:tcW w:w="0" w:type="auto"/>
            <w:shd w:val="clear" w:color="auto" w:fill="auto"/>
            <w:noWrap/>
            <w:vAlign w:val="bottom"/>
            <w:hideMark/>
            <w:tcPrChange w:id="1542" w:author="pschmidt" w:date="2018-02-12T14:05:00Z">
              <w:tcPr>
                <w:tcW w:w="1276" w:type="dxa"/>
                <w:shd w:val="clear" w:color="auto" w:fill="auto"/>
                <w:noWrap/>
                <w:vAlign w:val="bottom"/>
                <w:hideMark/>
              </w:tcPr>
            </w:tcPrChange>
          </w:tcPr>
          <w:p w14:paraId="5E054994" w14:textId="6383DF62" w:rsidR="000C4507" w:rsidRDefault="000C4507" w:rsidP="00623229">
            <w:pPr>
              <w:jc w:val="right"/>
              <w:rPr>
                <w:ins w:id="1543" w:author="pschmidt" w:date="2018-02-06T12:55:00Z"/>
                <w:rFonts w:ascii="Calibri" w:hAnsi="Calibri"/>
                <w:color w:val="000000"/>
                <w:sz w:val="22"/>
                <w:szCs w:val="22"/>
              </w:rPr>
            </w:pPr>
            <w:r>
              <w:rPr>
                <w:rFonts w:ascii="Calibri" w:hAnsi="Calibri"/>
                <w:color w:val="000000"/>
                <w:sz w:val="22"/>
                <w:szCs w:val="22"/>
              </w:rPr>
              <w:t>697.038</w:t>
            </w:r>
          </w:p>
        </w:tc>
      </w:tr>
      <w:tr w:rsidR="000C4507" w14:paraId="4F9594DE" w14:textId="77777777" w:rsidTr="000C4507">
        <w:trPr>
          <w:trHeight w:val="300"/>
          <w:ins w:id="1544" w:author="pschmidt" w:date="2018-02-06T12:55:00Z"/>
          <w:trPrChange w:id="1545" w:author="pschmidt" w:date="2018-02-12T14:05:00Z">
            <w:trPr>
              <w:trHeight w:val="300"/>
            </w:trPr>
          </w:trPrChange>
        </w:trPr>
        <w:tc>
          <w:tcPr>
            <w:tcW w:w="0" w:type="auto"/>
            <w:shd w:val="clear" w:color="auto" w:fill="auto"/>
            <w:noWrap/>
            <w:vAlign w:val="bottom"/>
            <w:hideMark/>
            <w:tcPrChange w:id="1546" w:author="pschmidt" w:date="2018-02-12T14:05:00Z">
              <w:tcPr>
                <w:tcW w:w="1200" w:type="dxa"/>
                <w:shd w:val="clear" w:color="auto" w:fill="auto"/>
                <w:noWrap/>
                <w:vAlign w:val="bottom"/>
                <w:hideMark/>
              </w:tcPr>
            </w:tcPrChange>
          </w:tcPr>
          <w:p w14:paraId="595A8ED5" w14:textId="551D9056" w:rsidR="000C4507" w:rsidRDefault="000C4507" w:rsidP="00623229">
            <w:pPr>
              <w:jc w:val="right"/>
              <w:rPr>
                <w:ins w:id="1547" w:author="pschmidt" w:date="2018-02-06T12:55: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1548" w:author="pschmidt" w:date="2018-02-12T14:05:00Z">
              <w:tcPr>
                <w:tcW w:w="1200" w:type="dxa"/>
                <w:shd w:val="clear" w:color="auto" w:fill="auto"/>
                <w:noWrap/>
                <w:vAlign w:val="bottom"/>
                <w:hideMark/>
              </w:tcPr>
            </w:tcPrChange>
          </w:tcPr>
          <w:p w14:paraId="0226755F" w14:textId="6A3715FF" w:rsidR="000C4507" w:rsidRDefault="000C4507" w:rsidP="00623229">
            <w:pPr>
              <w:jc w:val="right"/>
              <w:rPr>
                <w:ins w:id="1549" w:author="pschmidt" w:date="2018-02-06T12:55:00Z"/>
                <w:sz w:val="20"/>
                <w:szCs w:val="20"/>
              </w:rPr>
            </w:pPr>
            <w:r>
              <w:rPr>
                <w:rFonts w:ascii="Calibri" w:hAnsi="Calibri"/>
                <w:color w:val="000000"/>
                <w:sz w:val="22"/>
                <w:szCs w:val="22"/>
              </w:rPr>
              <w:t>-0.00044</w:t>
            </w:r>
          </w:p>
        </w:tc>
        <w:tc>
          <w:tcPr>
            <w:tcW w:w="0" w:type="auto"/>
            <w:shd w:val="clear" w:color="auto" w:fill="auto"/>
            <w:noWrap/>
            <w:vAlign w:val="bottom"/>
            <w:hideMark/>
            <w:tcPrChange w:id="1550" w:author="pschmidt" w:date="2018-02-12T14:05:00Z">
              <w:tcPr>
                <w:tcW w:w="1200" w:type="dxa"/>
                <w:shd w:val="clear" w:color="auto" w:fill="auto"/>
                <w:noWrap/>
                <w:vAlign w:val="bottom"/>
                <w:hideMark/>
              </w:tcPr>
            </w:tcPrChange>
          </w:tcPr>
          <w:p w14:paraId="187177E2" w14:textId="5E53C0E9" w:rsidR="000C4507" w:rsidRDefault="000C4507" w:rsidP="00623229">
            <w:pPr>
              <w:jc w:val="right"/>
              <w:rPr>
                <w:ins w:id="1551" w:author="pschmidt" w:date="2018-02-06T12:55:00Z"/>
                <w:sz w:val="20"/>
                <w:szCs w:val="20"/>
              </w:rPr>
            </w:pPr>
            <w:r>
              <w:rPr>
                <w:rFonts w:ascii="Calibri" w:hAnsi="Calibri"/>
                <w:color w:val="000000"/>
                <w:sz w:val="22"/>
                <w:szCs w:val="22"/>
              </w:rPr>
              <w:t>-0.00052</w:t>
            </w:r>
          </w:p>
        </w:tc>
        <w:tc>
          <w:tcPr>
            <w:tcW w:w="0" w:type="auto"/>
            <w:shd w:val="clear" w:color="auto" w:fill="auto"/>
            <w:noWrap/>
            <w:vAlign w:val="bottom"/>
            <w:hideMark/>
            <w:tcPrChange w:id="1552" w:author="pschmidt" w:date="2018-02-12T14:05:00Z">
              <w:tcPr>
                <w:tcW w:w="1200" w:type="dxa"/>
                <w:shd w:val="clear" w:color="auto" w:fill="auto"/>
                <w:noWrap/>
                <w:vAlign w:val="bottom"/>
                <w:hideMark/>
              </w:tcPr>
            </w:tcPrChange>
          </w:tcPr>
          <w:p w14:paraId="5410DFAF" w14:textId="4E1C8C5A" w:rsidR="000C4507" w:rsidRDefault="000C4507" w:rsidP="00623229">
            <w:pPr>
              <w:jc w:val="right"/>
              <w:rPr>
                <w:ins w:id="1553" w:author="pschmidt" w:date="2018-02-06T12:55:00Z"/>
                <w:rFonts w:ascii="Calibri" w:hAnsi="Calibri"/>
                <w:color w:val="000000"/>
                <w:sz w:val="22"/>
                <w:szCs w:val="22"/>
              </w:rPr>
            </w:pPr>
            <w:r>
              <w:rPr>
                <w:rFonts w:ascii="Calibri" w:hAnsi="Calibri"/>
                <w:color w:val="000000"/>
                <w:sz w:val="22"/>
                <w:szCs w:val="22"/>
              </w:rPr>
              <w:t>-0.00027</w:t>
            </w:r>
          </w:p>
        </w:tc>
        <w:tc>
          <w:tcPr>
            <w:tcW w:w="0" w:type="auto"/>
            <w:shd w:val="clear" w:color="auto" w:fill="auto"/>
            <w:noWrap/>
            <w:vAlign w:val="bottom"/>
            <w:hideMark/>
            <w:tcPrChange w:id="1554" w:author="pschmidt" w:date="2018-02-12T14:05:00Z">
              <w:tcPr>
                <w:tcW w:w="1200" w:type="dxa"/>
                <w:shd w:val="clear" w:color="auto" w:fill="auto"/>
                <w:noWrap/>
                <w:vAlign w:val="bottom"/>
                <w:hideMark/>
              </w:tcPr>
            </w:tcPrChange>
          </w:tcPr>
          <w:p w14:paraId="26623177" w14:textId="38412D24" w:rsidR="000C4507" w:rsidRDefault="000C4507" w:rsidP="00623229">
            <w:pPr>
              <w:jc w:val="right"/>
              <w:rPr>
                <w:ins w:id="1555" w:author="pschmidt" w:date="2018-02-06T12:55:00Z"/>
                <w:rFonts w:ascii="Calibri" w:hAnsi="Calibri"/>
                <w:color w:val="000000"/>
                <w:sz w:val="22"/>
                <w:szCs w:val="22"/>
              </w:rPr>
            </w:pPr>
          </w:p>
        </w:tc>
        <w:tc>
          <w:tcPr>
            <w:tcW w:w="0" w:type="auto"/>
            <w:shd w:val="clear" w:color="auto" w:fill="auto"/>
            <w:noWrap/>
            <w:vAlign w:val="bottom"/>
            <w:hideMark/>
            <w:tcPrChange w:id="1556" w:author="pschmidt" w:date="2018-02-12T14:05:00Z">
              <w:tcPr>
                <w:tcW w:w="1276" w:type="dxa"/>
                <w:shd w:val="clear" w:color="auto" w:fill="auto"/>
                <w:noWrap/>
                <w:vAlign w:val="bottom"/>
                <w:hideMark/>
              </w:tcPr>
            </w:tcPrChange>
          </w:tcPr>
          <w:p w14:paraId="2FC5BAA2" w14:textId="59471CFA" w:rsidR="000C4507" w:rsidRDefault="000C4507" w:rsidP="00623229">
            <w:pPr>
              <w:jc w:val="right"/>
              <w:rPr>
                <w:ins w:id="1557" w:author="pschmidt" w:date="2018-02-06T12:55:00Z"/>
                <w:rFonts w:ascii="Calibri" w:hAnsi="Calibri"/>
                <w:color w:val="000000"/>
                <w:sz w:val="22"/>
                <w:szCs w:val="22"/>
              </w:rPr>
            </w:pPr>
            <w:r>
              <w:rPr>
                <w:rFonts w:ascii="Calibri" w:hAnsi="Calibri"/>
                <w:color w:val="000000"/>
                <w:sz w:val="22"/>
                <w:szCs w:val="22"/>
              </w:rPr>
              <w:t>697.167</w:t>
            </w:r>
          </w:p>
        </w:tc>
      </w:tr>
      <w:tr w:rsidR="000C4507" w14:paraId="78113A34" w14:textId="77777777" w:rsidTr="000C4507">
        <w:trPr>
          <w:trHeight w:val="300"/>
          <w:ins w:id="1558" w:author="pschmidt" w:date="2018-02-06T12:55:00Z"/>
          <w:trPrChange w:id="1559" w:author="pschmidt" w:date="2018-02-12T14:05:00Z">
            <w:trPr>
              <w:trHeight w:val="300"/>
            </w:trPr>
          </w:trPrChange>
        </w:trPr>
        <w:tc>
          <w:tcPr>
            <w:tcW w:w="0" w:type="auto"/>
            <w:shd w:val="clear" w:color="auto" w:fill="auto"/>
            <w:noWrap/>
            <w:vAlign w:val="bottom"/>
            <w:hideMark/>
            <w:tcPrChange w:id="1560" w:author="pschmidt" w:date="2018-02-12T14:05:00Z">
              <w:tcPr>
                <w:tcW w:w="1200" w:type="dxa"/>
                <w:shd w:val="clear" w:color="auto" w:fill="auto"/>
                <w:noWrap/>
                <w:vAlign w:val="bottom"/>
                <w:hideMark/>
              </w:tcPr>
            </w:tcPrChange>
          </w:tcPr>
          <w:p w14:paraId="387CF572" w14:textId="74504AAE" w:rsidR="000C4507" w:rsidRDefault="000C4507" w:rsidP="00623229">
            <w:pPr>
              <w:jc w:val="right"/>
              <w:rPr>
                <w:ins w:id="1561" w:author="pschmidt" w:date="2018-02-06T12:55: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1562" w:author="pschmidt" w:date="2018-02-12T14:05:00Z">
              <w:tcPr>
                <w:tcW w:w="1200" w:type="dxa"/>
                <w:shd w:val="clear" w:color="auto" w:fill="auto"/>
                <w:noWrap/>
                <w:vAlign w:val="bottom"/>
                <w:hideMark/>
              </w:tcPr>
            </w:tcPrChange>
          </w:tcPr>
          <w:p w14:paraId="2CE0E65D" w14:textId="77777777" w:rsidR="000C4507" w:rsidRDefault="000C4507" w:rsidP="00623229">
            <w:pPr>
              <w:jc w:val="right"/>
              <w:rPr>
                <w:ins w:id="1563" w:author="pschmidt" w:date="2018-02-06T12:55:00Z"/>
                <w:rFonts w:ascii="Calibri" w:hAnsi="Calibri"/>
                <w:color w:val="000000"/>
                <w:sz w:val="22"/>
                <w:szCs w:val="22"/>
              </w:rPr>
            </w:pPr>
          </w:p>
        </w:tc>
        <w:tc>
          <w:tcPr>
            <w:tcW w:w="0" w:type="auto"/>
            <w:shd w:val="clear" w:color="auto" w:fill="auto"/>
            <w:noWrap/>
            <w:vAlign w:val="bottom"/>
            <w:hideMark/>
            <w:tcPrChange w:id="1564" w:author="pschmidt" w:date="2018-02-12T14:05:00Z">
              <w:tcPr>
                <w:tcW w:w="1200" w:type="dxa"/>
                <w:shd w:val="clear" w:color="auto" w:fill="auto"/>
                <w:noWrap/>
                <w:vAlign w:val="bottom"/>
                <w:hideMark/>
              </w:tcPr>
            </w:tcPrChange>
          </w:tcPr>
          <w:p w14:paraId="4AF2505B" w14:textId="474DF4BD" w:rsidR="000C4507" w:rsidRDefault="000C4507" w:rsidP="00623229">
            <w:pPr>
              <w:jc w:val="right"/>
              <w:rPr>
                <w:ins w:id="1565" w:author="pschmidt" w:date="2018-02-06T12:55:00Z"/>
                <w:sz w:val="20"/>
                <w:szCs w:val="20"/>
              </w:rPr>
            </w:pPr>
            <w:r>
              <w:rPr>
                <w:rFonts w:ascii="Calibri" w:hAnsi="Calibri"/>
                <w:color w:val="000000"/>
                <w:sz w:val="22"/>
                <w:szCs w:val="22"/>
              </w:rPr>
              <w:t>-0.00131</w:t>
            </w:r>
          </w:p>
        </w:tc>
        <w:tc>
          <w:tcPr>
            <w:tcW w:w="0" w:type="auto"/>
            <w:shd w:val="clear" w:color="auto" w:fill="auto"/>
            <w:noWrap/>
            <w:vAlign w:val="bottom"/>
            <w:hideMark/>
            <w:tcPrChange w:id="1566" w:author="pschmidt" w:date="2018-02-12T14:05:00Z">
              <w:tcPr>
                <w:tcW w:w="1200" w:type="dxa"/>
                <w:shd w:val="clear" w:color="auto" w:fill="auto"/>
                <w:noWrap/>
                <w:vAlign w:val="bottom"/>
                <w:hideMark/>
              </w:tcPr>
            </w:tcPrChange>
          </w:tcPr>
          <w:p w14:paraId="4D019357" w14:textId="14B2D67F" w:rsidR="000C4507" w:rsidRDefault="000C4507" w:rsidP="00623229">
            <w:pPr>
              <w:jc w:val="right"/>
              <w:rPr>
                <w:ins w:id="1567" w:author="pschmidt" w:date="2018-02-06T12:55:00Z"/>
                <w:rFonts w:ascii="Calibri" w:hAnsi="Calibri"/>
                <w:color w:val="000000"/>
                <w:sz w:val="22"/>
                <w:szCs w:val="22"/>
              </w:rPr>
            </w:pPr>
            <w:r>
              <w:rPr>
                <w:rFonts w:ascii="Calibri" w:hAnsi="Calibri"/>
                <w:color w:val="000000"/>
                <w:sz w:val="22"/>
                <w:szCs w:val="22"/>
              </w:rPr>
              <w:t>-0.00073</w:t>
            </w:r>
          </w:p>
        </w:tc>
        <w:tc>
          <w:tcPr>
            <w:tcW w:w="0" w:type="auto"/>
            <w:shd w:val="clear" w:color="auto" w:fill="auto"/>
            <w:noWrap/>
            <w:vAlign w:val="bottom"/>
            <w:hideMark/>
            <w:tcPrChange w:id="1568" w:author="pschmidt" w:date="2018-02-12T14:05:00Z">
              <w:tcPr>
                <w:tcW w:w="1200" w:type="dxa"/>
                <w:shd w:val="clear" w:color="auto" w:fill="auto"/>
                <w:noWrap/>
                <w:vAlign w:val="bottom"/>
                <w:hideMark/>
              </w:tcPr>
            </w:tcPrChange>
          </w:tcPr>
          <w:p w14:paraId="507E5A1B" w14:textId="1FA9D8A1" w:rsidR="000C4507" w:rsidRDefault="000C4507" w:rsidP="00623229">
            <w:pPr>
              <w:jc w:val="right"/>
              <w:rPr>
                <w:ins w:id="1569" w:author="pschmidt" w:date="2018-02-06T12:55:00Z"/>
                <w:rFonts w:ascii="Calibri" w:hAnsi="Calibri"/>
                <w:color w:val="000000"/>
                <w:sz w:val="22"/>
                <w:szCs w:val="22"/>
              </w:rPr>
            </w:pPr>
            <w:r>
              <w:rPr>
                <w:rFonts w:ascii="Calibri" w:hAnsi="Calibri"/>
                <w:color w:val="000000"/>
                <w:sz w:val="22"/>
                <w:szCs w:val="22"/>
              </w:rPr>
              <w:t>0.00185</w:t>
            </w:r>
          </w:p>
        </w:tc>
        <w:tc>
          <w:tcPr>
            <w:tcW w:w="0" w:type="auto"/>
            <w:shd w:val="clear" w:color="auto" w:fill="auto"/>
            <w:noWrap/>
            <w:vAlign w:val="bottom"/>
            <w:hideMark/>
            <w:tcPrChange w:id="1570" w:author="pschmidt" w:date="2018-02-12T14:05:00Z">
              <w:tcPr>
                <w:tcW w:w="1276" w:type="dxa"/>
                <w:shd w:val="clear" w:color="auto" w:fill="auto"/>
                <w:noWrap/>
                <w:vAlign w:val="bottom"/>
                <w:hideMark/>
              </w:tcPr>
            </w:tcPrChange>
          </w:tcPr>
          <w:p w14:paraId="127D9D89" w14:textId="43AD711A" w:rsidR="000C4507" w:rsidRDefault="000C4507" w:rsidP="00623229">
            <w:pPr>
              <w:jc w:val="right"/>
              <w:rPr>
                <w:ins w:id="1571" w:author="pschmidt" w:date="2018-02-06T12:55:00Z"/>
                <w:rFonts w:ascii="Calibri" w:hAnsi="Calibri"/>
                <w:color w:val="000000"/>
                <w:sz w:val="22"/>
                <w:szCs w:val="22"/>
              </w:rPr>
            </w:pPr>
            <w:r>
              <w:rPr>
                <w:rFonts w:ascii="Calibri" w:hAnsi="Calibri"/>
                <w:color w:val="000000"/>
                <w:sz w:val="22"/>
                <w:szCs w:val="22"/>
              </w:rPr>
              <w:t>698.057</w:t>
            </w:r>
          </w:p>
        </w:tc>
      </w:tr>
      <w:tr w:rsidR="000C4507" w14:paraId="1CC28F24" w14:textId="77777777" w:rsidTr="000C4507">
        <w:trPr>
          <w:trHeight w:val="300"/>
          <w:ins w:id="1572" w:author="pschmidt" w:date="2018-02-06T12:55:00Z"/>
          <w:trPrChange w:id="1573" w:author="pschmidt" w:date="2018-02-12T14:05:00Z">
            <w:trPr>
              <w:trHeight w:val="300"/>
            </w:trPr>
          </w:trPrChange>
        </w:trPr>
        <w:tc>
          <w:tcPr>
            <w:tcW w:w="0" w:type="auto"/>
            <w:shd w:val="clear" w:color="auto" w:fill="auto"/>
            <w:noWrap/>
            <w:vAlign w:val="bottom"/>
            <w:hideMark/>
            <w:tcPrChange w:id="1574" w:author="pschmidt" w:date="2018-02-12T14:05:00Z">
              <w:tcPr>
                <w:tcW w:w="1200" w:type="dxa"/>
                <w:shd w:val="clear" w:color="auto" w:fill="auto"/>
                <w:noWrap/>
                <w:vAlign w:val="bottom"/>
                <w:hideMark/>
              </w:tcPr>
            </w:tcPrChange>
          </w:tcPr>
          <w:p w14:paraId="47F2C7E3" w14:textId="6FD8D1C0" w:rsidR="000C4507" w:rsidRDefault="000C4507" w:rsidP="00623229">
            <w:pPr>
              <w:jc w:val="right"/>
              <w:rPr>
                <w:ins w:id="1575" w:author="pschmidt" w:date="2018-02-06T12:55:00Z"/>
                <w:rFonts w:ascii="Calibri" w:hAnsi="Calibri"/>
                <w:color w:val="000000"/>
                <w:sz w:val="22"/>
                <w:szCs w:val="22"/>
              </w:rPr>
            </w:pPr>
            <w:r>
              <w:rPr>
                <w:rFonts w:ascii="Calibri" w:hAnsi="Calibri"/>
                <w:color w:val="000000"/>
                <w:sz w:val="22"/>
                <w:szCs w:val="22"/>
              </w:rPr>
              <w:t>0.00011</w:t>
            </w:r>
          </w:p>
        </w:tc>
        <w:tc>
          <w:tcPr>
            <w:tcW w:w="0" w:type="auto"/>
            <w:shd w:val="clear" w:color="auto" w:fill="auto"/>
            <w:noWrap/>
            <w:vAlign w:val="bottom"/>
            <w:hideMark/>
            <w:tcPrChange w:id="1576" w:author="pschmidt" w:date="2018-02-12T14:05:00Z">
              <w:tcPr>
                <w:tcW w:w="1200" w:type="dxa"/>
                <w:shd w:val="clear" w:color="auto" w:fill="auto"/>
                <w:noWrap/>
                <w:vAlign w:val="bottom"/>
                <w:hideMark/>
              </w:tcPr>
            </w:tcPrChange>
          </w:tcPr>
          <w:p w14:paraId="47EB37FD" w14:textId="77777777" w:rsidR="000C4507" w:rsidRDefault="000C4507" w:rsidP="00623229">
            <w:pPr>
              <w:jc w:val="right"/>
              <w:rPr>
                <w:ins w:id="1577" w:author="pschmidt" w:date="2018-02-06T12:55:00Z"/>
                <w:sz w:val="20"/>
                <w:szCs w:val="20"/>
              </w:rPr>
            </w:pPr>
          </w:p>
        </w:tc>
        <w:tc>
          <w:tcPr>
            <w:tcW w:w="0" w:type="auto"/>
            <w:shd w:val="clear" w:color="auto" w:fill="auto"/>
            <w:noWrap/>
            <w:vAlign w:val="bottom"/>
            <w:hideMark/>
            <w:tcPrChange w:id="1578" w:author="pschmidt" w:date="2018-02-12T14:05:00Z">
              <w:tcPr>
                <w:tcW w:w="1200" w:type="dxa"/>
                <w:shd w:val="clear" w:color="auto" w:fill="auto"/>
                <w:noWrap/>
                <w:vAlign w:val="bottom"/>
                <w:hideMark/>
              </w:tcPr>
            </w:tcPrChange>
          </w:tcPr>
          <w:p w14:paraId="25CFCDA9" w14:textId="77777777" w:rsidR="000C4507" w:rsidRDefault="000C4507" w:rsidP="00623229">
            <w:pPr>
              <w:jc w:val="right"/>
              <w:rPr>
                <w:ins w:id="1579" w:author="pschmidt" w:date="2018-02-06T12:55:00Z"/>
                <w:sz w:val="20"/>
                <w:szCs w:val="20"/>
              </w:rPr>
            </w:pPr>
          </w:p>
        </w:tc>
        <w:tc>
          <w:tcPr>
            <w:tcW w:w="0" w:type="auto"/>
            <w:shd w:val="clear" w:color="auto" w:fill="auto"/>
            <w:noWrap/>
            <w:vAlign w:val="bottom"/>
            <w:hideMark/>
            <w:tcPrChange w:id="1580" w:author="pschmidt" w:date="2018-02-12T14:05:00Z">
              <w:tcPr>
                <w:tcW w:w="1200" w:type="dxa"/>
                <w:shd w:val="clear" w:color="auto" w:fill="auto"/>
                <w:noWrap/>
                <w:vAlign w:val="bottom"/>
                <w:hideMark/>
              </w:tcPr>
            </w:tcPrChange>
          </w:tcPr>
          <w:p w14:paraId="3011A3B0" w14:textId="7F6A0948" w:rsidR="000C4507" w:rsidRDefault="000C4507" w:rsidP="00623229">
            <w:pPr>
              <w:jc w:val="right"/>
              <w:rPr>
                <w:ins w:id="1581" w:author="pschmidt" w:date="2018-02-06T12:55:00Z"/>
                <w:sz w:val="20"/>
                <w:szCs w:val="20"/>
              </w:rPr>
            </w:pPr>
            <w:r>
              <w:rPr>
                <w:rFonts w:ascii="Calibri" w:hAnsi="Calibri"/>
                <w:color w:val="000000"/>
                <w:sz w:val="22"/>
                <w:szCs w:val="22"/>
              </w:rPr>
              <w:t>-0.00079</w:t>
            </w:r>
          </w:p>
        </w:tc>
        <w:tc>
          <w:tcPr>
            <w:tcW w:w="0" w:type="auto"/>
            <w:shd w:val="clear" w:color="auto" w:fill="auto"/>
            <w:noWrap/>
            <w:vAlign w:val="bottom"/>
            <w:hideMark/>
            <w:tcPrChange w:id="1582" w:author="pschmidt" w:date="2018-02-12T14:05:00Z">
              <w:tcPr>
                <w:tcW w:w="1200" w:type="dxa"/>
                <w:shd w:val="clear" w:color="auto" w:fill="auto"/>
                <w:noWrap/>
                <w:vAlign w:val="bottom"/>
                <w:hideMark/>
              </w:tcPr>
            </w:tcPrChange>
          </w:tcPr>
          <w:p w14:paraId="2FC161DE" w14:textId="024B2913" w:rsidR="000C4507" w:rsidRDefault="000C4507" w:rsidP="00623229">
            <w:pPr>
              <w:jc w:val="right"/>
              <w:rPr>
                <w:ins w:id="1583" w:author="pschmidt" w:date="2018-02-06T12:55:00Z"/>
                <w:sz w:val="20"/>
                <w:szCs w:val="20"/>
              </w:rPr>
            </w:pPr>
            <w:r>
              <w:rPr>
                <w:rFonts w:ascii="Calibri" w:hAnsi="Calibri"/>
                <w:color w:val="000000"/>
                <w:sz w:val="22"/>
                <w:szCs w:val="22"/>
              </w:rPr>
              <w:t>0.00102</w:t>
            </w:r>
          </w:p>
        </w:tc>
        <w:tc>
          <w:tcPr>
            <w:tcW w:w="0" w:type="auto"/>
            <w:shd w:val="clear" w:color="auto" w:fill="auto"/>
            <w:noWrap/>
            <w:vAlign w:val="bottom"/>
            <w:hideMark/>
            <w:tcPrChange w:id="1584" w:author="pschmidt" w:date="2018-02-12T14:05:00Z">
              <w:tcPr>
                <w:tcW w:w="1276" w:type="dxa"/>
                <w:shd w:val="clear" w:color="auto" w:fill="auto"/>
                <w:noWrap/>
                <w:vAlign w:val="bottom"/>
                <w:hideMark/>
              </w:tcPr>
            </w:tcPrChange>
          </w:tcPr>
          <w:p w14:paraId="73B5B3E0" w14:textId="4E2DB04D" w:rsidR="000C4507" w:rsidRDefault="000C4507" w:rsidP="00623229">
            <w:pPr>
              <w:jc w:val="right"/>
              <w:rPr>
                <w:ins w:id="1585" w:author="pschmidt" w:date="2018-02-06T12:55:00Z"/>
                <w:rFonts w:ascii="Calibri" w:hAnsi="Calibri"/>
                <w:color w:val="000000"/>
                <w:sz w:val="22"/>
                <w:szCs w:val="22"/>
              </w:rPr>
            </w:pPr>
            <w:r>
              <w:rPr>
                <w:rFonts w:ascii="Calibri" w:hAnsi="Calibri"/>
                <w:color w:val="000000"/>
                <w:sz w:val="22"/>
                <w:szCs w:val="22"/>
              </w:rPr>
              <w:t>698.171</w:t>
            </w:r>
          </w:p>
        </w:tc>
      </w:tr>
      <w:tr w:rsidR="000C4507" w14:paraId="008CCC62" w14:textId="77777777" w:rsidTr="000C4507">
        <w:trPr>
          <w:trHeight w:val="300"/>
          <w:ins w:id="1586" w:author="pschmidt" w:date="2018-02-06T12:55:00Z"/>
          <w:trPrChange w:id="1587" w:author="pschmidt" w:date="2018-02-12T14:05:00Z">
            <w:trPr>
              <w:trHeight w:val="300"/>
            </w:trPr>
          </w:trPrChange>
        </w:trPr>
        <w:tc>
          <w:tcPr>
            <w:tcW w:w="0" w:type="auto"/>
            <w:tcBorders>
              <w:bottom w:val="single" w:sz="4" w:space="0" w:color="auto"/>
            </w:tcBorders>
            <w:shd w:val="clear" w:color="auto" w:fill="auto"/>
            <w:noWrap/>
            <w:vAlign w:val="bottom"/>
            <w:hideMark/>
            <w:tcPrChange w:id="1588" w:author="pschmidt" w:date="2018-02-12T14:05:00Z">
              <w:tcPr>
                <w:tcW w:w="1200" w:type="dxa"/>
                <w:tcBorders>
                  <w:bottom w:val="single" w:sz="4" w:space="0" w:color="auto"/>
                </w:tcBorders>
                <w:shd w:val="clear" w:color="auto" w:fill="auto"/>
                <w:noWrap/>
                <w:vAlign w:val="bottom"/>
                <w:hideMark/>
              </w:tcPr>
            </w:tcPrChange>
          </w:tcPr>
          <w:p w14:paraId="6EFA07CE" w14:textId="01800219" w:rsidR="000C4507" w:rsidRDefault="000C4507" w:rsidP="00623229">
            <w:pPr>
              <w:jc w:val="right"/>
              <w:rPr>
                <w:ins w:id="1589" w:author="pschmidt" w:date="2018-02-06T12:55:00Z"/>
                <w:rFonts w:ascii="Calibri" w:hAnsi="Calibri"/>
                <w:color w:val="000000"/>
                <w:sz w:val="22"/>
                <w:szCs w:val="22"/>
              </w:rPr>
            </w:pPr>
            <w:r>
              <w:rPr>
                <w:rFonts w:ascii="Calibri" w:hAnsi="Calibri"/>
                <w:color w:val="000000"/>
                <w:sz w:val="22"/>
                <w:szCs w:val="22"/>
              </w:rPr>
              <w:t>0.00004</w:t>
            </w:r>
          </w:p>
        </w:tc>
        <w:tc>
          <w:tcPr>
            <w:tcW w:w="0" w:type="auto"/>
            <w:tcBorders>
              <w:bottom w:val="single" w:sz="4" w:space="0" w:color="auto"/>
            </w:tcBorders>
            <w:shd w:val="clear" w:color="auto" w:fill="auto"/>
            <w:noWrap/>
            <w:vAlign w:val="bottom"/>
            <w:hideMark/>
            <w:tcPrChange w:id="1590" w:author="pschmidt" w:date="2018-02-12T14:05:00Z">
              <w:tcPr>
                <w:tcW w:w="1200" w:type="dxa"/>
                <w:tcBorders>
                  <w:bottom w:val="single" w:sz="4" w:space="0" w:color="auto"/>
                </w:tcBorders>
                <w:shd w:val="clear" w:color="auto" w:fill="auto"/>
                <w:noWrap/>
                <w:vAlign w:val="bottom"/>
                <w:hideMark/>
              </w:tcPr>
            </w:tcPrChange>
          </w:tcPr>
          <w:p w14:paraId="090A5EBA" w14:textId="26DD1E53" w:rsidR="000C4507" w:rsidRDefault="000C4507" w:rsidP="00623229">
            <w:pPr>
              <w:jc w:val="right"/>
              <w:rPr>
                <w:ins w:id="1591" w:author="pschmidt" w:date="2018-02-06T12:55:00Z"/>
                <w:rFonts w:ascii="Calibri" w:hAnsi="Calibri"/>
                <w:color w:val="000000"/>
                <w:sz w:val="22"/>
                <w:szCs w:val="22"/>
              </w:rPr>
            </w:pPr>
            <w:r>
              <w:rPr>
                <w:rFonts w:ascii="Calibri" w:hAnsi="Calibri"/>
                <w:color w:val="000000"/>
                <w:sz w:val="22"/>
                <w:szCs w:val="22"/>
              </w:rPr>
              <w:t>-0.00043</w:t>
            </w:r>
          </w:p>
        </w:tc>
        <w:tc>
          <w:tcPr>
            <w:tcW w:w="0" w:type="auto"/>
            <w:tcBorders>
              <w:bottom w:val="single" w:sz="4" w:space="0" w:color="auto"/>
            </w:tcBorders>
            <w:shd w:val="clear" w:color="auto" w:fill="auto"/>
            <w:noWrap/>
            <w:vAlign w:val="bottom"/>
            <w:hideMark/>
            <w:tcPrChange w:id="1592" w:author="pschmidt" w:date="2018-02-12T14:05:00Z">
              <w:tcPr>
                <w:tcW w:w="1200" w:type="dxa"/>
                <w:tcBorders>
                  <w:bottom w:val="single" w:sz="4" w:space="0" w:color="auto"/>
                </w:tcBorders>
                <w:shd w:val="clear" w:color="auto" w:fill="auto"/>
                <w:noWrap/>
                <w:vAlign w:val="bottom"/>
                <w:hideMark/>
              </w:tcPr>
            </w:tcPrChange>
          </w:tcPr>
          <w:p w14:paraId="6DE0C6D5" w14:textId="0BE11433" w:rsidR="000C4507" w:rsidRDefault="000C4507" w:rsidP="00623229">
            <w:pPr>
              <w:jc w:val="right"/>
              <w:rPr>
                <w:ins w:id="1593" w:author="pschmidt" w:date="2018-02-06T12:55:00Z"/>
                <w:sz w:val="20"/>
                <w:szCs w:val="20"/>
              </w:rPr>
            </w:pPr>
            <w:r>
              <w:rPr>
                <w:rFonts w:ascii="Calibri" w:hAnsi="Calibri"/>
                <w:color w:val="000000"/>
                <w:sz w:val="22"/>
                <w:szCs w:val="22"/>
              </w:rPr>
              <w:t>-0.00072</w:t>
            </w:r>
          </w:p>
        </w:tc>
        <w:tc>
          <w:tcPr>
            <w:tcW w:w="0" w:type="auto"/>
            <w:tcBorders>
              <w:bottom w:val="single" w:sz="4" w:space="0" w:color="auto"/>
            </w:tcBorders>
            <w:shd w:val="clear" w:color="auto" w:fill="auto"/>
            <w:noWrap/>
            <w:vAlign w:val="bottom"/>
            <w:hideMark/>
            <w:tcPrChange w:id="1594" w:author="pschmidt" w:date="2018-02-12T14:05:00Z">
              <w:tcPr>
                <w:tcW w:w="1200" w:type="dxa"/>
                <w:tcBorders>
                  <w:bottom w:val="single" w:sz="4" w:space="0" w:color="auto"/>
                </w:tcBorders>
                <w:shd w:val="clear" w:color="auto" w:fill="auto"/>
                <w:noWrap/>
                <w:vAlign w:val="bottom"/>
                <w:hideMark/>
              </w:tcPr>
            </w:tcPrChange>
          </w:tcPr>
          <w:p w14:paraId="6338BB3C" w14:textId="60418804" w:rsidR="000C4507" w:rsidRDefault="000C4507" w:rsidP="00623229">
            <w:pPr>
              <w:jc w:val="right"/>
              <w:rPr>
                <w:ins w:id="1595" w:author="pschmidt" w:date="2018-02-06T12:55:00Z"/>
                <w:sz w:val="20"/>
                <w:szCs w:val="20"/>
              </w:rPr>
            </w:pPr>
            <w:r>
              <w:rPr>
                <w:rFonts w:ascii="Calibri" w:hAnsi="Calibri"/>
                <w:color w:val="000000"/>
                <w:sz w:val="22"/>
                <w:szCs w:val="22"/>
              </w:rPr>
              <w:t>-0.00042</w:t>
            </w:r>
          </w:p>
        </w:tc>
        <w:tc>
          <w:tcPr>
            <w:tcW w:w="0" w:type="auto"/>
            <w:tcBorders>
              <w:bottom w:val="single" w:sz="4" w:space="0" w:color="auto"/>
            </w:tcBorders>
            <w:shd w:val="clear" w:color="auto" w:fill="auto"/>
            <w:noWrap/>
            <w:vAlign w:val="bottom"/>
            <w:hideMark/>
            <w:tcPrChange w:id="1596" w:author="pschmidt" w:date="2018-02-12T14:05:00Z">
              <w:tcPr>
                <w:tcW w:w="1200" w:type="dxa"/>
                <w:tcBorders>
                  <w:bottom w:val="single" w:sz="4" w:space="0" w:color="auto"/>
                </w:tcBorders>
                <w:shd w:val="clear" w:color="auto" w:fill="auto"/>
                <w:noWrap/>
                <w:vAlign w:val="bottom"/>
                <w:hideMark/>
              </w:tcPr>
            </w:tcPrChange>
          </w:tcPr>
          <w:p w14:paraId="1273CF55" w14:textId="5B64385B" w:rsidR="000C4507" w:rsidRDefault="000C4507" w:rsidP="00623229">
            <w:pPr>
              <w:jc w:val="right"/>
              <w:rPr>
                <w:ins w:id="1597" w:author="pschmidt" w:date="2018-02-06T12:55:00Z"/>
                <w:sz w:val="20"/>
                <w:szCs w:val="20"/>
              </w:rPr>
            </w:pPr>
            <w:r>
              <w:rPr>
                <w:rFonts w:ascii="Calibri" w:hAnsi="Calibri"/>
                <w:color w:val="000000"/>
                <w:sz w:val="22"/>
                <w:szCs w:val="22"/>
              </w:rPr>
              <w:t>0.00169</w:t>
            </w:r>
          </w:p>
        </w:tc>
        <w:tc>
          <w:tcPr>
            <w:tcW w:w="0" w:type="auto"/>
            <w:tcBorders>
              <w:bottom w:val="single" w:sz="4" w:space="0" w:color="auto"/>
            </w:tcBorders>
            <w:shd w:val="clear" w:color="auto" w:fill="auto"/>
            <w:noWrap/>
            <w:vAlign w:val="bottom"/>
            <w:hideMark/>
            <w:tcPrChange w:id="1598" w:author="pschmidt" w:date="2018-02-12T14:05:00Z">
              <w:tcPr>
                <w:tcW w:w="1276" w:type="dxa"/>
                <w:tcBorders>
                  <w:bottom w:val="single" w:sz="4" w:space="0" w:color="auto"/>
                </w:tcBorders>
                <w:shd w:val="clear" w:color="auto" w:fill="auto"/>
                <w:noWrap/>
                <w:vAlign w:val="bottom"/>
                <w:hideMark/>
              </w:tcPr>
            </w:tcPrChange>
          </w:tcPr>
          <w:p w14:paraId="26E6D52C" w14:textId="27884A91" w:rsidR="000C4507" w:rsidRDefault="000C4507" w:rsidP="00623229">
            <w:pPr>
              <w:jc w:val="right"/>
              <w:rPr>
                <w:ins w:id="1599" w:author="pschmidt" w:date="2018-02-06T12:55:00Z"/>
                <w:rFonts w:ascii="Calibri" w:hAnsi="Calibri"/>
                <w:color w:val="000000"/>
                <w:sz w:val="22"/>
                <w:szCs w:val="22"/>
              </w:rPr>
            </w:pPr>
            <w:r>
              <w:rPr>
                <w:rFonts w:ascii="Calibri" w:hAnsi="Calibri"/>
                <w:color w:val="000000"/>
                <w:sz w:val="22"/>
                <w:szCs w:val="22"/>
              </w:rPr>
              <w:t>698.555</w:t>
            </w:r>
          </w:p>
        </w:tc>
      </w:tr>
    </w:tbl>
    <w:p w14:paraId="2A4DBC8B" w14:textId="77777777" w:rsidR="0048671B" w:rsidRDefault="0048671B">
      <w:pPr>
        <w:rPr>
          <w:b/>
          <w:lang w:val="en-GB"/>
        </w:rPr>
      </w:pPr>
    </w:p>
    <w:p w14:paraId="5457CE6A" w14:textId="77777777" w:rsidR="0048671B" w:rsidRDefault="0048671B">
      <w:pPr>
        <w:rPr>
          <w:b/>
          <w:lang w:val="en-GB"/>
        </w:rPr>
      </w:pPr>
      <w:r>
        <w:rPr>
          <w:b/>
          <w:lang w:val="en-GB"/>
        </w:rPr>
        <w:br w:type="page"/>
      </w:r>
    </w:p>
    <w:p w14:paraId="56EEBB69" w14:textId="7ACD75B7" w:rsidR="0048671B" w:rsidRDefault="0048671B" w:rsidP="0048671B">
      <w:pPr>
        <w:rPr>
          <w:ins w:id="1600" w:author="pschmidt" w:date="2018-02-09T11:42:00Z"/>
          <w:lang w:val="en-GB"/>
        </w:rPr>
      </w:pPr>
      <w:ins w:id="1601" w:author="pschmidt" w:date="2018-02-09T11:42:00Z">
        <w:r>
          <w:rPr>
            <w:b/>
            <w:lang w:val="en-GB"/>
          </w:rPr>
          <w:lastRenderedPageBreak/>
          <w:t>Figure 7</w:t>
        </w:r>
        <w:r w:rsidRPr="00406195">
          <w:rPr>
            <w:b/>
            <w:lang w:val="en-GB"/>
          </w:rPr>
          <w:t>.</w:t>
        </w:r>
      </w:ins>
      <w:ins w:id="1602" w:author="pschmidt" w:date="2018-02-12T16:55:00Z">
        <w:r w:rsidR="00044523">
          <w:rPr>
            <w:b/>
            <w:lang w:val="en-GB"/>
          </w:rPr>
          <w:t xml:space="preserve"> </w:t>
        </w:r>
        <w:r w:rsidR="00044523" w:rsidRPr="00044523">
          <w:rPr>
            <w:lang w:val="en-GB"/>
          </w:rPr>
          <w:t xml:space="preserve">Results for </w:t>
        </w:r>
        <w:proofErr w:type="spellStart"/>
        <w:r w:rsidR="00044523" w:rsidRPr="00044523">
          <w:rPr>
            <w:lang w:val="en-GB"/>
          </w:rPr>
          <w:t>boro</w:t>
        </w:r>
        <w:proofErr w:type="spellEnd"/>
        <w:r w:rsidR="00044523" w:rsidRPr="00044523">
          <w:rPr>
            <w:lang w:val="en-GB"/>
          </w:rPr>
          <w:t>.</w:t>
        </w:r>
      </w:ins>
      <w:ins w:id="1603" w:author="pschmidt" w:date="2018-02-09T11:42:00Z">
        <w:r>
          <w:rPr>
            <w:lang w:val="en-GB"/>
          </w:rPr>
          <w:t xml:space="preserve"> </w:t>
        </w:r>
      </w:ins>
      <w:ins w:id="1604" w:author="pschmidt" w:date="2018-02-12T16:53:00Z">
        <w:r w:rsidR="00044523">
          <w:rPr>
            <w:lang w:val="en-GB"/>
          </w:rPr>
          <w:t xml:space="preserve">Black points refer to </w:t>
        </w:r>
      </w:ins>
      <w:ins w:id="1605" w:author="pschmidt" w:date="2018-02-12T16:54:00Z">
        <w:r w:rsidR="00044523">
          <w:rPr>
            <w:lang w:val="en-GB"/>
          </w:rPr>
          <w:t xml:space="preserve">estimates of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GY(k)</m:t>
              </m:r>
            </m:sub>
            <m:sup>
              <m:r>
                <w:rPr>
                  <w:rFonts w:ascii="Cambria Math" w:hAnsi="Cambria Math"/>
                  <w:lang w:val="en-GB"/>
                </w:rPr>
                <m:t>2</m:t>
              </m:r>
            </m:sup>
          </m:sSubSup>
        </m:oMath>
        <w:r w:rsidR="00044523">
          <w:rPr>
            <w:lang w:val="en-GB"/>
          </w:rPr>
          <w:t xml:space="preserve"> obtained via </w:t>
        </w:r>
      </w:ins>
      <w:ins w:id="1606" w:author="pschmidt" w:date="2018-02-12T16:53:00Z">
        <w:r w:rsidR="00044523">
          <w:rPr>
            <w:lang w:val="en-GB"/>
          </w:rPr>
          <w:t xml:space="preserve">(1) </w:t>
        </w:r>
      </w:ins>
      <w:ins w:id="1607" w:author="pschmidt" w:date="2018-02-12T16:54:00Z">
        <w:r w:rsidR="00044523">
          <w:rPr>
            <w:lang w:val="en-GB"/>
          </w:rPr>
          <w:t xml:space="preserve">assuming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GY(k)</m:t>
              </m:r>
            </m:sub>
            <m:sup>
              <m:r>
                <w:rPr>
                  <w:rFonts w:ascii="Cambria Math" w:hAnsi="Cambria Math"/>
                  <w:lang w:val="en-GB"/>
                </w:rPr>
                <m:t>2</m:t>
              </m:r>
            </m:sup>
          </m:sSubSup>
        </m:oMath>
      </w:ins>
      <w:r w:rsidR="00B20DDB">
        <w:rPr>
          <w:lang w:val="en-GB"/>
        </w:rPr>
        <w:t xml:space="preserve"> (Tab.</w:t>
      </w:r>
      <w:bookmarkStart w:id="1608" w:name="_GoBack"/>
      <w:bookmarkEnd w:id="1608"/>
      <w:r w:rsidR="00B20DDB">
        <w:rPr>
          <w:lang w:val="en-GB"/>
        </w:rPr>
        <w:t xml:space="preserve"> 13)</w:t>
      </w:r>
      <w:ins w:id="1609" w:author="pschmidt" w:date="2018-02-12T16:54:00Z">
        <w:r w:rsidR="00044523">
          <w:rPr>
            <w:lang w:val="en-GB"/>
          </w:rPr>
          <w:t xml:space="preserve">. </w:t>
        </w:r>
      </w:ins>
      <w:ins w:id="1610" w:author="pschmidt" w:date="2018-02-09T11:42:00Z">
        <w:r>
          <w:rPr>
            <w:lang w:val="en-GB"/>
          </w:rPr>
          <w:t>Regression</w:t>
        </w:r>
      </w:ins>
      <w:ins w:id="1611" w:author="pschmidt" w:date="2018-02-12T16:53:00Z">
        <w:r w:rsidR="00044523">
          <w:rPr>
            <w:lang w:val="en-GB"/>
          </w:rPr>
          <w:t xml:space="preserve"> line</w:t>
        </w:r>
      </w:ins>
      <w:ins w:id="1612" w:author="pschmidt" w:date="2018-02-09T11:42:00Z">
        <w:r>
          <w:rPr>
            <w:lang w:val="en-GB"/>
          </w:rPr>
          <w:t xml:space="preserve"> </w:t>
        </w:r>
      </w:ins>
      <w:ins w:id="1613" w:author="pschmidt" w:date="2018-02-12T16:53:00Z">
        <w:r w:rsidR="00044523">
          <w:rPr>
            <w:lang w:val="en-GB"/>
          </w:rPr>
          <w:t xml:space="preserve">obtained via </w:t>
        </w:r>
      </w:ins>
      <w:ins w:id="1614" w:author="pschmidt" w:date="2018-02-12T16:55:00Z">
        <w:r w:rsidR="00044523">
          <w:rPr>
            <w:lang w:val="en-GB"/>
          </w:rPr>
          <w:t>(1)</w:t>
        </w:r>
      </w:ins>
      <w:ins w:id="1615" w:author="pschmidt" w:date="2018-02-12T16:53:00Z">
        <w:r w:rsidR="00044523">
          <w:rPr>
            <w:lang w:val="en-GB"/>
          </w:rPr>
          <w:t xml:space="preserve"> that assumed</w:t>
        </w:r>
      </w:ins>
      <w:ins w:id="1616" w:author="pschmidt" w:date="2018-02-09T11:42:00Z">
        <w:r>
          <w:rPr>
            <w:lang w:val="en-GB"/>
          </w:rPr>
          <w:t xml:space="preserve"> </w:t>
        </w:r>
      </w:ins>
      <m:oMath>
        <m:sSub>
          <m:sSubPr>
            <m:ctrlPr>
              <w:ins w:id="1617" w:author="pschmidt" w:date="2018-02-12T16:51:00Z">
                <w:rPr>
                  <w:rFonts w:ascii="Cambria Math" w:hAnsi="Cambria Math"/>
                  <w:i/>
                  <w:lang w:val="en-GB"/>
                </w:rPr>
              </w:ins>
            </m:ctrlPr>
          </m:sSubPr>
          <m:e>
            <m:r>
              <w:ins w:id="1618" w:author="pschmidt" w:date="2018-02-12T16:51:00Z">
                <w:rPr>
                  <w:rFonts w:ascii="Cambria Math" w:hAnsi="Cambria Math"/>
                  <w:lang w:val="en-GB"/>
                </w:rPr>
                <m:t>var</m:t>
              </w:ins>
            </m:r>
            <m:d>
              <m:dPr>
                <m:ctrlPr>
                  <w:ins w:id="1619" w:author="pschmidt" w:date="2018-02-12T16:51:00Z">
                    <w:rPr>
                      <w:rFonts w:ascii="Cambria Math" w:hAnsi="Cambria Math"/>
                      <w:i/>
                      <w:lang w:val="en-GB"/>
                    </w:rPr>
                  </w:ins>
                </m:ctrlPr>
              </m:dPr>
              <m:e>
                <m:r>
                  <w:ins w:id="1620" w:author="pschmidt" w:date="2018-02-12T16:51:00Z">
                    <w:rPr>
                      <w:rFonts w:ascii="Cambria Math" w:hAnsi="Cambria Math"/>
                      <w:lang w:val="en-GB"/>
                    </w:rPr>
                    <m:t>GY</m:t>
                  </w:ins>
                </m:r>
              </m:e>
            </m:d>
          </m:e>
          <m:sub>
            <m:r>
              <w:ins w:id="1621" w:author="pschmidt" w:date="2018-02-12T16:51:00Z">
                <w:rPr>
                  <w:rFonts w:ascii="Cambria Math" w:hAnsi="Cambria Math"/>
                  <w:lang w:val="en-GB"/>
                </w:rPr>
                <m:t>ik</m:t>
              </w:ins>
            </m:r>
          </m:sub>
        </m:sSub>
        <m:r>
          <w:ins w:id="1622" w:author="pschmidt" w:date="2018-02-12T16:51:00Z">
            <w:rPr>
              <w:rFonts w:ascii="Cambria Math" w:hAnsi="Cambria Math"/>
              <w:lang w:val="en-GB"/>
            </w:rPr>
            <m:t>=</m:t>
          </w:ins>
        </m:r>
        <m:sSubSup>
          <m:sSubSupPr>
            <m:ctrlPr>
              <w:ins w:id="1623" w:author="pschmidt" w:date="2018-02-12T16:51:00Z">
                <w:rPr>
                  <w:rFonts w:ascii="Cambria Math" w:hAnsi="Cambria Math"/>
                  <w:i/>
                  <w:lang w:val="en-GB"/>
                </w:rPr>
              </w:ins>
            </m:ctrlPr>
          </m:sSubSupPr>
          <m:e>
            <m:r>
              <w:ins w:id="1624" w:author="pschmidt" w:date="2018-02-12T16:51:00Z">
                <w:rPr>
                  <w:rFonts w:ascii="Cambria Math" w:hAnsi="Cambria Math"/>
                  <w:lang w:val="en-GB"/>
                </w:rPr>
                <m:t>σ</m:t>
              </w:ins>
            </m:r>
          </m:e>
          <m:sub>
            <m:r>
              <w:ins w:id="1625" w:author="pschmidt" w:date="2018-02-12T16:51:00Z">
                <w:rPr>
                  <w:rFonts w:ascii="Cambria Math" w:hAnsi="Cambria Math"/>
                  <w:lang w:val="en-GB"/>
                </w:rPr>
                <m:t>GY(1)</m:t>
              </w:ins>
            </m:r>
          </m:sub>
          <m:sup>
            <m:r>
              <w:ins w:id="1626" w:author="pschmidt" w:date="2018-02-12T16:51:00Z">
                <w:rPr>
                  <w:rFonts w:ascii="Cambria Math" w:hAnsi="Cambria Math"/>
                  <w:lang w:val="en-GB"/>
                </w:rPr>
                <m:t>2</m:t>
              </w:ins>
            </m:r>
          </m:sup>
        </m:sSubSup>
        <m:r>
          <w:ins w:id="1627" w:author="pschmidt" w:date="2018-02-12T16:51:00Z">
            <w:rPr>
              <w:rFonts w:ascii="Cambria Math" w:hAnsi="Cambria Math"/>
              <w:lang w:val="en-GB"/>
            </w:rPr>
            <m:t>+</m:t>
          </w:ins>
        </m:r>
        <m:sSubSup>
          <m:sSubSupPr>
            <m:ctrlPr>
              <w:ins w:id="1628" w:author="pschmidt" w:date="2018-02-12T16:52:00Z">
                <w:rPr>
                  <w:rFonts w:ascii="Cambria Math" w:hAnsi="Cambria Math"/>
                  <w:i/>
                  <w:lang w:val="en-GB"/>
                </w:rPr>
              </w:ins>
            </m:ctrlPr>
          </m:sSubSupPr>
          <m:e>
            <m:r>
              <w:ins w:id="1629" w:author="pschmidt" w:date="2018-02-12T16:52:00Z">
                <w:rPr>
                  <w:rFonts w:ascii="Cambria Math" w:hAnsi="Cambria Math"/>
                  <w:lang w:val="en-GB"/>
                </w:rPr>
                <m:t>r</m:t>
              </w:ins>
            </m:r>
          </m:e>
          <m:sub>
            <m:r>
              <w:ins w:id="1630" w:author="pschmidt" w:date="2018-02-12T16:52:00Z">
                <w:rPr>
                  <w:rFonts w:ascii="Cambria Math" w:hAnsi="Cambria Math"/>
                  <w:lang w:val="en-GB"/>
                </w:rPr>
                <m:t>i</m:t>
              </w:ins>
            </m:r>
          </m:sub>
          <m:sup>
            <m:r>
              <w:ins w:id="1631" w:author="pschmidt" w:date="2018-02-12T16:52:00Z">
                <w:rPr>
                  <w:rFonts w:ascii="Cambria Math" w:hAnsi="Cambria Math"/>
                  <w:lang w:val="en-GB"/>
                </w:rPr>
                <m:t>*</m:t>
              </w:ins>
            </m:r>
          </m:sup>
        </m:sSubSup>
        <m:sSubSup>
          <m:sSubSupPr>
            <m:ctrlPr>
              <w:ins w:id="1632" w:author="pschmidt" w:date="2018-02-12T16:51:00Z">
                <w:rPr>
                  <w:rFonts w:ascii="Cambria Math" w:hAnsi="Cambria Math"/>
                  <w:i/>
                  <w:lang w:val="en-GB"/>
                </w:rPr>
              </w:ins>
            </m:ctrlPr>
          </m:sSubSupPr>
          <m:e>
            <m:r>
              <w:ins w:id="1633" w:author="pschmidt" w:date="2018-02-12T16:51:00Z">
                <w:rPr>
                  <w:rFonts w:ascii="Cambria Math" w:hAnsi="Cambria Math"/>
                  <w:lang w:val="en-GB"/>
                </w:rPr>
                <m:t>σ</m:t>
              </w:ins>
            </m:r>
          </m:e>
          <m:sub>
            <m:r>
              <w:ins w:id="1634" w:author="pschmidt" w:date="2018-02-12T16:51:00Z">
                <w:rPr>
                  <w:rFonts w:ascii="Cambria Math" w:hAnsi="Cambria Math"/>
                  <w:lang w:val="en-GB"/>
                </w:rPr>
                <m:t>GY(2)</m:t>
              </w:ins>
            </m:r>
          </m:sub>
          <m:sup>
            <m:r>
              <w:ins w:id="1635" w:author="pschmidt" w:date="2018-02-12T16:51:00Z">
                <w:rPr>
                  <w:rFonts w:ascii="Cambria Math" w:hAnsi="Cambria Math"/>
                  <w:lang w:val="en-GB"/>
                </w:rPr>
                <m:t>2</m:t>
              </w:ins>
            </m:r>
          </m:sup>
        </m:sSubSup>
      </m:oMath>
      <w:ins w:id="1636" w:author="pschmidt" w:date="2018-02-12T16:52:00Z">
        <w:r w:rsidR="00044523">
          <w:rPr>
            <w:lang w:val="en-GB"/>
          </w:rPr>
          <w:t xml:space="preserve">. </w:t>
        </w:r>
      </w:ins>
    </w:p>
    <w:p w14:paraId="7198945E" w14:textId="77777777" w:rsidR="002C1C73" w:rsidRDefault="00905D92">
      <w:pPr>
        <w:rPr>
          <w:ins w:id="1637" w:author="pschmidt" w:date="2018-02-12T14:23:00Z"/>
          <w:b/>
          <w:lang w:val="en-GB"/>
        </w:rPr>
      </w:pPr>
      <w:r>
        <w:rPr>
          <w:noProof/>
          <w:lang w:val="en-US" w:eastAsia="en-US"/>
        </w:rPr>
        <w:drawing>
          <wp:inline distT="0" distB="0" distL="0" distR="0" wp14:anchorId="7D86BF12" wp14:editId="6FD09C14">
            <wp:extent cx="5760720" cy="25069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2506980"/>
                    </a:xfrm>
                    <a:prstGeom prst="rect">
                      <a:avLst/>
                    </a:prstGeom>
                  </pic:spPr>
                </pic:pic>
              </a:graphicData>
            </a:graphic>
          </wp:inline>
        </w:drawing>
      </w:r>
    </w:p>
    <w:p w14:paraId="36AAF577" w14:textId="54CD360F" w:rsidR="002C1C73" w:rsidRPr="00B20DDB" w:rsidRDefault="00F257DB">
      <w:pPr>
        <w:rPr>
          <w:lang w:val="en-GB"/>
        </w:rPr>
      </w:pPr>
      <w:r>
        <w:rPr>
          <w:b/>
          <w:lang w:val="en-GB"/>
        </w:rPr>
        <w:t xml:space="preserve">Tab 13. </w:t>
      </w:r>
      <w:r w:rsidRPr="00B20DDB">
        <w:rPr>
          <w:lang w:val="en-GB"/>
        </w:rPr>
        <w:t xml:space="preserve">VC estimates </w:t>
      </w:r>
      <w:ins w:id="1638" w:author="pschmidt" w:date="2018-02-12T16:54:00Z">
        <w:r w:rsidR="00B20DDB">
          <w:rPr>
            <w:lang w:val="en-GB"/>
          </w:rPr>
          <w:t xml:space="preserve">of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GY(k)</m:t>
              </m:r>
            </m:sub>
            <m:sup>
              <m:r>
                <w:rPr>
                  <w:rFonts w:ascii="Cambria Math" w:hAnsi="Cambria Math"/>
                  <w:lang w:val="en-GB"/>
                </w:rPr>
                <m:t>2</m:t>
              </m:r>
            </m:sup>
          </m:sSubSup>
        </m:oMath>
        <w:r w:rsidR="00B20DDB">
          <w:rPr>
            <w:lang w:val="en-GB"/>
          </w:rPr>
          <w:t xml:space="preserve"> obtained via </w:t>
        </w:r>
      </w:ins>
      <w:ins w:id="1639" w:author="pschmidt" w:date="2018-02-12T16:53:00Z">
        <w:r w:rsidR="00B20DDB">
          <w:rPr>
            <w:lang w:val="en-GB"/>
          </w:rPr>
          <w:t xml:space="preserve">(1) </w:t>
        </w:r>
      </w:ins>
      <w:proofErr w:type="gramStart"/>
      <w:ins w:id="1640" w:author="pschmidt" w:date="2018-02-12T16:54:00Z">
        <w:r w:rsidR="00B20DDB">
          <w:rPr>
            <w:lang w:val="en-GB"/>
          </w:rPr>
          <w:t xml:space="preserve">assuming </w:t>
        </w:r>
        <w:proofErr w:type="gramEnd"/>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GY(k)</m:t>
              </m:r>
            </m:sub>
            <m:sup>
              <m:r>
                <w:rPr>
                  <w:rFonts w:ascii="Cambria Math" w:hAnsi="Cambria Math"/>
                  <w:lang w:val="en-GB"/>
                </w:rPr>
                <m:t>2</m:t>
              </m:r>
            </m:sup>
          </m:sSubSup>
        </m:oMath>
        <w:r w:rsidR="00B20DDB">
          <w:rPr>
            <w:lang w:val="en-GB"/>
          </w:rPr>
          <w:t>.</w:t>
        </w:r>
      </w:ins>
    </w:p>
    <w:tbl>
      <w:tblPr>
        <w:tblW w:w="0" w:type="auto"/>
        <w:tblLook w:val="04A0" w:firstRow="1" w:lastRow="0" w:firstColumn="1" w:lastColumn="0" w:noHBand="0" w:noVBand="1"/>
      </w:tblPr>
      <w:tblGrid>
        <w:gridCol w:w="1543"/>
        <w:gridCol w:w="1476"/>
        <w:gridCol w:w="696"/>
        <w:gridCol w:w="710"/>
      </w:tblGrid>
      <w:tr w:rsidR="002C1C73" w14:paraId="046ACB19" w14:textId="77777777" w:rsidTr="00F257DB">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276C8504" w14:textId="239C80C8" w:rsidR="002C1C73" w:rsidRPr="00F257DB" w:rsidRDefault="002C1C73" w:rsidP="002C1C73">
            <w:pPr>
              <w:rPr>
                <w:b/>
                <w:lang w:val="en-US" w:eastAsia="en-US"/>
              </w:rPr>
            </w:pPr>
            <w:proofErr w:type="spellStart"/>
            <w:r w:rsidRPr="00F257DB">
              <w:rPr>
                <w:b/>
              </w:rPr>
              <w:t>Variety</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0937C50C" w14:textId="655E2A6F" w:rsidR="002C1C73" w:rsidRPr="00F257DB" w:rsidRDefault="00F257DB" w:rsidP="002C1C73">
            <w:pPr>
              <w:rPr>
                <w:b/>
              </w:rPr>
            </w:pPr>
            <w:r w:rsidRPr="00F257DB">
              <w:rPr>
                <w:b/>
              </w:rPr>
              <w:t xml:space="preserve">VC </w:t>
            </w:r>
            <w:proofErr w:type="spellStart"/>
            <w:r w:rsidRPr="00F257DB">
              <w:rPr>
                <w:b/>
              </w:rPr>
              <w:t>estiamte</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3B8F01A0" w14:textId="77777777" w:rsidR="002C1C73" w:rsidRPr="00F257DB" w:rsidRDefault="002C1C73" w:rsidP="002C1C73">
            <w:pPr>
              <w:rPr>
                <w:b/>
              </w:rPr>
            </w:pPr>
            <w:proofErr w:type="spellStart"/>
            <w:r w:rsidRPr="00F257DB">
              <w:rPr>
                <w:b/>
              </w:rPr>
              <w:t>ri</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783E2DAA" w14:textId="77777777" w:rsidR="002C1C73" w:rsidRPr="00F257DB" w:rsidRDefault="002C1C73" w:rsidP="002C1C73">
            <w:pPr>
              <w:rPr>
                <w:b/>
              </w:rPr>
            </w:pPr>
            <w:proofErr w:type="spellStart"/>
            <w:r w:rsidRPr="00F257DB">
              <w:rPr>
                <w:b/>
              </w:rPr>
              <w:t>sc_ri</w:t>
            </w:r>
            <w:proofErr w:type="spellEnd"/>
          </w:p>
        </w:tc>
      </w:tr>
      <w:tr w:rsidR="002C1C73" w14:paraId="1BB22850" w14:textId="77777777" w:rsidTr="00F257DB">
        <w:trPr>
          <w:trHeight w:val="300"/>
        </w:trPr>
        <w:tc>
          <w:tcPr>
            <w:tcW w:w="0" w:type="auto"/>
            <w:tcBorders>
              <w:top w:val="single" w:sz="4" w:space="0" w:color="auto"/>
              <w:left w:val="nil"/>
              <w:bottom w:val="nil"/>
              <w:right w:val="nil"/>
            </w:tcBorders>
            <w:shd w:val="clear" w:color="auto" w:fill="auto"/>
            <w:noWrap/>
            <w:vAlign w:val="bottom"/>
            <w:hideMark/>
          </w:tcPr>
          <w:p w14:paraId="0FFE26C5" w14:textId="77777777" w:rsidR="002C1C73" w:rsidRDefault="002C1C73" w:rsidP="002C1C73">
            <w:r>
              <w:t>BR1</w:t>
            </w:r>
          </w:p>
        </w:tc>
        <w:tc>
          <w:tcPr>
            <w:tcW w:w="0" w:type="auto"/>
            <w:tcBorders>
              <w:top w:val="single" w:sz="4" w:space="0" w:color="auto"/>
              <w:left w:val="nil"/>
              <w:bottom w:val="nil"/>
              <w:right w:val="nil"/>
            </w:tcBorders>
            <w:shd w:val="clear" w:color="auto" w:fill="auto"/>
            <w:noWrap/>
            <w:vAlign w:val="bottom"/>
            <w:hideMark/>
          </w:tcPr>
          <w:p w14:paraId="24221F3F" w14:textId="77777777" w:rsidR="002C1C73" w:rsidRDefault="002C1C73" w:rsidP="002C1C73">
            <w:r>
              <w:t>0.02224382</w:t>
            </w:r>
          </w:p>
        </w:tc>
        <w:tc>
          <w:tcPr>
            <w:tcW w:w="0" w:type="auto"/>
            <w:tcBorders>
              <w:top w:val="single" w:sz="4" w:space="0" w:color="auto"/>
              <w:left w:val="nil"/>
              <w:bottom w:val="nil"/>
              <w:right w:val="nil"/>
            </w:tcBorders>
            <w:shd w:val="clear" w:color="auto" w:fill="auto"/>
            <w:noWrap/>
            <w:vAlign w:val="bottom"/>
            <w:hideMark/>
          </w:tcPr>
          <w:p w14:paraId="4C1578E5" w14:textId="77777777" w:rsidR="002C1C73" w:rsidRDefault="002C1C73" w:rsidP="002C1C73">
            <w:r>
              <w:t>1970</w:t>
            </w:r>
          </w:p>
        </w:tc>
        <w:tc>
          <w:tcPr>
            <w:tcW w:w="0" w:type="auto"/>
            <w:tcBorders>
              <w:top w:val="single" w:sz="4" w:space="0" w:color="auto"/>
              <w:left w:val="nil"/>
              <w:bottom w:val="nil"/>
              <w:right w:val="nil"/>
            </w:tcBorders>
            <w:shd w:val="clear" w:color="auto" w:fill="auto"/>
            <w:noWrap/>
            <w:vAlign w:val="bottom"/>
            <w:hideMark/>
          </w:tcPr>
          <w:p w14:paraId="6ECBCE31" w14:textId="77777777" w:rsidR="002C1C73" w:rsidRDefault="002C1C73" w:rsidP="002C1C73">
            <w:r>
              <w:t>0</w:t>
            </w:r>
          </w:p>
        </w:tc>
      </w:tr>
      <w:tr w:rsidR="002C1C73" w14:paraId="690C4268" w14:textId="77777777" w:rsidTr="002C1C73">
        <w:trPr>
          <w:trHeight w:val="300"/>
        </w:trPr>
        <w:tc>
          <w:tcPr>
            <w:tcW w:w="0" w:type="auto"/>
            <w:tcBorders>
              <w:top w:val="nil"/>
              <w:left w:val="nil"/>
              <w:bottom w:val="nil"/>
              <w:right w:val="nil"/>
            </w:tcBorders>
            <w:shd w:val="clear" w:color="auto" w:fill="auto"/>
            <w:noWrap/>
            <w:vAlign w:val="bottom"/>
            <w:hideMark/>
          </w:tcPr>
          <w:p w14:paraId="1CC137F1" w14:textId="77777777" w:rsidR="002C1C73" w:rsidRDefault="002C1C73" w:rsidP="002C1C73">
            <w:r>
              <w:t>BR12</w:t>
            </w:r>
          </w:p>
        </w:tc>
        <w:tc>
          <w:tcPr>
            <w:tcW w:w="0" w:type="auto"/>
            <w:tcBorders>
              <w:top w:val="nil"/>
              <w:left w:val="nil"/>
              <w:bottom w:val="nil"/>
              <w:right w:val="nil"/>
            </w:tcBorders>
            <w:shd w:val="clear" w:color="auto" w:fill="auto"/>
            <w:noWrap/>
            <w:vAlign w:val="bottom"/>
            <w:hideMark/>
          </w:tcPr>
          <w:p w14:paraId="3B8BD8D7"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7F0A8419"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517AA4AC" w14:textId="77777777" w:rsidR="002C1C73" w:rsidRDefault="002C1C73" w:rsidP="002C1C73">
            <w:r>
              <w:t>3.61</w:t>
            </w:r>
          </w:p>
        </w:tc>
      </w:tr>
      <w:tr w:rsidR="002C1C73" w14:paraId="62987C41" w14:textId="77777777" w:rsidTr="002C1C73">
        <w:trPr>
          <w:trHeight w:val="300"/>
        </w:trPr>
        <w:tc>
          <w:tcPr>
            <w:tcW w:w="0" w:type="auto"/>
            <w:tcBorders>
              <w:top w:val="nil"/>
              <w:left w:val="nil"/>
              <w:bottom w:val="nil"/>
              <w:right w:val="nil"/>
            </w:tcBorders>
            <w:shd w:val="clear" w:color="auto" w:fill="auto"/>
            <w:noWrap/>
            <w:vAlign w:val="bottom"/>
            <w:hideMark/>
          </w:tcPr>
          <w:p w14:paraId="165C8D84" w14:textId="77777777" w:rsidR="002C1C73" w:rsidRDefault="002C1C73" w:rsidP="002C1C73">
            <w:r>
              <w:t>BR14</w:t>
            </w:r>
          </w:p>
        </w:tc>
        <w:tc>
          <w:tcPr>
            <w:tcW w:w="0" w:type="auto"/>
            <w:tcBorders>
              <w:top w:val="nil"/>
              <w:left w:val="nil"/>
              <w:bottom w:val="nil"/>
              <w:right w:val="nil"/>
            </w:tcBorders>
            <w:shd w:val="clear" w:color="auto" w:fill="auto"/>
            <w:noWrap/>
            <w:vAlign w:val="bottom"/>
            <w:hideMark/>
          </w:tcPr>
          <w:p w14:paraId="77ADAC7C" w14:textId="77777777" w:rsidR="002C1C73" w:rsidRDefault="002C1C73" w:rsidP="002C1C73">
            <w:r>
              <w:t>0.00000042</w:t>
            </w:r>
          </w:p>
        </w:tc>
        <w:tc>
          <w:tcPr>
            <w:tcW w:w="0" w:type="auto"/>
            <w:tcBorders>
              <w:top w:val="nil"/>
              <w:left w:val="nil"/>
              <w:bottom w:val="nil"/>
              <w:right w:val="nil"/>
            </w:tcBorders>
            <w:shd w:val="clear" w:color="auto" w:fill="auto"/>
            <w:noWrap/>
            <w:vAlign w:val="bottom"/>
            <w:hideMark/>
          </w:tcPr>
          <w:p w14:paraId="5CBEFF57"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265694D5" w14:textId="77777777" w:rsidR="002C1C73" w:rsidRDefault="002C1C73" w:rsidP="002C1C73">
            <w:r>
              <w:t>3.61</w:t>
            </w:r>
          </w:p>
        </w:tc>
      </w:tr>
      <w:tr w:rsidR="002C1C73" w14:paraId="384CE72F" w14:textId="77777777" w:rsidTr="002C1C73">
        <w:trPr>
          <w:trHeight w:val="300"/>
        </w:trPr>
        <w:tc>
          <w:tcPr>
            <w:tcW w:w="0" w:type="auto"/>
            <w:tcBorders>
              <w:top w:val="nil"/>
              <w:left w:val="nil"/>
              <w:bottom w:val="nil"/>
              <w:right w:val="nil"/>
            </w:tcBorders>
            <w:shd w:val="clear" w:color="auto" w:fill="auto"/>
            <w:noWrap/>
            <w:vAlign w:val="bottom"/>
            <w:hideMark/>
          </w:tcPr>
          <w:p w14:paraId="0EE3B164" w14:textId="77777777" w:rsidR="002C1C73" w:rsidRDefault="002C1C73" w:rsidP="002C1C73">
            <w:r>
              <w:t>BR15</w:t>
            </w:r>
          </w:p>
        </w:tc>
        <w:tc>
          <w:tcPr>
            <w:tcW w:w="0" w:type="auto"/>
            <w:tcBorders>
              <w:top w:val="nil"/>
              <w:left w:val="nil"/>
              <w:bottom w:val="nil"/>
              <w:right w:val="nil"/>
            </w:tcBorders>
            <w:shd w:val="clear" w:color="auto" w:fill="auto"/>
            <w:noWrap/>
            <w:vAlign w:val="bottom"/>
            <w:hideMark/>
          </w:tcPr>
          <w:p w14:paraId="501912C2" w14:textId="77777777" w:rsidR="002C1C73" w:rsidRDefault="002C1C73" w:rsidP="002C1C73">
            <w:r>
              <w:t>0.01206931</w:t>
            </w:r>
          </w:p>
        </w:tc>
        <w:tc>
          <w:tcPr>
            <w:tcW w:w="0" w:type="auto"/>
            <w:tcBorders>
              <w:top w:val="nil"/>
              <w:left w:val="nil"/>
              <w:bottom w:val="nil"/>
              <w:right w:val="nil"/>
            </w:tcBorders>
            <w:shd w:val="clear" w:color="auto" w:fill="auto"/>
            <w:noWrap/>
            <w:vAlign w:val="bottom"/>
            <w:hideMark/>
          </w:tcPr>
          <w:p w14:paraId="6CF1769D"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06605296" w14:textId="77777777" w:rsidR="002C1C73" w:rsidRDefault="002C1C73" w:rsidP="002C1C73">
            <w:r>
              <w:t>3.61</w:t>
            </w:r>
          </w:p>
        </w:tc>
      </w:tr>
      <w:tr w:rsidR="002C1C73" w14:paraId="1A138473" w14:textId="77777777" w:rsidTr="002C1C73">
        <w:trPr>
          <w:trHeight w:val="300"/>
        </w:trPr>
        <w:tc>
          <w:tcPr>
            <w:tcW w:w="0" w:type="auto"/>
            <w:tcBorders>
              <w:top w:val="nil"/>
              <w:left w:val="nil"/>
              <w:bottom w:val="nil"/>
              <w:right w:val="nil"/>
            </w:tcBorders>
            <w:shd w:val="clear" w:color="auto" w:fill="auto"/>
            <w:noWrap/>
            <w:vAlign w:val="bottom"/>
            <w:hideMark/>
          </w:tcPr>
          <w:p w14:paraId="794DD3BB" w14:textId="77777777" w:rsidR="002C1C73" w:rsidRDefault="002C1C73" w:rsidP="002C1C73">
            <w:r>
              <w:t>BR16</w:t>
            </w:r>
          </w:p>
        </w:tc>
        <w:tc>
          <w:tcPr>
            <w:tcW w:w="0" w:type="auto"/>
            <w:tcBorders>
              <w:top w:val="nil"/>
              <w:left w:val="nil"/>
              <w:bottom w:val="nil"/>
              <w:right w:val="nil"/>
            </w:tcBorders>
            <w:shd w:val="clear" w:color="auto" w:fill="auto"/>
            <w:noWrap/>
            <w:vAlign w:val="bottom"/>
            <w:hideMark/>
          </w:tcPr>
          <w:p w14:paraId="39C0AF16" w14:textId="77777777" w:rsidR="002C1C73" w:rsidRDefault="002C1C73" w:rsidP="002C1C73">
            <w:r>
              <w:t>4.00E-08</w:t>
            </w:r>
          </w:p>
        </w:tc>
        <w:tc>
          <w:tcPr>
            <w:tcW w:w="0" w:type="auto"/>
            <w:tcBorders>
              <w:top w:val="nil"/>
              <w:left w:val="nil"/>
              <w:bottom w:val="nil"/>
              <w:right w:val="nil"/>
            </w:tcBorders>
            <w:shd w:val="clear" w:color="auto" w:fill="auto"/>
            <w:noWrap/>
            <w:vAlign w:val="bottom"/>
            <w:hideMark/>
          </w:tcPr>
          <w:p w14:paraId="3009A61A"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7D35F561" w14:textId="77777777" w:rsidR="002C1C73" w:rsidRDefault="002C1C73" w:rsidP="002C1C73">
            <w:r>
              <w:t>3.61</w:t>
            </w:r>
          </w:p>
        </w:tc>
      </w:tr>
      <w:tr w:rsidR="002C1C73" w14:paraId="6824DE40" w14:textId="77777777" w:rsidTr="002C1C73">
        <w:trPr>
          <w:trHeight w:val="300"/>
        </w:trPr>
        <w:tc>
          <w:tcPr>
            <w:tcW w:w="0" w:type="auto"/>
            <w:tcBorders>
              <w:top w:val="nil"/>
              <w:left w:val="nil"/>
              <w:bottom w:val="nil"/>
              <w:right w:val="nil"/>
            </w:tcBorders>
            <w:shd w:val="clear" w:color="auto" w:fill="auto"/>
            <w:noWrap/>
            <w:vAlign w:val="bottom"/>
            <w:hideMark/>
          </w:tcPr>
          <w:p w14:paraId="79CCED24" w14:textId="77777777" w:rsidR="002C1C73" w:rsidRDefault="002C1C73" w:rsidP="002C1C73">
            <w:r>
              <w:t>BR17</w:t>
            </w:r>
          </w:p>
        </w:tc>
        <w:tc>
          <w:tcPr>
            <w:tcW w:w="0" w:type="auto"/>
            <w:tcBorders>
              <w:top w:val="nil"/>
              <w:left w:val="nil"/>
              <w:bottom w:val="nil"/>
              <w:right w:val="nil"/>
            </w:tcBorders>
            <w:shd w:val="clear" w:color="auto" w:fill="auto"/>
            <w:noWrap/>
            <w:vAlign w:val="bottom"/>
            <w:hideMark/>
          </w:tcPr>
          <w:p w14:paraId="45B27537" w14:textId="77777777" w:rsidR="002C1C73" w:rsidRDefault="002C1C73" w:rsidP="002C1C73">
            <w:r>
              <w:t>0.09869194</w:t>
            </w:r>
          </w:p>
        </w:tc>
        <w:tc>
          <w:tcPr>
            <w:tcW w:w="0" w:type="auto"/>
            <w:tcBorders>
              <w:top w:val="nil"/>
              <w:left w:val="nil"/>
              <w:bottom w:val="nil"/>
              <w:right w:val="nil"/>
            </w:tcBorders>
            <w:shd w:val="clear" w:color="auto" w:fill="auto"/>
            <w:noWrap/>
            <w:vAlign w:val="bottom"/>
            <w:hideMark/>
          </w:tcPr>
          <w:p w14:paraId="6A4791A0"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56AA8E60" w14:textId="77777777" w:rsidR="002C1C73" w:rsidRDefault="002C1C73" w:rsidP="002C1C73">
            <w:r>
              <w:t>3.87</w:t>
            </w:r>
          </w:p>
        </w:tc>
      </w:tr>
      <w:tr w:rsidR="002C1C73" w14:paraId="0F17AC05" w14:textId="77777777" w:rsidTr="002C1C73">
        <w:trPr>
          <w:trHeight w:val="300"/>
        </w:trPr>
        <w:tc>
          <w:tcPr>
            <w:tcW w:w="0" w:type="auto"/>
            <w:tcBorders>
              <w:top w:val="nil"/>
              <w:left w:val="nil"/>
              <w:bottom w:val="nil"/>
              <w:right w:val="nil"/>
            </w:tcBorders>
            <w:shd w:val="clear" w:color="auto" w:fill="auto"/>
            <w:noWrap/>
            <w:vAlign w:val="bottom"/>
            <w:hideMark/>
          </w:tcPr>
          <w:p w14:paraId="696F343C" w14:textId="77777777" w:rsidR="002C1C73" w:rsidRDefault="002C1C73" w:rsidP="002C1C73">
            <w:r>
              <w:t>BR18</w:t>
            </w:r>
          </w:p>
        </w:tc>
        <w:tc>
          <w:tcPr>
            <w:tcW w:w="0" w:type="auto"/>
            <w:tcBorders>
              <w:top w:val="nil"/>
              <w:left w:val="nil"/>
              <w:bottom w:val="nil"/>
              <w:right w:val="nil"/>
            </w:tcBorders>
            <w:shd w:val="clear" w:color="auto" w:fill="auto"/>
            <w:noWrap/>
            <w:vAlign w:val="bottom"/>
            <w:hideMark/>
          </w:tcPr>
          <w:p w14:paraId="6A33CCB8"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0419066"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4E4D85ED" w14:textId="77777777" w:rsidR="002C1C73" w:rsidRDefault="002C1C73" w:rsidP="002C1C73">
            <w:r>
              <w:t>3.87</w:t>
            </w:r>
          </w:p>
        </w:tc>
      </w:tr>
      <w:tr w:rsidR="002C1C73" w14:paraId="0A4CF7D8" w14:textId="77777777" w:rsidTr="002C1C73">
        <w:trPr>
          <w:trHeight w:val="300"/>
        </w:trPr>
        <w:tc>
          <w:tcPr>
            <w:tcW w:w="0" w:type="auto"/>
            <w:tcBorders>
              <w:top w:val="nil"/>
              <w:left w:val="nil"/>
              <w:bottom w:val="nil"/>
              <w:right w:val="nil"/>
            </w:tcBorders>
            <w:shd w:val="clear" w:color="auto" w:fill="auto"/>
            <w:noWrap/>
            <w:vAlign w:val="bottom"/>
            <w:hideMark/>
          </w:tcPr>
          <w:p w14:paraId="1A2EE3E8" w14:textId="77777777" w:rsidR="002C1C73" w:rsidRDefault="002C1C73" w:rsidP="002C1C73">
            <w:r>
              <w:t>BR19</w:t>
            </w:r>
          </w:p>
        </w:tc>
        <w:tc>
          <w:tcPr>
            <w:tcW w:w="0" w:type="auto"/>
            <w:tcBorders>
              <w:top w:val="nil"/>
              <w:left w:val="nil"/>
              <w:bottom w:val="nil"/>
              <w:right w:val="nil"/>
            </w:tcBorders>
            <w:shd w:val="clear" w:color="auto" w:fill="auto"/>
            <w:noWrap/>
            <w:vAlign w:val="bottom"/>
            <w:hideMark/>
          </w:tcPr>
          <w:p w14:paraId="13E9F594" w14:textId="77777777" w:rsidR="002C1C73" w:rsidRDefault="002C1C73" w:rsidP="002C1C73">
            <w:r>
              <w:t>0.01759358</w:t>
            </w:r>
          </w:p>
        </w:tc>
        <w:tc>
          <w:tcPr>
            <w:tcW w:w="0" w:type="auto"/>
            <w:tcBorders>
              <w:top w:val="nil"/>
              <w:left w:val="nil"/>
              <w:bottom w:val="nil"/>
              <w:right w:val="nil"/>
            </w:tcBorders>
            <w:shd w:val="clear" w:color="auto" w:fill="auto"/>
            <w:noWrap/>
            <w:vAlign w:val="bottom"/>
            <w:hideMark/>
          </w:tcPr>
          <w:p w14:paraId="117EEE62"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4D8BE13E" w14:textId="77777777" w:rsidR="002C1C73" w:rsidRDefault="002C1C73" w:rsidP="002C1C73">
            <w:r>
              <w:t>3.87</w:t>
            </w:r>
          </w:p>
        </w:tc>
      </w:tr>
      <w:tr w:rsidR="002C1C73" w14:paraId="7E154C08" w14:textId="77777777" w:rsidTr="002C1C73">
        <w:trPr>
          <w:trHeight w:val="300"/>
        </w:trPr>
        <w:tc>
          <w:tcPr>
            <w:tcW w:w="0" w:type="auto"/>
            <w:tcBorders>
              <w:top w:val="nil"/>
              <w:left w:val="nil"/>
              <w:bottom w:val="nil"/>
              <w:right w:val="nil"/>
            </w:tcBorders>
            <w:shd w:val="clear" w:color="auto" w:fill="auto"/>
            <w:noWrap/>
            <w:vAlign w:val="bottom"/>
            <w:hideMark/>
          </w:tcPr>
          <w:p w14:paraId="45CCD7A9" w14:textId="77777777" w:rsidR="002C1C73" w:rsidRDefault="002C1C73" w:rsidP="002C1C73">
            <w:r>
              <w:t>BR2</w:t>
            </w:r>
          </w:p>
        </w:tc>
        <w:tc>
          <w:tcPr>
            <w:tcW w:w="0" w:type="auto"/>
            <w:tcBorders>
              <w:top w:val="nil"/>
              <w:left w:val="nil"/>
              <w:bottom w:val="nil"/>
              <w:right w:val="nil"/>
            </w:tcBorders>
            <w:shd w:val="clear" w:color="auto" w:fill="auto"/>
            <w:noWrap/>
            <w:vAlign w:val="bottom"/>
            <w:hideMark/>
          </w:tcPr>
          <w:p w14:paraId="5E7A3F17" w14:textId="77777777" w:rsidR="002C1C73" w:rsidRDefault="002C1C73" w:rsidP="002C1C73">
            <w:r>
              <w:t>0.00000024</w:t>
            </w:r>
          </w:p>
        </w:tc>
        <w:tc>
          <w:tcPr>
            <w:tcW w:w="0" w:type="auto"/>
            <w:tcBorders>
              <w:top w:val="nil"/>
              <w:left w:val="nil"/>
              <w:bottom w:val="nil"/>
              <w:right w:val="nil"/>
            </w:tcBorders>
            <w:shd w:val="clear" w:color="auto" w:fill="auto"/>
            <w:noWrap/>
            <w:vAlign w:val="bottom"/>
            <w:hideMark/>
          </w:tcPr>
          <w:p w14:paraId="12D34740" w14:textId="77777777" w:rsidR="002C1C73" w:rsidRDefault="002C1C73" w:rsidP="002C1C73">
            <w:r>
              <w:t>1971</w:t>
            </w:r>
          </w:p>
        </w:tc>
        <w:tc>
          <w:tcPr>
            <w:tcW w:w="0" w:type="auto"/>
            <w:tcBorders>
              <w:top w:val="nil"/>
              <w:left w:val="nil"/>
              <w:bottom w:val="nil"/>
              <w:right w:val="nil"/>
            </w:tcBorders>
            <w:shd w:val="clear" w:color="auto" w:fill="auto"/>
            <w:noWrap/>
            <w:vAlign w:val="bottom"/>
            <w:hideMark/>
          </w:tcPr>
          <w:p w14:paraId="4E611952" w14:textId="77777777" w:rsidR="002C1C73" w:rsidRDefault="002C1C73" w:rsidP="002C1C73">
            <w:r>
              <w:t>1</w:t>
            </w:r>
          </w:p>
        </w:tc>
      </w:tr>
      <w:tr w:rsidR="002C1C73" w14:paraId="4DC79F1A" w14:textId="77777777" w:rsidTr="002C1C73">
        <w:trPr>
          <w:trHeight w:val="300"/>
        </w:trPr>
        <w:tc>
          <w:tcPr>
            <w:tcW w:w="0" w:type="auto"/>
            <w:tcBorders>
              <w:top w:val="nil"/>
              <w:left w:val="nil"/>
              <w:bottom w:val="nil"/>
              <w:right w:val="nil"/>
            </w:tcBorders>
            <w:shd w:val="clear" w:color="auto" w:fill="auto"/>
            <w:noWrap/>
            <w:vAlign w:val="bottom"/>
            <w:hideMark/>
          </w:tcPr>
          <w:p w14:paraId="1212C8AB" w14:textId="77777777" w:rsidR="002C1C73" w:rsidRDefault="002C1C73" w:rsidP="002C1C73">
            <w:r>
              <w:t>BR3</w:t>
            </w:r>
          </w:p>
        </w:tc>
        <w:tc>
          <w:tcPr>
            <w:tcW w:w="0" w:type="auto"/>
            <w:tcBorders>
              <w:top w:val="nil"/>
              <w:left w:val="nil"/>
              <w:bottom w:val="nil"/>
              <w:right w:val="nil"/>
            </w:tcBorders>
            <w:shd w:val="clear" w:color="auto" w:fill="auto"/>
            <w:noWrap/>
            <w:vAlign w:val="bottom"/>
            <w:hideMark/>
          </w:tcPr>
          <w:p w14:paraId="75A9020A"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FC02321" w14:textId="77777777" w:rsidR="002C1C73" w:rsidRDefault="002C1C73" w:rsidP="002C1C73">
            <w:r>
              <w:t>1973</w:t>
            </w:r>
          </w:p>
        </w:tc>
        <w:tc>
          <w:tcPr>
            <w:tcW w:w="0" w:type="auto"/>
            <w:tcBorders>
              <w:top w:val="nil"/>
              <w:left w:val="nil"/>
              <w:bottom w:val="nil"/>
              <w:right w:val="nil"/>
            </w:tcBorders>
            <w:shd w:val="clear" w:color="auto" w:fill="auto"/>
            <w:noWrap/>
            <w:vAlign w:val="bottom"/>
            <w:hideMark/>
          </w:tcPr>
          <w:p w14:paraId="39109F9A" w14:textId="77777777" w:rsidR="002C1C73" w:rsidRDefault="002C1C73" w:rsidP="002C1C73">
            <w:r>
              <w:t>1.73</w:t>
            </w:r>
          </w:p>
        </w:tc>
      </w:tr>
      <w:tr w:rsidR="002C1C73" w14:paraId="66AFD700" w14:textId="77777777" w:rsidTr="002C1C73">
        <w:trPr>
          <w:trHeight w:val="300"/>
        </w:trPr>
        <w:tc>
          <w:tcPr>
            <w:tcW w:w="0" w:type="auto"/>
            <w:tcBorders>
              <w:top w:val="nil"/>
              <w:left w:val="nil"/>
              <w:bottom w:val="nil"/>
              <w:right w:val="nil"/>
            </w:tcBorders>
            <w:shd w:val="clear" w:color="auto" w:fill="auto"/>
            <w:noWrap/>
            <w:vAlign w:val="bottom"/>
            <w:hideMark/>
          </w:tcPr>
          <w:p w14:paraId="7E2F7F35" w14:textId="77777777" w:rsidR="002C1C73" w:rsidRDefault="002C1C73" w:rsidP="002C1C73">
            <w:r>
              <w:t>BR6</w:t>
            </w:r>
          </w:p>
        </w:tc>
        <w:tc>
          <w:tcPr>
            <w:tcW w:w="0" w:type="auto"/>
            <w:tcBorders>
              <w:top w:val="nil"/>
              <w:left w:val="nil"/>
              <w:bottom w:val="nil"/>
              <w:right w:val="nil"/>
            </w:tcBorders>
            <w:shd w:val="clear" w:color="auto" w:fill="auto"/>
            <w:noWrap/>
            <w:vAlign w:val="bottom"/>
            <w:hideMark/>
          </w:tcPr>
          <w:p w14:paraId="7F30217D" w14:textId="77777777" w:rsidR="002C1C73" w:rsidRDefault="002C1C73" w:rsidP="002C1C73">
            <w:r>
              <w:t>0.03955465</w:t>
            </w:r>
          </w:p>
        </w:tc>
        <w:tc>
          <w:tcPr>
            <w:tcW w:w="0" w:type="auto"/>
            <w:tcBorders>
              <w:top w:val="nil"/>
              <w:left w:val="nil"/>
              <w:bottom w:val="nil"/>
              <w:right w:val="nil"/>
            </w:tcBorders>
            <w:shd w:val="clear" w:color="auto" w:fill="auto"/>
            <w:noWrap/>
            <w:vAlign w:val="bottom"/>
            <w:hideMark/>
          </w:tcPr>
          <w:p w14:paraId="7481C7BF" w14:textId="77777777" w:rsidR="002C1C73" w:rsidRDefault="002C1C73" w:rsidP="002C1C73">
            <w:r>
              <w:t>1977</w:t>
            </w:r>
          </w:p>
        </w:tc>
        <w:tc>
          <w:tcPr>
            <w:tcW w:w="0" w:type="auto"/>
            <w:tcBorders>
              <w:top w:val="nil"/>
              <w:left w:val="nil"/>
              <w:bottom w:val="nil"/>
              <w:right w:val="nil"/>
            </w:tcBorders>
            <w:shd w:val="clear" w:color="auto" w:fill="auto"/>
            <w:noWrap/>
            <w:vAlign w:val="bottom"/>
            <w:hideMark/>
          </w:tcPr>
          <w:p w14:paraId="31D8D6A9" w14:textId="77777777" w:rsidR="002C1C73" w:rsidRDefault="002C1C73" w:rsidP="002C1C73">
            <w:r>
              <w:t>2.65</w:t>
            </w:r>
          </w:p>
        </w:tc>
      </w:tr>
      <w:tr w:rsidR="002C1C73" w14:paraId="6558B31C" w14:textId="77777777" w:rsidTr="002C1C73">
        <w:trPr>
          <w:trHeight w:val="300"/>
        </w:trPr>
        <w:tc>
          <w:tcPr>
            <w:tcW w:w="0" w:type="auto"/>
            <w:tcBorders>
              <w:top w:val="nil"/>
              <w:left w:val="nil"/>
              <w:bottom w:val="nil"/>
              <w:right w:val="nil"/>
            </w:tcBorders>
            <w:shd w:val="clear" w:color="auto" w:fill="auto"/>
            <w:noWrap/>
            <w:vAlign w:val="bottom"/>
            <w:hideMark/>
          </w:tcPr>
          <w:p w14:paraId="02D81164" w14:textId="77777777" w:rsidR="002C1C73" w:rsidRDefault="002C1C73" w:rsidP="002C1C73">
            <w:r>
              <w:t>BR7</w:t>
            </w:r>
          </w:p>
        </w:tc>
        <w:tc>
          <w:tcPr>
            <w:tcW w:w="0" w:type="auto"/>
            <w:tcBorders>
              <w:top w:val="nil"/>
              <w:left w:val="nil"/>
              <w:bottom w:val="nil"/>
              <w:right w:val="nil"/>
            </w:tcBorders>
            <w:shd w:val="clear" w:color="auto" w:fill="auto"/>
            <w:noWrap/>
            <w:vAlign w:val="bottom"/>
            <w:hideMark/>
          </w:tcPr>
          <w:p w14:paraId="361FDC81" w14:textId="77777777" w:rsidR="002C1C73" w:rsidRDefault="002C1C73" w:rsidP="002C1C73">
            <w:r>
              <w:t>0.00205103</w:t>
            </w:r>
          </w:p>
        </w:tc>
        <w:tc>
          <w:tcPr>
            <w:tcW w:w="0" w:type="auto"/>
            <w:tcBorders>
              <w:top w:val="nil"/>
              <w:left w:val="nil"/>
              <w:bottom w:val="nil"/>
              <w:right w:val="nil"/>
            </w:tcBorders>
            <w:shd w:val="clear" w:color="auto" w:fill="auto"/>
            <w:noWrap/>
            <w:vAlign w:val="bottom"/>
            <w:hideMark/>
          </w:tcPr>
          <w:p w14:paraId="7F5B1D06" w14:textId="77777777" w:rsidR="002C1C73" w:rsidRDefault="002C1C73" w:rsidP="002C1C73">
            <w:r>
              <w:t>1977</w:t>
            </w:r>
          </w:p>
        </w:tc>
        <w:tc>
          <w:tcPr>
            <w:tcW w:w="0" w:type="auto"/>
            <w:tcBorders>
              <w:top w:val="nil"/>
              <w:left w:val="nil"/>
              <w:bottom w:val="nil"/>
              <w:right w:val="nil"/>
            </w:tcBorders>
            <w:shd w:val="clear" w:color="auto" w:fill="auto"/>
            <w:noWrap/>
            <w:vAlign w:val="bottom"/>
            <w:hideMark/>
          </w:tcPr>
          <w:p w14:paraId="6575700E" w14:textId="77777777" w:rsidR="002C1C73" w:rsidRDefault="002C1C73" w:rsidP="002C1C73">
            <w:r>
              <w:t>2.65</w:t>
            </w:r>
          </w:p>
        </w:tc>
      </w:tr>
      <w:tr w:rsidR="002C1C73" w14:paraId="486F4A35" w14:textId="77777777" w:rsidTr="002C1C73">
        <w:trPr>
          <w:trHeight w:val="300"/>
        </w:trPr>
        <w:tc>
          <w:tcPr>
            <w:tcW w:w="0" w:type="auto"/>
            <w:tcBorders>
              <w:top w:val="nil"/>
              <w:left w:val="nil"/>
              <w:bottom w:val="nil"/>
              <w:right w:val="nil"/>
            </w:tcBorders>
            <w:shd w:val="clear" w:color="auto" w:fill="auto"/>
            <w:noWrap/>
            <w:vAlign w:val="bottom"/>
            <w:hideMark/>
          </w:tcPr>
          <w:p w14:paraId="16DC13D7" w14:textId="77777777" w:rsidR="002C1C73" w:rsidRDefault="002C1C73" w:rsidP="002C1C73">
            <w:r>
              <w:t>BR8</w:t>
            </w:r>
          </w:p>
        </w:tc>
        <w:tc>
          <w:tcPr>
            <w:tcW w:w="0" w:type="auto"/>
            <w:tcBorders>
              <w:top w:val="nil"/>
              <w:left w:val="nil"/>
              <w:bottom w:val="nil"/>
              <w:right w:val="nil"/>
            </w:tcBorders>
            <w:shd w:val="clear" w:color="auto" w:fill="auto"/>
            <w:noWrap/>
            <w:vAlign w:val="bottom"/>
            <w:hideMark/>
          </w:tcPr>
          <w:p w14:paraId="13F1CA58" w14:textId="77777777" w:rsidR="002C1C73" w:rsidRDefault="002C1C73" w:rsidP="002C1C73">
            <w:r>
              <w:t>0.0844898</w:t>
            </w:r>
          </w:p>
        </w:tc>
        <w:tc>
          <w:tcPr>
            <w:tcW w:w="0" w:type="auto"/>
            <w:tcBorders>
              <w:top w:val="nil"/>
              <w:left w:val="nil"/>
              <w:bottom w:val="nil"/>
              <w:right w:val="nil"/>
            </w:tcBorders>
            <w:shd w:val="clear" w:color="auto" w:fill="auto"/>
            <w:noWrap/>
            <w:vAlign w:val="bottom"/>
            <w:hideMark/>
          </w:tcPr>
          <w:p w14:paraId="3DEC3E07" w14:textId="77777777" w:rsidR="002C1C73" w:rsidRDefault="002C1C73" w:rsidP="002C1C73">
            <w:r>
              <w:t>1978</w:t>
            </w:r>
          </w:p>
        </w:tc>
        <w:tc>
          <w:tcPr>
            <w:tcW w:w="0" w:type="auto"/>
            <w:tcBorders>
              <w:top w:val="nil"/>
              <w:left w:val="nil"/>
              <w:bottom w:val="nil"/>
              <w:right w:val="nil"/>
            </w:tcBorders>
            <w:shd w:val="clear" w:color="auto" w:fill="auto"/>
            <w:noWrap/>
            <w:vAlign w:val="bottom"/>
            <w:hideMark/>
          </w:tcPr>
          <w:p w14:paraId="2B1464E4" w14:textId="77777777" w:rsidR="002C1C73" w:rsidRDefault="002C1C73" w:rsidP="002C1C73">
            <w:r>
              <w:t>2.83</w:t>
            </w:r>
          </w:p>
        </w:tc>
      </w:tr>
      <w:tr w:rsidR="002C1C73" w14:paraId="4BB02E5F" w14:textId="77777777" w:rsidTr="002C1C73">
        <w:trPr>
          <w:trHeight w:val="300"/>
        </w:trPr>
        <w:tc>
          <w:tcPr>
            <w:tcW w:w="0" w:type="auto"/>
            <w:tcBorders>
              <w:top w:val="nil"/>
              <w:left w:val="nil"/>
              <w:bottom w:val="nil"/>
              <w:right w:val="nil"/>
            </w:tcBorders>
            <w:shd w:val="clear" w:color="auto" w:fill="auto"/>
            <w:noWrap/>
            <w:vAlign w:val="bottom"/>
            <w:hideMark/>
          </w:tcPr>
          <w:p w14:paraId="707EA2C0" w14:textId="77777777" w:rsidR="002C1C73" w:rsidRDefault="002C1C73" w:rsidP="002C1C73">
            <w:r>
              <w:t>BR9</w:t>
            </w:r>
          </w:p>
        </w:tc>
        <w:tc>
          <w:tcPr>
            <w:tcW w:w="0" w:type="auto"/>
            <w:tcBorders>
              <w:top w:val="nil"/>
              <w:left w:val="nil"/>
              <w:bottom w:val="nil"/>
              <w:right w:val="nil"/>
            </w:tcBorders>
            <w:shd w:val="clear" w:color="auto" w:fill="auto"/>
            <w:noWrap/>
            <w:vAlign w:val="bottom"/>
            <w:hideMark/>
          </w:tcPr>
          <w:p w14:paraId="4536953D"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5A0817CE" w14:textId="77777777" w:rsidR="002C1C73" w:rsidRDefault="002C1C73" w:rsidP="002C1C73">
            <w:r>
              <w:t>1978</w:t>
            </w:r>
          </w:p>
        </w:tc>
        <w:tc>
          <w:tcPr>
            <w:tcW w:w="0" w:type="auto"/>
            <w:tcBorders>
              <w:top w:val="nil"/>
              <w:left w:val="nil"/>
              <w:bottom w:val="nil"/>
              <w:right w:val="nil"/>
            </w:tcBorders>
            <w:shd w:val="clear" w:color="auto" w:fill="auto"/>
            <w:noWrap/>
            <w:vAlign w:val="bottom"/>
            <w:hideMark/>
          </w:tcPr>
          <w:p w14:paraId="03862117" w14:textId="77777777" w:rsidR="002C1C73" w:rsidRDefault="002C1C73" w:rsidP="002C1C73">
            <w:r>
              <w:t>2.83</w:t>
            </w:r>
          </w:p>
        </w:tc>
      </w:tr>
      <w:tr w:rsidR="002C1C73" w14:paraId="184ADFCA" w14:textId="77777777" w:rsidTr="002C1C73">
        <w:trPr>
          <w:trHeight w:val="300"/>
        </w:trPr>
        <w:tc>
          <w:tcPr>
            <w:tcW w:w="0" w:type="auto"/>
            <w:tcBorders>
              <w:top w:val="nil"/>
              <w:left w:val="nil"/>
              <w:bottom w:val="nil"/>
              <w:right w:val="nil"/>
            </w:tcBorders>
            <w:shd w:val="clear" w:color="auto" w:fill="auto"/>
            <w:noWrap/>
            <w:vAlign w:val="bottom"/>
            <w:hideMark/>
          </w:tcPr>
          <w:p w14:paraId="40EFC323" w14:textId="77777777" w:rsidR="002C1C73" w:rsidRDefault="002C1C73" w:rsidP="002C1C73">
            <w:r>
              <w:t>BRRI dhan28</w:t>
            </w:r>
          </w:p>
        </w:tc>
        <w:tc>
          <w:tcPr>
            <w:tcW w:w="0" w:type="auto"/>
            <w:tcBorders>
              <w:top w:val="nil"/>
              <w:left w:val="nil"/>
              <w:bottom w:val="nil"/>
              <w:right w:val="nil"/>
            </w:tcBorders>
            <w:shd w:val="clear" w:color="auto" w:fill="auto"/>
            <w:noWrap/>
            <w:vAlign w:val="bottom"/>
            <w:hideMark/>
          </w:tcPr>
          <w:p w14:paraId="491DDA46" w14:textId="77777777" w:rsidR="002C1C73" w:rsidRDefault="002C1C73" w:rsidP="002C1C73">
            <w:r>
              <w:t>3.00E-08</w:t>
            </w:r>
          </w:p>
        </w:tc>
        <w:tc>
          <w:tcPr>
            <w:tcW w:w="0" w:type="auto"/>
            <w:tcBorders>
              <w:top w:val="nil"/>
              <w:left w:val="nil"/>
              <w:bottom w:val="nil"/>
              <w:right w:val="nil"/>
            </w:tcBorders>
            <w:shd w:val="clear" w:color="auto" w:fill="auto"/>
            <w:noWrap/>
            <w:vAlign w:val="bottom"/>
            <w:hideMark/>
          </w:tcPr>
          <w:p w14:paraId="194B90FD" w14:textId="77777777" w:rsidR="002C1C73" w:rsidRDefault="002C1C73" w:rsidP="002C1C73">
            <w:r>
              <w:t>1994</w:t>
            </w:r>
          </w:p>
        </w:tc>
        <w:tc>
          <w:tcPr>
            <w:tcW w:w="0" w:type="auto"/>
            <w:tcBorders>
              <w:top w:val="nil"/>
              <w:left w:val="nil"/>
              <w:bottom w:val="nil"/>
              <w:right w:val="nil"/>
            </w:tcBorders>
            <w:shd w:val="clear" w:color="auto" w:fill="auto"/>
            <w:noWrap/>
            <w:vAlign w:val="bottom"/>
            <w:hideMark/>
          </w:tcPr>
          <w:p w14:paraId="0306006C" w14:textId="77777777" w:rsidR="002C1C73" w:rsidRDefault="002C1C73" w:rsidP="002C1C73">
            <w:r>
              <w:t>4.9</w:t>
            </w:r>
          </w:p>
        </w:tc>
      </w:tr>
      <w:tr w:rsidR="002C1C73" w14:paraId="13D17C66" w14:textId="77777777" w:rsidTr="002C1C73">
        <w:trPr>
          <w:trHeight w:val="300"/>
        </w:trPr>
        <w:tc>
          <w:tcPr>
            <w:tcW w:w="0" w:type="auto"/>
            <w:tcBorders>
              <w:top w:val="nil"/>
              <w:left w:val="nil"/>
              <w:bottom w:val="nil"/>
              <w:right w:val="nil"/>
            </w:tcBorders>
            <w:shd w:val="clear" w:color="auto" w:fill="auto"/>
            <w:noWrap/>
            <w:vAlign w:val="bottom"/>
            <w:hideMark/>
          </w:tcPr>
          <w:p w14:paraId="0B7816D7" w14:textId="77777777" w:rsidR="002C1C73" w:rsidRDefault="002C1C73" w:rsidP="002C1C73">
            <w:r>
              <w:t>BRRI dhan29</w:t>
            </w:r>
          </w:p>
        </w:tc>
        <w:tc>
          <w:tcPr>
            <w:tcW w:w="0" w:type="auto"/>
            <w:tcBorders>
              <w:top w:val="nil"/>
              <w:left w:val="nil"/>
              <w:bottom w:val="nil"/>
              <w:right w:val="nil"/>
            </w:tcBorders>
            <w:shd w:val="clear" w:color="auto" w:fill="auto"/>
            <w:noWrap/>
            <w:vAlign w:val="bottom"/>
            <w:hideMark/>
          </w:tcPr>
          <w:p w14:paraId="1910E10B" w14:textId="77777777" w:rsidR="002C1C73" w:rsidRDefault="002C1C73" w:rsidP="002C1C73">
            <w:r>
              <w:t>0.02319747</w:t>
            </w:r>
          </w:p>
        </w:tc>
        <w:tc>
          <w:tcPr>
            <w:tcW w:w="0" w:type="auto"/>
            <w:tcBorders>
              <w:top w:val="nil"/>
              <w:left w:val="nil"/>
              <w:bottom w:val="nil"/>
              <w:right w:val="nil"/>
            </w:tcBorders>
            <w:shd w:val="clear" w:color="auto" w:fill="auto"/>
            <w:noWrap/>
            <w:vAlign w:val="bottom"/>
            <w:hideMark/>
          </w:tcPr>
          <w:p w14:paraId="3796198B" w14:textId="77777777" w:rsidR="002C1C73" w:rsidRDefault="002C1C73" w:rsidP="002C1C73">
            <w:r>
              <w:t>1994</w:t>
            </w:r>
          </w:p>
        </w:tc>
        <w:tc>
          <w:tcPr>
            <w:tcW w:w="0" w:type="auto"/>
            <w:tcBorders>
              <w:top w:val="nil"/>
              <w:left w:val="nil"/>
              <w:bottom w:val="nil"/>
              <w:right w:val="nil"/>
            </w:tcBorders>
            <w:shd w:val="clear" w:color="auto" w:fill="auto"/>
            <w:noWrap/>
            <w:vAlign w:val="bottom"/>
            <w:hideMark/>
          </w:tcPr>
          <w:p w14:paraId="145ECC54" w14:textId="77777777" w:rsidR="002C1C73" w:rsidRDefault="002C1C73" w:rsidP="002C1C73">
            <w:r>
              <w:t>4.9</w:t>
            </w:r>
          </w:p>
        </w:tc>
      </w:tr>
      <w:tr w:rsidR="002C1C73" w14:paraId="5D320E2D" w14:textId="77777777" w:rsidTr="002C1C73">
        <w:trPr>
          <w:trHeight w:val="300"/>
        </w:trPr>
        <w:tc>
          <w:tcPr>
            <w:tcW w:w="0" w:type="auto"/>
            <w:tcBorders>
              <w:top w:val="nil"/>
              <w:left w:val="nil"/>
              <w:bottom w:val="nil"/>
              <w:right w:val="nil"/>
            </w:tcBorders>
            <w:shd w:val="clear" w:color="auto" w:fill="auto"/>
            <w:noWrap/>
            <w:vAlign w:val="bottom"/>
            <w:hideMark/>
          </w:tcPr>
          <w:p w14:paraId="669E0C46" w14:textId="77777777" w:rsidR="002C1C73" w:rsidRDefault="002C1C73" w:rsidP="002C1C73">
            <w:r>
              <w:t>BRRI dhan35</w:t>
            </w:r>
          </w:p>
        </w:tc>
        <w:tc>
          <w:tcPr>
            <w:tcW w:w="0" w:type="auto"/>
            <w:tcBorders>
              <w:top w:val="nil"/>
              <w:left w:val="nil"/>
              <w:bottom w:val="nil"/>
              <w:right w:val="nil"/>
            </w:tcBorders>
            <w:shd w:val="clear" w:color="auto" w:fill="auto"/>
            <w:noWrap/>
            <w:vAlign w:val="bottom"/>
            <w:hideMark/>
          </w:tcPr>
          <w:p w14:paraId="5849D49C"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36E5631" w14:textId="77777777" w:rsidR="002C1C73" w:rsidRDefault="002C1C73" w:rsidP="002C1C73">
            <w:r>
              <w:t>1998</w:t>
            </w:r>
          </w:p>
        </w:tc>
        <w:tc>
          <w:tcPr>
            <w:tcW w:w="0" w:type="auto"/>
            <w:tcBorders>
              <w:top w:val="nil"/>
              <w:left w:val="nil"/>
              <w:bottom w:val="nil"/>
              <w:right w:val="nil"/>
            </w:tcBorders>
            <w:shd w:val="clear" w:color="auto" w:fill="auto"/>
            <w:noWrap/>
            <w:vAlign w:val="bottom"/>
            <w:hideMark/>
          </w:tcPr>
          <w:p w14:paraId="5AED5065" w14:textId="77777777" w:rsidR="002C1C73" w:rsidRDefault="002C1C73" w:rsidP="002C1C73">
            <w:r>
              <w:t>5.29</w:t>
            </w:r>
          </w:p>
        </w:tc>
      </w:tr>
      <w:tr w:rsidR="002C1C73" w14:paraId="2B24EE98" w14:textId="77777777" w:rsidTr="002C1C73">
        <w:trPr>
          <w:trHeight w:val="300"/>
        </w:trPr>
        <w:tc>
          <w:tcPr>
            <w:tcW w:w="0" w:type="auto"/>
            <w:tcBorders>
              <w:top w:val="nil"/>
              <w:left w:val="nil"/>
              <w:bottom w:val="nil"/>
              <w:right w:val="nil"/>
            </w:tcBorders>
            <w:shd w:val="clear" w:color="auto" w:fill="auto"/>
            <w:noWrap/>
            <w:vAlign w:val="bottom"/>
            <w:hideMark/>
          </w:tcPr>
          <w:p w14:paraId="6456CC3B" w14:textId="77777777" w:rsidR="002C1C73" w:rsidRDefault="002C1C73" w:rsidP="002C1C73">
            <w:r>
              <w:t>BRRI dhan36</w:t>
            </w:r>
          </w:p>
        </w:tc>
        <w:tc>
          <w:tcPr>
            <w:tcW w:w="0" w:type="auto"/>
            <w:tcBorders>
              <w:top w:val="nil"/>
              <w:left w:val="nil"/>
              <w:bottom w:val="nil"/>
              <w:right w:val="nil"/>
            </w:tcBorders>
            <w:shd w:val="clear" w:color="auto" w:fill="auto"/>
            <w:noWrap/>
            <w:vAlign w:val="bottom"/>
            <w:hideMark/>
          </w:tcPr>
          <w:p w14:paraId="70E5E53F"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3E989EB8" w14:textId="77777777" w:rsidR="002C1C73" w:rsidRDefault="002C1C73" w:rsidP="002C1C73">
            <w:r>
              <w:t>1998</w:t>
            </w:r>
          </w:p>
        </w:tc>
        <w:tc>
          <w:tcPr>
            <w:tcW w:w="0" w:type="auto"/>
            <w:tcBorders>
              <w:top w:val="nil"/>
              <w:left w:val="nil"/>
              <w:bottom w:val="nil"/>
              <w:right w:val="nil"/>
            </w:tcBorders>
            <w:shd w:val="clear" w:color="auto" w:fill="auto"/>
            <w:noWrap/>
            <w:vAlign w:val="bottom"/>
            <w:hideMark/>
          </w:tcPr>
          <w:p w14:paraId="000DC400" w14:textId="77777777" w:rsidR="002C1C73" w:rsidRDefault="002C1C73" w:rsidP="002C1C73">
            <w:r>
              <w:t>5.29</w:t>
            </w:r>
          </w:p>
        </w:tc>
      </w:tr>
      <w:tr w:rsidR="002C1C73" w14:paraId="6DA691D5" w14:textId="77777777" w:rsidTr="002C1C73">
        <w:trPr>
          <w:trHeight w:val="300"/>
        </w:trPr>
        <w:tc>
          <w:tcPr>
            <w:tcW w:w="0" w:type="auto"/>
            <w:tcBorders>
              <w:top w:val="nil"/>
              <w:left w:val="nil"/>
              <w:bottom w:val="nil"/>
              <w:right w:val="nil"/>
            </w:tcBorders>
            <w:shd w:val="clear" w:color="auto" w:fill="auto"/>
            <w:noWrap/>
            <w:vAlign w:val="bottom"/>
            <w:hideMark/>
          </w:tcPr>
          <w:p w14:paraId="42E218B5" w14:textId="77777777" w:rsidR="002C1C73" w:rsidRDefault="002C1C73" w:rsidP="002C1C73">
            <w:r>
              <w:t>BRRI dhan45</w:t>
            </w:r>
          </w:p>
        </w:tc>
        <w:tc>
          <w:tcPr>
            <w:tcW w:w="0" w:type="auto"/>
            <w:tcBorders>
              <w:top w:val="nil"/>
              <w:left w:val="nil"/>
              <w:bottom w:val="nil"/>
              <w:right w:val="nil"/>
            </w:tcBorders>
            <w:shd w:val="clear" w:color="auto" w:fill="auto"/>
            <w:noWrap/>
            <w:vAlign w:val="bottom"/>
            <w:hideMark/>
          </w:tcPr>
          <w:p w14:paraId="76DAB6E9" w14:textId="77777777" w:rsidR="002C1C73" w:rsidRDefault="002C1C73" w:rsidP="002C1C73">
            <w:r>
              <w:t>5.00E-08</w:t>
            </w:r>
          </w:p>
        </w:tc>
        <w:tc>
          <w:tcPr>
            <w:tcW w:w="0" w:type="auto"/>
            <w:tcBorders>
              <w:top w:val="nil"/>
              <w:left w:val="nil"/>
              <w:bottom w:val="nil"/>
              <w:right w:val="nil"/>
            </w:tcBorders>
            <w:shd w:val="clear" w:color="auto" w:fill="auto"/>
            <w:noWrap/>
            <w:vAlign w:val="bottom"/>
            <w:hideMark/>
          </w:tcPr>
          <w:p w14:paraId="3FA7FCB5" w14:textId="77777777" w:rsidR="002C1C73" w:rsidRDefault="002C1C73" w:rsidP="002C1C73">
            <w:r>
              <w:t>2005</w:t>
            </w:r>
          </w:p>
        </w:tc>
        <w:tc>
          <w:tcPr>
            <w:tcW w:w="0" w:type="auto"/>
            <w:tcBorders>
              <w:top w:val="nil"/>
              <w:left w:val="nil"/>
              <w:bottom w:val="nil"/>
              <w:right w:val="nil"/>
            </w:tcBorders>
            <w:shd w:val="clear" w:color="auto" w:fill="auto"/>
            <w:noWrap/>
            <w:vAlign w:val="bottom"/>
            <w:hideMark/>
          </w:tcPr>
          <w:p w14:paraId="2A969388" w14:textId="77777777" w:rsidR="002C1C73" w:rsidRDefault="002C1C73" w:rsidP="002C1C73">
            <w:r>
              <w:t>5.92</w:t>
            </w:r>
          </w:p>
        </w:tc>
      </w:tr>
      <w:tr w:rsidR="002C1C73" w14:paraId="19698106" w14:textId="77777777" w:rsidTr="002C1C73">
        <w:trPr>
          <w:trHeight w:val="300"/>
        </w:trPr>
        <w:tc>
          <w:tcPr>
            <w:tcW w:w="0" w:type="auto"/>
            <w:tcBorders>
              <w:top w:val="nil"/>
              <w:left w:val="nil"/>
              <w:bottom w:val="nil"/>
              <w:right w:val="nil"/>
            </w:tcBorders>
            <w:shd w:val="clear" w:color="auto" w:fill="auto"/>
            <w:noWrap/>
            <w:vAlign w:val="bottom"/>
            <w:hideMark/>
          </w:tcPr>
          <w:p w14:paraId="2A3598E2" w14:textId="77777777" w:rsidR="002C1C73" w:rsidRDefault="002C1C73" w:rsidP="002C1C73">
            <w:r>
              <w:t>BRRI dhan47</w:t>
            </w:r>
          </w:p>
        </w:tc>
        <w:tc>
          <w:tcPr>
            <w:tcW w:w="0" w:type="auto"/>
            <w:tcBorders>
              <w:top w:val="nil"/>
              <w:left w:val="nil"/>
              <w:bottom w:val="nil"/>
              <w:right w:val="nil"/>
            </w:tcBorders>
            <w:shd w:val="clear" w:color="auto" w:fill="auto"/>
            <w:noWrap/>
            <w:vAlign w:val="bottom"/>
            <w:hideMark/>
          </w:tcPr>
          <w:p w14:paraId="6536DD5B"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04D6E24D" w14:textId="77777777" w:rsidR="002C1C73" w:rsidRDefault="002C1C73" w:rsidP="002C1C73">
            <w:r>
              <w:t>2007</w:t>
            </w:r>
          </w:p>
        </w:tc>
        <w:tc>
          <w:tcPr>
            <w:tcW w:w="0" w:type="auto"/>
            <w:tcBorders>
              <w:top w:val="nil"/>
              <w:left w:val="nil"/>
              <w:bottom w:val="nil"/>
              <w:right w:val="nil"/>
            </w:tcBorders>
            <w:shd w:val="clear" w:color="auto" w:fill="auto"/>
            <w:noWrap/>
            <w:vAlign w:val="bottom"/>
            <w:hideMark/>
          </w:tcPr>
          <w:p w14:paraId="42B44936" w14:textId="77777777" w:rsidR="002C1C73" w:rsidRDefault="002C1C73" w:rsidP="002C1C73">
            <w:r>
              <w:t>6.08</w:t>
            </w:r>
          </w:p>
        </w:tc>
      </w:tr>
      <w:tr w:rsidR="002C1C73" w14:paraId="4C6238E9" w14:textId="77777777" w:rsidTr="002C1C73">
        <w:trPr>
          <w:trHeight w:val="300"/>
        </w:trPr>
        <w:tc>
          <w:tcPr>
            <w:tcW w:w="0" w:type="auto"/>
            <w:tcBorders>
              <w:top w:val="nil"/>
              <w:left w:val="nil"/>
              <w:bottom w:val="nil"/>
              <w:right w:val="nil"/>
            </w:tcBorders>
            <w:shd w:val="clear" w:color="auto" w:fill="auto"/>
            <w:noWrap/>
            <w:vAlign w:val="bottom"/>
            <w:hideMark/>
          </w:tcPr>
          <w:p w14:paraId="7F8785F0" w14:textId="77777777" w:rsidR="002C1C73" w:rsidRDefault="002C1C73" w:rsidP="002C1C73">
            <w:r>
              <w:t>BRRI dhan50</w:t>
            </w:r>
          </w:p>
        </w:tc>
        <w:tc>
          <w:tcPr>
            <w:tcW w:w="0" w:type="auto"/>
            <w:tcBorders>
              <w:top w:val="nil"/>
              <w:left w:val="nil"/>
              <w:bottom w:val="nil"/>
              <w:right w:val="nil"/>
            </w:tcBorders>
            <w:shd w:val="clear" w:color="auto" w:fill="auto"/>
            <w:noWrap/>
            <w:vAlign w:val="bottom"/>
            <w:hideMark/>
          </w:tcPr>
          <w:p w14:paraId="0D2A4253"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93F20A0" w14:textId="77777777" w:rsidR="002C1C73" w:rsidRDefault="002C1C73" w:rsidP="002C1C73">
            <w:r>
              <w:t>2008</w:t>
            </w:r>
          </w:p>
        </w:tc>
        <w:tc>
          <w:tcPr>
            <w:tcW w:w="0" w:type="auto"/>
            <w:tcBorders>
              <w:top w:val="nil"/>
              <w:left w:val="nil"/>
              <w:bottom w:val="nil"/>
              <w:right w:val="nil"/>
            </w:tcBorders>
            <w:shd w:val="clear" w:color="auto" w:fill="auto"/>
            <w:noWrap/>
            <w:vAlign w:val="bottom"/>
            <w:hideMark/>
          </w:tcPr>
          <w:p w14:paraId="75D375FC" w14:textId="77777777" w:rsidR="002C1C73" w:rsidRDefault="002C1C73" w:rsidP="002C1C73">
            <w:r>
              <w:t>6.16</w:t>
            </w:r>
          </w:p>
        </w:tc>
      </w:tr>
      <w:tr w:rsidR="002C1C73" w14:paraId="10D626E9" w14:textId="77777777" w:rsidTr="002C1C73">
        <w:trPr>
          <w:trHeight w:val="300"/>
        </w:trPr>
        <w:tc>
          <w:tcPr>
            <w:tcW w:w="0" w:type="auto"/>
            <w:tcBorders>
              <w:top w:val="nil"/>
              <w:left w:val="nil"/>
              <w:bottom w:val="nil"/>
              <w:right w:val="nil"/>
            </w:tcBorders>
            <w:shd w:val="clear" w:color="auto" w:fill="auto"/>
            <w:noWrap/>
            <w:vAlign w:val="bottom"/>
            <w:hideMark/>
          </w:tcPr>
          <w:p w14:paraId="6F2E1FED" w14:textId="77777777" w:rsidR="002C1C73" w:rsidRDefault="002C1C73" w:rsidP="002C1C73">
            <w:r>
              <w:t>BRRI dhan55</w:t>
            </w:r>
          </w:p>
        </w:tc>
        <w:tc>
          <w:tcPr>
            <w:tcW w:w="0" w:type="auto"/>
            <w:tcBorders>
              <w:top w:val="nil"/>
              <w:left w:val="nil"/>
              <w:bottom w:val="nil"/>
              <w:right w:val="nil"/>
            </w:tcBorders>
            <w:shd w:val="clear" w:color="auto" w:fill="auto"/>
            <w:noWrap/>
            <w:vAlign w:val="bottom"/>
            <w:hideMark/>
          </w:tcPr>
          <w:p w14:paraId="578BCCC5"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93B7D35" w14:textId="77777777" w:rsidR="002C1C73" w:rsidRDefault="002C1C73" w:rsidP="002C1C73">
            <w:r>
              <w:t>2011</w:t>
            </w:r>
          </w:p>
        </w:tc>
        <w:tc>
          <w:tcPr>
            <w:tcW w:w="0" w:type="auto"/>
            <w:tcBorders>
              <w:top w:val="nil"/>
              <w:left w:val="nil"/>
              <w:bottom w:val="nil"/>
              <w:right w:val="nil"/>
            </w:tcBorders>
            <w:shd w:val="clear" w:color="auto" w:fill="auto"/>
            <w:noWrap/>
            <w:vAlign w:val="bottom"/>
            <w:hideMark/>
          </w:tcPr>
          <w:p w14:paraId="6A3F1359" w14:textId="77777777" w:rsidR="002C1C73" w:rsidRDefault="002C1C73" w:rsidP="002C1C73">
            <w:r>
              <w:t>6.4</w:t>
            </w:r>
          </w:p>
        </w:tc>
      </w:tr>
      <w:tr w:rsidR="002C1C73" w14:paraId="7FD11363" w14:textId="77777777" w:rsidTr="002C1C73">
        <w:trPr>
          <w:trHeight w:val="300"/>
        </w:trPr>
        <w:tc>
          <w:tcPr>
            <w:tcW w:w="0" w:type="auto"/>
            <w:tcBorders>
              <w:top w:val="nil"/>
              <w:left w:val="nil"/>
              <w:bottom w:val="nil"/>
              <w:right w:val="nil"/>
            </w:tcBorders>
            <w:shd w:val="clear" w:color="auto" w:fill="auto"/>
            <w:noWrap/>
            <w:vAlign w:val="bottom"/>
            <w:hideMark/>
          </w:tcPr>
          <w:p w14:paraId="029F6980" w14:textId="77777777" w:rsidR="002C1C73" w:rsidRDefault="002C1C73" w:rsidP="002C1C73">
            <w:r>
              <w:t>BRRI dhan58</w:t>
            </w:r>
          </w:p>
        </w:tc>
        <w:tc>
          <w:tcPr>
            <w:tcW w:w="0" w:type="auto"/>
            <w:tcBorders>
              <w:top w:val="nil"/>
              <w:left w:val="nil"/>
              <w:bottom w:val="nil"/>
              <w:right w:val="nil"/>
            </w:tcBorders>
            <w:shd w:val="clear" w:color="auto" w:fill="auto"/>
            <w:noWrap/>
            <w:vAlign w:val="bottom"/>
            <w:hideMark/>
          </w:tcPr>
          <w:p w14:paraId="389F1776" w14:textId="77777777" w:rsidR="002C1C73" w:rsidRDefault="002C1C73" w:rsidP="002C1C73">
            <w:r>
              <w:t>0.00441305</w:t>
            </w:r>
          </w:p>
        </w:tc>
        <w:tc>
          <w:tcPr>
            <w:tcW w:w="0" w:type="auto"/>
            <w:tcBorders>
              <w:top w:val="nil"/>
              <w:left w:val="nil"/>
              <w:bottom w:val="nil"/>
              <w:right w:val="nil"/>
            </w:tcBorders>
            <w:shd w:val="clear" w:color="auto" w:fill="auto"/>
            <w:noWrap/>
            <w:vAlign w:val="bottom"/>
            <w:hideMark/>
          </w:tcPr>
          <w:p w14:paraId="4A53DA0B" w14:textId="77777777" w:rsidR="002C1C73" w:rsidRDefault="002C1C73" w:rsidP="002C1C73">
            <w:r>
              <w:t>2012</w:t>
            </w:r>
          </w:p>
        </w:tc>
        <w:tc>
          <w:tcPr>
            <w:tcW w:w="0" w:type="auto"/>
            <w:tcBorders>
              <w:top w:val="nil"/>
              <w:left w:val="nil"/>
              <w:bottom w:val="nil"/>
              <w:right w:val="nil"/>
            </w:tcBorders>
            <w:shd w:val="clear" w:color="auto" w:fill="auto"/>
            <w:noWrap/>
            <w:vAlign w:val="bottom"/>
            <w:hideMark/>
          </w:tcPr>
          <w:p w14:paraId="0DE0B01D" w14:textId="77777777" w:rsidR="002C1C73" w:rsidRDefault="002C1C73" w:rsidP="002C1C73">
            <w:r>
              <w:t>6.48</w:t>
            </w:r>
          </w:p>
        </w:tc>
      </w:tr>
      <w:tr w:rsidR="002C1C73" w14:paraId="7B3162CF" w14:textId="77777777" w:rsidTr="002C1C73">
        <w:trPr>
          <w:trHeight w:val="300"/>
        </w:trPr>
        <w:tc>
          <w:tcPr>
            <w:tcW w:w="0" w:type="auto"/>
            <w:tcBorders>
              <w:top w:val="nil"/>
              <w:left w:val="nil"/>
              <w:bottom w:val="nil"/>
              <w:right w:val="nil"/>
            </w:tcBorders>
            <w:shd w:val="clear" w:color="auto" w:fill="auto"/>
            <w:noWrap/>
            <w:vAlign w:val="bottom"/>
            <w:hideMark/>
          </w:tcPr>
          <w:p w14:paraId="12E1A86A" w14:textId="77777777" w:rsidR="002C1C73" w:rsidRDefault="002C1C73" w:rsidP="002C1C73">
            <w:r>
              <w:t>BRRI dhan59</w:t>
            </w:r>
          </w:p>
        </w:tc>
        <w:tc>
          <w:tcPr>
            <w:tcW w:w="0" w:type="auto"/>
            <w:tcBorders>
              <w:top w:val="nil"/>
              <w:left w:val="nil"/>
              <w:bottom w:val="nil"/>
              <w:right w:val="nil"/>
            </w:tcBorders>
            <w:shd w:val="clear" w:color="auto" w:fill="auto"/>
            <w:noWrap/>
            <w:vAlign w:val="bottom"/>
            <w:hideMark/>
          </w:tcPr>
          <w:p w14:paraId="7606B043" w14:textId="77777777" w:rsidR="002C1C73" w:rsidRDefault="002C1C73" w:rsidP="002C1C73">
            <w:r>
              <w:t>0.07721134</w:t>
            </w:r>
          </w:p>
        </w:tc>
        <w:tc>
          <w:tcPr>
            <w:tcW w:w="0" w:type="auto"/>
            <w:tcBorders>
              <w:top w:val="nil"/>
              <w:left w:val="nil"/>
              <w:bottom w:val="nil"/>
              <w:right w:val="nil"/>
            </w:tcBorders>
            <w:shd w:val="clear" w:color="auto" w:fill="auto"/>
            <w:noWrap/>
            <w:vAlign w:val="bottom"/>
            <w:hideMark/>
          </w:tcPr>
          <w:p w14:paraId="79A4FEA9"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49CA9134" w14:textId="77777777" w:rsidR="002C1C73" w:rsidRDefault="002C1C73" w:rsidP="002C1C73">
            <w:r>
              <w:t>6.56</w:t>
            </w:r>
          </w:p>
        </w:tc>
      </w:tr>
      <w:tr w:rsidR="002C1C73" w14:paraId="2BD02A34" w14:textId="77777777" w:rsidTr="002C1C73">
        <w:trPr>
          <w:trHeight w:val="300"/>
        </w:trPr>
        <w:tc>
          <w:tcPr>
            <w:tcW w:w="0" w:type="auto"/>
            <w:tcBorders>
              <w:top w:val="nil"/>
              <w:left w:val="nil"/>
              <w:bottom w:val="nil"/>
              <w:right w:val="nil"/>
            </w:tcBorders>
            <w:shd w:val="clear" w:color="auto" w:fill="auto"/>
            <w:noWrap/>
            <w:vAlign w:val="bottom"/>
            <w:hideMark/>
          </w:tcPr>
          <w:p w14:paraId="30A8A71F" w14:textId="77777777" w:rsidR="002C1C73" w:rsidRDefault="002C1C73" w:rsidP="002C1C73">
            <w:r>
              <w:t>BRRI dhan60</w:t>
            </w:r>
          </w:p>
        </w:tc>
        <w:tc>
          <w:tcPr>
            <w:tcW w:w="0" w:type="auto"/>
            <w:tcBorders>
              <w:top w:val="nil"/>
              <w:left w:val="nil"/>
              <w:bottom w:val="nil"/>
              <w:right w:val="nil"/>
            </w:tcBorders>
            <w:shd w:val="clear" w:color="auto" w:fill="auto"/>
            <w:noWrap/>
            <w:vAlign w:val="bottom"/>
            <w:hideMark/>
          </w:tcPr>
          <w:p w14:paraId="512016EB" w14:textId="77777777" w:rsidR="002C1C73" w:rsidRDefault="002C1C73" w:rsidP="002C1C73">
            <w:r>
              <w:t>8.00E-08</w:t>
            </w:r>
          </w:p>
        </w:tc>
        <w:tc>
          <w:tcPr>
            <w:tcW w:w="0" w:type="auto"/>
            <w:tcBorders>
              <w:top w:val="nil"/>
              <w:left w:val="nil"/>
              <w:bottom w:val="nil"/>
              <w:right w:val="nil"/>
            </w:tcBorders>
            <w:shd w:val="clear" w:color="auto" w:fill="auto"/>
            <w:noWrap/>
            <w:vAlign w:val="bottom"/>
            <w:hideMark/>
          </w:tcPr>
          <w:p w14:paraId="571C1A39"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6C26E947" w14:textId="77777777" w:rsidR="002C1C73" w:rsidRDefault="002C1C73" w:rsidP="002C1C73">
            <w:r>
              <w:t>6.56</w:t>
            </w:r>
          </w:p>
        </w:tc>
      </w:tr>
      <w:tr w:rsidR="002C1C73" w14:paraId="5F7C3650" w14:textId="77777777" w:rsidTr="002C1C73">
        <w:trPr>
          <w:trHeight w:val="300"/>
        </w:trPr>
        <w:tc>
          <w:tcPr>
            <w:tcW w:w="0" w:type="auto"/>
            <w:tcBorders>
              <w:top w:val="nil"/>
              <w:left w:val="nil"/>
              <w:bottom w:val="nil"/>
              <w:right w:val="nil"/>
            </w:tcBorders>
            <w:shd w:val="clear" w:color="auto" w:fill="auto"/>
            <w:noWrap/>
            <w:vAlign w:val="bottom"/>
            <w:hideMark/>
          </w:tcPr>
          <w:p w14:paraId="6BEFC576" w14:textId="77777777" w:rsidR="002C1C73" w:rsidRDefault="002C1C73" w:rsidP="002C1C73">
            <w:r>
              <w:t>BRRI dhan61</w:t>
            </w:r>
          </w:p>
        </w:tc>
        <w:tc>
          <w:tcPr>
            <w:tcW w:w="0" w:type="auto"/>
            <w:tcBorders>
              <w:top w:val="nil"/>
              <w:left w:val="nil"/>
              <w:bottom w:val="nil"/>
              <w:right w:val="nil"/>
            </w:tcBorders>
            <w:shd w:val="clear" w:color="auto" w:fill="auto"/>
            <w:noWrap/>
            <w:vAlign w:val="bottom"/>
            <w:hideMark/>
          </w:tcPr>
          <w:p w14:paraId="68771F06" w14:textId="77777777" w:rsidR="002C1C73" w:rsidRDefault="002C1C73" w:rsidP="002C1C73">
            <w:r>
              <w:t>0.01319525</w:t>
            </w:r>
          </w:p>
        </w:tc>
        <w:tc>
          <w:tcPr>
            <w:tcW w:w="0" w:type="auto"/>
            <w:tcBorders>
              <w:top w:val="nil"/>
              <w:left w:val="nil"/>
              <w:bottom w:val="nil"/>
              <w:right w:val="nil"/>
            </w:tcBorders>
            <w:shd w:val="clear" w:color="auto" w:fill="auto"/>
            <w:noWrap/>
            <w:vAlign w:val="bottom"/>
            <w:hideMark/>
          </w:tcPr>
          <w:p w14:paraId="3CEE1D65"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15EA7AF8" w14:textId="77777777" w:rsidR="002C1C73" w:rsidRDefault="002C1C73" w:rsidP="002C1C73">
            <w:r>
              <w:t>6.56</w:t>
            </w:r>
          </w:p>
        </w:tc>
      </w:tr>
      <w:tr w:rsidR="002C1C73" w14:paraId="5172BCD3" w14:textId="77777777" w:rsidTr="002C1C73">
        <w:trPr>
          <w:trHeight w:val="300"/>
        </w:trPr>
        <w:tc>
          <w:tcPr>
            <w:tcW w:w="0" w:type="auto"/>
            <w:tcBorders>
              <w:top w:val="nil"/>
              <w:left w:val="nil"/>
              <w:bottom w:val="nil"/>
              <w:right w:val="nil"/>
            </w:tcBorders>
            <w:shd w:val="clear" w:color="auto" w:fill="auto"/>
            <w:noWrap/>
            <w:vAlign w:val="bottom"/>
            <w:hideMark/>
          </w:tcPr>
          <w:p w14:paraId="3B3C7A12" w14:textId="77777777" w:rsidR="002C1C73" w:rsidRDefault="002C1C73" w:rsidP="002C1C73">
            <w:r>
              <w:t>BRRI dhan63</w:t>
            </w:r>
          </w:p>
        </w:tc>
        <w:tc>
          <w:tcPr>
            <w:tcW w:w="0" w:type="auto"/>
            <w:tcBorders>
              <w:top w:val="nil"/>
              <w:left w:val="nil"/>
              <w:bottom w:val="nil"/>
              <w:right w:val="nil"/>
            </w:tcBorders>
            <w:shd w:val="clear" w:color="auto" w:fill="auto"/>
            <w:noWrap/>
            <w:vAlign w:val="bottom"/>
            <w:hideMark/>
          </w:tcPr>
          <w:p w14:paraId="1A23EAAB"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EEE6BB3"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4BA69A1A" w14:textId="77777777" w:rsidR="002C1C73" w:rsidRDefault="002C1C73" w:rsidP="002C1C73">
            <w:r>
              <w:t>6.63</w:t>
            </w:r>
          </w:p>
        </w:tc>
      </w:tr>
      <w:tr w:rsidR="002C1C73" w14:paraId="14E3B0EC" w14:textId="77777777" w:rsidTr="002C1C73">
        <w:trPr>
          <w:trHeight w:val="300"/>
        </w:trPr>
        <w:tc>
          <w:tcPr>
            <w:tcW w:w="0" w:type="auto"/>
            <w:tcBorders>
              <w:top w:val="nil"/>
              <w:left w:val="nil"/>
              <w:bottom w:val="nil"/>
              <w:right w:val="nil"/>
            </w:tcBorders>
            <w:shd w:val="clear" w:color="auto" w:fill="auto"/>
            <w:noWrap/>
            <w:vAlign w:val="bottom"/>
            <w:hideMark/>
          </w:tcPr>
          <w:p w14:paraId="39C2BB47" w14:textId="77777777" w:rsidR="002C1C73" w:rsidRDefault="002C1C73" w:rsidP="002C1C73">
            <w:r>
              <w:t>BRRI dhan64</w:t>
            </w:r>
          </w:p>
        </w:tc>
        <w:tc>
          <w:tcPr>
            <w:tcW w:w="0" w:type="auto"/>
            <w:tcBorders>
              <w:top w:val="nil"/>
              <w:left w:val="nil"/>
              <w:bottom w:val="nil"/>
              <w:right w:val="nil"/>
            </w:tcBorders>
            <w:shd w:val="clear" w:color="auto" w:fill="auto"/>
            <w:noWrap/>
            <w:vAlign w:val="bottom"/>
            <w:hideMark/>
          </w:tcPr>
          <w:p w14:paraId="7E975759"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0EFEF941"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66ACF945" w14:textId="77777777" w:rsidR="002C1C73" w:rsidRDefault="002C1C73" w:rsidP="002C1C73">
            <w:r>
              <w:t>6.63</w:t>
            </w:r>
          </w:p>
        </w:tc>
      </w:tr>
      <w:tr w:rsidR="002C1C73" w14:paraId="205E37E8" w14:textId="77777777" w:rsidTr="002C1C73">
        <w:trPr>
          <w:trHeight w:val="300"/>
        </w:trPr>
        <w:tc>
          <w:tcPr>
            <w:tcW w:w="0" w:type="auto"/>
            <w:tcBorders>
              <w:top w:val="nil"/>
              <w:left w:val="nil"/>
              <w:bottom w:val="nil"/>
              <w:right w:val="nil"/>
            </w:tcBorders>
            <w:shd w:val="clear" w:color="auto" w:fill="auto"/>
            <w:noWrap/>
            <w:vAlign w:val="bottom"/>
            <w:hideMark/>
          </w:tcPr>
          <w:p w14:paraId="7E0713F0" w14:textId="77777777" w:rsidR="002C1C73" w:rsidRDefault="002C1C73" w:rsidP="002C1C73">
            <w:r>
              <w:lastRenderedPageBreak/>
              <w:t>BRRI dhan67</w:t>
            </w:r>
          </w:p>
        </w:tc>
        <w:tc>
          <w:tcPr>
            <w:tcW w:w="0" w:type="auto"/>
            <w:tcBorders>
              <w:top w:val="nil"/>
              <w:left w:val="nil"/>
              <w:bottom w:val="nil"/>
              <w:right w:val="nil"/>
            </w:tcBorders>
            <w:shd w:val="clear" w:color="auto" w:fill="auto"/>
            <w:noWrap/>
            <w:vAlign w:val="bottom"/>
            <w:hideMark/>
          </w:tcPr>
          <w:p w14:paraId="7094E5F4" w14:textId="77777777" w:rsidR="002C1C73" w:rsidRDefault="002C1C73" w:rsidP="002C1C73">
            <w:r>
              <w:t>0.00000046</w:t>
            </w:r>
          </w:p>
        </w:tc>
        <w:tc>
          <w:tcPr>
            <w:tcW w:w="0" w:type="auto"/>
            <w:tcBorders>
              <w:top w:val="nil"/>
              <w:left w:val="nil"/>
              <w:bottom w:val="nil"/>
              <w:right w:val="nil"/>
            </w:tcBorders>
            <w:shd w:val="clear" w:color="auto" w:fill="auto"/>
            <w:noWrap/>
            <w:vAlign w:val="bottom"/>
            <w:hideMark/>
          </w:tcPr>
          <w:p w14:paraId="1B46C6F1"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054AC46D" w14:textId="77777777" w:rsidR="002C1C73" w:rsidRDefault="002C1C73" w:rsidP="002C1C73">
            <w:r>
              <w:t>6.63</w:t>
            </w:r>
          </w:p>
        </w:tc>
      </w:tr>
      <w:tr w:rsidR="002C1C73" w14:paraId="5BCE6B33" w14:textId="77777777" w:rsidTr="00F257DB">
        <w:trPr>
          <w:trHeight w:val="300"/>
        </w:trPr>
        <w:tc>
          <w:tcPr>
            <w:tcW w:w="0" w:type="auto"/>
            <w:tcBorders>
              <w:top w:val="nil"/>
              <w:left w:val="nil"/>
              <w:right w:val="nil"/>
            </w:tcBorders>
            <w:shd w:val="clear" w:color="auto" w:fill="auto"/>
            <w:noWrap/>
            <w:vAlign w:val="bottom"/>
            <w:hideMark/>
          </w:tcPr>
          <w:p w14:paraId="59937C7F" w14:textId="77777777" w:rsidR="002C1C73" w:rsidRDefault="002C1C73" w:rsidP="002C1C73">
            <w:r>
              <w:t>BRRI dhan68</w:t>
            </w:r>
          </w:p>
        </w:tc>
        <w:tc>
          <w:tcPr>
            <w:tcW w:w="0" w:type="auto"/>
            <w:tcBorders>
              <w:top w:val="nil"/>
              <w:left w:val="nil"/>
              <w:right w:val="nil"/>
            </w:tcBorders>
            <w:shd w:val="clear" w:color="auto" w:fill="auto"/>
            <w:noWrap/>
            <w:vAlign w:val="bottom"/>
            <w:hideMark/>
          </w:tcPr>
          <w:p w14:paraId="0A1BFD57" w14:textId="77777777" w:rsidR="002C1C73" w:rsidRDefault="002C1C73" w:rsidP="002C1C73">
            <w:r>
              <w:t>0.0000016</w:t>
            </w:r>
          </w:p>
        </w:tc>
        <w:tc>
          <w:tcPr>
            <w:tcW w:w="0" w:type="auto"/>
            <w:tcBorders>
              <w:top w:val="nil"/>
              <w:left w:val="nil"/>
              <w:right w:val="nil"/>
            </w:tcBorders>
            <w:shd w:val="clear" w:color="auto" w:fill="auto"/>
            <w:noWrap/>
            <w:vAlign w:val="bottom"/>
            <w:hideMark/>
          </w:tcPr>
          <w:p w14:paraId="6ED2A6FA" w14:textId="77777777" w:rsidR="002C1C73" w:rsidRDefault="002C1C73" w:rsidP="002C1C73">
            <w:r>
              <w:t>2014</w:t>
            </w:r>
          </w:p>
        </w:tc>
        <w:tc>
          <w:tcPr>
            <w:tcW w:w="0" w:type="auto"/>
            <w:tcBorders>
              <w:top w:val="nil"/>
              <w:left w:val="nil"/>
              <w:right w:val="nil"/>
            </w:tcBorders>
            <w:shd w:val="clear" w:color="auto" w:fill="auto"/>
            <w:noWrap/>
            <w:vAlign w:val="bottom"/>
            <w:hideMark/>
          </w:tcPr>
          <w:p w14:paraId="225CC3C0" w14:textId="77777777" w:rsidR="002C1C73" w:rsidRDefault="002C1C73" w:rsidP="002C1C73">
            <w:r>
              <w:t>6.63</w:t>
            </w:r>
          </w:p>
        </w:tc>
      </w:tr>
      <w:tr w:rsidR="002C1C73" w14:paraId="6F80E904" w14:textId="77777777" w:rsidTr="00F257DB">
        <w:trPr>
          <w:trHeight w:val="300"/>
        </w:trPr>
        <w:tc>
          <w:tcPr>
            <w:tcW w:w="0" w:type="auto"/>
            <w:tcBorders>
              <w:top w:val="nil"/>
              <w:left w:val="nil"/>
              <w:bottom w:val="single" w:sz="4" w:space="0" w:color="auto"/>
              <w:right w:val="nil"/>
            </w:tcBorders>
            <w:shd w:val="clear" w:color="auto" w:fill="auto"/>
            <w:noWrap/>
            <w:vAlign w:val="bottom"/>
            <w:hideMark/>
          </w:tcPr>
          <w:p w14:paraId="18F36430" w14:textId="77777777" w:rsidR="002C1C73" w:rsidRDefault="002C1C73" w:rsidP="002C1C73">
            <w:r>
              <w:t>BRRI dhan69</w:t>
            </w:r>
          </w:p>
        </w:tc>
        <w:tc>
          <w:tcPr>
            <w:tcW w:w="0" w:type="auto"/>
            <w:tcBorders>
              <w:top w:val="nil"/>
              <w:left w:val="nil"/>
              <w:bottom w:val="single" w:sz="4" w:space="0" w:color="auto"/>
              <w:right w:val="nil"/>
            </w:tcBorders>
            <w:shd w:val="clear" w:color="auto" w:fill="auto"/>
            <w:noWrap/>
            <w:vAlign w:val="bottom"/>
            <w:hideMark/>
          </w:tcPr>
          <w:p w14:paraId="4C57450D" w14:textId="77777777" w:rsidR="002C1C73" w:rsidRDefault="002C1C73" w:rsidP="002C1C73">
            <w:r>
              <w:t>0.05924851</w:t>
            </w:r>
          </w:p>
        </w:tc>
        <w:tc>
          <w:tcPr>
            <w:tcW w:w="0" w:type="auto"/>
            <w:tcBorders>
              <w:top w:val="nil"/>
              <w:left w:val="nil"/>
              <w:bottom w:val="single" w:sz="4" w:space="0" w:color="auto"/>
              <w:right w:val="nil"/>
            </w:tcBorders>
            <w:shd w:val="clear" w:color="auto" w:fill="auto"/>
            <w:noWrap/>
            <w:vAlign w:val="bottom"/>
            <w:hideMark/>
          </w:tcPr>
          <w:p w14:paraId="4B00E5BA" w14:textId="77777777" w:rsidR="002C1C73" w:rsidRDefault="002C1C73" w:rsidP="002C1C73">
            <w:r>
              <w:t>2014</w:t>
            </w:r>
          </w:p>
        </w:tc>
        <w:tc>
          <w:tcPr>
            <w:tcW w:w="0" w:type="auto"/>
            <w:tcBorders>
              <w:top w:val="nil"/>
              <w:left w:val="nil"/>
              <w:bottom w:val="single" w:sz="4" w:space="0" w:color="auto"/>
              <w:right w:val="nil"/>
            </w:tcBorders>
            <w:shd w:val="clear" w:color="auto" w:fill="auto"/>
            <w:noWrap/>
            <w:vAlign w:val="bottom"/>
            <w:hideMark/>
          </w:tcPr>
          <w:p w14:paraId="7C7A00E2" w14:textId="77777777" w:rsidR="002C1C73" w:rsidRDefault="002C1C73" w:rsidP="002C1C73">
            <w:r>
              <w:t>6.63</w:t>
            </w:r>
          </w:p>
        </w:tc>
      </w:tr>
    </w:tbl>
    <w:p w14:paraId="5F9FAF28" w14:textId="77777777" w:rsidR="00B20DDB" w:rsidRDefault="00B20DDB" w:rsidP="00604F1F">
      <w:pPr>
        <w:rPr>
          <w:b/>
          <w:lang w:val="en-GB"/>
        </w:rPr>
      </w:pPr>
    </w:p>
    <w:p w14:paraId="08DFA34B" w14:textId="77777777" w:rsidR="008161A9" w:rsidRDefault="008161A9" w:rsidP="00604F1F">
      <w:pPr>
        <w:rPr>
          <w:b/>
          <w:lang w:val="en-GB"/>
        </w:rPr>
      </w:pPr>
      <w:r w:rsidRPr="008161A9">
        <w:rPr>
          <w:b/>
          <w:lang w:val="en-GB"/>
        </w:rPr>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641" w:name="OLE_LINK18"/>
      <w:bookmarkStart w:id="1642"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641"/>
      <w:bookmarkEnd w:id="1642"/>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van </w:t>
      </w:r>
      <w:proofErr w:type="spellStart"/>
      <w:r w:rsidRPr="00110176">
        <w:rPr>
          <w:lang w:val="en-GB"/>
        </w:rPr>
        <w:t>Eeuwijk</w:t>
      </w:r>
      <w:proofErr w:type="spellEnd"/>
      <w:r w:rsidRPr="00110176">
        <w:rPr>
          <w:lang w:val="en-GB"/>
        </w:rPr>
        <w:t>, F.A. (2002): Stability analyses in crop performance evaluation. pp. 315-351. In: Kang, M. (</w:t>
      </w:r>
      <w:proofErr w:type="spellStart"/>
      <w:r w:rsidRPr="00110176">
        <w:rPr>
          <w:lang w:val="en-GB"/>
        </w:rPr>
        <w:t>ed</w:t>
      </w:r>
      <w:proofErr w:type="spell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footerReference w:type="even" r:id="rId44"/>
      <w:footerReference w:type="default" r:id="rId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8" w:author="pschmidt" w:date="2018-02-01T11:36:00Z" w:initials="p">
    <w:p w14:paraId="6FEA4F08" w14:textId="55AC6236" w:rsidR="0025441C" w:rsidRDefault="0025441C">
      <w:pPr>
        <w:pStyle w:val="Kommentartext"/>
      </w:pPr>
      <w:r>
        <w:rPr>
          <w:rStyle w:val="Kommentarzeichen"/>
        </w:rPr>
        <w:annotationRef/>
      </w:r>
      <w:r>
        <w:t>Noch von SAS</w:t>
      </w:r>
    </w:p>
  </w:comment>
  <w:comment w:id="323" w:author="pschmidt" w:date="2018-02-01T11:36:00Z" w:initials="p">
    <w:p w14:paraId="006376AE" w14:textId="7C980AFC" w:rsidR="0025441C" w:rsidRDefault="0025441C">
      <w:pPr>
        <w:pStyle w:val="Kommentartext"/>
      </w:pPr>
      <w:r>
        <w:rPr>
          <w:rStyle w:val="Kommentarzeichen"/>
        </w:rPr>
        <w:annotationRef/>
      </w:r>
      <w:r>
        <w:t>Noch von SAS</w:t>
      </w:r>
    </w:p>
  </w:comment>
  <w:comment w:id="333" w:author="pschmidt" w:date="2018-02-01T11:35:00Z" w:initials="p">
    <w:p w14:paraId="054BB2F0" w14:textId="1069D298" w:rsidR="0025441C" w:rsidRDefault="0025441C">
      <w:pPr>
        <w:pStyle w:val="Kommentartext"/>
      </w:pPr>
      <w:r>
        <w:rPr>
          <w:rStyle w:val="Kommentarzeichen"/>
        </w:rPr>
        <w:annotationRef/>
      </w:r>
      <w:r>
        <w:t>Noch von SAS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A4F08" w15:done="0"/>
  <w15:commentEx w15:paraId="006376AE" w15:done="0"/>
  <w15:commentEx w15:paraId="054BB2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2FD3A" w14:textId="77777777" w:rsidR="00D54D1D" w:rsidRDefault="00D54D1D">
      <w:r>
        <w:separator/>
      </w:r>
    </w:p>
  </w:endnote>
  <w:endnote w:type="continuationSeparator" w:id="0">
    <w:p w14:paraId="3C5BB1EE" w14:textId="77777777" w:rsidR="00D54D1D" w:rsidRDefault="00D5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ambria Math">
    <w:altName w:val="Cambria Math"/>
    <w:panose1 w:val="02040503050406030204"/>
    <w:charset w:val="00"/>
    <w:family w:val="roman"/>
    <w:pitch w:val="variable"/>
    <w:sig w:usb0="E00002FF" w:usb1="420024FF" w:usb2="00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25441C" w:rsidRDefault="0025441C"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25441C" w:rsidRDefault="0025441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5CF34F7F" w:rsidR="0025441C" w:rsidRDefault="0025441C"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20DDB">
      <w:rPr>
        <w:rStyle w:val="Seitenzahl"/>
        <w:noProof/>
      </w:rPr>
      <w:t>14</w:t>
    </w:r>
    <w:r>
      <w:rPr>
        <w:rStyle w:val="Seitenzahl"/>
      </w:rPr>
      <w:fldChar w:fldCharType="end"/>
    </w:r>
  </w:p>
  <w:p w14:paraId="0A482EA2" w14:textId="77777777" w:rsidR="0025441C" w:rsidRDefault="0025441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37560" w14:textId="77777777" w:rsidR="00D54D1D" w:rsidRDefault="00D54D1D">
      <w:r>
        <w:separator/>
      </w:r>
    </w:p>
  </w:footnote>
  <w:footnote w:type="continuationSeparator" w:id="0">
    <w:p w14:paraId="6AD55700" w14:textId="77777777" w:rsidR="00D54D1D" w:rsidRDefault="00D54D1D">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rson w15:author="shadasch">
    <w15:presenceInfo w15:providerId="None" w15:userId="shada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1395F"/>
    <w:rsid w:val="00020BC8"/>
    <w:rsid w:val="00040BFF"/>
    <w:rsid w:val="00044523"/>
    <w:rsid w:val="00056242"/>
    <w:rsid w:val="00072432"/>
    <w:rsid w:val="00081280"/>
    <w:rsid w:val="000A1043"/>
    <w:rsid w:val="000B04C5"/>
    <w:rsid w:val="000B05DD"/>
    <w:rsid w:val="000B1916"/>
    <w:rsid w:val="000B78F0"/>
    <w:rsid w:val="000C4507"/>
    <w:rsid w:val="000F3610"/>
    <w:rsid w:val="001057F1"/>
    <w:rsid w:val="001063F0"/>
    <w:rsid w:val="00107FBD"/>
    <w:rsid w:val="00110176"/>
    <w:rsid w:val="00111341"/>
    <w:rsid w:val="0011151B"/>
    <w:rsid w:val="0011166E"/>
    <w:rsid w:val="00115C0F"/>
    <w:rsid w:val="00143F77"/>
    <w:rsid w:val="001442DE"/>
    <w:rsid w:val="001463C6"/>
    <w:rsid w:val="00146EFB"/>
    <w:rsid w:val="00156F79"/>
    <w:rsid w:val="00157301"/>
    <w:rsid w:val="001673E5"/>
    <w:rsid w:val="00174138"/>
    <w:rsid w:val="00177277"/>
    <w:rsid w:val="00180CB8"/>
    <w:rsid w:val="0019349B"/>
    <w:rsid w:val="001D4385"/>
    <w:rsid w:val="001F1A96"/>
    <w:rsid w:val="001F6EFF"/>
    <w:rsid w:val="002009A6"/>
    <w:rsid w:val="002168C6"/>
    <w:rsid w:val="0024459E"/>
    <w:rsid w:val="00251D8C"/>
    <w:rsid w:val="0025441C"/>
    <w:rsid w:val="0026273D"/>
    <w:rsid w:val="00264B6B"/>
    <w:rsid w:val="002863CB"/>
    <w:rsid w:val="00297674"/>
    <w:rsid w:val="002A2501"/>
    <w:rsid w:val="002C03AC"/>
    <w:rsid w:val="002C1C73"/>
    <w:rsid w:val="002C259B"/>
    <w:rsid w:val="002C34DB"/>
    <w:rsid w:val="002C4642"/>
    <w:rsid w:val="002C74E9"/>
    <w:rsid w:val="002E2868"/>
    <w:rsid w:val="002E50DA"/>
    <w:rsid w:val="00305A9E"/>
    <w:rsid w:val="00307ECB"/>
    <w:rsid w:val="003263DB"/>
    <w:rsid w:val="00333BD0"/>
    <w:rsid w:val="00333CD4"/>
    <w:rsid w:val="003722DD"/>
    <w:rsid w:val="00381430"/>
    <w:rsid w:val="00386280"/>
    <w:rsid w:val="00387629"/>
    <w:rsid w:val="00392A26"/>
    <w:rsid w:val="00393829"/>
    <w:rsid w:val="003C6980"/>
    <w:rsid w:val="003E452E"/>
    <w:rsid w:val="0041614D"/>
    <w:rsid w:val="00432721"/>
    <w:rsid w:val="00433A03"/>
    <w:rsid w:val="00437CE5"/>
    <w:rsid w:val="00442405"/>
    <w:rsid w:val="004602F6"/>
    <w:rsid w:val="004609B7"/>
    <w:rsid w:val="00463D1B"/>
    <w:rsid w:val="004710C0"/>
    <w:rsid w:val="0047121D"/>
    <w:rsid w:val="00474838"/>
    <w:rsid w:val="004768D8"/>
    <w:rsid w:val="004849EE"/>
    <w:rsid w:val="0048671B"/>
    <w:rsid w:val="00492D67"/>
    <w:rsid w:val="004A6B5C"/>
    <w:rsid w:val="004B4CAE"/>
    <w:rsid w:val="004D79A3"/>
    <w:rsid w:val="004E0CE0"/>
    <w:rsid w:val="004E5329"/>
    <w:rsid w:val="004F761D"/>
    <w:rsid w:val="005019B3"/>
    <w:rsid w:val="00505216"/>
    <w:rsid w:val="00526FC3"/>
    <w:rsid w:val="00552168"/>
    <w:rsid w:val="0055363B"/>
    <w:rsid w:val="005571BD"/>
    <w:rsid w:val="00586EBF"/>
    <w:rsid w:val="00587806"/>
    <w:rsid w:val="00595012"/>
    <w:rsid w:val="005B7C1E"/>
    <w:rsid w:val="005C252C"/>
    <w:rsid w:val="005C5BE1"/>
    <w:rsid w:val="005D01C5"/>
    <w:rsid w:val="005F0A9B"/>
    <w:rsid w:val="005F35CB"/>
    <w:rsid w:val="00604F1F"/>
    <w:rsid w:val="006226D1"/>
    <w:rsid w:val="00623229"/>
    <w:rsid w:val="006334D2"/>
    <w:rsid w:val="006453E8"/>
    <w:rsid w:val="00647220"/>
    <w:rsid w:val="006517AD"/>
    <w:rsid w:val="00667FB1"/>
    <w:rsid w:val="00674BEC"/>
    <w:rsid w:val="00674D9C"/>
    <w:rsid w:val="00681441"/>
    <w:rsid w:val="006844C4"/>
    <w:rsid w:val="006A1542"/>
    <w:rsid w:val="006B50CA"/>
    <w:rsid w:val="006B6DF1"/>
    <w:rsid w:val="006C0033"/>
    <w:rsid w:val="006C5013"/>
    <w:rsid w:val="006E2912"/>
    <w:rsid w:val="00721172"/>
    <w:rsid w:val="00733FB1"/>
    <w:rsid w:val="00755CE2"/>
    <w:rsid w:val="00757EFF"/>
    <w:rsid w:val="00763836"/>
    <w:rsid w:val="00775D39"/>
    <w:rsid w:val="00780314"/>
    <w:rsid w:val="007845DA"/>
    <w:rsid w:val="00784C4F"/>
    <w:rsid w:val="007A156F"/>
    <w:rsid w:val="007A213E"/>
    <w:rsid w:val="007A36DC"/>
    <w:rsid w:val="007A4DCA"/>
    <w:rsid w:val="007A5D73"/>
    <w:rsid w:val="007B2256"/>
    <w:rsid w:val="007C3171"/>
    <w:rsid w:val="007C3FED"/>
    <w:rsid w:val="007C70A7"/>
    <w:rsid w:val="007D4468"/>
    <w:rsid w:val="007D5647"/>
    <w:rsid w:val="00802312"/>
    <w:rsid w:val="008036E0"/>
    <w:rsid w:val="008161A9"/>
    <w:rsid w:val="00845587"/>
    <w:rsid w:val="008569F3"/>
    <w:rsid w:val="008621DF"/>
    <w:rsid w:val="0089761D"/>
    <w:rsid w:val="008A01D0"/>
    <w:rsid w:val="008A62F5"/>
    <w:rsid w:val="008B1619"/>
    <w:rsid w:val="008D0A3B"/>
    <w:rsid w:val="008D6FDB"/>
    <w:rsid w:val="008E499C"/>
    <w:rsid w:val="008F14A5"/>
    <w:rsid w:val="008F4E0F"/>
    <w:rsid w:val="008F6694"/>
    <w:rsid w:val="00903276"/>
    <w:rsid w:val="00905D92"/>
    <w:rsid w:val="00907C68"/>
    <w:rsid w:val="00911970"/>
    <w:rsid w:val="0091211E"/>
    <w:rsid w:val="00916335"/>
    <w:rsid w:val="00942794"/>
    <w:rsid w:val="00945097"/>
    <w:rsid w:val="009A3B91"/>
    <w:rsid w:val="009A5C37"/>
    <w:rsid w:val="009B7792"/>
    <w:rsid w:val="009E0CEB"/>
    <w:rsid w:val="009F2BC7"/>
    <w:rsid w:val="009F4CE8"/>
    <w:rsid w:val="00A26243"/>
    <w:rsid w:val="00A36CCB"/>
    <w:rsid w:val="00A4072E"/>
    <w:rsid w:val="00A471BB"/>
    <w:rsid w:val="00A5015B"/>
    <w:rsid w:val="00A57FD4"/>
    <w:rsid w:val="00A7649E"/>
    <w:rsid w:val="00A8144D"/>
    <w:rsid w:val="00A82742"/>
    <w:rsid w:val="00A830E7"/>
    <w:rsid w:val="00A948D4"/>
    <w:rsid w:val="00A959CB"/>
    <w:rsid w:val="00AA3AED"/>
    <w:rsid w:val="00AA4352"/>
    <w:rsid w:val="00AB2ED0"/>
    <w:rsid w:val="00AD2212"/>
    <w:rsid w:val="00AF6704"/>
    <w:rsid w:val="00B035D4"/>
    <w:rsid w:val="00B20DDB"/>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85A98"/>
    <w:rsid w:val="00CB230E"/>
    <w:rsid w:val="00CC33CB"/>
    <w:rsid w:val="00CC4A4A"/>
    <w:rsid w:val="00CD1AD4"/>
    <w:rsid w:val="00CD6A44"/>
    <w:rsid w:val="00CF3EB7"/>
    <w:rsid w:val="00D0101A"/>
    <w:rsid w:val="00D302A9"/>
    <w:rsid w:val="00D406A5"/>
    <w:rsid w:val="00D46D33"/>
    <w:rsid w:val="00D4797E"/>
    <w:rsid w:val="00D5142A"/>
    <w:rsid w:val="00D53E4F"/>
    <w:rsid w:val="00D54D1D"/>
    <w:rsid w:val="00D966BE"/>
    <w:rsid w:val="00DA200B"/>
    <w:rsid w:val="00DA79C0"/>
    <w:rsid w:val="00DB4CB9"/>
    <w:rsid w:val="00DD4BB3"/>
    <w:rsid w:val="00DD5F63"/>
    <w:rsid w:val="00DE285A"/>
    <w:rsid w:val="00DE499E"/>
    <w:rsid w:val="00DF68F7"/>
    <w:rsid w:val="00E02889"/>
    <w:rsid w:val="00E27D03"/>
    <w:rsid w:val="00E37659"/>
    <w:rsid w:val="00E45717"/>
    <w:rsid w:val="00E47157"/>
    <w:rsid w:val="00E50D45"/>
    <w:rsid w:val="00E66492"/>
    <w:rsid w:val="00E736CF"/>
    <w:rsid w:val="00E87D85"/>
    <w:rsid w:val="00EA19AA"/>
    <w:rsid w:val="00EA78CD"/>
    <w:rsid w:val="00EB288D"/>
    <w:rsid w:val="00EC1A70"/>
    <w:rsid w:val="00EE20CF"/>
    <w:rsid w:val="00EF20C5"/>
    <w:rsid w:val="00EF6041"/>
    <w:rsid w:val="00EF6D57"/>
    <w:rsid w:val="00F257DB"/>
    <w:rsid w:val="00F365E9"/>
    <w:rsid w:val="00F54DC1"/>
    <w:rsid w:val="00F6034D"/>
    <w:rsid w:val="00F64C6D"/>
    <w:rsid w:val="00F65F0B"/>
    <w:rsid w:val="00F70211"/>
    <w:rsid w:val="00F814FD"/>
    <w:rsid w:val="00F8499F"/>
    <w:rsid w:val="00F92328"/>
    <w:rsid w:val="00F92947"/>
    <w:rsid w:val="00FA3754"/>
    <w:rsid w:val="00FA52DD"/>
    <w:rsid w:val="00FA5610"/>
    <w:rsid w:val="00FB1228"/>
    <w:rsid w:val="00FC3D9A"/>
    <w:rsid w:val="00FC5F98"/>
    <w:rsid w:val="00FC696E"/>
    <w:rsid w:val="00FC7BAE"/>
    <w:rsid w:val="00FD358C"/>
    <w:rsid w:val="00FE25D6"/>
    <w:rsid w:val="00FF525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 w:type="character" w:styleId="Platzhaltertext">
    <w:name w:val="Placeholder Text"/>
    <w:basedOn w:val="Absatz-Standardschriftart"/>
    <w:uiPriority w:val="99"/>
    <w:semiHidden/>
    <w:rsid w:val="005D01C5"/>
    <w:rPr>
      <w:color w:val="808080"/>
    </w:rPr>
  </w:style>
  <w:style w:type="character" w:styleId="Hervorhebung">
    <w:name w:val="Emphasis"/>
    <w:basedOn w:val="Absatz-Standardschriftart"/>
    <w:qFormat/>
    <w:rsid w:val="00392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01279090">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381704063">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1984583894">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 w:id="20965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e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9.emf"/><Relationship Id="rId47" Type="http://schemas.microsoft.com/office/2011/relationships/people" Target="peop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emf"/><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image" Target="media/image18.e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mments" Target="comments.xml"/><Relationship Id="rId43" Type="http://schemas.openxmlformats.org/officeDocument/2006/relationships/image" Target="media/image2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3427</Words>
  <Characters>19536</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22918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7</cp:revision>
  <cp:lastPrinted>2018-02-01T14:58:00Z</cp:lastPrinted>
  <dcterms:created xsi:type="dcterms:W3CDTF">2018-02-12T15:21:00Z</dcterms:created>
  <dcterms:modified xsi:type="dcterms:W3CDTF">2018-02-12T15:57:00Z</dcterms:modified>
</cp:coreProperties>
</file>